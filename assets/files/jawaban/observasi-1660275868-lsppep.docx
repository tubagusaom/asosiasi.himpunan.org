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401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57E0BD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99296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1D4FB6E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2BE5D3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C0BC26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A2EDB9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A7E4DE8" wp14:editId="6A7F8E0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08D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021FEA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333A271" w14:textId="279BBD6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Ratna Dewi" w:date="2022-08-12T09:46:00Z">
        <w:r w:rsidRPr="00C50A1E" w:rsidDel="00633604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Ratna Dewi" w:date="2022-08-12T09:46:00Z">
        <w:r w:rsidRPr="00C50A1E" w:rsidDel="00633604">
          <w:rPr>
            <w:rFonts w:ascii="Times New Roman" w:eastAsia="Times New Roman" w:hAnsi="Times New Roman" w:cs="Times New Roman"/>
            <w:sz w:val="24"/>
            <w:szCs w:val="24"/>
          </w:rPr>
          <w:delText>di kala</w:delText>
        </w:r>
      </w:del>
      <w:proofErr w:type="spellStart"/>
      <w:ins w:id="2" w:author="Ratna Dewi" w:date="2022-08-12T09:46:00Z">
        <w:r w:rsidR="00633604">
          <w:rPr>
            <w:rFonts w:ascii="Times New Roman" w:eastAsia="Times New Roman" w:hAnsi="Times New Roman" w:cs="Times New Roman"/>
            <w:sz w:val="24"/>
            <w:szCs w:val="24"/>
          </w:rPr>
          <w:t>dikala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EB84FF" w14:textId="7FF0EB3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3" w:author="Ratna Dewi" w:date="2022-08-12T09:47:00Z">
        <w:r w:rsidRPr="00C50A1E" w:rsidDel="00633604">
          <w:rPr>
            <w:rFonts w:ascii="Times New Roman" w:eastAsia="Times New Roman" w:hAnsi="Times New Roman" w:cs="Times New Roman"/>
            <w:sz w:val="24"/>
            <w:szCs w:val="24"/>
          </w:rPr>
          <w:delText xml:space="preserve"> Benar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Ratna Dewi" w:date="2022-08-12T09:47:00Z">
        <w:r w:rsidDel="00633604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Ratna Dewi" w:date="2022-08-12T09:47:00Z">
        <w:r w:rsidDel="00633604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6" w:author="Ratna Dewi" w:date="2022-08-12T09:47:00Z">
        <w:r w:rsidR="00633604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633604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6336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7" w:author="Ratna Dewi" w:date="2022-08-12T09:48:00Z">
        <w:r w:rsidRPr="00C50A1E" w:rsidDel="00633604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59EA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76BB84" w14:textId="469CB05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Ratna Dewi" w:date="2022-08-12T09:48:00Z">
        <w:r w:rsidDel="00633604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633604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9" w:author="Ratna Dewi" w:date="2022-08-12T09:48:00Z">
        <w:r w:rsidR="00633604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63360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0" w:author="Ratna Dewi" w:date="2022-08-12T09:49:00Z">
        <w:r w:rsidRPr="00C50A1E" w:rsidDel="00633604">
          <w:rPr>
            <w:rFonts w:ascii="Times New Roman" w:eastAsia="Times New Roman" w:hAnsi="Times New Roman" w:cs="Times New Roman"/>
            <w:sz w:val="24"/>
            <w:szCs w:val="24"/>
          </w:rPr>
          <w:delText>tiba-tiba</w:delText>
        </w:r>
      </w:del>
      <w:proofErr w:type="spellStart"/>
      <w:ins w:id="11" w:author="Ratna Dewi" w:date="2022-08-12T09:49:00Z">
        <w:r w:rsidR="00633604">
          <w:rPr>
            <w:rFonts w:ascii="Times New Roman" w:eastAsia="Times New Roman" w:hAnsi="Times New Roman" w:cs="Times New Roman"/>
            <w:sz w:val="24"/>
            <w:szCs w:val="24"/>
          </w:rPr>
          <w:t>tetiba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Ratna Dewi" w:date="2022-08-12T09:49:00Z">
        <w:r w:rsidRPr="00C50A1E" w:rsidDel="00633604">
          <w:rPr>
            <w:rFonts w:ascii="Times New Roman" w:eastAsia="Times New Roman" w:hAnsi="Times New Roman" w:cs="Times New Roman"/>
            <w:sz w:val="24"/>
            <w:szCs w:val="24"/>
          </w:rPr>
          <w:delText xml:space="preserve">ikut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04894E" w14:textId="0AD96C9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3" w:author="Ratna Dewi" w:date="2022-08-12T09:49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>Selain mengenang dia, k</w:delText>
        </w:r>
      </w:del>
      <w:proofErr w:type="spellStart"/>
      <w:ins w:id="14" w:author="Ratna Dewi" w:date="2022-08-12T09:49:00Z">
        <w:r w:rsidR="00B62D80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Ratna Dewi" w:date="2022-08-12T09:49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>di saat</w:delText>
        </w:r>
      </w:del>
      <w:proofErr w:type="spellStart"/>
      <w:ins w:id="16" w:author="Ratna Dewi" w:date="2022-08-12T09:49:00Z">
        <w:r w:rsidR="00B62D80">
          <w:rPr>
            <w:rFonts w:ascii="Times New Roman" w:eastAsia="Times New Roman" w:hAnsi="Times New Roman" w:cs="Times New Roman"/>
            <w:sz w:val="24"/>
            <w:szCs w:val="24"/>
          </w:rPr>
          <w:t>disaat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141A59" w14:textId="395CB9A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Ratna Dewi" w:date="2022-08-12T09:50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proofErr w:type="spellStart"/>
      <w:ins w:id="18" w:author="Ratna Dewi" w:date="2022-08-12T09:50:00Z">
        <w:r w:rsidR="00B62D80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19" w:author="Ratna Dewi" w:date="2022-08-12T09:50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20" w:author="Ratna Dewi" w:date="2022-08-12T09:50:00Z">
        <w:r w:rsidR="00B62D8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1" w:author="Ratna Dewi" w:date="2022-08-12T09:51:00Z">
        <w:r w:rsidR="00B62D80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Ratna Dewi" w:date="2022-08-12T09:51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 xml:space="preserve">lagi </w:delText>
        </w:r>
      </w:del>
      <w:proofErr w:type="spellStart"/>
      <w:ins w:id="23" w:author="Ratna Dewi" w:date="2022-08-12T09:51:00Z">
        <w:r w:rsidR="00B62D80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B62D8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24" w:author="Ratna Dewi" w:date="2022-08-12T09:51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Ratna Dewi" w:date="2022-08-12T09:51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26" w:author="Ratna Dewi" w:date="2022-08-12T09:51:00Z">
        <w:r w:rsidR="00B62D80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B62D8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lima?</w:t>
      </w:r>
    </w:p>
    <w:p w14:paraId="5943BE31" w14:textId="6CE03B9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Ratna Dewi" w:date="2022-08-12T09:51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Ratna Dewi" w:date="2022-08-12T09:51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del w:id="29" w:author="Ratna Dewi" w:date="2022-08-12T09:52:00Z">
        <w:r w:rsidRPr="00C50A1E" w:rsidDel="00B62D80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Ratna Dewi" w:date="2022-08-12T09:52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31" w:author="Ratna Dewi" w:date="2022-08-12T09:52:00Z">
        <w:r w:rsidR="00B62D80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B62D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Ratna Dewi" w:date="2022-08-12T09:52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Ratna Dewi" w:date="2022-08-12T09:52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E4535E" w14:textId="5F1D9D0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Ratna Dewi" w:date="2022-08-12T09:53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Ratna Dewi" w:date="2022-08-12T09:53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goreng </w:t>
      </w:r>
      <w:del w:id="36" w:author="Ratna Dewi" w:date="2022-08-12T09:53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 xml:space="preserve">dadakan alias yang masih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7" w:author="Ratna Dewi" w:date="2022-08-12T09:54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ins w:id="38" w:author="Ratna Dewi" w:date="2022-08-12T09:54:00Z">
        <w:r w:rsidR="00B62D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9" w:author="Ratna Dewi" w:date="2022-08-12T09:54:00Z">
        <w:r w:rsidRPr="00C50A1E" w:rsidDel="00B62D80">
          <w:rPr>
            <w:rFonts w:ascii="Times New Roman" w:eastAsia="Times New Roman" w:hAnsi="Times New Roman" w:cs="Times New Roman"/>
            <w:sz w:val="24"/>
            <w:szCs w:val="24"/>
          </w:rPr>
          <w:delText xml:space="preserve">dengan </w:delText>
        </w:r>
      </w:del>
      <w:proofErr w:type="spellStart"/>
      <w:ins w:id="40" w:author="Ratna Dewi" w:date="2022-08-12T09:54:00Z">
        <w:r w:rsidR="00B62D80">
          <w:rPr>
            <w:rFonts w:ascii="Times New Roman" w:eastAsia="Times New Roman" w:hAnsi="Times New Roman" w:cs="Times New Roman"/>
            <w:sz w:val="24"/>
            <w:szCs w:val="24"/>
          </w:rPr>
          <w:t>D</w:t>
        </w:r>
        <w:r w:rsidR="00B62D80" w:rsidRPr="00C50A1E">
          <w:rPr>
            <w:rFonts w:ascii="Times New Roman" w:eastAsia="Times New Roman" w:hAnsi="Times New Roman" w:cs="Times New Roman"/>
            <w:sz w:val="24"/>
            <w:szCs w:val="24"/>
          </w:rPr>
          <w:t>engan</w:t>
        </w:r>
        <w:proofErr w:type="spellEnd"/>
        <w:r w:rsidR="00B62D8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05EF066" w14:textId="7A1D4F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41" w:author="Ratna Dewi" w:date="2022-08-12T09:54:00Z">
        <w:r w:rsidRPr="00C50A1E" w:rsidDel="00417E8E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del w:id="42" w:author="Ratna Dewi" w:date="2022-08-12T09:55:00Z">
        <w:r w:rsidRPr="00C50A1E" w:rsidDel="00417E8E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43" w:author="Ratna Dewi" w:date="2022-08-12T09:55:00Z">
        <w:r w:rsidRPr="00C50A1E" w:rsidDel="00417E8E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65395C2F" w14:textId="78DBE9C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44" w:author="Ratna Dewi" w:date="2022-08-12T09:55:00Z">
        <w:r w:rsidRPr="00C50A1E" w:rsidDel="00417E8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Bisa Jadi </w:t>
      </w:r>
      <w:del w:id="45" w:author="Ratna Dewi" w:date="2022-08-12T09:56:00Z">
        <w:r w:rsidRPr="00C50A1E" w:rsidDel="00417E8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Sebabnya...</w:delText>
        </w:r>
      </w:del>
      <w:proofErr w:type="spellStart"/>
      <w:ins w:id="46" w:author="Ratna Dewi" w:date="2022-08-12T09:56:00Z">
        <w:r w:rsidR="00417E8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47" w:author="Ratna Dewi" w:date="2022-08-12T09:56:00Z">
        <w:r w:rsidRPr="00C50A1E" w:rsidDel="00417E8E">
          <w:rPr>
            <w:rFonts w:ascii="Times New Roman" w:eastAsia="Times New Roman" w:hAnsi="Times New Roman" w:cs="Times New Roman"/>
            <w:sz w:val="24"/>
            <w:szCs w:val="24"/>
          </w:rPr>
          <w:delText xml:space="preserve"> datang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Ratna Dewi" w:date="2022-08-12T09:57:00Z">
        <w:r w:rsidRPr="00C50A1E" w:rsidDel="00417E8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Ratna Dewi" w:date="2022-08-12T09:57:00Z">
        <w:r w:rsidRPr="00C50A1E" w:rsidDel="00417E8E">
          <w:rPr>
            <w:rFonts w:ascii="Times New Roman" w:eastAsia="Times New Roman" w:hAnsi="Times New Roman" w:cs="Times New Roman"/>
            <w:sz w:val="24"/>
            <w:szCs w:val="24"/>
          </w:rPr>
          <w:delText xml:space="preserve">makin </w:delText>
        </w:r>
      </w:del>
      <w:proofErr w:type="spellStart"/>
      <w:ins w:id="50" w:author="Ratna Dewi" w:date="2022-08-12T09:57:00Z">
        <w:r w:rsidR="00417E8E">
          <w:rPr>
            <w:rFonts w:ascii="Times New Roman" w:eastAsia="Times New Roman" w:hAnsi="Times New Roman" w:cs="Times New Roman"/>
            <w:sz w:val="24"/>
            <w:szCs w:val="24"/>
          </w:rPr>
          <w:t>semakin</w:t>
        </w:r>
        <w:proofErr w:type="spellEnd"/>
        <w:r w:rsidR="00417E8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51" w:author="Ratna Dewi" w:date="2022-08-12T09:57:00Z">
        <w:r w:rsidRPr="00C50A1E" w:rsidDel="00417E8E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2" w:author="Ratna Dewi" w:date="2022-08-12T09:57:00Z">
        <w:r w:rsidRPr="00C50A1E" w:rsidDel="00417E8E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64925CD3" w14:textId="67CEC8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Ratna Dewi" w:date="2022-08-12T09:58:00Z">
        <w:r w:rsidRPr="00C50A1E" w:rsidDel="00417E8E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bentuk </w:delText>
        </w:r>
      </w:del>
      <w:proofErr w:type="spellStart"/>
      <w:ins w:id="54" w:author="Ratna Dewi" w:date="2022-08-12T09:58:00Z">
        <w:r w:rsidR="00417E8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417E8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5" w:author="Ratna Dewi" w:date="2022-08-12T09:58:00Z">
        <w:r w:rsidRPr="00C50A1E" w:rsidDel="00417E8E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417E8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417E8E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proofErr w:type="spellStart"/>
      <w:ins w:id="56" w:author="Ratna Dewi" w:date="2022-08-12T09:58:00Z">
        <w:r w:rsidR="00417E8E">
          <w:rPr>
            <w:rFonts w:ascii="Times New Roman" w:eastAsia="Times New Roman" w:hAnsi="Times New Roman" w:cs="Times New Roman"/>
            <w:sz w:val="24"/>
            <w:szCs w:val="24"/>
          </w:rPr>
          <w:t>ditata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FFFE1E" w14:textId="621D1E7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del w:id="57" w:author="Ratna Dewi" w:date="2022-08-12T09:59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>. Sebagai</w:delText>
        </w:r>
      </w:del>
      <w:proofErr w:type="gramStart"/>
      <w:ins w:id="58" w:author="Ratna Dewi" w:date="2022-08-12T09:59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="00E95F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59" w:author="Ratna Dewi" w:date="2022-08-12T09:59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Ratna Dewi" w:date="2022-08-12T10:00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61" w:author="Ratna Dewi" w:date="2022-08-12T10:00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E95F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C49B3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837069" w14:textId="3BAEA2B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62" w:author="Ratna Dewi" w:date="2022-08-12T10:00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 xml:space="preserve">Coba deh, mulai </w:delText>
        </w:r>
      </w:del>
      <w:proofErr w:type="spellStart"/>
      <w:ins w:id="63" w:author="Ratna Dewi" w:date="2022-08-12T10:00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E95F60" w:rsidRPr="00C50A1E">
          <w:rPr>
            <w:rFonts w:ascii="Times New Roman" w:eastAsia="Times New Roman" w:hAnsi="Times New Roman" w:cs="Times New Roman"/>
            <w:sz w:val="24"/>
            <w:szCs w:val="24"/>
          </w:rPr>
          <w:t>ulai</w:t>
        </w:r>
        <w:proofErr w:type="spellEnd"/>
        <w:r w:rsidR="00E95F6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4" w:author="Ratna Dewi" w:date="2022-08-12T10:00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ins w:id="65" w:author="Ratna Dewi" w:date="2022-08-12T10:00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6" w:author="Ratna Dewi" w:date="2022-08-12T10:01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 xml:space="preserve">dulu </w:delText>
        </w:r>
      </w:del>
      <w:proofErr w:type="spellStart"/>
      <w:ins w:id="67" w:author="Ratna Dewi" w:date="2022-08-12T10:01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>dahulu</w:t>
        </w:r>
        <w:proofErr w:type="spellEnd"/>
        <w:r w:rsidR="00E95F6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8" w:author="Ratna Dewi" w:date="2022-08-12T10:01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E95F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9" w:author="Ratna Dewi" w:date="2022-08-12T10:01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 xml:space="preserve">memakan </w:delText>
        </w:r>
      </w:del>
      <w:proofErr w:type="spellStart"/>
      <w:ins w:id="70" w:author="Ratna Dewi" w:date="2022-08-12T10:01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>mengonsumsi</w:t>
        </w:r>
        <w:proofErr w:type="spellEnd"/>
        <w:r w:rsidR="00E95F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71" w:author="Ratna Dewi" w:date="2022-08-12T10:01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>hangat-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Ratna Dewi" w:date="2022-08-12T10:02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73" w:author="Ratna Dewi" w:date="2022-08-12T10:02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A7C4768" w14:textId="0E68FA5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4" w:author="Ratna Dewi" w:date="2022-08-12T10:02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75" w:author="Ratna Dewi" w:date="2022-08-12T10:02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E95F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76" w:author="Ratna Dewi" w:date="2022-08-12T10:02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7" w:author="Ratna Dewi" w:date="2022-08-12T10:02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78" w:author="Ratna Dewi" w:date="2022-08-12T10:02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</w:ins>
      <w:proofErr w:type="spellEnd"/>
      <w:ins w:id="79" w:author="Ratna Dewi" w:date="2022-08-12T10:03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80" w:author="Ratna Dewi" w:date="2022-08-12T10:02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81" w:author="Ratna Dewi" w:date="2022-08-12T10:03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82" w:author="Ratna Dewi" w:date="2022-08-12T10:03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 xml:space="preserve">kerjaannya </w:delText>
        </w:r>
      </w:del>
      <w:proofErr w:type="spellStart"/>
      <w:ins w:id="83" w:author="Ratna Dewi" w:date="2022-08-12T10:03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>pekerjaannya</w:t>
        </w:r>
        <w:proofErr w:type="spellEnd"/>
        <w:r w:rsidR="00E95F6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4" w:author="Ratna Dewi" w:date="2022-08-12T10:03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 xml:space="preserve">buka </w:delText>
        </w:r>
      </w:del>
      <w:proofErr w:type="spellStart"/>
      <w:ins w:id="85" w:author="Ratna Dewi" w:date="2022-08-12T10:03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>membuka</w:t>
        </w:r>
        <w:proofErr w:type="spellEnd"/>
        <w:r w:rsidR="00E95F6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del w:id="86" w:author="Ratna Dewi" w:date="2022-08-12T10:03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 xml:space="preserve"> nge-chat</w:delText>
        </w:r>
      </w:del>
      <w:ins w:id="87" w:author="Ratna Dewi" w:date="2022-08-12T10:03:00Z">
        <w:r w:rsidR="00E95F6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nge</w:t>
        </w:r>
        <w:proofErr w:type="spellEnd"/>
        <w:r w:rsidR="00E95F6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-chat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CCC43C3" w14:textId="65F362B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88" w:author="Ratna Dewi" w:date="2022-08-12T10:03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35067A8" w14:textId="30F5675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9" w:author="Ratna Dewi" w:date="2022-08-12T10:04:00Z">
        <w:r w:rsidDel="00E95F60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proofErr w:type="spellStart"/>
      <w:ins w:id="90" w:author="Ratna Dewi" w:date="2022-08-12T10:04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="00E95F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5F60">
          <w:rPr>
            <w:rFonts w:ascii="Times New Roman" w:eastAsia="Times New Roman" w:hAnsi="Times New Roman" w:cs="Times New Roman"/>
            <w:sz w:val="24"/>
            <w:szCs w:val="24"/>
          </w:rPr>
          <w:t>kanan</w:t>
        </w:r>
        <w:proofErr w:type="spellEnd"/>
        <w:r w:rsidR="00E95F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1" w:author="Ratna Dewi" w:date="2022-08-12T10:04:00Z">
        <w:r w:rsidRPr="00C50A1E" w:rsidDel="00E95F60">
          <w:rPr>
            <w:rFonts w:ascii="Times New Roman" w:eastAsia="Times New Roman" w:hAnsi="Times New Roman" w:cs="Times New Roman"/>
            <w:sz w:val="24"/>
            <w:szCs w:val="24"/>
          </w:rPr>
          <w:delText>di saat</w:delText>
        </w:r>
      </w:del>
      <w:proofErr w:type="spellStart"/>
      <w:ins w:id="92" w:author="Ratna Dewi" w:date="2022-08-12T10:04:00Z">
        <w:r w:rsidR="00E95F60">
          <w:rPr>
            <w:rFonts w:ascii="Times New Roman" w:eastAsia="Times New Roman" w:hAnsi="Times New Roman" w:cs="Times New Roman"/>
            <w:sz w:val="24"/>
            <w:szCs w:val="24"/>
          </w:rPr>
          <w:t>disaat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A56D60" w14:textId="2DF609F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93" w:author="Ratna Dewi" w:date="2022-08-12T10:04:00Z">
        <w:r w:rsidRPr="00C50A1E" w:rsidDel="00DE341B">
          <w:rPr>
            <w:rFonts w:ascii="Times New Roman" w:eastAsia="Times New Roman" w:hAnsi="Times New Roman" w:cs="Times New Roman"/>
            <w:sz w:val="24"/>
            <w:szCs w:val="24"/>
          </w:rPr>
          <w:delText xml:space="preserve"> 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61D17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2ACC686" w14:textId="77777777" w:rsidR="00927764" w:rsidRPr="00C50A1E" w:rsidRDefault="00927764" w:rsidP="00927764"/>
    <w:p w14:paraId="2948E0CB" w14:textId="77777777" w:rsidR="00927764" w:rsidRPr="005A045A" w:rsidRDefault="00927764" w:rsidP="00927764">
      <w:pPr>
        <w:rPr>
          <w:i/>
        </w:rPr>
      </w:pPr>
    </w:p>
    <w:p w14:paraId="6BE4849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8C07611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2CCC6" w14:textId="77777777" w:rsidR="00A30BC7" w:rsidRDefault="00A30BC7">
      <w:r>
        <w:separator/>
      </w:r>
    </w:p>
  </w:endnote>
  <w:endnote w:type="continuationSeparator" w:id="0">
    <w:p w14:paraId="3A614231" w14:textId="77777777" w:rsidR="00A30BC7" w:rsidRDefault="00A3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E14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38DB8D1" w14:textId="77777777" w:rsidR="00941E77" w:rsidRDefault="00000000">
    <w:pPr>
      <w:pStyle w:val="Footer"/>
    </w:pPr>
  </w:p>
  <w:p w14:paraId="6EF7D0BC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E868" w14:textId="77777777" w:rsidR="00A30BC7" w:rsidRDefault="00A30BC7">
      <w:r>
        <w:separator/>
      </w:r>
    </w:p>
  </w:footnote>
  <w:footnote w:type="continuationSeparator" w:id="0">
    <w:p w14:paraId="1CC5BC0B" w14:textId="77777777" w:rsidR="00A30BC7" w:rsidRDefault="00A30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529227">
    <w:abstractNumId w:val="0"/>
  </w:num>
  <w:num w:numId="2" w16cid:durableId="41561800">
    <w:abstractNumId w:val="2"/>
  </w:num>
  <w:num w:numId="3" w16cid:durableId="161624993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tna Dewi">
    <w15:presenceInfo w15:providerId="Windows Live" w15:userId="718ae0bcd67c01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86FF7"/>
    <w:rsid w:val="00417E8E"/>
    <w:rsid w:val="0042167F"/>
    <w:rsid w:val="00633604"/>
    <w:rsid w:val="00924DF5"/>
    <w:rsid w:val="00927764"/>
    <w:rsid w:val="00A30BC7"/>
    <w:rsid w:val="00B62D80"/>
    <w:rsid w:val="00C20908"/>
    <w:rsid w:val="00DE341B"/>
    <w:rsid w:val="00E9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BD5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28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Ratna Dewi</cp:lastModifiedBy>
  <cp:revision>2</cp:revision>
  <dcterms:created xsi:type="dcterms:W3CDTF">2022-08-12T03:05:00Z</dcterms:created>
  <dcterms:modified xsi:type="dcterms:W3CDTF">2022-08-12T03:05:00Z</dcterms:modified>
</cp:coreProperties>
</file>