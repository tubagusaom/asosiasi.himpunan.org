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  <w:ins w:id="0" w:author="Lenovo" w:date="2022-03-30T09:46:00Z">
        <w:r w:rsidR="00C648E2">
          <w:rPr>
            <w:rFonts w:ascii="Times New Roman" w:eastAsia="Times New Roman" w:hAnsi="Times New Roman" w:cs="Times New Roman"/>
            <w:sz w:val="18"/>
            <w:szCs w:val="18"/>
          </w:rPr>
          <w:t xml:space="preserve"> (</w:t>
        </w:r>
        <w:proofErr w:type="spellStart"/>
        <w:r w:rsidR="00C648E2">
          <w:rPr>
            <w:rFonts w:ascii="Times New Roman" w:eastAsia="Times New Roman" w:hAnsi="Times New Roman" w:cs="Times New Roman"/>
            <w:sz w:val="18"/>
            <w:szCs w:val="18"/>
          </w:rPr>
          <w:t>kurang</w:t>
        </w:r>
        <w:proofErr w:type="spellEnd"/>
        <w:r w:rsidR="00C648E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proofErr w:type="gramStart"/>
        <w:r w:rsidR="00C648E2">
          <w:rPr>
            <w:rFonts w:ascii="Times New Roman" w:eastAsia="Times New Roman" w:hAnsi="Times New Roman" w:cs="Times New Roman"/>
            <w:sz w:val="18"/>
            <w:szCs w:val="18"/>
          </w:rPr>
          <w:t>nama</w:t>
        </w:r>
        <w:proofErr w:type="spellEnd"/>
        <w:proofErr w:type="gramEnd"/>
        <w:r w:rsidR="00C648E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ins>
      <w:ins w:id="1" w:author="Lenovo" w:date="2022-03-30T09:47:00Z">
        <w:r w:rsidR="00C648E2">
          <w:rPr>
            <w:rFonts w:ascii="Times New Roman" w:eastAsia="Times New Roman" w:hAnsi="Times New Roman" w:cs="Times New Roman"/>
            <w:sz w:val="18"/>
            <w:szCs w:val="18"/>
          </w:rPr>
          <w:t>illustrator</w:t>
        </w:r>
      </w:ins>
      <w:ins w:id="2" w:author="Lenovo" w:date="2022-03-30T09:46:00Z">
        <w:r w:rsidR="00C648E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ins>
      <w:proofErr w:type="spellStart"/>
      <w:ins w:id="3" w:author="Lenovo" w:date="2022-03-30T09:47:00Z">
        <w:r w:rsidR="00C648E2">
          <w:rPr>
            <w:rFonts w:ascii="Times New Roman" w:eastAsia="Times New Roman" w:hAnsi="Times New Roman" w:cs="Times New Roman"/>
            <w:sz w:val="18"/>
            <w:szCs w:val="18"/>
          </w:rPr>
          <w:t>atau</w:t>
        </w:r>
        <w:proofErr w:type="spellEnd"/>
        <w:r w:rsidR="00C648E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 w:rsidR="00C648E2">
          <w:rPr>
            <w:rFonts w:ascii="Times New Roman" w:eastAsia="Times New Roman" w:hAnsi="Times New Roman" w:cs="Times New Roman"/>
            <w:sz w:val="18"/>
            <w:szCs w:val="18"/>
          </w:rPr>
          <w:t>juru</w:t>
        </w:r>
        <w:proofErr w:type="spellEnd"/>
        <w:r w:rsidR="00C648E2"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  <w:proofErr w:type="spellStart"/>
        <w:r w:rsidR="00C648E2">
          <w:rPr>
            <w:rFonts w:ascii="Times New Roman" w:eastAsia="Times New Roman" w:hAnsi="Times New Roman" w:cs="Times New Roman"/>
            <w:sz w:val="18"/>
            <w:szCs w:val="18"/>
          </w:rPr>
          <w:t>foto</w:t>
        </w:r>
      </w:ins>
      <w:proofErr w:type="spellEnd"/>
      <w:ins w:id="4" w:author="Lenovo" w:date="2022-03-30T09:46:00Z">
        <w:r w:rsidR="00C648E2">
          <w:rPr>
            <w:rFonts w:ascii="Times New Roman" w:eastAsia="Times New Roman" w:hAnsi="Times New Roman" w:cs="Times New Roman"/>
            <w:sz w:val="18"/>
            <w:szCs w:val="18"/>
          </w:rPr>
          <w:t>)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8E2">
        <w:rPr>
          <w:rFonts w:ascii="Times New Roman" w:eastAsia="Times New Roman" w:hAnsi="Times New Roman" w:cs="Times New Roman"/>
          <w:i/>
          <w:sz w:val="24"/>
          <w:szCs w:val="24"/>
          <w:rPrChange w:id="5" w:author="Lenovo" w:date="2022-03-30T09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Lenovo" w:date="2022-03-30T09:48:00Z">
        <w:r w:rsidRPr="00C50A1E" w:rsidDel="00C648E2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7" w:author="Lenovo" w:date="2022-03-30T09:50:00Z">
        <w:r w:rsidRPr="00C50A1E" w:rsidDel="00C648E2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8" w:author="Lenovo" w:date="2022-03-30T09:50:00Z">
        <w:r w:rsidR="00C648E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9" w:author="Lenovo" w:date="2022-03-30T09:51:00Z">
        <w:r w:rsidR="00C648E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0" w:author="Lenovo" w:date="2022-03-30T09:52:00Z">
        <w:r w:rsidR="00C648E2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1" w:author="Lenovo" w:date="2022-03-30T09:52:00Z">
        <w:r w:rsidDel="00C648E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Lenovo" w:date="2022-03-30T09:52:00Z">
        <w:r w:rsidRPr="00C50A1E" w:rsidDel="00C648E2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13" w:author="Lenovo" w:date="2022-03-30T09:52:00Z">
        <w:r w:rsidR="00C648E2">
          <w:rPr>
            <w:rFonts w:ascii="Times New Roman" w:eastAsia="Times New Roman" w:hAnsi="Times New Roman" w:cs="Times New Roman"/>
            <w:sz w:val="24"/>
            <w:szCs w:val="24"/>
          </w:rPr>
          <w:t>kudapan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4" w:author="Lenovo" w:date="2022-03-30T09:52:00Z">
        <w:r w:rsidR="00C648E2">
          <w:rPr>
            <w:rFonts w:ascii="Times New Roman" w:eastAsia="Times New Roman" w:hAnsi="Times New Roman" w:cs="Times New Roman"/>
            <w:sz w:val="24"/>
            <w:szCs w:val="24"/>
          </w:rPr>
          <w:t xml:space="preserve">aka </w:t>
        </w:r>
        <w:proofErr w:type="spellStart"/>
        <w:r w:rsidR="00C648E2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Lenovo" w:date="2022-03-30T09:53:00Z">
        <w:r w:rsidRPr="00C50A1E" w:rsidDel="00C648E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ins w:id="16" w:author="Lenovo" w:date="2022-03-30T09:53:00Z">
        <w:r w:rsidR="00C648E2">
          <w:rPr>
            <w:rFonts w:ascii="Times New Roman" w:eastAsia="Times New Roman" w:hAnsi="Times New Roman" w:cs="Times New Roman"/>
            <w:sz w:val="24"/>
            <w:szCs w:val="24"/>
          </w:rPr>
          <w:t>kenapa</w:t>
        </w:r>
      </w:ins>
      <w:proofErr w:type="spellEnd"/>
      <w:del w:id="17" w:author="Lenovo" w:date="2022-03-30T09:53:00Z">
        <w:r w:rsidRPr="00C50A1E" w:rsidDel="00C648E2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proofErr w:type="gramStart"/>
      <w:ins w:id="18" w:author="Lenovo" w:date="2022-03-30T09:54:00Z">
        <w:r w:rsidR="00C648E2">
          <w:rPr>
            <w:rFonts w:ascii="Times New Roman" w:eastAsia="Times New Roman" w:hAnsi="Times New Roman" w:cs="Times New Roman"/>
            <w:sz w:val="24"/>
            <w:szCs w:val="24"/>
          </w:rPr>
          <w:t>?.</w:t>
        </w:r>
      </w:ins>
      <w:proofErr w:type="gramEnd"/>
      <w:del w:id="19" w:author="Lenovo" w:date="2022-03-30T09:54:00Z">
        <w:r w:rsidRPr="00C50A1E" w:rsidDel="00C648E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Lenovo" w:date="2022-03-30T09:54:00Z">
        <w:r w:rsidRPr="00C50A1E" w:rsidDel="00C648E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21" w:author="Lenovo" w:date="2022-03-30T09:54:00Z">
        <w:r w:rsidRPr="00C50A1E" w:rsidDel="00C648E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2D72">
        <w:rPr>
          <w:rFonts w:ascii="Times New Roman" w:eastAsia="Times New Roman" w:hAnsi="Times New Roman" w:cs="Times New Roman"/>
          <w:i/>
          <w:sz w:val="24"/>
          <w:szCs w:val="24"/>
          <w:rPrChange w:id="22" w:author="Lenovo" w:date="2022-03-30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2D72">
        <w:rPr>
          <w:rFonts w:ascii="Times New Roman" w:eastAsia="Times New Roman" w:hAnsi="Times New Roman" w:cs="Times New Roman"/>
          <w:i/>
          <w:sz w:val="24"/>
          <w:szCs w:val="24"/>
          <w:rPrChange w:id="23" w:author="Lenovo" w:date="2022-03-30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4" w:author="Lenovo" w:date="2022-03-30T09:56:00Z">
        <w:r w:rsidR="00462D72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25" w:author="Lenovo" w:date="2022-03-30T09:57:00Z">
        <w:r w:rsidRPr="00C50A1E" w:rsidDel="00462D72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26" w:author="Lenovo" w:date="2022-03-30T09:57:00Z">
        <w:r w:rsidRPr="00C50A1E" w:rsidDel="00462D72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62D72">
        <w:rPr>
          <w:rFonts w:ascii="Times New Roman" w:eastAsia="Times New Roman" w:hAnsi="Times New Roman" w:cs="Times New Roman"/>
          <w:i/>
          <w:sz w:val="24"/>
          <w:szCs w:val="24"/>
          <w:rPrChange w:id="27" w:author="Lenovo" w:date="2022-03-30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2D72">
        <w:rPr>
          <w:rFonts w:ascii="Times New Roman" w:eastAsia="Times New Roman" w:hAnsi="Times New Roman" w:cs="Times New Roman"/>
          <w:i/>
          <w:sz w:val="24"/>
          <w:szCs w:val="24"/>
          <w:rPrChange w:id="28" w:author="Lenovo" w:date="2022-03-30T09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Lenovo" w:date="2022-03-30T09:58:00Z">
        <w:r w:rsidR="00462D7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30" w:author="Lenovo" w:date="2022-03-30T09:59:00Z">
        <w:r w:rsidDel="00462D7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462D7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31" w:author="Lenovo" w:date="2022-03-30T09:59:00Z">
        <w:r w:rsidR="00462D72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462D7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ins w:id="32" w:author="Lenovo" w:date="2022-03-30T09:59:00Z">
        <w:r w:rsidR="00462D72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462D7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33" w:author="Lenovo" w:date="2022-03-30T10:00:00Z">
        <w:r w:rsidR="00462D7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4" w:author="Lenovo" w:date="2022-03-30T10:00:00Z">
        <w:r w:rsidRPr="00C50A1E" w:rsidDel="00462D7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5" w:author="Lenovo" w:date="2022-03-30T10:00:00Z">
        <w:r w:rsidR="00462D72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36" w:author="Lenovo" w:date="2022-03-30T10:00:00Z">
        <w:r w:rsidRPr="00C50A1E" w:rsidDel="00462D72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Lenovo" w:date="2022-03-30T10:00:00Z">
        <w:r w:rsidRPr="00C50A1E" w:rsidDel="00462D7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gramStart"/>
      <w:ins w:id="38" w:author="Lenovo" w:date="2022-03-30T10:00:00Z">
        <w:r w:rsidR="00462D72">
          <w:rPr>
            <w:rFonts w:ascii="Times New Roman" w:eastAsia="Times New Roman" w:hAnsi="Times New Roman" w:cs="Times New Roman"/>
            <w:sz w:val="24"/>
            <w:szCs w:val="24"/>
          </w:rPr>
          <w:t>Paling</w:t>
        </w:r>
        <w:r w:rsidR="00462D7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9" w:author="Lenovo" w:date="2022-03-30T10:00:00Z">
        <w:r w:rsidR="00462D7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40" w:author="Lenovo" w:date="2022-03-30T10:00:00Z">
        <w:r w:rsidRPr="00C50A1E" w:rsidDel="00462D7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2D72">
        <w:rPr>
          <w:rFonts w:ascii="Times New Roman" w:eastAsia="Times New Roman" w:hAnsi="Times New Roman" w:cs="Times New Roman"/>
          <w:i/>
          <w:sz w:val="24"/>
          <w:szCs w:val="24"/>
          <w:rPrChange w:id="41" w:author="Lenovo" w:date="2022-03-30T10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42" w:author="Lenovo" w:date="2022-03-30T10:01:00Z">
        <w:r w:rsidRPr="00C50A1E" w:rsidDel="00462D7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Lenovo" w:date="2022-03-30T10:01:00Z">
        <w:r w:rsidR="00462D7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4" w:author="Lenovo" w:date="2022-03-30T10:01:00Z">
        <w:r w:rsidRPr="00C50A1E" w:rsidDel="00462D7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del w:id="45" w:author="Lenovo" w:date="2022-03-30T10:01:00Z">
        <w:r w:rsidRPr="00C50A1E" w:rsidDel="00462D7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gitu </w:delText>
        </w:r>
      </w:del>
      <w:ins w:id="46" w:author="Lenovo" w:date="2022-03-30T10:01:00Z">
        <w:r w:rsidR="00462D72" w:rsidRPr="00462D72">
          <w:rPr>
            <w:rFonts w:ascii="Times New Roman" w:eastAsia="Times New Roman" w:hAnsi="Times New Roman" w:cs="Times New Roman"/>
            <w:iCs/>
            <w:sz w:val="24"/>
            <w:szCs w:val="24"/>
            <w:rPrChange w:id="47" w:author="Lenovo" w:date="2022-03-30T10:01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begitu</w:t>
        </w:r>
        <w:proofErr w:type="spellEnd"/>
        <w:r w:rsidR="00462D72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48" w:author="Lenovo" w:date="2022-03-30T10:02:00Z">
        <w:r w:rsidRPr="00C50A1E" w:rsidDel="00462D7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62D72">
        <w:rPr>
          <w:rFonts w:ascii="Times New Roman" w:eastAsia="Times New Roman" w:hAnsi="Times New Roman" w:cs="Times New Roman"/>
          <w:i/>
          <w:sz w:val="24"/>
          <w:szCs w:val="24"/>
          <w:rPrChange w:id="49" w:author="Lenovo" w:date="2022-03-30T10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0" w:author="Lenovo" w:date="2022-03-30T10:03:00Z">
        <w:r w:rsidR="00462D7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51" w:author="Lenovo" w:date="2022-03-30T10:03:00Z">
        <w:r w:rsidRPr="00C50A1E" w:rsidDel="00462D72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  <w:ins w:id="52" w:author="Lenovo" w:date="2022-03-30T10:03:00Z">
        <w:r w:rsidR="00462D7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Lenovo" w:date="2022-03-30T10:04:00Z">
        <w:r w:rsidRPr="00C50A1E" w:rsidDel="00462D72">
          <w:rPr>
            <w:rFonts w:ascii="Times New Roman" w:eastAsia="Times New Roman" w:hAnsi="Times New Roman" w:cs="Times New Roman"/>
            <w:sz w:val="24"/>
            <w:szCs w:val="24"/>
          </w:rPr>
          <w:delText xml:space="preserve">ini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Lenovo" w:date="2022-03-30T10:04:00Z">
        <w:r w:rsidRPr="00C50A1E" w:rsidDel="009A3E3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GoBack"/>
      <w:r w:rsidRPr="009A3E3D">
        <w:rPr>
          <w:rFonts w:ascii="Times New Roman" w:eastAsia="Times New Roman" w:hAnsi="Times New Roman" w:cs="Times New Roman"/>
          <w:i/>
          <w:sz w:val="24"/>
          <w:szCs w:val="24"/>
          <w:rPrChange w:id="56" w:author="Lenovo" w:date="2022-03-30T10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5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566" w:rsidRDefault="00CF0566">
      <w:r>
        <w:separator/>
      </w:r>
    </w:p>
  </w:endnote>
  <w:endnote w:type="continuationSeparator" w:id="0">
    <w:p w:rsidR="00CF0566" w:rsidRDefault="00CF0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F0566">
    <w:pPr>
      <w:pStyle w:val="Footer"/>
    </w:pPr>
  </w:p>
  <w:p w:rsidR="00941E77" w:rsidRDefault="00CF05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566" w:rsidRDefault="00CF0566">
      <w:r>
        <w:separator/>
      </w:r>
    </w:p>
  </w:footnote>
  <w:footnote w:type="continuationSeparator" w:id="0">
    <w:p w:rsidR="00CF0566" w:rsidRDefault="00CF0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462D72"/>
    <w:rsid w:val="00924DF5"/>
    <w:rsid w:val="00927764"/>
    <w:rsid w:val="009A3E3D"/>
    <w:rsid w:val="00C20908"/>
    <w:rsid w:val="00C648E2"/>
    <w:rsid w:val="00C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64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64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2022-03-30T03:05:00Z</dcterms:created>
  <dcterms:modified xsi:type="dcterms:W3CDTF">2022-03-30T03:05:00Z</dcterms:modified>
</cp:coreProperties>
</file>