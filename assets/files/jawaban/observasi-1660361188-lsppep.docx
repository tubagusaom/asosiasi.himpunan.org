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5FA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E23385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358E6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9A466E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F82531A" w14:textId="77777777" w:rsidTr="00821BA2">
        <w:tc>
          <w:tcPr>
            <w:tcW w:w="9350" w:type="dxa"/>
          </w:tcPr>
          <w:p w14:paraId="730D486B" w14:textId="77777777" w:rsidR="00BE098E" w:rsidRDefault="00BE098E" w:rsidP="00821BA2">
            <w:pPr>
              <w:pStyle w:val="ListParagraph"/>
              <w:ind w:left="0"/>
            </w:pPr>
          </w:p>
          <w:p w14:paraId="5FA0252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DBE6C2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D47572E" w14:textId="5D2AA89C" w:rsidR="00BE098E" w:rsidDel="00256540" w:rsidRDefault="00BE098E" w:rsidP="00F76DFF">
            <w:pPr>
              <w:pStyle w:val="ListParagraph"/>
              <w:tabs>
                <w:tab w:val="left" w:pos="2064"/>
                <w:tab w:val="left" w:pos="2513"/>
              </w:tabs>
              <w:ind w:left="1420" w:hanging="1420"/>
              <w:jc w:val="left"/>
              <w:rPr>
                <w:del w:id="0" w:author="SUKAR SO" w:date="2022-08-13T10:21:00Z"/>
              </w:rPr>
              <w:pPrChange w:id="1" w:author="SUKAR SO" w:date="2022-08-13T10:2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" w:author="SUKAR SO" w:date="2022-08-13T10:21:00Z">
              <w:r w:rsidDel="00256540">
                <w:delText xml:space="preserve">manajemen </w:delText>
              </w:r>
              <w:r w:rsidDel="00256540">
                <w:tab/>
                <w:delText xml:space="preserve">:  </w:delText>
              </w:r>
              <w:r w:rsidDel="00256540">
                <w:tab/>
                <w:delText xml:space="preserve">penggunaan sumber daya secara efektif untuk mencapai </w:delText>
              </w:r>
            </w:del>
          </w:p>
          <w:p w14:paraId="43CF273A" w14:textId="3C98F04D" w:rsidR="00AC3777" w:rsidRDefault="00BE098E" w:rsidP="00F76DFF">
            <w:pPr>
              <w:ind w:left="1420" w:hanging="1420"/>
              <w:rPr>
                <w:ins w:id="3" w:author="SUKAR SO" w:date="2022-08-13T10:17:00Z"/>
              </w:rPr>
              <w:pPrChange w:id="4" w:author="SUKAR SO" w:date="2022-08-13T10:25:00Z">
                <w:pPr/>
              </w:pPrChange>
            </w:pPr>
            <w:del w:id="5" w:author="SUKAR SO" w:date="2022-08-13T10:21:00Z">
              <w:r w:rsidDel="00256540">
                <w:tab/>
              </w:r>
              <w:r w:rsidDel="00256540">
                <w:tab/>
                <w:delText>sasaran.</w:delText>
              </w:r>
            </w:del>
            <w:proofErr w:type="spellStart"/>
            <w:ins w:id="6" w:author="SUKAR SO" w:date="2022-08-13T10:23:00Z">
              <w:r w:rsidR="00256540">
                <w:t>F</w:t>
              </w:r>
            </w:ins>
            <w:ins w:id="7" w:author="SUKAR SO" w:date="2022-08-13T10:16:00Z">
              <w:r w:rsidR="00AC3777" w:rsidRPr="00AC3777">
                <w:t>ilosofis</w:t>
              </w:r>
              <w:proofErr w:type="spellEnd"/>
              <w:r w:rsidR="00AC3777" w:rsidRPr="00AC3777">
                <w:t xml:space="preserve"> </w:t>
              </w:r>
              <w:r w:rsidR="00AC3777" w:rsidRPr="00AC3777">
                <w:tab/>
                <w:t xml:space="preserve">: </w:t>
              </w:r>
              <w:r w:rsidR="00AC3777" w:rsidRPr="00AC3777">
                <w:tab/>
              </w:r>
            </w:ins>
            <w:ins w:id="8" w:author="SUKAR SO" w:date="2022-08-13T10:24:00Z">
              <w:r w:rsidR="00256540">
                <w:t xml:space="preserve">Hal- </w:t>
              </w:r>
              <w:proofErr w:type="spellStart"/>
              <w:r w:rsidR="00256540">
                <w:t>hal</w:t>
              </w:r>
              <w:proofErr w:type="spellEnd"/>
              <w:r w:rsidR="00256540">
                <w:t xml:space="preserve"> yang </w:t>
              </w:r>
            </w:ins>
            <w:proofErr w:type="spellStart"/>
            <w:ins w:id="9" w:author="SUKAR SO" w:date="2022-08-13T10:16:00Z">
              <w:r w:rsidR="00AC3777" w:rsidRPr="00AC3777">
                <w:t>berdasarkan</w:t>
              </w:r>
              <w:proofErr w:type="spellEnd"/>
              <w:r w:rsidR="00AC3777" w:rsidRPr="00AC3777">
                <w:t xml:space="preserve"> </w:t>
              </w:r>
            </w:ins>
            <w:ins w:id="10" w:author="SUKAR SO" w:date="2022-08-13T10:24:00Z">
              <w:r w:rsidR="00256540">
                <w:t xml:space="preserve">pada </w:t>
              </w:r>
              <w:proofErr w:type="spellStart"/>
              <w:r w:rsidR="00256540">
                <w:t>nilai-nilai</w:t>
              </w:r>
              <w:proofErr w:type="spellEnd"/>
              <w:r w:rsidR="00256540">
                <w:t xml:space="preserve"> yang </w:t>
              </w:r>
              <w:proofErr w:type="spellStart"/>
              <w:r w:rsidR="00256540">
                <w:t>ada</w:t>
              </w:r>
              <w:proofErr w:type="spellEnd"/>
              <w:r w:rsidR="00256540">
                <w:t xml:space="preserve"> </w:t>
              </w:r>
              <w:proofErr w:type="spellStart"/>
              <w:r w:rsidR="00256540">
                <w:t>dalam</w:t>
              </w:r>
              <w:proofErr w:type="spellEnd"/>
              <w:r w:rsidR="00256540">
                <w:t xml:space="preserve"> </w:t>
              </w:r>
            </w:ins>
            <w:proofErr w:type="spellStart"/>
            <w:ins w:id="11" w:author="SUKAR SO" w:date="2022-08-13T10:16:00Z">
              <w:r w:rsidR="00AC3777" w:rsidRPr="00AC3777">
                <w:t>filsafat</w:t>
              </w:r>
              <w:proofErr w:type="spellEnd"/>
              <w:r w:rsidR="00AC3777" w:rsidRPr="00AC3777">
                <w:t>.</w:t>
              </w:r>
            </w:ins>
          </w:p>
          <w:p w14:paraId="597BCA79" w14:textId="0B8AE062" w:rsidR="00AC3777" w:rsidRDefault="00256540" w:rsidP="00F76DFF">
            <w:pPr>
              <w:ind w:left="1420" w:hanging="1420"/>
              <w:rPr>
                <w:ins w:id="12" w:author="SUKAR SO" w:date="2022-08-13T10:17:00Z"/>
              </w:rPr>
              <w:pPrChange w:id="13" w:author="SUKAR SO" w:date="2022-08-13T10:25:00Z">
                <w:pPr/>
              </w:pPrChange>
            </w:pPr>
            <w:proofErr w:type="spellStart"/>
            <w:ins w:id="14" w:author="SUKAR SO" w:date="2022-08-13T10:24:00Z">
              <w:r>
                <w:t>I</w:t>
              </w:r>
            </w:ins>
            <w:ins w:id="15" w:author="SUKAR SO" w:date="2022-08-13T10:18:00Z">
              <w:r w:rsidR="00AC3777" w:rsidRPr="00AC3777">
                <w:t>mplementasi</w:t>
              </w:r>
              <w:proofErr w:type="spellEnd"/>
              <w:r w:rsidR="00AC3777" w:rsidRPr="00AC3777">
                <w:t xml:space="preserve"> </w:t>
              </w:r>
              <w:r w:rsidR="00AC3777" w:rsidRPr="00AC3777">
                <w:tab/>
                <w:t>:</w:t>
              </w:r>
              <w:r w:rsidR="00AC3777" w:rsidRPr="00AC3777">
                <w:tab/>
              </w:r>
              <w:proofErr w:type="spellStart"/>
              <w:r w:rsidR="00AC3777" w:rsidRPr="00AC3777">
                <w:t>pelaksanaan</w:t>
              </w:r>
              <w:proofErr w:type="spellEnd"/>
              <w:r w:rsidR="00AC3777" w:rsidRPr="00AC3777">
                <w:t xml:space="preserve">, </w:t>
              </w:r>
              <w:proofErr w:type="spellStart"/>
              <w:r w:rsidR="00AC3777" w:rsidRPr="00AC3777">
                <w:t>penerapan</w:t>
              </w:r>
            </w:ins>
            <w:proofErr w:type="spellEnd"/>
            <w:ins w:id="16" w:author="SUKAR SO" w:date="2022-08-13T10:25:00Z">
              <w:r>
                <w:t xml:space="preserve"> </w:t>
              </w:r>
            </w:ins>
          </w:p>
          <w:p w14:paraId="5150DF0A" w14:textId="77777777" w:rsidR="00AC3777" w:rsidRDefault="00AC3777" w:rsidP="00F76DFF">
            <w:pPr>
              <w:ind w:left="1420" w:hanging="1420"/>
              <w:rPr>
                <w:ins w:id="17" w:author="SUKAR SO" w:date="2022-08-13T10:17:00Z"/>
              </w:rPr>
              <w:pPrChange w:id="18" w:author="SUKAR SO" w:date="2022-08-13T10:25:00Z">
                <w:pPr/>
              </w:pPrChange>
            </w:pPr>
            <w:proofErr w:type="spellStart"/>
            <w:ins w:id="19" w:author="SUKAR SO" w:date="2022-08-13T10:1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418C149" w14:textId="099DFB1B" w:rsidR="00AC3777" w:rsidRDefault="00AC3777" w:rsidP="00F76DFF">
            <w:pPr>
              <w:ind w:left="1420" w:hanging="1420"/>
              <w:rPr>
                <w:ins w:id="20" w:author="SUKAR SO" w:date="2022-08-13T10:17:00Z"/>
              </w:rPr>
              <w:pPrChange w:id="21" w:author="SUKAR SO" w:date="2022-08-13T10:25:00Z">
                <w:pPr/>
              </w:pPrChange>
            </w:pPr>
            <w:ins w:id="22" w:author="SUKAR SO" w:date="2022-08-13T10:1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6B71F03D" w14:textId="77777777" w:rsidR="00AC3777" w:rsidRDefault="00AC3777" w:rsidP="00F76DFF">
            <w:pPr>
              <w:ind w:left="1420" w:hanging="1420"/>
              <w:rPr>
                <w:ins w:id="23" w:author="SUKAR SO" w:date="2022-08-13T10:17:00Z"/>
              </w:rPr>
              <w:pPrChange w:id="24" w:author="SUKAR SO" w:date="2022-08-13T10:25:00Z">
                <w:pPr/>
              </w:pPrChange>
            </w:pPr>
            <w:ins w:id="25" w:author="SUKAR SO" w:date="2022-08-13T10:1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0CB6FBB3" w14:textId="75CE471E" w:rsidR="00AC3777" w:rsidRDefault="00AC3777" w:rsidP="00F76DFF">
            <w:pPr>
              <w:ind w:left="1420" w:hanging="1420"/>
              <w:rPr>
                <w:ins w:id="26" w:author="SUKAR SO" w:date="2022-08-13T10:22:00Z"/>
              </w:rPr>
              <w:pPrChange w:id="27" w:author="SUKAR SO" w:date="2022-08-13T10:25:00Z">
                <w:pPr/>
              </w:pPrChange>
            </w:pPr>
            <w:ins w:id="28" w:author="SUKAR SO" w:date="2022-08-13T10:17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58B2FA8" w14:textId="3F0FAF7B" w:rsidR="00256540" w:rsidRDefault="00256540" w:rsidP="00F76DFF">
            <w:pPr>
              <w:ind w:left="1420" w:hanging="1420"/>
              <w:rPr>
                <w:ins w:id="29" w:author="SUKAR SO" w:date="2022-08-13T10:18:00Z"/>
              </w:rPr>
              <w:pPrChange w:id="30" w:author="SUKAR SO" w:date="2022-08-13T10:25:00Z">
                <w:pPr/>
              </w:pPrChange>
            </w:pPr>
            <w:proofErr w:type="spellStart"/>
            <w:ins w:id="31" w:author="SUKAR SO" w:date="2022-08-13T10:22:00Z">
              <w:r w:rsidRPr="00256540">
                <w:t>Konseptual</w:t>
              </w:r>
              <w:proofErr w:type="spellEnd"/>
              <w:r w:rsidRPr="00256540">
                <w:t xml:space="preserve"> </w:t>
              </w:r>
              <w:r w:rsidRPr="00256540">
                <w:tab/>
                <w:t xml:space="preserve">: </w:t>
              </w:r>
              <w:r w:rsidRPr="00256540">
                <w:tab/>
              </w:r>
              <w:proofErr w:type="spellStart"/>
              <w:r w:rsidRPr="00256540">
                <w:t>berhubungan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dengan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konsep</w:t>
              </w:r>
            </w:ins>
            <w:proofErr w:type="spellEnd"/>
          </w:p>
          <w:p w14:paraId="211F79B5" w14:textId="3E864953" w:rsidR="00AC3777" w:rsidRDefault="00AC3777" w:rsidP="00F76DFF">
            <w:pPr>
              <w:ind w:left="1420" w:hanging="1420"/>
              <w:rPr>
                <w:ins w:id="32" w:author="SUKAR SO" w:date="2022-08-13T10:18:00Z"/>
              </w:rPr>
              <w:pPrChange w:id="33" w:author="SUKAR SO" w:date="2022-08-13T10:25:00Z">
                <w:pPr/>
              </w:pPrChange>
            </w:pPr>
            <w:proofErr w:type="spellStart"/>
            <w:ins w:id="34" w:author="SUKAR SO" w:date="2022-08-13T10:18:00Z">
              <w:r w:rsidRPr="00AC3777">
                <w:t>K</w:t>
              </w:r>
              <w:r w:rsidRPr="00AC3777">
                <w:t>riteria</w:t>
              </w:r>
              <w:proofErr w:type="spellEnd"/>
              <w:r w:rsidRPr="00AC3777">
                <w:t xml:space="preserve"> </w:t>
              </w:r>
              <w:r w:rsidRPr="00AC3777">
                <w:tab/>
                <w:t xml:space="preserve">: </w:t>
              </w:r>
              <w:r w:rsidRPr="00AC3777">
                <w:tab/>
              </w:r>
              <w:proofErr w:type="spellStart"/>
              <w:r w:rsidRPr="00AC3777">
                <w:t>ukuran</w:t>
              </w:r>
              <w:proofErr w:type="spellEnd"/>
              <w:r w:rsidRPr="00AC3777">
                <w:t xml:space="preserve"> yang </w:t>
              </w:r>
              <w:proofErr w:type="spellStart"/>
              <w:r w:rsidRPr="00AC3777">
                <w:t>menjadi</w:t>
              </w:r>
              <w:proofErr w:type="spellEnd"/>
              <w:r w:rsidRPr="00AC3777">
                <w:t xml:space="preserve"> </w:t>
              </w:r>
              <w:proofErr w:type="spellStart"/>
              <w:r w:rsidRPr="00AC3777">
                <w:t>dasar</w:t>
              </w:r>
              <w:proofErr w:type="spellEnd"/>
              <w:r w:rsidRPr="00AC3777">
                <w:t xml:space="preserve"> </w:t>
              </w:r>
              <w:proofErr w:type="spellStart"/>
              <w:r w:rsidRPr="00AC3777">
                <w:t>penilaian</w:t>
              </w:r>
              <w:proofErr w:type="spellEnd"/>
              <w:r w:rsidRPr="00AC3777">
                <w:t xml:space="preserve"> </w:t>
              </w:r>
              <w:proofErr w:type="spellStart"/>
              <w:r w:rsidRPr="00AC3777">
                <w:t>atau</w:t>
              </w:r>
              <w:proofErr w:type="spellEnd"/>
              <w:r w:rsidRPr="00AC3777">
                <w:t xml:space="preserve"> </w:t>
              </w:r>
              <w:proofErr w:type="spellStart"/>
              <w:r w:rsidRPr="00AC3777">
                <w:t>penetapan</w:t>
              </w:r>
              <w:proofErr w:type="spellEnd"/>
              <w:r w:rsidRPr="00AC3777">
                <w:t xml:space="preserve"> </w:t>
              </w:r>
              <w:proofErr w:type="spellStart"/>
              <w:r w:rsidRPr="00AC3777">
                <w:t>sesuatu</w:t>
              </w:r>
              <w:proofErr w:type="spellEnd"/>
              <w:r>
                <w:t>.</w:t>
              </w:r>
            </w:ins>
          </w:p>
          <w:p w14:paraId="4F43C081" w14:textId="77777777" w:rsidR="00AC3777" w:rsidRDefault="00AC3777" w:rsidP="00F76DFF">
            <w:pPr>
              <w:ind w:left="1420" w:hanging="1420"/>
              <w:rPr>
                <w:ins w:id="35" w:author="SUKAR SO" w:date="2022-08-13T10:19:00Z"/>
              </w:rPr>
              <w:pPrChange w:id="36" w:author="SUKAR SO" w:date="2022-08-13T10:25:00Z">
                <w:pPr/>
              </w:pPrChange>
            </w:pPr>
            <w:proofErr w:type="spellStart"/>
            <w:ins w:id="37" w:author="SUKAR SO" w:date="2022-08-13T10:19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75D068D3" w14:textId="38184A83" w:rsidR="00AC3777" w:rsidRDefault="00AC3777" w:rsidP="00F76DFF">
            <w:pPr>
              <w:ind w:left="1420" w:hanging="1420"/>
              <w:rPr>
                <w:ins w:id="38" w:author="SUKAR SO" w:date="2022-08-13T10:21:00Z"/>
              </w:rPr>
              <w:pPrChange w:id="39" w:author="SUKAR SO" w:date="2022-08-13T10:25:00Z">
                <w:pPr/>
              </w:pPrChange>
            </w:pPr>
            <w:ins w:id="40" w:author="SUKAR SO" w:date="2022-08-13T10:19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6EBE1F05" w14:textId="77777777" w:rsidR="00256540" w:rsidRDefault="00256540" w:rsidP="00F76DFF">
            <w:pPr>
              <w:ind w:left="1420" w:hanging="1420"/>
              <w:rPr>
                <w:ins w:id="41" w:author="SUKAR SO" w:date="2022-08-13T10:21:00Z"/>
              </w:rPr>
              <w:pPrChange w:id="42" w:author="SUKAR SO" w:date="2022-08-13T10:25:00Z">
                <w:pPr/>
              </w:pPrChange>
            </w:pPr>
            <w:proofErr w:type="spellStart"/>
            <w:ins w:id="43" w:author="SUKAR SO" w:date="2022-08-13T10:21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16EF5B7C" w14:textId="0EB8FA41" w:rsidR="00256540" w:rsidRDefault="00256540" w:rsidP="00F76DFF">
            <w:pPr>
              <w:ind w:left="1420" w:hanging="1420"/>
              <w:rPr>
                <w:ins w:id="44" w:author="SUKAR SO" w:date="2022-08-13T10:21:00Z"/>
              </w:rPr>
              <w:pPrChange w:id="45" w:author="SUKAR SO" w:date="2022-08-13T10:25:00Z">
                <w:pPr/>
              </w:pPrChange>
            </w:pPr>
            <w:ins w:id="46" w:author="SUKAR SO" w:date="2022-08-13T10:21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1D592E9B" w14:textId="77777777" w:rsidR="00256540" w:rsidRDefault="00256540" w:rsidP="00F76DFF">
            <w:pPr>
              <w:ind w:left="1420" w:hanging="1420"/>
              <w:rPr>
                <w:ins w:id="47" w:author="SUKAR SO" w:date="2022-08-13T10:19:00Z"/>
              </w:rPr>
              <w:pPrChange w:id="48" w:author="SUKAR SO" w:date="2022-08-13T10:25:00Z">
                <w:pPr/>
              </w:pPrChange>
            </w:pPr>
          </w:p>
          <w:p w14:paraId="5F088F24" w14:textId="6AC012E9" w:rsidR="00AC3777" w:rsidRDefault="00AC3777" w:rsidP="00F76DFF">
            <w:pPr>
              <w:ind w:left="1420" w:hanging="1420"/>
              <w:rPr>
                <w:ins w:id="49" w:author="SUKAR SO" w:date="2022-08-13T10:23:00Z"/>
              </w:rPr>
              <w:pPrChange w:id="50" w:author="SUKAR SO" w:date="2022-08-13T10:25:00Z">
                <w:pPr/>
              </w:pPrChange>
            </w:pPr>
            <w:ins w:id="51" w:author="SUKAR SO" w:date="2022-08-13T10:19:00Z">
              <w:r w:rsidRPr="00AC3777">
                <w:t>O</w:t>
              </w:r>
              <w:r w:rsidRPr="00AC3777">
                <w:t xml:space="preserve">ptimal </w:t>
              </w:r>
              <w:r w:rsidRPr="00AC3777">
                <w:tab/>
                <w:t xml:space="preserve">: </w:t>
              </w:r>
              <w:r w:rsidRPr="00AC3777">
                <w:tab/>
              </w:r>
              <w:proofErr w:type="spellStart"/>
              <w:r w:rsidRPr="00AC3777">
                <w:t>tertinggi</w:t>
              </w:r>
              <w:proofErr w:type="spellEnd"/>
              <w:r w:rsidRPr="00AC3777">
                <w:t xml:space="preserve">; paling </w:t>
              </w:r>
              <w:proofErr w:type="spellStart"/>
              <w:r w:rsidRPr="00AC3777">
                <w:t>menguntungkan</w:t>
              </w:r>
              <w:proofErr w:type="spellEnd"/>
              <w:r w:rsidRPr="00AC3777">
                <w:t>.</w:t>
              </w:r>
            </w:ins>
          </w:p>
          <w:p w14:paraId="5189A18A" w14:textId="77777777" w:rsidR="00256540" w:rsidRDefault="00256540" w:rsidP="00F76DFF">
            <w:pPr>
              <w:ind w:left="1420" w:hanging="1420"/>
              <w:rPr>
                <w:ins w:id="52" w:author="SUKAR SO" w:date="2022-08-13T10:23:00Z"/>
              </w:rPr>
              <w:pPrChange w:id="53" w:author="SUKAR SO" w:date="2022-08-13T10:25:00Z">
                <w:pPr/>
              </w:pPrChange>
            </w:pPr>
            <w:proofErr w:type="spellStart"/>
            <w:ins w:id="54" w:author="SUKAR SO" w:date="2022-08-13T10:23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65A25EAB" w14:textId="28070832" w:rsidR="00256540" w:rsidRDefault="00256540" w:rsidP="00F76DFF">
            <w:pPr>
              <w:ind w:left="1420" w:hanging="1420"/>
              <w:rPr>
                <w:ins w:id="55" w:author="SUKAR SO" w:date="2022-08-13T10:23:00Z"/>
              </w:rPr>
              <w:pPrChange w:id="56" w:author="SUKAR SO" w:date="2022-08-13T10:25:00Z">
                <w:pPr/>
              </w:pPrChange>
            </w:pPr>
            <w:ins w:id="57" w:author="SUKAR SO" w:date="2022-08-13T10:23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600C1162" w14:textId="77777777" w:rsidR="00256540" w:rsidRDefault="00256540" w:rsidP="00F76DFF">
            <w:pPr>
              <w:ind w:left="1420" w:hanging="1420"/>
              <w:rPr>
                <w:ins w:id="58" w:author="SUKAR SO" w:date="2022-08-13T10:20:00Z"/>
              </w:rPr>
              <w:pPrChange w:id="59" w:author="SUKAR SO" w:date="2022-08-13T10:25:00Z">
                <w:pPr/>
              </w:pPrChange>
            </w:pPr>
          </w:p>
          <w:p w14:paraId="5B20DFFE" w14:textId="24A6FFA1" w:rsidR="00256540" w:rsidRDefault="00256540" w:rsidP="00F76DFF">
            <w:pPr>
              <w:ind w:left="1420" w:hanging="1420"/>
              <w:rPr>
                <w:ins w:id="60" w:author="SUKAR SO" w:date="2022-08-13T10:20:00Z"/>
              </w:rPr>
              <w:pPrChange w:id="61" w:author="SUKAR SO" w:date="2022-08-13T10:25:00Z">
                <w:pPr/>
              </w:pPrChange>
            </w:pPr>
            <w:ins w:id="62" w:author="SUKAR SO" w:date="2022-08-13T10:20:00Z">
              <w:r w:rsidRPr="00256540">
                <w:t>P</w:t>
              </w:r>
              <w:r w:rsidRPr="00256540">
                <w:t xml:space="preserve">rogram </w:t>
              </w:r>
              <w:r w:rsidRPr="00256540">
                <w:tab/>
                <w:t xml:space="preserve">: </w:t>
              </w:r>
              <w:r w:rsidRPr="00256540">
                <w:tab/>
              </w:r>
              <w:proofErr w:type="spellStart"/>
              <w:r w:rsidRPr="00256540">
                <w:t>rancangan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mengenai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asas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serta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usaha</w:t>
              </w:r>
              <w:proofErr w:type="spellEnd"/>
              <w:r w:rsidRPr="00256540">
                <w:t xml:space="preserve"> (</w:t>
              </w:r>
              <w:proofErr w:type="spellStart"/>
              <w:r w:rsidRPr="00256540">
                <w:t>dalam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ketatanegaraan</w:t>
              </w:r>
              <w:proofErr w:type="spellEnd"/>
              <w:r w:rsidRPr="00256540">
                <w:t xml:space="preserve">, </w:t>
              </w:r>
              <w:proofErr w:type="spellStart"/>
              <w:r w:rsidRPr="00256540">
                <w:t>perekonomian</w:t>
              </w:r>
              <w:proofErr w:type="spellEnd"/>
              <w:r w:rsidRPr="00256540">
                <w:t xml:space="preserve">, </w:t>
              </w:r>
              <w:proofErr w:type="spellStart"/>
              <w:r w:rsidRPr="00256540">
                <w:t>dsb</w:t>
              </w:r>
              <w:proofErr w:type="spellEnd"/>
              <w:r w:rsidRPr="00256540">
                <w:t xml:space="preserve">) yang </w:t>
              </w:r>
              <w:proofErr w:type="spellStart"/>
              <w:r w:rsidRPr="00256540">
                <w:t>akan</w:t>
              </w:r>
              <w:proofErr w:type="spellEnd"/>
              <w:r w:rsidRPr="00256540">
                <w:t xml:space="preserve"> </w:t>
              </w:r>
              <w:proofErr w:type="spellStart"/>
              <w:r w:rsidRPr="00256540">
                <w:t>dijalankan</w:t>
              </w:r>
              <w:proofErr w:type="spellEnd"/>
              <w:r>
                <w:t>.</w:t>
              </w:r>
            </w:ins>
          </w:p>
          <w:p w14:paraId="2AEE31B4" w14:textId="77777777" w:rsidR="00256540" w:rsidRDefault="00256540" w:rsidP="00F76DFF">
            <w:pPr>
              <w:ind w:left="1420" w:hanging="1420"/>
              <w:rPr>
                <w:ins w:id="63" w:author="SUKAR SO" w:date="2022-08-13T10:20:00Z"/>
              </w:rPr>
              <w:pPrChange w:id="64" w:author="SUKAR SO" w:date="2022-08-13T10:25:00Z">
                <w:pPr/>
              </w:pPrChange>
            </w:pPr>
            <w:proofErr w:type="spellStart"/>
            <w:ins w:id="65" w:author="SUKAR SO" w:date="2022-08-13T10:20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35A98EF1" w14:textId="64027D5B" w:rsidR="00256540" w:rsidRDefault="00256540" w:rsidP="00F76DFF">
            <w:pPr>
              <w:ind w:left="1420" w:hanging="1420"/>
              <w:rPr>
                <w:ins w:id="66" w:author="SUKAR SO" w:date="2022-08-13T10:21:00Z"/>
              </w:rPr>
              <w:pPrChange w:id="67" w:author="SUKAR SO" w:date="2022-08-13T10:25:00Z">
                <w:pPr/>
              </w:pPrChange>
            </w:pPr>
            <w:ins w:id="68" w:author="SUKAR SO" w:date="2022-08-13T10:20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4E8FF39C" w14:textId="77777777" w:rsidR="00256540" w:rsidRDefault="00256540" w:rsidP="00F76DFF">
            <w:pPr>
              <w:ind w:left="1420" w:hanging="1420"/>
              <w:rPr>
                <w:ins w:id="69" w:author="SUKAR SO" w:date="2022-08-13T10:20:00Z"/>
              </w:rPr>
              <w:pPrChange w:id="70" w:author="SUKAR SO" w:date="2022-08-13T10:25:00Z">
                <w:pPr/>
              </w:pPrChange>
            </w:pPr>
          </w:p>
          <w:p w14:paraId="441F1BB3" w14:textId="77777777" w:rsidR="00256540" w:rsidRDefault="00256540" w:rsidP="00F76DFF">
            <w:pPr>
              <w:ind w:left="1420" w:hanging="1420"/>
              <w:rPr>
                <w:ins w:id="71" w:author="SUKAR SO" w:date="2022-08-13T10:19:00Z"/>
              </w:rPr>
              <w:pPrChange w:id="72" w:author="SUKAR SO" w:date="2022-08-13T10:25:00Z">
                <w:pPr/>
              </w:pPrChange>
            </w:pPr>
          </w:p>
          <w:p w14:paraId="545ECD66" w14:textId="77777777" w:rsidR="00AC3777" w:rsidRDefault="00AC3777" w:rsidP="00F76DFF">
            <w:pPr>
              <w:ind w:left="1420" w:hanging="1420"/>
              <w:rPr>
                <w:ins w:id="73" w:author="SUKAR SO" w:date="2022-08-13T10:19:00Z"/>
              </w:rPr>
              <w:pPrChange w:id="74" w:author="SUKAR SO" w:date="2022-08-13T10:25:00Z">
                <w:pPr/>
              </w:pPrChange>
            </w:pPr>
          </w:p>
          <w:p w14:paraId="44C92835" w14:textId="77777777" w:rsidR="00AC3777" w:rsidRDefault="00AC3777" w:rsidP="00F76DFF">
            <w:pPr>
              <w:ind w:left="1420" w:hanging="1420"/>
              <w:rPr>
                <w:ins w:id="75" w:author="SUKAR SO" w:date="2022-08-13T10:19:00Z"/>
              </w:rPr>
              <w:pPrChange w:id="76" w:author="SUKAR SO" w:date="2022-08-13T10:25:00Z">
                <w:pPr/>
              </w:pPrChange>
            </w:pPr>
          </w:p>
          <w:p w14:paraId="7D0D6DCC" w14:textId="77777777" w:rsidR="00AC3777" w:rsidRDefault="00AC3777" w:rsidP="00AC3777">
            <w:pPr>
              <w:rPr>
                <w:ins w:id="77" w:author="SUKAR SO" w:date="2022-08-13T10:18:00Z"/>
              </w:rPr>
            </w:pPr>
          </w:p>
          <w:p w14:paraId="33E5CCBE" w14:textId="77777777" w:rsidR="00AC3777" w:rsidRDefault="00AC3777" w:rsidP="00AC3777">
            <w:pPr>
              <w:rPr>
                <w:ins w:id="78" w:author="SUKAR SO" w:date="2022-08-13T10:17:00Z"/>
              </w:rPr>
            </w:pPr>
          </w:p>
          <w:p w14:paraId="2400ACE8" w14:textId="77777777" w:rsidR="00AC3777" w:rsidRPr="00AC3777" w:rsidRDefault="00AC3777" w:rsidP="00AC3777">
            <w:pPr>
              <w:rPr>
                <w:ins w:id="79" w:author="SUKAR SO" w:date="2022-08-13T10:16:00Z"/>
              </w:rPr>
            </w:pPr>
          </w:p>
          <w:p w14:paraId="13676B9F" w14:textId="77777777" w:rsidR="00AC3777" w:rsidRDefault="00AC377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2E019A1" w14:textId="61ED5091" w:rsidR="00AC37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0" w:author="SUKAR SO" w:date="2022-08-13T10:16:00Z">
              <w:r w:rsidDel="00AC3777">
                <w:delText xml:space="preserve">filosofis </w:delText>
              </w:r>
              <w:r w:rsidDel="00AC3777">
                <w:tab/>
                <w:delText xml:space="preserve">: </w:delText>
              </w:r>
              <w:r w:rsidDel="00AC3777">
                <w:tab/>
                <w:delText>berdasarkan filsafat.</w:delText>
              </w:r>
            </w:del>
          </w:p>
          <w:p w14:paraId="3F19C97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B52EA9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6FF8A1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46059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F52E3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9F1040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E34258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191AE7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CDE40F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56F90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404D5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87DA8E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7C526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15AE1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68C34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BD0384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E0C2B8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3EDA5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EEEC9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9BA6A0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F4962E0" w14:textId="77777777" w:rsidTr="00821BA2">
        <w:tc>
          <w:tcPr>
            <w:tcW w:w="9350" w:type="dxa"/>
          </w:tcPr>
          <w:p w14:paraId="25BAEE0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D62DBE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19551">
    <w:abstractNumId w:val="0"/>
  </w:num>
  <w:num w:numId="2" w16cid:durableId="9558645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KAR SO">
    <w15:presenceInfo w15:providerId="Windows Live" w15:userId="791ae3ff91747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1595"/>
    <w:rsid w:val="0012251A"/>
    <w:rsid w:val="00256540"/>
    <w:rsid w:val="0042167F"/>
    <w:rsid w:val="00924DF5"/>
    <w:rsid w:val="00AC3777"/>
    <w:rsid w:val="00BE098E"/>
    <w:rsid w:val="00F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564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C377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SUKAR SO</cp:lastModifiedBy>
  <cp:revision>2</cp:revision>
  <dcterms:created xsi:type="dcterms:W3CDTF">2022-08-13T03:25:00Z</dcterms:created>
  <dcterms:modified xsi:type="dcterms:W3CDTF">2022-08-13T03:25:00Z</dcterms:modified>
</cp:coreProperties>
</file>