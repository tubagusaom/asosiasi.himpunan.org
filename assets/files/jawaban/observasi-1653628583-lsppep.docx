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72EE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DFFFEA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0D9549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C8EEB5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6B03320" w14:textId="77777777" w:rsidTr="00821BA2">
        <w:tc>
          <w:tcPr>
            <w:tcW w:w="9350" w:type="dxa"/>
          </w:tcPr>
          <w:p w14:paraId="31E825B4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1FB38D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DC070C4" w14:textId="466E36BF" w:rsidR="00125355" w:rsidRPr="00EC6F38" w:rsidRDefault="00125355" w:rsidP="004F0014">
            <w:pPr>
              <w:spacing w:before="100" w:beforeAutospacing="1" w:after="100" w:afterAutospacing="1" w:line="240" w:lineRule="auto"/>
              <w:ind w:firstLine="4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End w:id="0"/>
            <w:r w:rsidR="004F0014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2" w:author="laelatul muamanah" w:date="2022-05-27T12:10:00Z">
              <w:r w:rsidR="00F3300B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3" w:author="laelatul muamanah" w:date="2022-05-27T12:10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4" w:author="laelatul muamanah" w:date="2022-05-27T12:10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commentRangeEnd w:id="1"/>
            <w:proofErr w:type="spellEnd"/>
            <w:r w:rsidR="004F0014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B2CED2" w14:textId="391E11B9" w:rsidR="00125355" w:rsidRPr="00EC6F38" w:rsidRDefault="00125355" w:rsidP="004F0014">
            <w:pPr>
              <w:spacing w:before="100" w:beforeAutospacing="1" w:after="100" w:afterAutospacing="1" w:line="240" w:lineRule="auto"/>
              <w:ind w:firstLine="69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laelatul muamanah" w:date="2022-05-27T12:10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6" w:author="laelatul muamanah" w:date="2022-05-27T12:11:00Z">
              <w:r w:rsidR="00F3300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" w:author="laelatul muamanah" w:date="2022-05-27T12:11:00Z">
              <w:r w:rsidR="00F3300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del w:id="8" w:author="laelatul muamanah" w:date="2022-05-27T12:11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laelatul muamanah" w:date="2022-05-27T12:11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B509EF" w14:textId="77777777" w:rsidR="00125355" w:rsidRPr="00EC6F38" w:rsidRDefault="00125355" w:rsidP="00F3300B">
            <w:pPr>
              <w:spacing w:before="100" w:beforeAutospacing="1" w:after="100" w:afterAutospacing="1" w:line="240" w:lineRule="auto"/>
              <w:ind w:firstLine="69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laelatul muamanah" w:date="2022-05-27T12:11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4ADFC7" w14:textId="4A130895" w:rsidR="00125355" w:rsidRPr="00EC6F38" w:rsidRDefault="00125355" w:rsidP="00F3300B">
            <w:pPr>
              <w:spacing w:before="100" w:beforeAutospacing="1" w:after="100" w:afterAutospacing="1" w:line="240" w:lineRule="auto"/>
              <w:ind w:firstLine="69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laelatul muamanah" w:date="2022-05-27T12:12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2" w:author="laelatul muamanah" w:date="2022-05-27T12:12:00Z">
              <w:r w:rsidR="00F3300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laelatul muamanah" w:date="2022-05-27T12:12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del w:id="14" w:author="laelatul muamanah" w:date="2022-05-27T12:12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777B9D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7218A8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CC4EEE" w14:textId="6FE82B9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5" w:author="laelatul muamanah" w:date="2022-05-27T12:12:00Z">
              <w:r w:rsidR="00F3300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6" w:author="laelatul muamanah" w:date="2022-05-27T12:12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7" w:author="laelatul muamanah" w:date="2022-05-27T12:14:00Z">
              <w:r w:rsidR="00F3300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laelatul muamanah" w:date="2022-05-27T12:13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FD044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formatif.</w:t>
            </w:r>
            <w:proofErr w:type="spellEnd"/>
          </w:p>
          <w:p w14:paraId="3999454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9" w:author="laelatul muamanah" w:date="2022-05-27T12:13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aitu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044EF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856828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DAF16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F6BCD44" w14:textId="5BE90CB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20" w:author="laelatul muamanah" w:date="2022-05-27T12:14:00Z">
              <w:r w:rsidR="00F3300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AE832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laelatul muamanah" w:date="2022-05-27T12:14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2EADDD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74C628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86DD44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8766B6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203620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6D479F0" w14:textId="77777777" w:rsidR="00125355" w:rsidRPr="00EC6F38" w:rsidRDefault="00125355" w:rsidP="00F3300B">
            <w:pPr>
              <w:spacing w:before="100" w:beforeAutospacing="1" w:after="100" w:afterAutospacing="1" w:line="240" w:lineRule="auto"/>
              <w:ind w:firstLine="69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2" w:author="laelatul muamanah" w:date="2022-05-27T12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laelatul muamanah" w:date="2022-05-27T12:15:00Z">
              <w:r w:rsidRPr="00EC6F38" w:rsidDel="00F330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56CC65" w14:textId="77777777" w:rsidR="00125355" w:rsidRPr="00EC6F38" w:rsidRDefault="00125355" w:rsidP="00F3300B">
            <w:pPr>
              <w:spacing w:before="100" w:beforeAutospacing="1" w:after="100" w:afterAutospacing="1" w:line="240" w:lineRule="auto"/>
              <w:ind w:firstLine="69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4" w:author="laelatul muamanah" w:date="2022-05-27T12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EC2138" w14:textId="77777777" w:rsidR="00125355" w:rsidRPr="00EC6F38" w:rsidRDefault="00125355" w:rsidP="00F3300B">
            <w:pPr>
              <w:spacing w:before="100" w:beforeAutospacing="1" w:after="100" w:afterAutospacing="1" w:line="240" w:lineRule="auto"/>
              <w:ind w:firstLine="69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5" w:author="laelatul muamanah" w:date="2022-05-27T12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C35C14" w14:textId="77777777" w:rsidR="00125355" w:rsidRPr="00EC6F38" w:rsidRDefault="00125355" w:rsidP="00F3300B">
            <w:pPr>
              <w:spacing w:before="100" w:beforeAutospacing="1" w:after="100" w:afterAutospacing="1" w:line="240" w:lineRule="auto"/>
              <w:ind w:firstLine="69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6" w:author="laelatul muamanah" w:date="2022-05-27T12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4F0014" w14:paraId="3BC3DE51" w14:textId="77777777" w:rsidTr="00821BA2">
        <w:tc>
          <w:tcPr>
            <w:tcW w:w="9350" w:type="dxa"/>
          </w:tcPr>
          <w:p w14:paraId="458C8B2C" w14:textId="77777777" w:rsidR="004F0014" w:rsidRDefault="004F0014" w:rsidP="00821BA2">
            <w:pPr>
              <w:pStyle w:val="Heading3"/>
            </w:pPr>
          </w:p>
        </w:tc>
      </w:tr>
    </w:tbl>
    <w:p w14:paraId="50A60D8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elatul muamanah" w:date="2022-05-27T12:06:00Z" w:initials="lm">
    <w:p w14:paraId="52317554" w14:textId="1ABBEB80" w:rsidR="004F0014" w:rsidRDefault="004F0014">
      <w:pPr>
        <w:pStyle w:val="CommentText"/>
      </w:pPr>
      <w:r>
        <w:rPr>
          <w:rStyle w:val="CommentReference"/>
        </w:rPr>
        <w:annotationRef/>
      </w:r>
      <w:r>
        <w:t xml:space="preserve">Harus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</w:comment>
  <w:comment w:id="1" w:author="laelatul muamanah" w:date="2022-05-27T12:09:00Z" w:initials="lm">
    <w:p w14:paraId="7819890C" w14:textId="113E8591" w:rsidR="004F0014" w:rsidRDefault="004F0014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ekstrem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317554" w15:done="0"/>
  <w15:commentEx w15:paraId="781989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3B3D4D" w16cex:dateUtc="2022-05-27T05:06:00Z"/>
  <w16cex:commentExtensible w16cex:durableId="263B3E10" w16cex:dateUtc="2022-05-27T0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317554" w16cid:durableId="263B3D4D"/>
  <w16cid:commentId w16cid:paraId="7819890C" w16cid:durableId="263B3E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elatul muamanah">
    <w15:presenceInfo w15:providerId="None" w15:userId="laelatul muama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0990"/>
    <w:rsid w:val="0012251A"/>
    <w:rsid w:val="00125355"/>
    <w:rsid w:val="001D038C"/>
    <w:rsid w:val="00240407"/>
    <w:rsid w:val="0042167F"/>
    <w:rsid w:val="004F0014"/>
    <w:rsid w:val="00924DF5"/>
    <w:rsid w:val="00F3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7C7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F0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01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01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1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F001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laelatul muamanah</cp:lastModifiedBy>
  <cp:revision>3</cp:revision>
  <dcterms:created xsi:type="dcterms:W3CDTF">2022-05-27T04:27:00Z</dcterms:created>
  <dcterms:modified xsi:type="dcterms:W3CDTF">2022-05-27T05:15:00Z</dcterms:modified>
</cp:coreProperties>
</file>