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dengan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1D755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0" w:author="hp" w:date="2021-04-28T09:4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hp" w:date="2021-04-28T09:42:00Z">
        <w:r w:rsidRPr="00C50A1E" w:rsidDel="00584A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 dia</w:delText>
        </w:r>
      </w:del>
      <w:proofErr w:type="spellStart"/>
      <w:r w:rsidR="00584A6E">
        <w:rPr>
          <w:rFonts w:ascii="Times New Roman" w:eastAsia="Times New Roman" w:hAnsi="Times New Roman" w:cs="Times New Roman"/>
          <w:i/>
          <w:iCs/>
          <w:sz w:val="24"/>
          <w:szCs w:val="24"/>
        </w:rPr>
        <w:t>dengannya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hp" w:date="2021-04-28T09:43:00Z">
        <w:r w:rsidRPr="00C50A1E" w:rsidDel="00584A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</w:delText>
        </w:r>
      </w:del>
      <w:del w:id="3" w:author="hp" w:date="2021-04-28T09:42:00Z">
        <w:r w:rsidRPr="00C50A1E" w:rsidDel="00584A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del w:id="4" w:author="hp" w:date="2021-04-28T09:43:00Z">
        <w:r w:rsidRPr="00C50A1E" w:rsidDel="00584A6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p</w:delText>
        </w:r>
      </w:del>
      <w:r w:rsidR="00584A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4A6E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5178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5" w:author="hp" w:date="2021-04-28T09:57:00Z">
        <w:r w:rsidR="005178D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hp" w:date="2021-04-28T09:57:00Z">
        <w:r w:rsidRPr="00C50A1E" w:rsidDel="005178D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4A6E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7" w:author="hp" w:date="2021-04-28T09:38:00Z">
        <w:r w:rsidRPr="00C50A1E" w:rsidDel="001579A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1D755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8" w:author="hp" w:date="2021-04-28T09:4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r w:rsidR="001579AD">
        <w:rPr>
          <w:rFonts w:ascii="Times New Roman" w:eastAsia="Times New Roman" w:hAnsi="Times New Roman" w:cs="Times New Roman"/>
          <w:sz w:val="24"/>
          <w:szCs w:val="24"/>
        </w:rPr>
        <w:t>masan</w:t>
      </w:r>
      <w:proofErr w:type="spellEnd"/>
      <w:r w:rsidR="00157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79AD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1579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79AD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hp" w:date="2021-04-28T09:42:00Z">
        <w:r w:rsidRPr="00C50A1E" w:rsidDel="00584A6E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D755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0" w:author="hp" w:date="2021-04-28T09:4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hp" w:date="2021-04-28T09:44:00Z">
        <w:r w:rsidR="008557CA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8557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58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hp" w:date="2021-04-28T09:43:00Z">
        <w:r w:rsidRPr="00C50A1E" w:rsidDel="00584A6E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  <w:r w:rsidR="00584A6E" w:rsidDel="00584A6E">
          <w:rPr>
            <w:rFonts w:ascii="Times New Roman" w:eastAsia="Times New Roman" w:hAnsi="Times New Roman" w:cs="Times New Roman"/>
            <w:sz w:val="24"/>
            <w:szCs w:val="24"/>
          </w:rPr>
          <w:delText>hari</w:delText>
        </w:r>
      </w:del>
      <w:r w:rsidR="0058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benar-benar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13" w:author="hp" w:date="2021-04-28T09:57:00Z">
        <w:r w:rsidR="00B76C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bookmarkStart w:id="14" w:name="_GoBack"/>
      <w:bookmarkEnd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D755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5" w:author="hp" w:date="2021-04-28T09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hp" w:date="2021-04-28T09:44:00Z">
        <w:r w:rsidR="008557C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557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ins w:id="17" w:author="hp" w:date="2021-04-28T09:44:00Z">
        <w:r w:rsidR="008557CA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  <w:proofErr w:type="spellEnd"/>
        <w:r w:rsidR="008557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157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18" w:author="hp" w:date="2021-04-28T09:39:00Z">
        <w:r w:rsidRPr="00C50A1E" w:rsidDel="001579AD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hp" w:date="2021-04-28T09:40:00Z">
        <w:r w:rsidRPr="00C50A1E" w:rsidDel="001579AD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="00157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hp" w:date="2021-04-28T09:44:00Z">
        <w:r w:rsidR="008557CA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8557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21" w:author="hp" w:date="2021-04-28T09:45:00Z">
        <w:r w:rsidR="008557CA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</w:ins>
      <w:proofErr w:type="spellEnd"/>
      <w:r w:rsidR="00157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hp" w:date="2021-04-28T09:41:00Z">
        <w:r w:rsidRPr="00C50A1E" w:rsidDel="001579AD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D7555">
      <w:pPr>
        <w:shd w:val="clear" w:color="auto" w:fill="F5F5F5"/>
        <w:spacing w:after="375"/>
        <w:ind w:left="720"/>
        <w:rPr>
          <w:rFonts w:ascii="Times New Roman" w:eastAsia="Times New Roman" w:hAnsi="Times New Roman" w:cs="Times New Roman"/>
          <w:sz w:val="24"/>
          <w:szCs w:val="24"/>
        </w:rPr>
        <w:pPrChange w:id="23" w:author="hp" w:date="2021-04-28T09:49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4" w:author="hp" w:date="2021-04-28T09:45:00Z">
        <w:r w:rsidRPr="00C50A1E" w:rsidDel="00A96C06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58E">
        <w:rPr>
          <w:rFonts w:ascii="Times New Roman" w:eastAsia="Times New Roman" w:hAnsi="Times New Roman" w:cs="Times New Roman"/>
          <w:sz w:val="24"/>
          <w:szCs w:val="24"/>
          <w:lang w:val="id-ID"/>
        </w:rPr>
        <w:t>na</w:t>
      </w:r>
      <w:ins w:id="25" w:author="hp" w:date="2021-04-28T09:54:00Z">
        <w:r w:rsidR="00567B5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hp" w:date="2021-04-28T09:54:00Z">
        <w:r w:rsidRPr="0009758E" w:rsidDel="00567B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p</w:delText>
        </w:r>
      </w:del>
      <w:r w:rsidRPr="0009758E">
        <w:rPr>
          <w:rFonts w:ascii="Times New Roman" w:eastAsia="Times New Roman" w:hAnsi="Times New Roman" w:cs="Times New Roman"/>
          <w:sz w:val="24"/>
          <w:szCs w:val="24"/>
          <w:lang w:val="id-ID"/>
        </w:rPr>
        <w:t>su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D755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27" w:author="hp" w:date="2021-04-28T09:4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09758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097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758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097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9758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09758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09758E">
        <w:rPr>
          <w:rFonts w:ascii="Times New Roman" w:eastAsia="Times New Roman" w:hAnsi="Times New Roman" w:cs="Times New Roman"/>
          <w:sz w:val="24"/>
          <w:szCs w:val="24"/>
        </w:rPr>
        <w:t>as</w:t>
      </w:r>
      <w:del w:id="28" w:author="hp" w:date="2021-04-28T09:46:00Z">
        <w:r w:rsidR="0009758E" w:rsidDel="0009758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Del="001D7555" w:rsidRDefault="00927764" w:rsidP="00927764">
      <w:pPr>
        <w:shd w:val="clear" w:color="auto" w:fill="F5F5F5"/>
        <w:spacing w:after="375"/>
        <w:rPr>
          <w:del w:id="29" w:author="hp" w:date="2021-04-28T09:49:00Z"/>
          <w:rFonts w:ascii="Times New Roman" w:eastAsia="Times New Roman" w:hAnsi="Times New Roman" w:cs="Times New Roman"/>
          <w:sz w:val="24"/>
          <w:szCs w:val="24"/>
        </w:rPr>
      </w:pPr>
      <w:del w:id="30" w:author="hp" w:date="2021-04-28T09:49:00Z">
        <w:r w:rsidRPr="00C50A1E" w:rsidDel="001D755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Sebungkus keripik yang dalam kemasan bisa dikonsumsi 4 porsi habis sekali duduk. Belum cukup, tambah lagi gorengannya, satu-dua biji eh kok jadi lima?</w:delText>
        </w:r>
      </w:del>
    </w:p>
    <w:p w:rsidR="00465475" w:rsidRDefault="00465475" w:rsidP="00567B5F">
      <w:pPr>
        <w:shd w:val="clear" w:color="auto" w:fill="F5F5F5"/>
        <w:spacing w:after="375"/>
        <w:ind w:firstLine="720"/>
        <w:rPr>
          <w:ins w:id="31" w:author="hp" w:date="2021-04-28T09:48:00Z"/>
          <w:rFonts w:ascii="Times New Roman" w:eastAsia="Times New Roman" w:hAnsi="Times New Roman" w:cs="Times New Roman"/>
          <w:sz w:val="24"/>
          <w:szCs w:val="24"/>
        </w:rPr>
        <w:pPrChange w:id="32" w:author="hp" w:date="2021-04-28T09:54:00Z">
          <w:pPr>
            <w:shd w:val="clear" w:color="auto" w:fill="F5F5F5"/>
            <w:spacing w:after="375"/>
          </w:pPr>
        </w:pPrChange>
      </w:pPr>
      <w:proofErr w:type="spellStart"/>
      <w:proofErr w:type="gramStart"/>
      <w:ins w:id="33" w:author="hp" w:date="2021-04-28T09:48:00Z"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proofErr w:type="spellEnd"/>
        <w:r w:rsidRPr="00465475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4" w:author="hp" w:date="2021-04-28T09:5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5" w:author="hp" w:date="2021-04-28T09:5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6" w:author="hp" w:date="2021-04-28T09:5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benar-benar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w:del w:id="37" w:author="hp" w:date="2021-04-28T09:50:00Z">
        <w:r w:rsidRPr="00C50A1E" w:rsidDel="006F5B2F">
          <w:rPr>
            <w:rFonts w:ascii="Times New Roman" w:eastAsia="Times New Roman" w:hAnsi="Times New Roman" w:cs="Times New Roman"/>
            <w:sz w:val="24"/>
            <w:szCs w:val="24"/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w:del w:id="38" w:author="hp" w:date="2021-04-28T09:50:00Z">
        <w:r w:rsidRPr="00C50A1E" w:rsidDel="006F5B2F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  <w:ins w:id="39" w:author="hp" w:date="2021-04-28T09:50:00Z">
        <w:r w:rsidR="006F5B2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567B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hp" w:date="2021-04-28T09:50:00Z">
        <w:r w:rsidR="00EA0A2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1" w:author="hp" w:date="2021-04-28T09:50:00Z">
        <w:r w:rsidRPr="00C50A1E" w:rsidDel="00EA0A2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2" w:author="hp" w:date="2021-04-28T09:5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3" w:author="hp" w:date="2021-04-28T09:5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44" w:author="hp" w:date="2021-04-28T09:51:00Z">
        <w:r w:rsidRPr="00C50A1E" w:rsidDel="0076300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hp" w:date="2021-04-28T09:51:00Z">
        <w:r w:rsidR="00763009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76300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6" w:author="hp" w:date="2021-04-28T09:51:00Z">
        <w:r w:rsidRPr="00C50A1E" w:rsidDel="0076300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67B5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47" w:author="hp" w:date="2021-04-28T09:5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hp" w:date="2021-04-28T09:51:00Z">
        <w:r w:rsidRPr="00C50A1E" w:rsidDel="003B00B6">
          <w:rPr>
            <w:rFonts w:ascii="Times New Roman" w:eastAsia="Times New Roman" w:hAnsi="Times New Roman" w:cs="Times New Roman"/>
            <w:sz w:val="24"/>
            <w:szCs w:val="24"/>
          </w:rPr>
          <w:delText>deh,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hp" w:date="2021-04-28T09:51:00Z">
        <w:r w:rsidR="003B00B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memperhatikan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hp" w:date="2021-04-28T09:52:00Z">
        <w:r w:rsidRPr="00C50A1E" w:rsidDel="003B00B6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51" w:author="hp" w:date="2021-04-28T09:52:00Z">
        <w:r w:rsidR="003B00B6">
          <w:rPr>
            <w:rFonts w:ascii="Times New Roman" w:eastAsia="Times New Roman" w:hAnsi="Times New Roman" w:cs="Times New Roman"/>
            <w:sz w:val="24"/>
            <w:szCs w:val="24"/>
          </w:rPr>
          <w:t>berl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hp" w:date="2021-04-28T09:52:00Z">
        <w:r w:rsidRPr="00C50A1E" w:rsidDel="003B00B6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3B00B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hp" w:date="2021-04-28T09:52:00Z">
        <w:r w:rsidRPr="00C50A1E" w:rsidDel="003B00B6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hp" w:date="2021-04-28T09:52:00Z">
        <w:r w:rsidR="003B00B6">
          <w:rPr>
            <w:rFonts w:ascii="Times New Roman" w:eastAsia="Times New Roman" w:hAnsi="Times New Roman" w:cs="Times New Roman"/>
            <w:sz w:val="24"/>
            <w:szCs w:val="24"/>
          </w:rPr>
          <w:t xml:space="preserve">factor </w:t>
        </w:r>
        <w:proofErr w:type="spellStart"/>
        <w:r w:rsidR="003B00B6">
          <w:rPr>
            <w:rFonts w:ascii="Times New Roman" w:eastAsia="Times New Roman" w:hAnsi="Times New Roman" w:cs="Times New Roman"/>
            <w:sz w:val="24"/>
            <w:szCs w:val="24"/>
          </w:rPr>
          <w:t>utama</w:t>
        </w:r>
        <w:proofErr w:type="spellEnd"/>
        <w:r w:rsidR="003B00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sosial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5" w:author="hp" w:date="2021-04-28T09:53:00Z">
        <w:r w:rsidRPr="00C50A1E" w:rsidDel="003B00B6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="003B0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hp" w:date="2021-04-28T09:53:00Z">
        <w:r w:rsidR="003B00B6">
          <w:rPr>
            <w:rFonts w:ascii="Times New Roman" w:eastAsia="Times New Roman" w:hAnsi="Times New Roman" w:cs="Times New Roman"/>
            <w:sz w:val="24"/>
            <w:szCs w:val="24"/>
          </w:rPr>
          <w:t>diajak</w:t>
        </w:r>
        <w:proofErr w:type="spellEnd"/>
        <w:r w:rsidR="003B00B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0B6">
          <w:rPr>
            <w:rFonts w:ascii="Times New Roman" w:eastAsia="Times New Roman" w:hAnsi="Times New Roman" w:cs="Times New Roman"/>
            <w:sz w:val="24"/>
            <w:szCs w:val="24"/>
          </w:rPr>
          <w:t>mengobrol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del w:id="57" w:author="hp" w:date="2021-04-28T09:53:00Z">
        <w:r w:rsidRPr="00C50A1E" w:rsidDel="00567B5F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8" w:author="hp" w:date="2021-04-28T09:54:00Z">
        <w:r w:rsidR="00567B5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hp" w:date="2021-04-28T09:54:00Z">
        <w:r w:rsidR="00567B5F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567B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567B5F">
          <w:rPr>
            <w:rFonts w:ascii="Times New Roman" w:eastAsia="Times New Roman" w:hAnsi="Times New Roman" w:cs="Times New Roman"/>
            <w:sz w:val="24"/>
            <w:szCs w:val="24"/>
          </w:rPr>
          <w:t>terbakar</w:t>
        </w:r>
        <w:proofErr w:type="spellEnd"/>
        <w:r w:rsidR="00567B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60" w:author="hp" w:date="2021-04-28T09:54:00Z">
        <w:r w:rsidRPr="00C50A1E" w:rsidDel="00567B5F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567B5F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del w:id="61" w:author="hp" w:date="2021-04-28T09:56:00Z">
        <w:r w:rsidRPr="00C50A1E" w:rsidDel="000A6E3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62" w:author="hp" w:date="2021-04-28T09:56:00Z">
        <w:r w:rsidR="000A6E37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proofErr w:type="spellEnd"/>
      <w:r w:rsidR="000A6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hp" w:date="2021-04-28T09:56:00Z">
        <w:r w:rsidRPr="00C50A1E" w:rsidDel="000A6E37">
          <w:rPr>
            <w:rFonts w:ascii="Times New Roman" w:eastAsia="Times New Roman" w:hAnsi="Times New Roman" w:cs="Times New Roman"/>
            <w:sz w:val="24"/>
            <w:szCs w:val="24"/>
          </w:rPr>
          <w:delText>bisalah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4" w:author="hp" w:date="2021-04-28T09:56:00Z">
        <w:r w:rsidRPr="00C50A1E" w:rsidDel="00567B5F">
          <w:rPr>
            <w:rFonts w:ascii="Times New Roman" w:eastAsia="Times New Roman" w:hAnsi="Times New Roman" w:cs="Times New Roman"/>
            <w:sz w:val="24"/>
            <w:szCs w:val="24"/>
          </w:rPr>
          <w:delText>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EA" w:rsidRDefault="00B471EA">
      <w:r>
        <w:separator/>
      </w:r>
    </w:p>
  </w:endnote>
  <w:endnote w:type="continuationSeparator" w:id="0">
    <w:p w:rsidR="00B471EA" w:rsidRDefault="00B4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471EA">
    <w:pPr>
      <w:pStyle w:val="Footer"/>
    </w:pPr>
  </w:p>
  <w:p w:rsidR="00941E77" w:rsidRDefault="00B47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EA" w:rsidRDefault="00B471EA">
      <w:r>
        <w:separator/>
      </w:r>
    </w:p>
  </w:footnote>
  <w:footnote w:type="continuationSeparator" w:id="0">
    <w:p w:rsidR="00B471EA" w:rsidRDefault="00B4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9758E"/>
    <w:rsid w:val="000A6E37"/>
    <w:rsid w:val="0012251A"/>
    <w:rsid w:val="001579AD"/>
    <w:rsid w:val="001D7555"/>
    <w:rsid w:val="003B00B6"/>
    <w:rsid w:val="0042167F"/>
    <w:rsid w:val="00465475"/>
    <w:rsid w:val="004660D6"/>
    <w:rsid w:val="005178D1"/>
    <w:rsid w:val="00567B5F"/>
    <w:rsid w:val="00584A6E"/>
    <w:rsid w:val="006F5B2F"/>
    <w:rsid w:val="00763009"/>
    <w:rsid w:val="008557CA"/>
    <w:rsid w:val="00924DF5"/>
    <w:rsid w:val="00927764"/>
    <w:rsid w:val="00A96C06"/>
    <w:rsid w:val="00B471EA"/>
    <w:rsid w:val="00B76C31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57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57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16</cp:revision>
  <dcterms:created xsi:type="dcterms:W3CDTF">2020-07-24T23:46:00Z</dcterms:created>
  <dcterms:modified xsi:type="dcterms:W3CDTF">2021-04-28T02:57:00Z</dcterms:modified>
</cp:coreProperties>
</file>