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B6F99" w:rsidRDefault="00BB6F99" w:rsidP="00D11EDC">
      <w:pPr>
        <w:spacing w:line="312" w:lineRule="auto"/>
        <w:ind w:left="457"/>
        <w:rPr>
          <w:ins w:id="0" w:author="User" w:date="2021-07-29T11:39:00Z"/>
          <w:rFonts w:ascii="Times New Roman" w:hAnsi="Times New Roman" w:cs="Times New Roman"/>
        </w:rPr>
      </w:pPr>
    </w:p>
    <w:p w:rsidR="00BB6F99" w:rsidRDefault="00BB6F99" w:rsidP="00BB6F99">
      <w:pPr>
        <w:spacing w:line="312" w:lineRule="auto"/>
        <w:ind w:left="1179" w:hanging="720"/>
        <w:rPr>
          <w:ins w:id="1" w:author="User" w:date="2021-07-29T11:46:00Z"/>
          <w:rFonts w:ascii="Times New Roman" w:hAnsi="Times New Roman" w:cs="Times New Roman"/>
          <w:sz w:val="24"/>
          <w:szCs w:val="24"/>
        </w:rPr>
        <w:pPrChange w:id="2" w:author="User" w:date="2021-07-29T11:44:00Z">
          <w:pPr>
            <w:pStyle w:val="ListParagraph"/>
            <w:spacing w:line="312" w:lineRule="auto"/>
            <w:ind w:left="457"/>
          </w:pPr>
        </w:pPrChange>
      </w:pPr>
      <w:proofErr w:type="spellStart"/>
      <w:ins w:id="3" w:author="User" w:date="2021-07-29T11:46:00Z">
        <w:r>
          <w:rPr>
            <w:rFonts w:ascii="Times New Roman" w:hAnsi="Times New Roman" w:cs="Times New Roman"/>
            <w:sz w:val="24"/>
            <w:szCs w:val="24"/>
          </w:rPr>
          <w:t>Arradon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I. </w:t>
        </w:r>
        <w:r w:rsidRPr="00BB6F99">
          <w:rPr>
            <w:rFonts w:ascii="Times New Roman" w:hAnsi="Times New Roman" w:cs="Times New Roman"/>
            <w:iCs/>
            <w:sz w:val="24"/>
            <w:szCs w:val="24"/>
            <w:rPrChange w:id="4" w:author="User" w:date="2021-07-29T11:44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2014</w:t>
        </w:r>
        <w:r>
          <w:rPr>
            <w:rFonts w:ascii="Times New Roman" w:hAnsi="Times New Roman" w:cs="Times New Roman"/>
            <w:sz w:val="24"/>
            <w:szCs w:val="24"/>
          </w:rPr>
          <w:t xml:space="preserve">. 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Aceh,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Contoh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Penyelesaian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Kejahatan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Masa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Lalu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.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Kompas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10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Februari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2014</w:t>
        </w:r>
      </w:ins>
    </w:p>
    <w:p w:rsidR="00BB6F99" w:rsidRDefault="00BB6F99" w:rsidP="00BB6F99">
      <w:pPr>
        <w:spacing w:line="312" w:lineRule="auto"/>
        <w:ind w:left="1179" w:hanging="720"/>
        <w:rPr>
          <w:ins w:id="5" w:author="User" w:date="2021-07-29T11:47:00Z"/>
          <w:rFonts w:ascii="Times New Roman" w:hAnsi="Times New Roman" w:cs="Times New Roman"/>
          <w:sz w:val="24"/>
          <w:szCs w:val="24"/>
        </w:rPr>
        <w:pPrChange w:id="6" w:author="User" w:date="2021-07-29T11:49:00Z">
          <w:pPr>
            <w:spacing w:line="312" w:lineRule="auto"/>
            <w:ind w:left="457"/>
          </w:pPr>
        </w:pPrChange>
      </w:pPr>
      <w:proofErr w:type="spellStart"/>
      <w:ins w:id="7" w:author="User" w:date="2021-07-29T11:47:00Z">
        <w:r>
          <w:rPr>
            <w:rFonts w:ascii="Times New Roman" w:hAnsi="Times New Roman" w:cs="Times New Roman"/>
            <w:sz w:val="24"/>
            <w:szCs w:val="24"/>
          </w:rPr>
          <w:t>Azhar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sz w:val="24"/>
            <w:szCs w:val="24"/>
          </w:rPr>
          <w:t>T. N. &amp;</w:t>
        </w:r>
        <w:r>
          <w:rPr>
            <w:rFonts w:ascii="Times New Roman" w:hAnsi="Times New Roman" w:cs="Times New Roman"/>
            <w:sz w:val="24"/>
            <w:szCs w:val="24"/>
          </w:rPr>
          <w:t xml:space="preserve"> Trim</w:t>
        </w:r>
        <w:r>
          <w:rPr>
            <w:rFonts w:ascii="Times New Roman" w:hAnsi="Times New Roman" w:cs="Times New Roman"/>
            <w:sz w:val="24"/>
            <w:szCs w:val="24"/>
          </w:rPr>
          <w:t>, B.</w:t>
        </w:r>
      </w:ins>
      <w:ins w:id="8" w:author="User" w:date="2021-07-29T11:48:00Z">
        <w:r>
          <w:rPr>
            <w:rFonts w:ascii="Times New Roman" w:hAnsi="Times New Roman" w:cs="Times New Roman"/>
            <w:sz w:val="24"/>
            <w:szCs w:val="24"/>
          </w:rPr>
          <w:t xml:space="preserve"> 2005.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Jangan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ke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Dokter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Lagi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Keajaiban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Sistem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Imun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dan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Kiat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Menghalau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Penyakit</w:t>
        </w:r>
      </w:ins>
      <w:proofErr w:type="spellEnd"/>
      <w:ins w:id="9" w:author="User" w:date="2021-07-29T11:49:00Z">
        <w:r>
          <w:rPr>
            <w:rFonts w:ascii="Times New Roman" w:hAnsi="Times New Roman" w:cs="Times New Roman"/>
            <w:iCs/>
            <w:sz w:val="24"/>
            <w:szCs w:val="24"/>
          </w:rPr>
          <w:t xml:space="preserve">. Bandung: MQ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Publishing.</w:t>
        </w:r>
      </w:ins>
    </w:p>
    <w:p w:rsidR="00BB6F99" w:rsidRPr="00923921" w:rsidRDefault="00BB6F99" w:rsidP="00BB6F99">
      <w:pPr>
        <w:spacing w:line="312" w:lineRule="auto"/>
        <w:ind w:left="1179" w:hanging="720"/>
        <w:rPr>
          <w:ins w:id="10" w:author="User" w:date="2021-07-29T11:46:00Z"/>
          <w:rFonts w:ascii="Times New Roman" w:hAnsi="Times New Roman" w:cs="Times New Roman"/>
          <w:iCs/>
        </w:rPr>
        <w:pPrChange w:id="11" w:author="User" w:date="2021-07-29T11:49:00Z">
          <w:pPr>
            <w:spacing w:line="312" w:lineRule="auto"/>
            <w:ind w:left="457"/>
          </w:pPr>
        </w:pPrChange>
      </w:pPr>
      <w:bookmarkStart w:id="12" w:name="_GoBack"/>
      <w:bookmarkEnd w:id="12"/>
      <w:ins w:id="13" w:author="User" w:date="2021-07-29T11:46:00Z">
        <w:r w:rsidRPr="00A16D9B">
          <w:rPr>
            <w:rFonts w:ascii="Times New Roman" w:hAnsi="Times New Roman" w:cs="Times New Roman"/>
            <w:sz w:val="24"/>
            <w:szCs w:val="24"/>
          </w:rPr>
          <w:t>Helianthusonfri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, J. 2016. Facebook Marketing. </w:t>
        </w:r>
        <w:r>
          <w:rPr>
            <w:rFonts w:ascii="Times New Roman" w:hAnsi="Times New Roman" w:cs="Times New Roman"/>
            <w:iCs/>
          </w:rPr>
          <w:t xml:space="preserve">Jakarta: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4B7994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</w:ins>
    </w:p>
    <w:p w:rsidR="00BB6F99" w:rsidRPr="004B7994" w:rsidRDefault="00BB6F99" w:rsidP="00BB6F99">
      <w:pPr>
        <w:spacing w:line="312" w:lineRule="auto"/>
        <w:ind w:left="1179" w:hanging="720"/>
        <w:rPr>
          <w:ins w:id="14" w:author="User" w:date="2021-07-29T11:46:00Z"/>
          <w:rFonts w:ascii="Times New Roman" w:hAnsi="Times New Roman" w:cs="Times New Roman"/>
          <w:sz w:val="24"/>
          <w:szCs w:val="24"/>
        </w:rPr>
        <w:pPrChange w:id="15" w:author="User" w:date="2021-07-29T11:46:00Z">
          <w:pPr>
            <w:pStyle w:val="ListParagraph"/>
            <w:spacing w:line="312" w:lineRule="auto"/>
            <w:ind w:left="457"/>
          </w:pPr>
        </w:pPrChange>
      </w:pPr>
      <w:ins w:id="16" w:author="User" w:date="2021-07-29T11:46:00Z">
        <w:r>
          <w:rPr>
            <w:rFonts w:ascii="Times New Roman" w:hAnsi="Times New Roman" w:cs="Times New Roman"/>
            <w:iCs/>
          </w:rPr>
          <w:t xml:space="preserve">Osborne, J. W.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Kiat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Berbicara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di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Depan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Umum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Untuk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Eksekutif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>.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Terjemahan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Walfred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Andre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. Jakarta: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Bumi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Aksara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>.</w:t>
        </w:r>
      </w:ins>
    </w:p>
    <w:p w:rsidR="00BB6F99" w:rsidRDefault="00BB6F99" w:rsidP="00BB6F99">
      <w:pPr>
        <w:spacing w:line="312" w:lineRule="auto"/>
        <w:ind w:left="1179" w:hanging="720"/>
        <w:rPr>
          <w:ins w:id="17" w:author="User" w:date="2021-07-29T11:46:00Z"/>
          <w:rFonts w:ascii="Times New Roman" w:hAnsi="Times New Roman" w:cs="Times New Roman"/>
        </w:rPr>
        <w:pPrChange w:id="18" w:author="User" w:date="2021-07-29T11:41:00Z">
          <w:pPr>
            <w:spacing w:line="312" w:lineRule="auto"/>
            <w:ind w:left="457"/>
          </w:pPr>
        </w:pPrChange>
      </w:pPr>
      <w:ins w:id="19" w:author="User" w:date="2021-07-29T11:46:00Z">
        <w:r>
          <w:rPr>
            <w:rFonts w:ascii="Times New Roman" w:hAnsi="Times New Roman" w:cs="Times New Roman"/>
          </w:rPr>
          <w:t xml:space="preserve">Trim, B.  2011. 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Muhammad Effect: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GetaranyYang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Dirindukan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d</w:t>
        </w:r>
        <w:r w:rsidRPr="005D70C9">
          <w:rPr>
            <w:rFonts w:ascii="Times New Roman" w:hAnsi="Times New Roman" w:cs="Times New Roman"/>
            <w:iCs/>
            <w:sz w:val="24"/>
            <w:szCs w:val="24"/>
          </w:rPr>
          <w:t>an</w:t>
        </w:r>
        <w:proofErr w:type="spellEnd"/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5D70C9">
          <w:rPr>
            <w:rFonts w:ascii="Times New Roman" w:hAnsi="Times New Roman" w:cs="Times New Roman"/>
            <w:iCs/>
            <w:sz w:val="24"/>
            <w:szCs w:val="24"/>
          </w:rPr>
          <w:t>Ditakuti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. </w:t>
        </w:r>
        <w:proofErr w:type="gramStart"/>
        <w:r>
          <w:rPr>
            <w:rFonts w:ascii="Times New Roman" w:hAnsi="Times New Roman" w:cs="Times New Roman"/>
            <w:iCs/>
            <w:sz w:val="24"/>
            <w:szCs w:val="24"/>
          </w:rPr>
          <w:t>Solo :</w:t>
        </w:r>
        <w:proofErr w:type="gramEnd"/>
        <w:r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Tinta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 xml:space="preserve"> Medina.</w:t>
        </w:r>
      </w:ins>
    </w:p>
    <w:p w:rsidR="00BB6F99" w:rsidRDefault="00BB6F99" w:rsidP="00BB6F99">
      <w:pPr>
        <w:spacing w:line="312" w:lineRule="auto"/>
        <w:ind w:left="1179" w:hanging="720"/>
        <w:rPr>
          <w:ins w:id="20" w:author="User" w:date="2021-07-29T11:46:00Z"/>
          <w:rFonts w:ascii="Times New Roman" w:hAnsi="Times New Roman" w:cs="Times New Roman"/>
        </w:rPr>
      </w:pPr>
      <w:ins w:id="21" w:author="User" w:date="2021-07-29T11:46:00Z">
        <w:r>
          <w:rPr>
            <w:rFonts w:ascii="Times New Roman" w:hAnsi="Times New Roman" w:cs="Times New Roman"/>
          </w:rPr>
          <w:t xml:space="preserve">Trim, B.  2011. </w:t>
        </w:r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The art of Stimulating Idea: </w:t>
        </w:r>
        <w:proofErr w:type="spellStart"/>
        <w:r w:rsidRPr="005D70C9">
          <w:rPr>
            <w:rFonts w:ascii="Times New Roman" w:hAnsi="Times New Roman" w:cs="Times New Roman"/>
            <w:iCs/>
            <w:sz w:val="24"/>
            <w:szCs w:val="24"/>
          </w:rPr>
          <w:t>Jurus</w:t>
        </w:r>
        <w:proofErr w:type="spellEnd"/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5D70C9">
          <w:rPr>
            <w:rFonts w:ascii="Times New Roman" w:hAnsi="Times New Roman" w:cs="Times New Roman"/>
            <w:iCs/>
            <w:sz w:val="24"/>
            <w:szCs w:val="24"/>
          </w:rPr>
          <w:t>Mendulang</w:t>
        </w:r>
        <w:proofErr w:type="spellEnd"/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Ide </w:t>
        </w:r>
        <w:proofErr w:type="spellStart"/>
        <w:r w:rsidRPr="005D70C9">
          <w:rPr>
            <w:rFonts w:ascii="Times New Roman" w:hAnsi="Times New Roman" w:cs="Times New Roman"/>
            <w:iCs/>
            <w:sz w:val="24"/>
            <w:szCs w:val="24"/>
          </w:rPr>
          <w:t>dan</w:t>
        </w:r>
        <w:proofErr w:type="spellEnd"/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5D70C9">
          <w:rPr>
            <w:rFonts w:ascii="Times New Roman" w:hAnsi="Times New Roman" w:cs="Times New Roman"/>
            <w:iCs/>
            <w:sz w:val="24"/>
            <w:szCs w:val="24"/>
          </w:rPr>
          <w:t>Insaf</w:t>
        </w:r>
        <w:proofErr w:type="spellEnd"/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 agar </w:t>
        </w:r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Kaya </w:t>
        </w:r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di </w:t>
        </w:r>
        <w:proofErr w:type="spellStart"/>
        <w:r w:rsidRPr="005D70C9">
          <w:rPr>
            <w:rFonts w:ascii="Times New Roman" w:hAnsi="Times New Roman" w:cs="Times New Roman"/>
            <w:iCs/>
            <w:sz w:val="24"/>
            <w:szCs w:val="24"/>
          </w:rPr>
          <w:t>Jalan</w:t>
        </w:r>
        <w:proofErr w:type="spellEnd"/>
        <w:r w:rsidRPr="005D70C9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proofErr w:type="spellStart"/>
        <w:r w:rsidRPr="005D70C9">
          <w:rPr>
            <w:rFonts w:ascii="Times New Roman" w:hAnsi="Times New Roman" w:cs="Times New Roman"/>
            <w:iCs/>
            <w:sz w:val="24"/>
            <w:szCs w:val="24"/>
          </w:rPr>
          <w:t>Menulis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>.</w:t>
        </w:r>
        <w:r>
          <w:rPr>
            <w:rFonts w:ascii="Times New Roman" w:hAnsi="Times New Roman" w:cs="Times New Roman"/>
            <w:iCs/>
            <w:sz w:val="24"/>
            <w:szCs w:val="24"/>
          </w:rPr>
          <w:t xml:space="preserve"> Solo: </w:t>
        </w:r>
        <w:proofErr w:type="spellStart"/>
        <w:r>
          <w:rPr>
            <w:rFonts w:ascii="Times New Roman" w:hAnsi="Times New Roman" w:cs="Times New Roman"/>
            <w:iCs/>
            <w:sz w:val="24"/>
            <w:szCs w:val="24"/>
          </w:rPr>
          <w:t>Metagraf</w:t>
        </w:r>
        <w:proofErr w:type="spellEnd"/>
        <w:r>
          <w:rPr>
            <w:rFonts w:ascii="Times New Roman" w:hAnsi="Times New Roman" w:cs="Times New Roman"/>
            <w:iCs/>
            <w:sz w:val="24"/>
            <w:szCs w:val="24"/>
          </w:rPr>
          <w:t>.</w:t>
        </w:r>
      </w:ins>
    </w:p>
    <w:p w:rsidR="00BB6F99" w:rsidRDefault="00BB6F99" w:rsidP="00D11EDC">
      <w:pPr>
        <w:spacing w:line="312" w:lineRule="auto"/>
        <w:ind w:left="457"/>
        <w:rPr>
          <w:ins w:id="22" w:author="User" w:date="2021-07-29T11:46:00Z"/>
          <w:rFonts w:ascii="Times New Roman" w:hAnsi="Times New Roman" w:cs="Times New Roman"/>
          <w:sz w:val="24"/>
          <w:szCs w:val="24"/>
        </w:rPr>
      </w:pPr>
      <w:ins w:id="23" w:author="User" w:date="2021-07-29T11:46:00Z">
        <w:r w:rsidRPr="00D11EDC">
          <w:rPr>
            <w:rFonts w:ascii="Times New Roman" w:hAnsi="Times New Roman" w:cs="Times New Roman"/>
            <w:rPrChange w:id="24" w:author="User" w:date="2021-07-29T11:38:00Z">
              <w:rPr/>
            </w:rPrChange>
          </w:rPr>
          <w:t xml:space="preserve">Wong, J. 2010. </w:t>
        </w:r>
        <w:r w:rsidRPr="00D11EDC">
          <w:rPr>
            <w:rFonts w:ascii="Times New Roman" w:hAnsi="Times New Roman" w:cs="Times New Roman"/>
            <w:iCs/>
            <w:rPrChange w:id="25" w:author="User" w:date="2021-07-29T11:38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 xml:space="preserve">Internet </w:t>
        </w:r>
        <w:r w:rsidRPr="00D11EDC">
          <w:rPr>
            <w:rFonts w:ascii="Times New Roman" w:hAnsi="Times New Roman" w:cs="Times New Roman"/>
            <w:iCs/>
            <w:rPrChange w:id="26" w:author="User" w:date="2021-07-29T11:38:00Z">
              <w:rPr>
                <w:rFonts w:ascii="Times New Roman" w:hAnsi="Times New Roman" w:cs="Times New Roman"/>
                <w:iCs/>
                <w:sz w:val="24"/>
                <w:szCs w:val="24"/>
              </w:rPr>
            </w:rPrChange>
          </w:rPr>
          <w:t>Marketing for Beginners</w:t>
        </w:r>
        <w:r>
          <w:rPr>
            <w:rFonts w:ascii="Times New Roman" w:hAnsi="Times New Roman" w:cs="Times New Roman"/>
            <w:iCs/>
          </w:rPr>
          <w:t xml:space="preserve">. Jakarta: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Elex</w:t>
        </w:r>
        <w:proofErr w:type="spellEnd"/>
        <w:r w:rsidRPr="004B7994">
          <w:rPr>
            <w:rFonts w:ascii="Times New Roman" w:hAnsi="Times New Roman" w:cs="Times New Roman"/>
            <w:sz w:val="24"/>
            <w:szCs w:val="24"/>
          </w:rPr>
          <w:t xml:space="preserve"> Media </w:t>
        </w:r>
        <w:proofErr w:type="spellStart"/>
        <w:r w:rsidRPr="004B7994">
          <w:rPr>
            <w:rFonts w:ascii="Times New Roman" w:hAnsi="Times New Roman" w:cs="Times New Roman"/>
            <w:sz w:val="24"/>
            <w:szCs w:val="24"/>
          </w:rPr>
          <w:t>Komputindo</w:t>
        </w:r>
        <w:proofErr w:type="spellEnd"/>
      </w:ins>
    </w:p>
    <w:p w:rsidR="00BB6F99" w:rsidRPr="00D11EDC" w:rsidRDefault="00BB6F99" w:rsidP="00D11EDC">
      <w:pPr>
        <w:spacing w:line="312" w:lineRule="auto"/>
        <w:ind w:left="457"/>
        <w:rPr>
          <w:ins w:id="27" w:author="User" w:date="2021-07-29T11:38:00Z"/>
          <w:rFonts w:ascii="Times New Roman" w:hAnsi="Times New Roman" w:cs="Times New Roman"/>
          <w:iCs/>
          <w:rPrChange w:id="28" w:author="User" w:date="2021-07-29T11:38:00Z">
            <w:rPr>
              <w:ins w:id="29" w:author="User" w:date="2021-07-29T11:38:00Z"/>
              <w:rFonts w:ascii="Times New Roman" w:hAnsi="Times New Roman" w:cs="Times New Roman"/>
              <w:iCs/>
              <w:sz w:val="24"/>
              <w:szCs w:val="24"/>
            </w:rPr>
          </w:rPrChange>
        </w:rPr>
      </w:pPr>
    </w:p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BB6F99"/>
    <w:rsid w:val="00D1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974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2020-08-26T21:21:00Z</dcterms:created>
  <dcterms:modified xsi:type="dcterms:W3CDTF">2021-07-29T04:49:00Z</dcterms:modified>
</cp:coreProperties>
</file>