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A3DDA" w14:textId="77777777" w:rsidR="00D80F46" w:rsidRPr="00A16D9B" w:rsidRDefault="00D80F46" w:rsidP="008D1AF7">
      <w:pPr>
        <w:spacing w:line="312" w:lineRule="auto"/>
        <w:jc w:val="center"/>
        <w:rPr>
          <w:rFonts w:ascii="Times New Roman" w:hAnsi="Times New Roman" w:cs="Times New Roman"/>
          <w:b/>
          <w:sz w:val="24"/>
          <w:szCs w:val="24"/>
        </w:rPr>
      </w:pPr>
      <w:commentRangeStart w:id="0"/>
      <w:r w:rsidRPr="00A16D9B">
        <w:rPr>
          <w:rFonts w:ascii="Times New Roman" w:hAnsi="Times New Roman" w:cs="Times New Roman"/>
          <w:b/>
          <w:sz w:val="24"/>
          <w:szCs w:val="24"/>
        </w:rPr>
        <w:t>SOAL OBSERVASI</w:t>
      </w:r>
      <w:commentRangeEnd w:id="0"/>
      <w:r w:rsidR="0026384E">
        <w:rPr>
          <w:rStyle w:val="CommentReference"/>
        </w:rPr>
        <w:commentReference w:id="0"/>
      </w:r>
    </w:p>
    <w:p w14:paraId="638397C7" w14:textId="77777777" w:rsidR="00D80F46" w:rsidRPr="00A16D9B" w:rsidRDefault="00D80F46" w:rsidP="008D1AF7">
      <w:pPr>
        <w:pStyle w:val="ListParagraph"/>
        <w:spacing w:line="312" w:lineRule="auto"/>
        <w:rPr>
          <w:rFonts w:ascii="Times New Roman" w:hAnsi="Times New Roman" w:cs="Times New Roman"/>
          <w:sz w:val="24"/>
          <w:szCs w:val="24"/>
        </w:rPr>
      </w:pPr>
    </w:p>
    <w:p w14:paraId="4A62A75A" w14:textId="77777777" w:rsidR="008C2877" w:rsidRPr="008C2877" w:rsidDel="0026384E" w:rsidRDefault="008C2877" w:rsidP="008C2877">
      <w:pPr>
        <w:pStyle w:val="ListParagraph"/>
        <w:numPr>
          <w:ilvl w:val="0"/>
          <w:numId w:val="2"/>
        </w:numPr>
        <w:spacing w:after="240" w:line="312" w:lineRule="auto"/>
        <w:jc w:val="both"/>
        <w:rPr>
          <w:del w:id="1" w:author="Windows User" w:date="2020-08-08T12:40:00Z"/>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45BAFD6A" w14:textId="77777777" w:rsidR="008C2877" w:rsidRPr="0026384E" w:rsidRDefault="008C2877" w:rsidP="008C2877">
      <w:pPr>
        <w:pStyle w:val="ListParagraph"/>
        <w:numPr>
          <w:ilvl w:val="0"/>
          <w:numId w:val="2"/>
        </w:numPr>
        <w:spacing w:after="240" w:line="312" w:lineRule="auto"/>
        <w:jc w:val="both"/>
        <w:rPr>
          <w:rFonts w:ascii="Times New Roman" w:hAnsi="Times New Roman" w:cs="Times New Roman"/>
          <w:sz w:val="24"/>
          <w:szCs w:val="24"/>
          <w:rPrChange w:id="2" w:author="Windows User" w:date="2020-08-08T12:40:00Z">
            <w:rPr/>
          </w:rPrChange>
        </w:rPr>
        <w:pPrChange w:id="3" w:author="Windows User" w:date="2020-08-08T12:40:00Z">
          <w:pPr>
            <w:spacing w:line="312" w:lineRule="auto"/>
          </w:pPr>
        </w:pPrChange>
      </w:pPr>
    </w:p>
    <w:tbl>
      <w:tblPr>
        <w:tblStyle w:val="TableGrid"/>
        <w:tblW w:w="0" w:type="auto"/>
        <w:tblInd w:w="360" w:type="dxa"/>
        <w:tblLook w:val="04A0" w:firstRow="1" w:lastRow="0" w:firstColumn="1" w:lastColumn="0" w:noHBand="0" w:noVBand="1"/>
      </w:tblPr>
      <w:tblGrid>
        <w:gridCol w:w="8657"/>
      </w:tblGrid>
      <w:tr w:rsidR="008C2877" w:rsidRPr="00A16D9B" w14:paraId="059161AC" w14:textId="77777777" w:rsidTr="0062003E">
        <w:tc>
          <w:tcPr>
            <w:tcW w:w="9350" w:type="dxa"/>
          </w:tcPr>
          <w:p w14:paraId="31989D8E" w14:textId="77777777" w:rsidR="008C2877" w:rsidRPr="00A16D9B" w:rsidRDefault="008C2877" w:rsidP="0062003E">
            <w:pPr>
              <w:spacing w:line="312" w:lineRule="auto"/>
              <w:jc w:val="both"/>
              <w:rPr>
                <w:rFonts w:ascii="Times New Roman" w:hAnsi="Times New Roman" w:cs="Times New Roman"/>
                <w:sz w:val="24"/>
                <w:szCs w:val="24"/>
              </w:rPr>
            </w:pPr>
          </w:p>
          <w:p w14:paraId="46E1267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68D1020" w14:textId="77777777" w:rsidR="008C2877" w:rsidRPr="00A16D9B" w:rsidRDefault="008C2877" w:rsidP="0062003E">
            <w:pPr>
              <w:spacing w:line="312" w:lineRule="auto"/>
              <w:jc w:val="both"/>
              <w:rPr>
                <w:rFonts w:ascii="Times New Roman" w:hAnsi="Times New Roman" w:cs="Times New Roman"/>
                <w:sz w:val="24"/>
                <w:szCs w:val="24"/>
              </w:rPr>
            </w:pPr>
          </w:p>
          <w:p w14:paraId="1817F6E9" w14:textId="77777777" w:rsidR="005C1622" w:rsidRPr="00A16D9B" w:rsidRDefault="005C1622" w:rsidP="005C1622">
            <w:pPr>
              <w:spacing w:line="312" w:lineRule="auto"/>
              <w:jc w:val="both"/>
              <w:rPr>
                <w:ins w:id="4" w:author="Windows User" w:date="2020-08-08T12:25:00Z"/>
                <w:rFonts w:ascii="Times New Roman" w:hAnsi="Times New Roman" w:cs="Times New Roman"/>
                <w:sz w:val="24"/>
                <w:szCs w:val="24"/>
              </w:rPr>
            </w:pPr>
            <w:ins w:id="5" w:author="Windows User" w:date="2020-08-08T12:25: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35C3BA75" w14:textId="77777777" w:rsidR="005C1622" w:rsidRDefault="005C1622" w:rsidP="0062003E">
            <w:pPr>
              <w:spacing w:line="312" w:lineRule="auto"/>
              <w:jc w:val="both"/>
              <w:rPr>
                <w:ins w:id="6" w:author="Windows User" w:date="2020-08-08T12:25:00Z"/>
                <w:rFonts w:ascii="Times New Roman" w:hAnsi="Times New Roman" w:cs="Times New Roman"/>
                <w:sz w:val="24"/>
                <w:szCs w:val="24"/>
              </w:rPr>
            </w:pPr>
          </w:p>
          <w:p w14:paraId="2CB06941" w14:textId="6A681392"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6C29CFC" w14:textId="77BC5B44" w:rsidR="008C2877" w:rsidDel="0026384E" w:rsidRDefault="008C2877" w:rsidP="0062003E">
            <w:pPr>
              <w:spacing w:line="312" w:lineRule="auto"/>
              <w:jc w:val="both"/>
              <w:rPr>
                <w:del w:id="7" w:author="Windows User" w:date="2020-08-08T12:25:00Z"/>
                <w:rFonts w:ascii="Times New Roman" w:hAnsi="Times New Roman" w:cs="Times New Roman"/>
                <w:sz w:val="24"/>
                <w:szCs w:val="24"/>
              </w:rPr>
            </w:pPr>
          </w:p>
          <w:p w14:paraId="10062BC1" w14:textId="77777777" w:rsidR="0026384E" w:rsidRPr="00A16D9B" w:rsidRDefault="0026384E" w:rsidP="0062003E">
            <w:pPr>
              <w:spacing w:line="312" w:lineRule="auto"/>
              <w:jc w:val="both"/>
              <w:rPr>
                <w:ins w:id="8" w:author="Windows User" w:date="2020-08-08T12:34:00Z"/>
                <w:rFonts w:ascii="Times New Roman" w:hAnsi="Times New Roman" w:cs="Times New Roman"/>
                <w:sz w:val="24"/>
                <w:szCs w:val="24"/>
              </w:rPr>
            </w:pPr>
          </w:p>
          <w:p w14:paraId="730D3620" w14:textId="57C93BE4" w:rsidR="008C2877" w:rsidRPr="00A16D9B" w:rsidDel="005C1622" w:rsidRDefault="0026384E" w:rsidP="0062003E">
            <w:pPr>
              <w:spacing w:line="312" w:lineRule="auto"/>
              <w:jc w:val="both"/>
              <w:rPr>
                <w:del w:id="9" w:author="Windows User" w:date="2020-08-08T12:24:00Z"/>
                <w:rFonts w:ascii="Times New Roman" w:hAnsi="Times New Roman" w:cs="Times New Roman"/>
                <w:sz w:val="24"/>
                <w:szCs w:val="24"/>
              </w:rPr>
            </w:pPr>
            <w:ins w:id="10" w:author="Windows User" w:date="2020-08-08T12:34: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del w:id="11" w:author="Windows User" w:date="2020-08-08T12:24:00Z">
              <w:r w:rsidR="008C2877" w:rsidRPr="00A16D9B" w:rsidDel="005C1622">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008C2877" w:rsidRPr="00A16D9B" w:rsidDel="005C1622">
                <w:rPr>
                  <w:rFonts w:ascii="Times New Roman" w:hAnsi="Times New Roman" w:cs="Times New Roman"/>
                  <w:b/>
                  <w:sz w:val="24"/>
                  <w:szCs w:val="24"/>
                  <w:vertAlign w:val="superscript"/>
                </w:rPr>
                <w:delText>2</w:delText>
              </w:r>
            </w:del>
          </w:p>
          <w:p w14:paraId="5CE26DDF" w14:textId="77777777" w:rsidR="008C2877" w:rsidRPr="00A16D9B" w:rsidDel="0026384E" w:rsidRDefault="008C2877" w:rsidP="0062003E">
            <w:pPr>
              <w:spacing w:line="312" w:lineRule="auto"/>
              <w:jc w:val="both"/>
              <w:rPr>
                <w:del w:id="12" w:author="Windows User" w:date="2020-08-08T12:35:00Z"/>
                <w:rFonts w:ascii="Times New Roman" w:hAnsi="Times New Roman" w:cs="Times New Roman"/>
                <w:sz w:val="24"/>
                <w:szCs w:val="24"/>
              </w:rPr>
            </w:pPr>
          </w:p>
          <w:p w14:paraId="759DF4C7" w14:textId="394DC7B2" w:rsidR="008C2877" w:rsidRPr="00A16D9B" w:rsidDel="005C1622" w:rsidRDefault="008C2877" w:rsidP="0062003E">
            <w:pPr>
              <w:spacing w:line="312" w:lineRule="auto"/>
              <w:jc w:val="both"/>
              <w:rPr>
                <w:del w:id="13" w:author="Windows User" w:date="2020-08-08T12:27:00Z"/>
                <w:rFonts w:ascii="Times New Roman" w:hAnsi="Times New Roman" w:cs="Times New Roman"/>
                <w:sz w:val="24"/>
                <w:szCs w:val="24"/>
              </w:rPr>
            </w:pPr>
            <w:del w:id="14" w:author="Windows User" w:date="2020-08-08T12:27:00Z">
              <w:r w:rsidRPr="00A16D9B" w:rsidDel="005C1622">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5C1622">
                <w:rPr>
                  <w:rFonts w:ascii="Times New Roman" w:hAnsi="Times New Roman" w:cs="Times New Roman"/>
                  <w:b/>
                  <w:sz w:val="24"/>
                  <w:szCs w:val="24"/>
                  <w:vertAlign w:val="superscript"/>
                </w:rPr>
                <w:delText>3</w:delText>
              </w:r>
            </w:del>
          </w:p>
          <w:p w14:paraId="47C45E4B" w14:textId="77777777" w:rsidR="008C2877" w:rsidRPr="00A16D9B" w:rsidRDefault="008C2877" w:rsidP="0062003E">
            <w:pPr>
              <w:spacing w:line="312" w:lineRule="auto"/>
              <w:jc w:val="both"/>
              <w:rPr>
                <w:rFonts w:ascii="Times New Roman" w:hAnsi="Times New Roman" w:cs="Times New Roman"/>
                <w:sz w:val="24"/>
                <w:szCs w:val="24"/>
              </w:rPr>
            </w:pPr>
          </w:p>
          <w:p w14:paraId="53624194" w14:textId="02550175" w:rsidR="008C2877" w:rsidRPr="00A16D9B" w:rsidDel="0026384E" w:rsidRDefault="008C2877" w:rsidP="0062003E">
            <w:pPr>
              <w:spacing w:line="312" w:lineRule="auto"/>
              <w:jc w:val="both"/>
              <w:rPr>
                <w:del w:id="15" w:author="Windows User" w:date="2020-08-08T12:35:00Z"/>
                <w:rFonts w:ascii="Times New Roman" w:hAnsi="Times New Roman" w:cs="Times New Roman"/>
                <w:sz w:val="24"/>
                <w:szCs w:val="24"/>
              </w:rPr>
            </w:pPr>
            <w:del w:id="16" w:author="Windows User" w:date="2020-08-08T12:35:00Z">
              <w:r w:rsidRPr="00A16D9B" w:rsidDel="0026384E">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26384E">
                <w:rPr>
                  <w:rFonts w:ascii="Times New Roman" w:hAnsi="Times New Roman" w:cs="Times New Roman"/>
                  <w:b/>
                  <w:sz w:val="24"/>
                  <w:szCs w:val="24"/>
                  <w:vertAlign w:val="superscript"/>
                </w:rPr>
                <w:delText>4</w:delText>
              </w:r>
            </w:del>
          </w:p>
          <w:p w14:paraId="282A3EEA" w14:textId="77777777" w:rsidR="0026384E" w:rsidRDefault="0026384E" w:rsidP="0062003E">
            <w:pPr>
              <w:spacing w:line="312" w:lineRule="auto"/>
              <w:jc w:val="both"/>
              <w:rPr>
                <w:ins w:id="17" w:author="Windows User" w:date="2020-08-08T12:33:00Z"/>
                <w:rFonts w:ascii="Times New Roman" w:hAnsi="Times New Roman" w:cs="Times New Roman"/>
                <w:sz w:val="24"/>
                <w:szCs w:val="24"/>
              </w:rPr>
            </w:pPr>
          </w:p>
          <w:p w14:paraId="377B27FC" w14:textId="77777777" w:rsidR="0026384E" w:rsidRPr="00A16D9B" w:rsidRDefault="0026384E" w:rsidP="0026384E">
            <w:pPr>
              <w:spacing w:line="312" w:lineRule="auto"/>
              <w:jc w:val="both"/>
              <w:rPr>
                <w:ins w:id="18" w:author="Windows User" w:date="2020-08-08T12:33:00Z"/>
                <w:rFonts w:ascii="Times New Roman" w:hAnsi="Times New Roman" w:cs="Times New Roman"/>
                <w:sz w:val="24"/>
                <w:szCs w:val="24"/>
              </w:rPr>
            </w:pPr>
            <w:ins w:id="19" w:author="Windows User" w:date="2020-08-08T12:33: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6EA127A7" w14:textId="77777777" w:rsidR="0026384E" w:rsidRDefault="0026384E" w:rsidP="0062003E">
            <w:pPr>
              <w:spacing w:line="312" w:lineRule="auto"/>
              <w:jc w:val="both"/>
              <w:rPr>
                <w:ins w:id="20" w:author="Windows User" w:date="2020-08-08T12:33:00Z"/>
                <w:rFonts w:ascii="Times New Roman" w:hAnsi="Times New Roman" w:cs="Times New Roman"/>
                <w:sz w:val="24"/>
                <w:szCs w:val="24"/>
              </w:rPr>
            </w:pPr>
          </w:p>
          <w:p w14:paraId="38A73E27" w14:textId="7BADF6F7" w:rsidR="0026384E" w:rsidRPr="00A16D9B" w:rsidDel="0026384E" w:rsidRDefault="0026384E" w:rsidP="0062003E">
            <w:pPr>
              <w:spacing w:line="312" w:lineRule="auto"/>
              <w:jc w:val="both"/>
              <w:rPr>
                <w:del w:id="21" w:author="Windows User" w:date="2020-08-08T12:40:00Z"/>
                <w:rFonts w:ascii="Times New Roman" w:hAnsi="Times New Roman" w:cs="Times New Roman"/>
                <w:sz w:val="24"/>
                <w:szCs w:val="24"/>
              </w:rPr>
            </w:pPr>
            <w:ins w:id="22" w:author="Windows User" w:date="2020-08-08T12:35: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2EFA9297" w14:textId="5BE84F59" w:rsidR="008C2877" w:rsidRPr="00A16D9B" w:rsidDel="0026384E" w:rsidRDefault="008C2877" w:rsidP="0026384E">
            <w:pPr>
              <w:spacing w:line="312" w:lineRule="auto"/>
              <w:jc w:val="both"/>
              <w:rPr>
                <w:del w:id="23" w:author="Windows User" w:date="2020-08-08T12:40:00Z"/>
                <w:rFonts w:ascii="Times New Roman" w:hAnsi="Times New Roman" w:cs="Times New Roman"/>
                <w:sz w:val="24"/>
                <w:szCs w:val="24"/>
              </w:rPr>
              <w:pPrChange w:id="24" w:author="Windows User" w:date="2020-08-08T12:40:00Z">
                <w:pPr>
                  <w:spacing w:line="312" w:lineRule="auto"/>
                  <w:jc w:val="both"/>
                </w:pPr>
              </w:pPrChange>
            </w:pPr>
            <w:del w:id="25" w:author="Windows User" w:date="2020-08-08T12:33:00Z">
              <w:r w:rsidRPr="00A16D9B" w:rsidDel="0026384E">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26384E">
                <w:rPr>
                  <w:rFonts w:ascii="Times New Roman" w:hAnsi="Times New Roman" w:cs="Times New Roman"/>
                  <w:b/>
                  <w:sz w:val="24"/>
                  <w:szCs w:val="24"/>
                  <w:vertAlign w:val="superscript"/>
                </w:rPr>
                <w:delText>5</w:delText>
              </w:r>
            </w:del>
          </w:p>
          <w:p w14:paraId="5DD66945" w14:textId="77777777" w:rsidR="008C2877" w:rsidRPr="00A16D9B" w:rsidRDefault="008C2877" w:rsidP="0026384E">
            <w:pPr>
              <w:spacing w:line="312" w:lineRule="auto"/>
              <w:jc w:val="both"/>
              <w:rPr>
                <w:rFonts w:ascii="Times New Roman" w:hAnsi="Times New Roman" w:cs="Times New Roman"/>
                <w:sz w:val="24"/>
                <w:szCs w:val="24"/>
              </w:rPr>
              <w:pPrChange w:id="26" w:author="Windows User" w:date="2020-08-08T12:40:00Z">
                <w:pPr>
                  <w:spacing w:line="312" w:lineRule="auto"/>
                  <w:jc w:val="both"/>
                </w:pPr>
              </w:pPrChange>
            </w:pPr>
          </w:p>
        </w:tc>
      </w:tr>
    </w:tbl>
    <w:p w14:paraId="355CC2A6" w14:textId="7A38FFA4" w:rsidR="008C2877" w:rsidDel="0026384E" w:rsidRDefault="008C2877" w:rsidP="008C2877">
      <w:pPr>
        <w:spacing w:line="312" w:lineRule="auto"/>
        <w:rPr>
          <w:del w:id="27" w:author="Windows User" w:date="2020-08-08T12:40:00Z"/>
          <w:rFonts w:ascii="Times New Roman" w:hAnsi="Times New Roman" w:cs="Times New Roman"/>
          <w:sz w:val="24"/>
          <w:szCs w:val="24"/>
        </w:rPr>
      </w:pPr>
    </w:p>
    <w:p w14:paraId="42A438DD" w14:textId="77B42F82" w:rsidR="008C2877" w:rsidRPr="00A16D9B" w:rsidDel="0026384E" w:rsidRDefault="008C2877" w:rsidP="008C2877">
      <w:pPr>
        <w:spacing w:line="312" w:lineRule="auto"/>
        <w:rPr>
          <w:del w:id="28" w:author="Windows User" w:date="2020-08-08T12:40:00Z"/>
          <w:rFonts w:ascii="Times New Roman" w:hAnsi="Times New Roman" w:cs="Times New Roman"/>
          <w:sz w:val="24"/>
          <w:szCs w:val="24"/>
        </w:rPr>
      </w:pPr>
    </w:p>
    <w:p w14:paraId="312658F8" w14:textId="568F9506" w:rsidR="008D1AF7" w:rsidDel="0026384E" w:rsidRDefault="008D1AF7" w:rsidP="008D1AF7">
      <w:pPr>
        <w:pStyle w:val="ListParagraph"/>
        <w:spacing w:line="312" w:lineRule="auto"/>
        <w:rPr>
          <w:del w:id="29" w:author="Windows User" w:date="2020-08-08T12:40:00Z"/>
          <w:rFonts w:ascii="Times New Roman" w:hAnsi="Times New Roman" w:cs="Times New Roman"/>
          <w:sz w:val="24"/>
          <w:szCs w:val="24"/>
        </w:rPr>
      </w:pPr>
    </w:p>
    <w:p w14:paraId="272FDE0A" w14:textId="5D54D853" w:rsidR="008D1AF7" w:rsidDel="0026384E" w:rsidRDefault="008D1AF7" w:rsidP="008D1AF7">
      <w:pPr>
        <w:pStyle w:val="ListParagraph"/>
        <w:spacing w:line="312" w:lineRule="auto"/>
        <w:rPr>
          <w:del w:id="30" w:author="Windows User" w:date="2020-08-08T12:40:00Z"/>
          <w:rFonts w:ascii="Times New Roman" w:hAnsi="Times New Roman" w:cs="Times New Roman"/>
          <w:sz w:val="24"/>
          <w:szCs w:val="24"/>
        </w:rPr>
      </w:pPr>
    </w:p>
    <w:p w14:paraId="7265E518" w14:textId="1AFBDD7E" w:rsidR="008D1AF7" w:rsidDel="0026384E" w:rsidRDefault="008D1AF7" w:rsidP="008D1AF7">
      <w:pPr>
        <w:pStyle w:val="ListParagraph"/>
        <w:spacing w:line="312" w:lineRule="auto"/>
        <w:rPr>
          <w:del w:id="31" w:author="Windows User" w:date="2020-08-08T12:40:00Z"/>
          <w:rFonts w:ascii="Times New Roman" w:hAnsi="Times New Roman" w:cs="Times New Roman"/>
          <w:sz w:val="24"/>
          <w:szCs w:val="24"/>
        </w:rPr>
      </w:pPr>
    </w:p>
    <w:p w14:paraId="4A12C427" w14:textId="4B6CEF7B" w:rsidR="008D1AF7" w:rsidDel="0026384E" w:rsidRDefault="008D1AF7" w:rsidP="008D1AF7">
      <w:pPr>
        <w:pStyle w:val="ListParagraph"/>
        <w:spacing w:line="312" w:lineRule="auto"/>
        <w:rPr>
          <w:del w:id="32" w:author="Windows User" w:date="2020-08-08T12:40:00Z"/>
          <w:rFonts w:ascii="Times New Roman" w:hAnsi="Times New Roman" w:cs="Times New Roman"/>
          <w:sz w:val="24"/>
          <w:szCs w:val="24"/>
        </w:rPr>
      </w:pPr>
    </w:p>
    <w:p w14:paraId="4CFBDE84" w14:textId="2D2C312E" w:rsidR="008D1AF7" w:rsidRPr="00A16D9B" w:rsidDel="0026384E" w:rsidRDefault="008D1AF7" w:rsidP="008D1AF7">
      <w:pPr>
        <w:pStyle w:val="ListParagraph"/>
        <w:spacing w:line="312" w:lineRule="auto"/>
        <w:rPr>
          <w:del w:id="33" w:author="Windows User" w:date="2020-08-08T12:40:00Z"/>
          <w:rFonts w:ascii="Times New Roman" w:hAnsi="Times New Roman" w:cs="Times New Roman"/>
          <w:sz w:val="24"/>
          <w:szCs w:val="24"/>
        </w:rPr>
      </w:pPr>
    </w:p>
    <w:p w14:paraId="75943954" w14:textId="13676FFB" w:rsidR="00D80F46" w:rsidRPr="00A16D9B" w:rsidDel="0026384E" w:rsidRDefault="00D80F46" w:rsidP="008D1AF7">
      <w:pPr>
        <w:spacing w:line="312" w:lineRule="auto"/>
        <w:rPr>
          <w:del w:id="34" w:author="Windows User" w:date="2020-08-08T12:40:00Z"/>
          <w:rFonts w:ascii="Times New Roman" w:hAnsi="Times New Roman" w:cs="Times New Roman"/>
          <w:sz w:val="24"/>
          <w:szCs w:val="24"/>
        </w:rPr>
      </w:pPr>
    </w:p>
    <w:p w14:paraId="52684161" w14:textId="77777777" w:rsidR="00924DF5" w:rsidRPr="00A16D9B" w:rsidRDefault="00924DF5" w:rsidP="0026384E">
      <w:pPr>
        <w:spacing w:line="312" w:lineRule="auto"/>
        <w:rPr>
          <w:rFonts w:ascii="Times New Roman" w:hAnsi="Times New Roman" w:cs="Times New Roman"/>
          <w:sz w:val="24"/>
          <w:szCs w:val="24"/>
        </w:rPr>
        <w:pPrChange w:id="35" w:author="Windows User" w:date="2020-08-08T12:40:00Z">
          <w:pPr>
            <w:spacing w:line="312" w:lineRule="auto"/>
          </w:pPr>
        </w:pPrChange>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0-08-08T12:41:00Z" w:initials="WU">
    <w:p w14:paraId="60D3005E" w14:textId="42D54F6A" w:rsidR="0026384E" w:rsidRDefault="0026384E">
      <w:pPr>
        <w:pStyle w:val="CommentText"/>
      </w:pPr>
      <w:r>
        <w:rPr>
          <w:rStyle w:val="CommentReference"/>
        </w:rPr>
        <w:annotationRef/>
      </w:r>
      <w:r>
        <w:t>2-1-5-3-4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D30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91C04" w16cex:dateUtc="2020-08-08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D3005E" w16cid:durableId="22D91C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6543A" w14:textId="77777777" w:rsidR="00BA7D28" w:rsidRDefault="00BA7D28" w:rsidP="00D80F46">
      <w:r>
        <w:separator/>
      </w:r>
    </w:p>
  </w:endnote>
  <w:endnote w:type="continuationSeparator" w:id="0">
    <w:p w14:paraId="793BA5B6" w14:textId="77777777" w:rsidR="00BA7D28" w:rsidRDefault="00BA7D2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39B7" w14:textId="77777777" w:rsidR="00D80F46" w:rsidRDefault="00D80F46">
    <w:pPr>
      <w:pStyle w:val="Footer"/>
    </w:pPr>
    <w:r>
      <w:t>CLO-4</w:t>
    </w:r>
  </w:p>
  <w:p w14:paraId="28B7D2EF"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97FE4" w14:textId="77777777" w:rsidR="00BA7D28" w:rsidRDefault="00BA7D28" w:rsidP="00D80F46">
      <w:r>
        <w:separator/>
      </w:r>
    </w:p>
  </w:footnote>
  <w:footnote w:type="continuationSeparator" w:id="0">
    <w:p w14:paraId="32D3F4D9" w14:textId="77777777" w:rsidR="00BA7D28" w:rsidRDefault="00BA7D2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6384E"/>
    <w:rsid w:val="002D5B47"/>
    <w:rsid w:val="0042167F"/>
    <w:rsid w:val="004F5D73"/>
    <w:rsid w:val="0052028E"/>
    <w:rsid w:val="005C1622"/>
    <w:rsid w:val="00771E9D"/>
    <w:rsid w:val="00854F52"/>
    <w:rsid w:val="008C2877"/>
    <w:rsid w:val="008D1AF7"/>
    <w:rsid w:val="00924DF5"/>
    <w:rsid w:val="00A16D9B"/>
    <w:rsid w:val="00A86167"/>
    <w:rsid w:val="00AF28E1"/>
    <w:rsid w:val="00BA7D28"/>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06C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26384E"/>
    <w:rPr>
      <w:sz w:val="16"/>
      <w:szCs w:val="16"/>
    </w:rPr>
  </w:style>
  <w:style w:type="paragraph" w:styleId="CommentText">
    <w:name w:val="annotation text"/>
    <w:basedOn w:val="Normal"/>
    <w:link w:val="CommentTextChar"/>
    <w:uiPriority w:val="99"/>
    <w:semiHidden/>
    <w:unhideWhenUsed/>
    <w:rsid w:val="0026384E"/>
    <w:rPr>
      <w:sz w:val="20"/>
      <w:szCs w:val="20"/>
    </w:rPr>
  </w:style>
  <w:style w:type="character" w:customStyle="1" w:styleId="CommentTextChar">
    <w:name w:val="Comment Text Char"/>
    <w:basedOn w:val="DefaultParagraphFont"/>
    <w:link w:val="CommentText"/>
    <w:uiPriority w:val="99"/>
    <w:semiHidden/>
    <w:rsid w:val="0026384E"/>
    <w:rPr>
      <w:sz w:val="20"/>
      <w:szCs w:val="20"/>
    </w:rPr>
  </w:style>
  <w:style w:type="paragraph" w:styleId="CommentSubject">
    <w:name w:val="annotation subject"/>
    <w:basedOn w:val="CommentText"/>
    <w:next w:val="CommentText"/>
    <w:link w:val="CommentSubjectChar"/>
    <w:uiPriority w:val="99"/>
    <w:semiHidden/>
    <w:unhideWhenUsed/>
    <w:rsid w:val="0026384E"/>
    <w:rPr>
      <w:b/>
      <w:bCs/>
    </w:rPr>
  </w:style>
  <w:style w:type="character" w:customStyle="1" w:styleId="CommentSubjectChar">
    <w:name w:val="Comment Subject Char"/>
    <w:basedOn w:val="CommentTextChar"/>
    <w:link w:val="CommentSubject"/>
    <w:uiPriority w:val="99"/>
    <w:semiHidden/>
    <w:rsid w:val="0026384E"/>
    <w:rPr>
      <w:b/>
      <w:bCs/>
      <w:sz w:val="20"/>
      <w:szCs w:val="20"/>
    </w:rPr>
  </w:style>
  <w:style w:type="paragraph" w:styleId="BalloonText">
    <w:name w:val="Balloon Text"/>
    <w:basedOn w:val="Normal"/>
    <w:link w:val="BalloonTextChar"/>
    <w:uiPriority w:val="99"/>
    <w:semiHidden/>
    <w:unhideWhenUsed/>
    <w:rsid w:val="002638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2020-08-08T05:42:00Z</dcterms:created>
  <dcterms:modified xsi:type="dcterms:W3CDTF">2020-08-08T05:42:00Z</dcterms:modified>
</cp:coreProperties>
</file>