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11C7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BDAB3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5D45D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94D87F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0E654142" w14:textId="77777777" w:rsidR="00927764" w:rsidRPr="0094076B" w:rsidRDefault="00927764" w:rsidP="00927764">
      <w:pPr>
        <w:rPr>
          <w:rFonts w:ascii="Cambria" w:hAnsi="Cambria"/>
        </w:rPr>
      </w:pPr>
    </w:p>
    <w:p w14:paraId="5D853B7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B484BA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F8B41A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9A2FBF9" wp14:editId="2CA96C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54E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9BDE2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749D05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0" w:author="USER" w:date="2020-12-15T12:06:00Z">
        <w:r w:rsidRPr="00C50A1E" w:rsidDel="00C615DD">
          <w:rPr>
            <w:rFonts w:ascii="Times New Roman" w:eastAsia="Times New Roman" w:hAnsi="Times New Roman" w:cs="Times New Roman"/>
            <w:sz w:val="24"/>
            <w:szCs w:val="24"/>
          </w:rPr>
          <w:delText xml:space="preserve">e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instan kemasan putih yang aromanya aduhai menggoda ind</w:t>
      </w:r>
      <w:del w:id="1" w:author="USER" w:date="2020-12-15T12:06:00Z">
        <w:r w:rsidRPr="00C50A1E" w:rsidDel="00C615D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 penciuman itu atau bakwan yang baru diangkat dari penggorengan di kala hujan?</w:t>
      </w:r>
    </w:p>
    <w:p w14:paraId="46E2C9E0" w14:textId="79C954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2" w:author="USER" w:date="2020-12-15T12:07:00Z">
        <w:r w:rsidDel="00C7304B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i antara </w:t>
      </w:r>
      <w:ins w:id="3" w:author="USER" w:date="2020-12-15T12:07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" w:author="USER" w:date="2020-12-15T12:07:00Z">
        <w:r w:rsidDel="00C7304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ins w:id="5" w:author="USER" w:date="2020-12-15T12:08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sejak awal tahun baru</w:t>
      </w:r>
      <w:ins w:id="6" w:author="USER" w:date="2020-12-15T12:08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" w:author="USER" w:date="2020-12-15T12:08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7662D" w14:textId="0771FC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8" w:author="USER" w:date="2020-12-15T12:09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</w:t>
      </w:r>
      <w:ins w:id="9" w:author="USER" w:date="2020-12-15T12:09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del w:id="10" w:author="USER" w:date="2020-12-15T12:09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>n hati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 </w:t>
      </w:r>
      <w:del w:id="11" w:author="USER" w:date="2020-12-15T12:09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7304B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USER" w:date="2020-12-15T12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ins w:id="13" w:author="USER" w:date="2020-12-15T12:10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4" w:author="USER" w:date="2020-12-15T12:09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>, p</w:delText>
        </w:r>
      </w:del>
      <w:ins w:id="15" w:author="USER" w:date="2020-12-15T12:10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un perilaku kita yang lain. Soal makan</w:t>
      </w:r>
      <w:ins w:id="16" w:author="USER" w:date="2020-12-15T12:10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USER" w:date="2020-12-15T12:10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18" w:author="USER" w:date="2020-12-15T12:10:00Z">
        <w:r w:rsidR="00C7304B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hujan </w:t>
      </w:r>
      <w:del w:id="19" w:author="USER" w:date="2020-12-15T12:10:00Z">
        <w:r w:rsidRPr="00C50A1E" w:rsidDel="00C7304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14:paraId="6AC790FB" w14:textId="63428C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20" w:author="USER" w:date="2020-12-15T12:11:00Z">
        <w:r w:rsidRPr="00C50A1E" w:rsidDel="00985E8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del w:id="21" w:author="USER" w:date="2020-12-15T12:11:00Z">
        <w:r w:rsidDel="00985E81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hujan datang bersama na</w:t>
      </w:r>
      <w:ins w:id="22" w:author="USER" w:date="2020-12-15T12:10:00Z">
        <w:r w:rsidR="00985E81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3" w:author="USER" w:date="2020-12-15T12:10:00Z">
        <w:r w:rsidDel="00985E8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0511D5B6" w14:textId="4804FF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</w:t>
      </w:r>
      <w:ins w:id="24" w:author="USER" w:date="2020-12-15T12:11:00Z">
        <w:r w:rsidR="00985E81">
          <w:rPr>
            <w:rFonts w:ascii="Times New Roman" w:eastAsia="Times New Roman" w:hAnsi="Times New Roman" w:cs="Times New Roman"/>
            <w:sz w:val="24"/>
            <w:szCs w:val="24"/>
          </w:rPr>
          <w:t>lakukan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saat hujan turun adalah makan. Sering disebut </w:t>
      </w:r>
      <w:del w:id="25" w:author="USER" w:date="2020-12-15T12:12:00Z">
        <w:r w:rsidRPr="00C50A1E" w:rsidDel="00985E81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26" w:author="USER" w:date="2020-12-15T12:12:00Z">
        <w:r w:rsidR="00985E81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27" w:author="USER" w:date="2020-12-15T12:12:00Z">
        <w:r w:rsidRPr="00C50A1E" w:rsidDel="00985E8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milan, tapi jumlah kalorinya </w:t>
      </w:r>
      <w:del w:id="28" w:author="USER" w:date="2020-12-15T12:12:00Z">
        <w:r w:rsidRPr="00C50A1E" w:rsidDel="00985E81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29" w:author="USER" w:date="2020-12-15T12:12:00Z">
        <w:r w:rsidR="00985E81">
          <w:rPr>
            <w:rFonts w:ascii="Times New Roman" w:eastAsia="Times New Roman" w:hAnsi="Times New Roman" w:cs="Times New Roman"/>
            <w:sz w:val="24"/>
            <w:szCs w:val="24"/>
          </w:rPr>
          <w:t xml:space="preserve">hamper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18406995" w14:textId="7416BC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</w:t>
      </w:r>
      <w:del w:id="30" w:author="USER" w:date="2020-12-15T12:13:00Z">
        <w:r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31" w:author="USER" w:date="2020-12-15T12:13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9E0A9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porsi </w:t>
      </w:r>
      <w:del w:id="32" w:author="USER" w:date="2020-12-15T12:13:00Z">
        <w:r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>habis sekali duduk</w:delText>
        </w:r>
      </w:del>
      <w:ins w:id="33" w:author="USER" w:date="2020-12-15T12:13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>sekaligus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Belum cukup, tambah lagi gorengannya, satu</w:t>
      </w:r>
      <w:ins w:id="34" w:author="USER" w:date="2020-12-15T12:12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5" w:author="USER" w:date="2020-12-15T12:12:00Z">
        <w:r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ins w:id="36" w:author="USER" w:date="2020-12-15T12:12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14:paraId="7A1F3106" w14:textId="5F849474" w:rsidR="00927764" w:rsidRPr="00C50A1E" w:rsidDel="009E0A98" w:rsidRDefault="00927764" w:rsidP="00927764">
      <w:pPr>
        <w:shd w:val="clear" w:color="auto" w:fill="F5F5F5"/>
        <w:spacing w:after="375"/>
        <w:rPr>
          <w:del w:id="37" w:author="USER" w:date="2020-12-15T12:1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del w:id="38" w:author="USER" w:date="2020-12-15T12:14:00Z">
        <w:r w:rsidRPr="00C50A1E" w:rsidDel="009E0A9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USER" w:date="2020-12-15T12:14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 xml:space="preserve">- seperti sikapnya padamu -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memang bisa jadi salah satu pencetus mengapa kita jadi suka makan</w:t>
      </w:r>
      <w:ins w:id="40" w:author="USER" w:date="2020-12-15T12:14:00Z">
        <w:r w:rsidR="009E0A9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1" w:author="USER" w:date="2020-12-15T12:14:00Z">
        <w:r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19A8A05A" w14:textId="40518870" w:rsidR="00927764" w:rsidRPr="00C50A1E" w:rsidDel="00B52E72" w:rsidRDefault="009E0A98" w:rsidP="00927764">
      <w:pPr>
        <w:shd w:val="clear" w:color="auto" w:fill="F5F5F5"/>
        <w:spacing w:after="375"/>
        <w:rPr>
          <w:del w:id="42" w:author="USER" w:date="2020-12-15T12:15:00Z"/>
          <w:rFonts w:ascii="Times New Roman" w:eastAsia="Times New Roman" w:hAnsi="Times New Roman" w:cs="Times New Roman"/>
          <w:sz w:val="24"/>
          <w:szCs w:val="24"/>
        </w:rPr>
      </w:pPr>
      <w:ins w:id="43" w:author="USER" w:date="2020-12-15T12:14:00Z"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44" w:author="USER" w:date="2020-12-15T12:14:00Z">
        <w:r w:rsidR="00927764" w:rsidRPr="00C50A1E" w:rsidDel="009E0A98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erutama makanan yang seperti tahu bulat digoreng dadakan alias yang masih hangat. Apalagi dengan makan, tubuh akan mendapat "panas" akibat terjadinya peningkatan metabolisme dalam tubuh.</w:t>
      </w:r>
      <w:del w:id="45" w:author="USER" w:date="2020-12-15T12:15:00Z">
        <w:r w:rsidR="00927764"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51C6932" w14:textId="7E23C9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</w:t>
      </w:r>
      <w:ins w:id="46" w:author="USER" w:date="2020-12-15T12:15:00Z">
        <w:r w:rsidR="00B52E7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kenyataannya, kok</w:t>
      </w:r>
      <w:ins w:id="47" w:author="USER" w:date="2020-12-15T12:16:00Z">
        <w:r w:rsidR="00B52E72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DFC8E76" w14:textId="609DD1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</w:t>
      </w:r>
      <w:del w:id="48" w:author="USER" w:date="2020-12-15T12:16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del w:id="49" w:author="USER" w:date="2020-12-15T12:16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suka berlindung dalam ruangan saja. Ruangan yang membuat jarak kita dengan makanan makin dekat saja. Ya, ini soal akses makanan yang jadi tak lagi berjarak. </w:t>
      </w:r>
      <w:r w:rsidRPr="00B52E72">
        <w:rPr>
          <w:rFonts w:ascii="Times New Roman" w:eastAsia="Times New Roman" w:hAnsi="Times New Roman" w:cs="Times New Roman"/>
          <w:i/>
          <w:iCs/>
          <w:sz w:val="24"/>
          <w:szCs w:val="24"/>
          <w:rPrChange w:id="50" w:author="USER" w:date="2020-12-15T12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Ehem.</w:t>
      </w:r>
    </w:p>
    <w:p w14:paraId="3CF222E7" w14:textId="77777777" w:rsidR="00927764" w:rsidRPr="00C50A1E" w:rsidDel="00B52E72" w:rsidRDefault="00927764" w:rsidP="00927764">
      <w:pPr>
        <w:shd w:val="clear" w:color="auto" w:fill="F5F5F5"/>
        <w:spacing w:after="375"/>
        <w:rPr>
          <w:del w:id="51" w:author="USER" w:date="2020-12-15T12:1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</w:t>
      </w:r>
      <w:del w:id="52" w:author="USER" w:date="2020-12-15T12:17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031D02F" w14:textId="307AD3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53" w:author="USER" w:date="2020-12-15T12:17:00Z">
        <w:r w:rsidDel="00B52E7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4" w:author="USER" w:date="2020-12-15T12:17:00Z">
        <w:r w:rsidR="00B52E7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B52E7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</w:t>
      </w:r>
      <w:ins w:id="55" w:author="USER" w:date="2020-12-15T12:17:00Z">
        <w:r w:rsidR="00B52E72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56" w:author="USER" w:date="2020-12-15T12:17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57" w:author="USER" w:date="2020-12-15T12:18:00Z">
        <w:r w:rsidR="00B52E72">
          <w:rPr>
            <w:rFonts w:ascii="Times New Roman" w:eastAsia="Times New Roman" w:hAnsi="Times New Roman" w:cs="Times New Roman"/>
            <w:sz w:val="24"/>
            <w:szCs w:val="24"/>
          </w:rPr>
          <w:t xml:space="preserve"> karena keluar di waktu hujan akan merepotkan dan </w:t>
        </w:r>
      </w:ins>
      <w:del w:id="58" w:author="USER" w:date="2020-12-15T12:18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keluar di waktu hujan 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del w:id="59" w:author="USER" w:date="2020-12-15T12:18:00Z">
        <w:r w:rsidRPr="00C50A1E" w:rsidDel="00B52E72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020C73DE" w14:textId="490D81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</w:t>
      </w:r>
      <w:del w:id="60" w:author="USER" w:date="2020-12-15T12:20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membuatnya salah adalah pemilihan makanan </w:t>
      </w:r>
      <w:del w:id="61" w:author="USER" w:date="2020-12-15T12:19:00Z">
        <w:r w:rsidRPr="00C50A1E" w:rsidDel="00CF044E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ins w:id="62" w:author="USER" w:date="2020-12-15T12:19:00Z">
        <w:r w:rsidR="00CF044E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tidak tahu diri</w:t>
      </w:r>
      <w:ins w:id="63" w:author="USER" w:date="2020-12-15T12:19:00Z">
        <w:r w:rsidR="00CF044E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penting enak, </w:t>
      </w:r>
      <w:ins w:id="64" w:author="USER" w:date="2020-12-15T12:19:00Z">
        <w:r w:rsidR="00CF044E">
          <w:rPr>
            <w:rFonts w:ascii="Times New Roman" w:eastAsia="Times New Roman" w:hAnsi="Times New Roman" w:cs="Times New Roman"/>
            <w:sz w:val="24"/>
            <w:szCs w:val="24"/>
          </w:rPr>
          <w:t xml:space="preserve">urusan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 belakangan</w:t>
      </w:r>
      <w:ins w:id="65" w:author="USER" w:date="2020-12-15T12:19:00Z">
        <w:r w:rsidR="00CF044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6" w:author="USER" w:date="2020-12-15T12:19:00Z">
        <w:r w:rsidRPr="00C50A1E" w:rsidDel="00CF044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2C5C87E" w14:textId="75618F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</w:t>
      </w:r>
      <w:del w:id="67" w:author="USER" w:date="2020-12-15T12:21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del w:id="68" w:author="USER" w:date="2020-12-15T12:20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ins w:id="69" w:author="USER" w:date="2020-12-15T12:20:00Z">
        <w:r w:rsidR="001F5197">
          <w:rPr>
            <w:rFonts w:ascii="Times New Roman" w:eastAsia="Times New Roman" w:hAnsi="Times New Roman" w:cs="Times New Roman"/>
            <w:sz w:val="24"/>
            <w:szCs w:val="24"/>
          </w:rPr>
          <w:t xml:space="preserve">mengonsumsi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kemasan. </w:t>
      </w:r>
      <w:del w:id="70" w:author="USER" w:date="2020-12-15T12:20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71" w:author="USER" w:date="2020-12-15T12:20:00Z">
        <w:r w:rsidR="001F5197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2" w:author="USER" w:date="2020-12-15T12:20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</w:t>
      </w:r>
      <w:ins w:id="73" w:author="USER" w:date="2020-12-15T12:22:00Z">
        <w:r w:rsidR="001F5197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del w:id="74" w:author="USER" w:date="2020-12-15T12:22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del w:id="75" w:author="USER" w:date="2020-12-15T12:22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takar gulanya</w:t>
      </w:r>
      <w:del w:id="76" w:author="USER" w:date="2020-12-15T12:21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7" w:author="USER" w:date="2020-12-15T12:21:00Z">
        <w:r w:rsidR="001F5197">
          <w:rPr>
            <w:rFonts w:ascii="Times New Roman" w:eastAsia="Times New Roman" w:hAnsi="Times New Roman" w:cs="Times New Roman"/>
            <w:sz w:val="24"/>
            <w:szCs w:val="24"/>
          </w:rPr>
          <w:t xml:space="preserve">agar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jangan </w:t>
      </w:r>
      <w:del w:id="78" w:author="USER" w:date="2020-12-15T12:21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79" w:author="USER" w:date="2020-12-15T12:21:00Z">
        <w:r w:rsidR="001F5197">
          <w:rPr>
            <w:rFonts w:ascii="Times New Roman" w:eastAsia="Times New Roman" w:hAnsi="Times New Roman" w:cs="Times New Roman"/>
            <w:sz w:val="24"/>
            <w:szCs w:val="24"/>
          </w:rPr>
          <w:t xml:space="preserve">berlebihan karena kamu sudah manis. </w:t>
        </w:r>
      </w:ins>
      <w:del w:id="80" w:author="USER" w:date="2020-12-15T12:21:00Z">
        <w:r w:rsidRPr="00C50A1E" w:rsidDel="001F5197">
          <w:rPr>
            <w:rFonts w:ascii="Times New Roman" w:eastAsia="Times New Roman" w:hAnsi="Times New Roman" w:cs="Times New Roman"/>
            <w:sz w:val="24"/>
            <w:szCs w:val="24"/>
          </w:rPr>
          <w:delText>. Sebab kamu sudah terlalu manis, kata dia </w:delText>
        </w:r>
        <w:r w:rsidRPr="00C50A1E" w:rsidDel="001F519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68A95022" w14:textId="2BB66EF4" w:rsidR="00927764" w:rsidRPr="00C50A1E" w:rsidDel="00CD248C" w:rsidRDefault="00927764" w:rsidP="00927764">
      <w:pPr>
        <w:shd w:val="clear" w:color="auto" w:fill="F5F5F5"/>
        <w:spacing w:after="375"/>
        <w:rPr>
          <w:del w:id="81" w:author="USER" w:date="2020-12-15T12:2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</w:t>
      </w:r>
      <w:del w:id="82" w:author="USER" w:date="2020-12-15T12:27:00Z">
        <w:r w:rsidRPr="00C50A1E" w:rsidDel="00CD248C">
          <w:rPr>
            <w:rFonts w:ascii="Times New Roman" w:eastAsia="Times New Roman" w:hAnsi="Times New Roman" w:cs="Times New Roman"/>
            <w:sz w:val="24"/>
            <w:szCs w:val="24"/>
          </w:rPr>
          <w:delText xml:space="preserve">bisa jadi </w:delText>
        </w:r>
      </w:del>
      <w:del w:id="83" w:author="USER" w:date="2020-12-15T12:23:00Z">
        <w:r w:rsidRPr="00C50A1E" w:rsidDel="001D1CDD">
          <w:rPr>
            <w:rFonts w:ascii="Times New Roman" w:eastAsia="Times New Roman" w:hAnsi="Times New Roman" w:cs="Times New Roman"/>
            <w:sz w:val="24"/>
            <w:szCs w:val="24"/>
          </w:rPr>
          <w:delText>biang berat badan yang lebih suka naiknya</w:delText>
        </w:r>
      </w:del>
      <w:ins w:id="84" w:author="USER" w:date="2020-12-15T12:23:00Z">
        <w:r w:rsidR="001D1CDD">
          <w:rPr>
            <w:rFonts w:ascii="Times New Roman" w:eastAsia="Times New Roman" w:hAnsi="Times New Roman" w:cs="Times New Roman"/>
            <w:sz w:val="24"/>
            <w:szCs w:val="24"/>
          </w:rPr>
          <w:t>dapat membuat berat bada meningkat drastis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</w:t>
      </w:r>
      <w:del w:id="85" w:author="USER" w:date="2020-12-15T12:23:00Z">
        <w:r w:rsidRPr="00C50A1E" w:rsidDel="001D1CDD">
          <w:rPr>
            <w:rFonts w:ascii="Times New Roman" w:eastAsia="Times New Roman" w:hAnsi="Times New Roman" w:cs="Times New Roman"/>
            <w:sz w:val="24"/>
            <w:szCs w:val="24"/>
          </w:rPr>
          <w:delText>kaum-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kaum rebahan yang kerja</w:t>
      </w:r>
      <w:ins w:id="86" w:author="USER" w:date="2020-12-15T12:24:00Z">
        <w:r w:rsidR="001D1CDD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del w:id="87" w:author="USER" w:date="2020-12-15T12:23:00Z">
        <w:r w:rsidRPr="00C50A1E" w:rsidDel="001D1CDD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DD">
        <w:rPr>
          <w:rFonts w:ascii="Times New Roman" w:eastAsia="Times New Roman" w:hAnsi="Times New Roman" w:cs="Times New Roman"/>
          <w:i/>
          <w:iCs/>
          <w:sz w:val="24"/>
          <w:szCs w:val="24"/>
          <w:rPrChange w:id="88" w:author="USER" w:date="2020-12-15T12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89" w:author="USER" w:date="2020-12-15T12:24:00Z">
        <w:r w:rsidRPr="00C50A1E" w:rsidDel="001D1CDD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buka tutup </w:delText>
        </w:r>
      </w:del>
      <w:ins w:id="90" w:author="USER" w:date="2020-12-15T12:25:00Z">
        <w:r w:rsidR="00785AC3">
          <w:rPr>
            <w:rFonts w:ascii="Times New Roman" w:eastAsia="Times New Roman" w:hAnsi="Times New Roman" w:cs="Times New Roman"/>
            <w:sz w:val="24"/>
            <w:szCs w:val="24"/>
          </w:rPr>
          <w:t>pura-pura sibuk memantau media sosial padahal tidak ada ya</w:t>
        </w:r>
      </w:ins>
      <w:ins w:id="91" w:author="USER" w:date="2020-12-15T12:26:00Z">
        <w:r w:rsidR="00785AC3">
          <w:rPr>
            <w:rFonts w:ascii="Times New Roman" w:eastAsia="Times New Roman" w:hAnsi="Times New Roman" w:cs="Times New Roman"/>
            <w:sz w:val="24"/>
            <w:szCs w:val="24"/>
          </w:rPr>
          <w:t xml:space="preserve">ng </w:t>
        </w:r>
        <w:r w:rsidR="00AA15D1">
          <w:rPr>
            <w:rFonts w:ascii="Times New Roman" w:eastAsia="Times New Roman" w:hAnsi="Times New Roman" w:cs="Times New Roman"/>
            <w:sz w:val="24"/>
            <w:szCs w:val="24"/>
          </w:rPr>
          <w:t xml:space="preserve">mengirim pesan untuknya. </w:t>
        </w:r>
      </w:ins>
      <w:del w:id="92" w:author="USER" w:date="2020-12-15T12:25:00Z">
        <w:r w:rsidRPr="00C50A1E" w:rsidDel="00785AC3">
          <w:rPr>
            <w:rFonts w:ascii="Times New Roman" w:eastAsia="Times New Roman" w:hAnsi="Times New Roman" w:cs="Times New Roman"/>
            <w:sz w:val="24"/>
            <w:szCs w:val="24"/>
          </w:rPr>
          <w:delText xml:space="preserve">media sosial atau pura-pura sibuk padahal tidak ada yang </w:delText>
        </w:r>
        <w:r w:rsidRPr="001D1CDD" w:rsidDel="00785AC3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3" w:author="USER" w:date="2020-12-15T12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nge-chat</w:delText>
        </w:r>
        <w:r w:rsidRPr="00C50A1E" w:rsidDel="00785AC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94" w:author="USER" w:date="2020-12-15T12:26:00Z">
        <w:r w:rsidRPr="00C50A1E" w:rsidDel="00AA15D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42740856" w14:textId="3A4CD3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</w:t>
      </w:r>
      <w:del w:id="95" w:author="USER" w:date="2020-12-15T12:26:00Z">
        <w:r w:rsidRPr="00C50A1E" w:rsidDel="00CD248C">
          <w:rPr>
            <w:rFonts w:ascii="Times New Roman" w:eastAsia="Times New Roman" w:hAnsi="Times New Roman" w:cs="Times New Roman"/>
            <w:sz w:val="24"/>
            <w:szCs w:val="24"/>
          </w:rPr>
          <w:delText>seperti inilah yang</w:delText>
        </w:r>
      </w:del>
      <w:ins w:id="96" w:author="USER" w:date="2020-12-15T12:26:00Z">
        <w:r w:rsidR="00CD248C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lemak</w:t>
      </w:r>
      <w:del w:id="97" w:author="USER" w:date="2020-12-15T12:26:00Z">
        <w:r w:rsidRPr="00C50A1E" w:rsidDel="00CD248C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 </w:t>
      </w:r>
      <w:del w:id="98" w:author="USER" w:date="2020-12-15T12:27:00Z">
        <w:r w:rsidRPr="00C50A1E" w:rsidDel="00CD248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D248C">
        <w:rPr>
          <w:rFonts w:ascii="Times New Roman" w:eastAsia="Times New Roman" w:hAnsi="Times New Roman" w:cs="Times New Roman"/>
          <w:i/>
          <w:iCs/>
          <w:sz w:val="24"/>
          <w:szCs w:val="24"/>
          <w:rPrChange w:id="99" w:author="USER" w:date="2020-12-15T12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</w:t>
      </w:r>
      <w:ins w:id="100" w:author="USER" w:date="2020-12-15T12:27:00Z">
        <w:r w:rsidR="00CD248C">
          <w:rPr>
            <w:rFonts w:ascii="Times New Roman" w:eastAsia="Times New Roman" w:hAnsi="Times New Roman" w:cs="Times New Roman"/>
            <w:sz w:val="24"/>
            <w:szCs w:val="24"/>
          </w:rPr>
          <w:t xml:space="preserve"> dan menjadi simpanan di tubuhmu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1" w:author="USER" w:date="2020-12-15T12:28:00Z">
        <w:r w:rsidDel="00CD248C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CD248C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787098DD" w14:textId="672F6DD5" w:rsidR="00927764" w:rsidRPr="00C50A1E" w:rsidDel="0033111B" w:rsidRDefault="00927764" w:rsidP="00927764">
      <w:pPr>
        <w:shd w:val="clear" w:color="auto" w:fill="F5F5F5"/>
        <w:spacing w:after="375"/>
        <w:rPr>
          <w:del w:id="102" w:author="USER" w:date="2020-12-15T12:30:00Z"/>
          <w:rFonts w:ascii="Times New Roman" w:eastAsia="Times New Roman" w:hAnsi="Times New Roman" w:cs="Times New Roman"/>
          <w:sz w:val="24"/>
          <w:szCs w:val="24"/>
        </w:rPr>
      </w:pPr>
      <w:del w:id="103" w:author="USER" w:date="2020-12-15T12:28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ins w:id="104" w:author="USER" w:date="2020-12-15T12:28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Dengan demikian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jangan salahkan hujannya. Soal nafsu makan ini</w:t>
      </w:r>
      <w:ins w:id="105" w:author="USER" w:date="2020-12-15T12:29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, sumber kesalahan ada pada dirimu.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USER" w:date="2020-12-15T12:28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banyak salahnya di kamu.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Kamu yang tidak bisa mengendalikan diri.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Kalau </w:t>
      </w:r>
      <w:del w:id="107" w:author="USER" w:date="2020-12-15T12:29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tiba-tiba</w:delText>
        </w:r>
      </w:del>
      <w:ins w:id="108" w:author="USER" w:date="2020-12-15T12:29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tetiba timbangan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09" w:author="USER" w:date="2020-12-15T12:29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ins w:id="110" w:author="USER" w:date="2020-12-15T12:30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1" w:author="USER" w:date="2020-12-15T12:29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del w:id="112" w:author="USER" w:date="2020-12-15T12:30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saat hujan. Coba ingat-ingat</w:delText>
        </w:r>
      </w:del>
      <w:ins w:id="113" w:author="USER" w:date="2020-12-15T12:30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silakan ingat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12A55D62" w14:textId="0DC3B549" w:rsidR="00927764" w:rsidRPr="0033111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114" w:author="USER" w:date="2020-12-15T12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15" w:author="USER" w:date="2020-12-15T12:31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</w:t>
      </w:r>
      <w:del w:id="116" w:author="USER" w:date="2020-12-15T12:31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 xml:space="preserve">ditambah </w:delText>
        </w:r>
      </w:del>
      <w:ins w:id="117" w:author="USER" w:date="2020-12-15T12:31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118" w:author="USER" w:date="2020-12-15T12:31:00Z">
        <w:r w:rsidR="0033111B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19" w:author="USER" w:date="2020-12-15T12:31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 bisa</w:t>
      </w:r>
      <w:del w:id="120" w:author="USER" w:date="2020-12-15T12:31:00Z">
        <w:r w:rsidRPr="00C50A1E" w:rsidDel="0033111B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</w:t>
      </w:r>
      <w:ins w:id="121" w:author="USER" w:date="2020-12-15T12:31:00Z">
        <w:r w:rsidR="0033111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Haha</w:t>
        </w:r>
      </w:ins>
      <w:del w:id="122" w:author="USER" w:date="2020-12-15T12:31:00Z">
        <w:r w:rsidRPr="0033111B" w:rsidDel="0033111B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23" w:author="USER" w:date="2020-12-15T12:3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HAHA. </w:delText>
        </w:r>
      </w:del>
    </w:p>
    <w:p w14:paraId="6CFC3F4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413ABD5" w14:textId="77777777" w:rsidR="00927764" w:rsidRPr="00C50A1E" w:rsidRDefault="00927764" w:rsidP="00927764"/>
    <w:p w14:paraId="21B3D0BD" w14:textId="77777777" w:rsidR="00927764" w:rsidRPr="005A045A" w:rsidRDefault="00927764" w:rsidP="00927764">
      <w:pPr>
        <w:rPr>
          <w:i/>
        </w:rPr>
      </w:pPr>
    </w:p>
    <w:p w14:paraId="0A5BABA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9D4894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97D71" w14:textId="77777777" w:rsidR="00F07007" w:rsidRDefault="00F07007">
      <w:r>
        <w:separator/>
      </w:r>
    </w:p>
  </w:endnote>
  <w:endnote w:type="continuationSeparator" w:id="0">
    <w:p w14:paraId="67920275" w14:textId="77777777" w:rsidR="00F07007" w:rsidRDefault="00F0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948A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564BD81" w14:textId="77777777" w:rsidR="00941E77" w:rsidRDefault="00F07007">
    <w:pPr>
      <w:pStyle w:val="Footer"/>
    </w:pPr>
  </w:p>
  <w:p w14:paraId="44C6D65B" w14:textId="77777777" w:rsidR="00941E77" w:rsidRDefault="00F0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41229" w14:textId="77777777" w:rsidR="00F07007" w:rsidRDefault="00F07007">
      <w:r>
        <w:separator/>
      </w:r>
    </w:p>
  </w:footnote>
  <w:footnote w:type="continuationSeparator" w:id="0">
    <w:p w14:paraId="540E60FC" w14:textId="77777777" w:rsidR="00F07007" w:rsidRDefault="00F0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D1CDD"/>
    <w:rsid w:val="001F5197"/>
    <w:rsid w:val="0033111B"/>
    <w:rsid w:val="0042167F"/>
    <w:rsid w:val="00785AC3"/>
    <w:rsid w:val="00924DF5"/>
    <w:rsid w:val="00927764"/>
    <w:rsid w:val="00985E81"/>
    <w:rsid w:val="009E0A98"/>
    <w:rsid w:val="00AA15D1"/>
    <w:rsid w:val="00B52E72"/>
    <w:rsid w:val="00C615DD"/>
    <w:rsid w:val="00C7304B"/>
    <w:rsid w:val="00CD248C"/>
    <w:rsid w:val="00CF044E"/>
    <w:rsid w:val="00F0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B00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730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11</cp:revision>
  <dcterms:created xsi:type="dcterms:W3CDTF">2020-12-15T05:06:00Z</dcterms:created>
  <dcterms:modified xsi:type="dcterms:W3CDTF">2020-12-15T05:31:00Z</dcterms:modified>
</cp:coreProperties>
</file>