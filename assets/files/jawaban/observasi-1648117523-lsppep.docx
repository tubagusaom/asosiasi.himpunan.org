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D0AB1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6300A62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C0B2286" w14:textId="77777777" w:rsidR="007952C3" w:rsidRDefault="007952C3"/>
    <w:p w14:paraId="7869F9C9" w14:textId="1344BC58" w:rsidR="0008111B" w:rsidRPr="0008111B" w:rsidRDefault="007952C3" w:rsidP="0008111B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  <w:rPrChange w:id="0" w:author="erni.astutik89@gmail.com" w:date="2022-03-24T17:20:00Z">
            <w:rPr/>
          </w:rPrChange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  <w:ins w:id="1" w:author="erni.astutik89@gmail.com" w:date="2022-03-24T17:20:00Z">
        <w:r w:rsidR="0008111B">
          <w:rPr>
            <w:rFonts w:ascii="Times New Roman" w:hAnsi="Times New Roman" w:cs="Times New Roman"/>
            <w:sz w:val="24"/>
            <w:szCs w:val="24"/>
          </w:rPr>
          <w:t xml:space="preserve"> Pada </w:t>
        </w:r>
        <w:proofErr w:type="spellStart"/>
        <w:r w:rsidR="0008111B">
          <w:rPr>
            <w:rFonts w:ascii="Times New Roman" w:hAnsi="Times New Roman" w:cs="Times New Roman"/>
            <w:sz w:val="24"/>
            <w:szCs w:val="24"/>
          </w:rPr>
          <w:t>soal</w:t>
        </w:r>
        <w:proofErr w:type="spellEnd"/>
        <w:r w:rsidR="0008111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08111B">
          <w:rPr>
            <w:rFonts w:ascii="Times New Roman" w:hAnsi="Times New Roman" w:cs="Times New Roman"/>
            <w:sz w:val="24"/>
            <w:szCs w:val="24"/>
          </w:rPr>
          <w:t>ini</w:t>
        </w:r>
        <w:proofErr w:type="spellEnd"/>
        <w:r w:rsidR="0008111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08111B">
          <w:rPr>
            <w:rFonts w:ascii="Times New Roman" w:hAnsi="Times New Roman" w:cs="Times New Roman"/>
            <w:sz w:val="24"/>
            <w:szCs w:val="24"/>
          </w:rPr>
          <w:t>saya</w:t>
        </w:r>
        <w:proofErr w:type="spellEnd"/>
        <w:r w:rsidR="0008111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08111B">
          <w:rPr>
            <w:rFonts w:ascii="Times New Roman" w:hAnsi="Times New Roman" w:cs="Times New Roman"/>
            <w:sz w:val="24"/>
            <w:szCs w:val="24"/>
          </w:rPr>
          <w:t>menggunakan</w:t>
        </w:r>
        <w:proofErr w:type="spellEnd"/>
        <w:r w:rsidR="0008111B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2" w:author="erni.astutik89@gmail.com" w:date="2022-03-24T17:21:00Z">
        <w:r w:rsidR="0008111B">
          <w:rPr>
            <w:rFonts w:ascii="Times New Roman" w:hAnsi="Times New Roman" w:cs="Times New Roman"/>
            <w:sz w:val="24"/>
            <w:szCs w:val="24"/>
          </w:rPr>
          <w:t>Harvard style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4633AA1C" w14:textId="77777777" w:rsidTr="00E0626E">
        <w:tc>
          <w:tcPr>
            <w:tcW w:w="9350" w:type="dxa"/>
          </w:tcPr>
          <w:p w14:paraId="453FDCAF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01F48D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C0FA0EF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9DD741" w14:textId="60BC64A0" w:rsidR="007952C3" w:rsidRPr="00A16D9B" w:rsidDel="0063340F" w:rsidRDefault="007952C3" w:rsidP="00E0626E">
            <w:pPr>
              <w:spacing w:line="480" w:lineRule="auto"/>
              <w:rPr>
                <w:del w:id="3" w:author="erni.astutik89@gmail.com" w:date="2022-03-24T17:23:00Z"/>
                <w:rFonts w:ascii="Times New Roman" w:hAnsi="Times New Roman" w:cs="Times New Roman"/>
                <w:sz w:val="24"/>
                <w:szCs w:val="24"/>
              </w:rPr>
            </w:pPr>
            <w:del w:id="4" w:author="erni.astutik89@gmail.com" w:date="2022-03-24T17:23:00Z">
              <w:r w:rsidRPr="00A16D9B" w:rsidDel="0063340F">
                <w:rPr>
                  <w:rFonts w:ascii="Times New Roman" w:hAnsi="Times New Roman" w:cs="Times New Roman"/>
                  <w:sz w:val="24"/>
                  <w:szCs w:val="24"/>
                </w:rPr>
                <w:delText>Wong, Jony</w:delText>
              </w:r>
            </w:del>
            <w:del w:id="5" w:author="erni.astutik89@gmail.com" w:date="2022-03-24T17:21:00Z">
              <w:r w:rsidR="0008111B" w:rsidDel="0008111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.</w:delText>
              </w:r>
            </w:del>
            <w:del w:id="6" w:author="erni.astutik89@gmail.com" w:date="2022-03-24T17:23:00Z">
              <w:r w:rsidRPr="00A16D9B" w:rsidDel="0063340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2010</w:delText>
              </w:r>
            </w:del>
            <w:del w:id="7" w:author="erni.astutik89@gmail.com" w:date="2022-03-24T17:21:00Z">
              <w:r w:rsidRPr="00A16D9B" w:rsidDel="0008111B">
                <w:rPr>
                  <w:rFonts w:ascii="Times New Roman" w:hAnsi="Times New Roman" w:cs="Times New Roman"/>
                  <w:sz w:val="24"/>
                  <w:szCs w:val="24"/>
                </w:rPr>
                <w:delText>.</w:delText>
              </w:r>
            </w:del>
            <w:del w:id="8" w:author="erni.astutik89@gmail.com" w:date="2022-03-24T17:23:00Z">
              <w:r w:rsidRPr="00A16D9B" w:rsidDel="0063340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  <w:r w:rsidRPr="00A16D9B" w:rsidDel="0063340F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Internet Marketing for Beginners</w:delText>
              </w:r>
            </w:del>
            <w:del w:id="9" w:author="erni.astutik89@gmail.com" w:date="2022-03-24T17:21:00Z">
              <w:r w:rsidRPr="00A16D9B" w:rsidDel="0008111B">
                <w:rPr>
                  <w:rFonts w:ascii="Times New Roman" w:hAnsi="Times New Roman" w:cs="Times New Roman"/>
                  <w:sz w:val="24"/>
                  <w:szCs w:val="24"/>
                </w:rPr>
                <w:delText>.</w:delText>
              </w:r>
            </w:del>
            <w:del w:id="10" w:author="erni.astutik89@gmail.com" w:date="2022-03-24T17:23:00Z">
              <w:r w:rsidRPr="00A16D9B" w:rsidDel="0063340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del w:id="11" w:author="erni.astutik89@gmail.com" w:date="2022-03-24T17:21:00Z">
              <w:r w:rsidRPr="00A16D9B" w:rsidDel="0008111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Jakarta: </w:delText>
              </w:r>
            </w:del>
            <w:del w:id="12" w:author="erni.astutik89@gmail.com" w:date="2022-03-24T17:23:00Z">
              <w:r w:rsidRPr="00A16D9B" w:rsidDel="0063340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PT Elex Media Komputindo. </w:delText>
              </w:r>
            </w:del>
          </w:p>
          <w:p w14:paraId="1439507D" w14:textId="03987E23" w:rsidR="0063340F" w:rsidRDefault="0063340F" w:rsidP="00E0626E">
            <w:pPr>
              <w:spacing w:line="480" w:lineRule="auto"/>
              <w:rPr>
                <w:ins w:id="13" w:author="erni.astutik89@gmail.com" w:date="2022-03-24T17:24:00Z"/>
                <w:rFonts w:ascii="Times New Roman" w:hAnsi="Times New Roman" w:cs="Times New Roman"/>
                <w:sz w:val="24"/>
                <w:szCs w:val="24"/>
              </w:rPr>
            </w:pPr>
            <w:ins w:id="14" w:author="erni.astutik89@gmail.com" w:date="2022-03-24T17:24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Enterprise, Jubilee 2012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Instagram Untuk Fotografi dan Bisnis Kreatif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PT Elex Media Komputindo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 Jakarta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</w:p>
          <w:p w14:paraId="65C63991" w14:textId="76DCEB3C" w:rsidR="0063340F" w:rsidRDefault="0063340F" w:rsidP="00E0626E">
            <w:pPr>
              <w:spacing w:line="480" w:lineRule="auto"/>
              <w:rPr>
                <w:ins w:id="15" w:author="erni.astutik89@gmail.com" w:date="2022-03-24T17:24:00Z"/>
                <w:rFonts w:ascii="Times New Roman" w:hAnsi="Times New Roman" w:cs="Times New Roman"/>
                <w:sz w:val="24"/>
                <w:szCs w:val="24"/>
              </w:rPr>
            </w:pPr>
            <w:ins w:id="16" w:author="erni.astutik89@gmail.com" w:date="2022-03-24T17:24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Handayani, Muri 2017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Billionaire Sinergi Korpora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 Bandung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</w:p>
          <w:p w14:paraId="785797C6" w14:textId="0E978496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Helianthusonfri, Jefferly</w:t>
            </w:r>
            <w:del w:id="17" w:author="erni.astutik89@gmail.com" w:date="2022-03-24T17:21:00Z">
              <w:r w:rsidRPr="00A16D9B" w:rsidDel="0063340F">
                <w:rPr>
                  <w:rFonts w:ascii="Times New Roman" w:hAnsi="Times New Roman" w:cs="Times New Roman"/>
                  <w:sz w:val="24"/>
                  <w:szCs w:val="24"/>
                </w:rPr>
                <w:delText>.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2016</w:t>
            </w:r>
            <w:ins w:id="18" w:author="erni.astutik89@gmail.com" w:date="2022-03-24T17:21:00Z">
              <w:r w:rsidR="0063340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del w:id="19" w:author="erni.astutik89@gmail.com" w:date="2022-03-24T17:21:00Z">
              <w:r w:rsidRPr="00A16D9B" w:rsidDel="0063340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</w:delText>
              </w:r>
            </w:del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ins w:id="20" w:author="erni.astutik89@gmail.com" w:date="2022-03-24T17:21:00Z">
              <w:r w:rsidR="0063340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</w:ins>
            <w:del w:id="21" w:author="erni.astutik89@gmail.com" w:date="2022-03-24T17:21:00Z">
              <w:r w:rsidRPr="00A16D9B" w:rsidDel="0063340F">
                <w:rPr>
                  <w:rFonts w:ascii="Times New Roman" w:hAnsi="Times New Roman" w:cs="Times New Roman"/>
                  <w:sz w:val="24"/>
                  <w:szCs w:val="24"/>
                </w:rPr>
                <w:delText>.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del w:id="22" w:author="erni.astutik89@gmail.com" w:date="2022-03-24T17:21:00Z">
              <w:r w:rsidRPr="00A16D9B" w:rsidDel="0063340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Jakarta: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PT Elex Media Komputindo</w:t>
            </w:r>
            <w:ins w:id="23" w:author="erni.astutik89@gmail.com" w:date="2022-03-24T17:22:00Z">
              <w:r w:rsidR="0063340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 Jakarta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3668BDA" w14:textId="2233E000" w:rsidR="007952C3" w:rsidRPr="00A16D9B" w:rsidDel="0063340F" w:rsidRDefault="007952C3" w:rsidP="00E0626E">
            <w:pPr>
              <w:spacing w:line="480" w:lineRule="auto"/>
              <w:rPr>
                <w:del w:id="24" w:author="erni.astutik89@gmail.com" w:date="2022-03-24T17:24:00Z"/>
                <w:rFonts w:ascii="Times New Roman" w:hAnsi="Times New Roman" w:cs="Times New Roman"/>
                <w:sz w:val="24"/>
                <w:szCs w:val="24"/>
              </w:rPr>
            </w:pPr>
            <w:del w:id="25" w:author="erni.astutik89@gmail.com" w:date="2022-03-24T17:24:00Z">
              <w:r w:rsidRPr="00A16D9B" w:rsidDel="0063340F">
                <w:rPr>
                  <w:rFonts w:ascii="Times New Roman" w:hAnsi="Times New Roman" w:cs="Times New Roman"/>
                  <w:sz w:val="24"/>
                  <w:szCs w:val="24"/>
                </w:rPr>
                <w:delText>Sulianta, Feri</w:delText>
              </w:r>
            </w:del>
            <w:del w:id="26" w:author="erni.astutik89@gmail.com" w:date="2022-03-24T17:22:00Z">
              <w:r w:rsidRPr="00A16D9B" w:rsidDel="0063340F">
                <w:rPr>
                  <w:rFonts w:ascii="Times New Roman" w:hAnsi="Times New Roman" w:cs="Times New Roman"/>
                  <w:sz w:val="24"/>
                  <w:szCs w:val="24"/>
                </w:rPr>
                <w:delText>.</w:delText>
              </w:r>
            </w:del>
            <w:del w:id="27" w:author="erni.astutik89@gmail.com" w:date="2022-03-24T17:24:00Z">
              <w:r w:rsidRPr="00A16D9B" w:rsidDel="0063340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2011</w:delText>
              </w:r>
            </w:del>
            <w:del w:id="28" w:author="erni.astutik89@gmail.com" w:date="2022-03-24T17:22:00Z">
              <w:r w:rsidRPr="00A16D9B" w:rsidDel="0063340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</w:delText>
              </w:r>
            </w:del>
            <w:del w:id="29" w:author="erni.astutik89@gmail.com" w:date="2022-03-24T17:24:00Z">
              <w:r w:rsidRPr="00A16D9B" w:rsidDel="0063340F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Twitter for Business</w:delText>
              </w:r>
            </w:del>
            <w:del w:id="30" w:author="erni.astutik89@gmail.com" w:date="2022-03-24T17:22:00Z">
              <w:r w:rsidRPr="00A16D9B" w:rsidDel="0063340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</w:delText>
              </w:r>
            </w:del>
            <w:del w:id="31" w:author="erni.astutik89@gmail.com" w:date="2022-03-24T17:24:00Z">
              <w:r w:rsidRPr="00A16D9B" w:rsidDel="0063340F">
                <w:rPr>
                  <w:rFonts w:ascii="Times New Roman" w:hAnsi="Times New Roman" w:cs="Times New Roman"/>
                  <w:sz w:val="24"/>
                  <w:szCs w:val="24"/>
                </w:rPr>
                <w:delText>PT Elex Media Komputindo.</w:delText>
              </w:r>
            </w:del>
          </w:p>
          <w:p w14:paraId="20100D07" w14:textId="3B96AFFE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Helianthusonfri, Jefferly</w:t>
            </w:r>
            <w:del w:id="32" w:author="erni.astutik89@gmail.com" w:date="2022-03-24T17:22:00Z">
              <w:r w:rsidRPr="00A16D9B" w:rsidDel="0063340F">
                <w:rPr>
                  <w:rFonts w:ascii="Times New Roman" w:hAnsi="Times New Roman" w:cs="Times New Roman"/>
                  <w:sz w:val="24"/>
                  <w:szCs w:val="24"/>
                </w:rPr>
                <w:delText>.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2012</w:t>
            </w:r>
            <w:ins w:id="33" w:author="erni.astutik89@gmail.com" w:date="2022-03-24T17:22:00Z">
              <w:r w:rsidR="0063340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del w:id="34" w:author="erni.astutik89@gmail.com" w:date="2022-03-24T17:22:00Z">
              <w:r w:rsidRPr="00A16D9B" w:rsidDel="0063340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</w:delText>
              </w:r>
            </w:del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ins w:id="35" w:author="erni.astutik89@gmail.com" w:date="2022-03-24T17:22:00Z">
              <w:r w:rsidR="0063340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del w:id="36" w:author="erni.astutik89@gmail.com" w:date="2022-03-24T17:22:00Z">
              <w:r w:rsidRPr="00A16D9B" w:rsidDel="0063340F">
                <w:rPr>
                  <w:rFonts w:ascii="Times New Roman" w:hAnsi="Times New Roman" w:cs="Times New Roman"/>
                  <w:sz w:val="24"/>
                  <w:szCs w:val="24"/>
                </w:rPr>
                <w:delText>.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Jakarta</w:t>
            </w:r>
            <w:del w:id="37" w:author="erni.astutik89@gmail.com" w:date="2022-03-24T17:22:00Z">
              <w:r w:rsidRPr="00A16D9B" w:rsidDel="0063340F">
                <w:rPr>
                  <w:rFonts w:ascii="Times New Roman" w:hAnsi="Times New Roman" w:cs="Times New Roman"/>
                  <w:sz w:val="24"/>
                  <w:szCs w:val="24"/>
                </w:rPr>
                <w:delText>: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PT Elex Media Komputindo</w:t>
            </w:r>
            <w:ins w:id="38" w:author="erni.astutik89@gmail.com" w:date="2022-03-24T17:22:00Z">
              <w:r w:rsidR="0063340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 Jakarta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2D08F6D" w14:textId="3B2536C5" w:rsidR="007952C3" w:rsidRDefault="007952C3" w:rsidP="00E0626E">
            <w:pPr>
              <w:spacing w:line="480" w:lineRule="auto"/>
              <w:rPr>
                <w:ins w:id="39" w:author="erni.astutik89@gmail.com" w:date="2022-03-24T17:24:00Z"/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Salim, Joko</w:t>
            </w:r>
            <w:del w:id="40" w:author="erni.astutik89@gmail.com" w:date="2022-03-24T17:22:00Z">
              <w:r w:rsidRPr="00A16D9B" w:rsidDel="0063340F">
                <w:rPr>
                  <w:rFonts w:ascii="Times New Roman" w:hAnsi="Times New Roman" w:cs="Times New Roman"/>
                  <w:sz w:val="24"/>
                  <w:szCs w:val="24"/>
                </w:rPr>
                <w:delText>.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2011</w:t>
            </w:r>
            <w:ins w:id="41" w:author="erni.astutik89@gmail.com" w:date="2022-03-24T17:22:00Z">
              <w:r w:rsidR="0063340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del w:id="42" w:author="erni.astutik89@gmail.com" w:date="2022-03-24T17:22:00Z">
              <w:r w:rsidRPr="00A16D9B" w:rsidDel="0063340F">
                <w:rPr>
                  <w:rFonts w:ascii="Times New Roman" w:hAnsi="Times New Roman" w:cs="Times New Roman"/>
                  <w:sz w:val="24"/>
                  <w:szCs w:val="24"/>
                </w:rPr>
                <w:delText>.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ins w:id="43" w:author="erni.astutik89@gmail.com" w:date="2022-03-24T17:23:00Z">
              <w:r w:rsidR="0063340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del w:id="44" w:author="erni.astutik89@gmail.com" w:date="2022-03-24T17:22:00Z">
              <w:r w:rsidRPr="00A16D9B" w:rsidDel="0063340F">
                <w:rPr>
                  <w:rFonts w:ascii="Times New Roman" w:hAnsi="Times New Roman" w:cs="Times New Roman"/>
                  <w:sz w:val="24"/>
                  <w:szCs w:val="24"/>
                </w:rPr>
                <w:delText>.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del w:id="45" w:author="erni.astutik89@gmail.com" w:date="2022-03-24T17:23:00Z">
              <w:r w:rsidRPr="00A16D9B" w:rsidDel="0063340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Jakarta: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PT Elex Media Komputindo</w:t>
            </w:r>
            <w:ins w:id="46" w:author="erni.astutik89@gmail.com" w:date="2022-03-24T17:23:00Z">
              <w:r w:rsidR="0063340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 Jakarta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DB2E415" w14:textId="4C137C7C" w:rsidR="0063340F" w:rsidRPr="00A16D9B" w:rsidRDefault="0063340F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ins w:id="47" w:author="erni.astutik89@gmail.com" w:date="2022-03-24T17:24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Sulianta, Feri 2011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Twitter for Business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PT Elex Media Komputindo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 Jakarta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</w:p>
          <w:p w14:paraId="361AFFD2" w14:textId="624B1E79" w:rsidR="007952C3" w:rsidRPr="00A16D9B" w:rsidDel="0063340F" w:rsidRDefault="007952C3" w:rsidP="00E0626E">
            <w:pPr>
              <w:spacing w:line="480" w:lineRule="auto"/>
              <w:rPr>
                <w:del w:id="48" w:author="erni.astutik89@gmail.com" w:date="2022-03-24T17:24:00Z"/>
                <w:rFonts w:ascii="Times New Roman" w:hAnsi="Times New Roman" w:cs="Times New Roman"/>
                <w:sz w:val="24"/>
                <w:szCs w:val="24"/>
              </w:rPr>
            </w:pPr>
            <w:del w:id="49" w:author="erni.astutik89@gmail.com" w:date="2022-03-24T17:24:00Z">
              <w:r w:rsidRPr="00A16D9B" w:rsidDel="0063340F">
                <w:rPr>
                  <w:rFonts w:ascii="Times New Roman" w:hAnsi="Times New Roman" w:cs="Times New Roman"/>
                  <w:sz w:val="24"/>
                  <w:szCs w:val="24"/>
                </w:rPr>
                <w:delText>Enterprise, Jubilee</w:delText>
              </w:r>
            </w:del>
            <w:del w:id="50" w:author="erni.astutik89@gmail.com" w:date="2022-03-24T17:23:00Z">
              <w:r w:rsidRPr="00A16D9B" w:rsidDel="0063340F">
                <w:rPr>
                  <w:rFonts w:ascii="Times New Roman" w:hAnsi="Times New Roman" w:cs="Times New Roman"/>
                  <w:sz w:val="24"/>
                  <w:szCs w:val="24"/>
                </w:rPr>
                <w:delText>.</w:delText>
              </w:r>
            </w:del>
            <w:del w:id="51" w:author="erni.astutik89@gmail.com" w:date="2022-03-24T17:24:00Z">
              <w:r w:rsidRPr="00A16D9B" w:rsidDel="0063340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2012</w:delText>
              </w:r>
            </w:del>
            <w:del w:id="52" w:author="erni.astutik89@gmail.com" w:date="2022-03-24T17:23:00Z">
              <w:r w:rsidRPr="00A16D9B" w:rsidDel="0063340F">
                <w:rPr>
                  <w:rFonts w:ascii="Times New Roman" w:hAnsi="Times New Roman" w:cs="Times New Roman"/>
                  <w:sz w:val="24"/>
                  <w:szCs w:val="24"/>
                </w:rPr>
                <w:delText>.</w:delText>
              </w:r>
            </w:del>
            <w:del w:id="53" w:author="erni.astutik89@gmail.com" w:date="2022-03-24T17:24:00Z">
              <w:r w:rsidRPr="00A16D9B" w:rsidDel="0063340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  <w:r w:rsidRPr="00A16D9B" w:rsidDel="0063340F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</w:del>
            <w:del w:id="54" w:author="erni.astutik89@gmail.com" w:date="2022-03-24T17:23:00Z">
              <w:r w:rsidRPr="00A16D9B" w:rsidDel="0063340F">
                <w:rPr>
                  <w:rFonts w:ascii="Times New Roman" w:hAnsi="Times New Roman" w:cs="Times New Roman"/>
                  <w:sz w:val="24"/>
                  <w:szCs w:val="24"/>
                </w:rPr>
                <w:delText>.</w:delText>
              </w:r>
            </w:del>
            <w:del w:id="55" w:author="erni.astutik89@gmail.com" w:date="2022-03-24T17:24:00Z">
              <w:r w:rsidRPr="00A16D9B" w:rsidDel="0063340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del w:id="56" w:author="erni.astutik89@gmail.com" w:date="2022-03-24T17:23:00Z">
              <w:r w:rsidRPr="00A16D9B" w:rsidDel="0063340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Jakarta: </w:delText>
              </w:r>
            </w:del>
            <w:del w:id="57" w:author="erni.astutik89@gmail.com" w:date="2022-03-24T17:24:00Z">
              <w:r w:rsidRPr="00A16D9B" w:rsidDel="0063340F">
                <w:rPr>
                  <w:rFonts w:ascii="Times New Roman" w:hAnsi="Times New Roman" w:cs="Times New Roman"/>
                  <w:sz w:val="24"/>
                  <w:szCs w:val="24"/>
                </w:rPr>
                <w:delText>PT Elex Media Komputindo.</w:delText>
              </w:r>
            </w:del>
          </w:p>
          <w:p w14:paraId="319079A5" w14:textId="77777777" w:rsidR="0063340F" w:rsidRDefault="007952C3" w:rsidP="0063340F">
            <w:pPr>
              <w:spacing w:line="480" w:lineRule="auto"/>
              <w:rPr>
                <w:ins w:id="58" w:author="erni.astutik89@gmail.com" w:date="2022-03-24T17:24:00Z"/>
                <w:rFonts w:ascii="Times New Roman" w:hAnsi="Times New Roman" w:cs="Times New Roman"/>
                <w:sz w:val="24"/>
                <w:szCs w:val="24"/>
              </w:rPr>
            </w:pPr>
            <w:del w:id="59" w:author="erni.astutik89@gmail.com" w:date="2022-03-24T17:24:00Z">
              <w:r w:rsidRPr="00A16D9B" w:rsidDel="0063340F">
                <w:rPr>
                  <w:rFonts w:ascii="Times New Roman" w:hAnsi="Times New Roman" w:cs="Times New Roman"/>
                  <w:sz w:val="24"/>
                  <w:szCs w:val="24"/>
                </w:rPr>
                <w:delText>Handayani, Muri</w:delText>
              </w:r>
            </w:del>
            <w:del w:id="60" w:author="erni.astutik89@gmail.com" w:date="2022-03-24T17:23:00Z">
              <w:r w:rsidRPr="00A16D9B" w:rsidDel="0063340F">
                <w:rPr>
                  <w:rFonts w:ascii="Times New Roman" w:hAnsi="Times New Roman" w:cs="Times New Roman"/>
                  <w:sz w:val="24"/>
                  <w:szCs w:val="24"/>
                </w:rPr>
                <w:delText>.</w:delText>
              </w:r>
            </w:del>
            <w:del w:id="61" w:author="erni.astutik89@gmail.com" w:date="2022-03-24T17:24:00Z">
              <w:r w:rsidRPr="00A16D9B" w:rsidDel="0063340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2017</w:delText>
              </w:r>
            </w:del>
            <w:del w:id="62" w:author="erni.astutik89@gmail.com" w:date="2022-03-24T17:23:00Z">
              <w:r w:rsidRPr="00A16D9B" w:rsidDel="0063340F">
                <w:rPr>
                  <w:rFonts w:ascii="Times New Roman" w:hAnsi="Times New Roman" w:cs="Times New Roman"/>
                  <w:sz w:val="24"/>
                  <w:szCs w:val="24"/>
                </w:rPr>
                <w:delText>.</w:delText>
              </w:r>
            </w:del>
            <w:del w:id="63" w:author="erni.astutik89@gmail.com" w:date="2022-03-24T17:24:00Z">
              <w:r w:rsidRPr="00A16D9B" w:rsidDel="0063340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  <w:r w:rsidRPr="00A16D9B" w:rsidDel="0063340F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</w:del>
            <w:del w:id="64" w:author="erni.astutik89@gmail.com" w:date="2022-03-24T17:23:00Z">
              <w:r w:rsidRPr="00A16D9B" w:rsidDel="0063340F">
                <w:rPr>
                  <w:rFonts w:ascii="Times New Roman" w:hAnsi="Times New Roman" w:cs="Times New Roman"/>
                  <w:sz w:val="24"/>
                  <w:szCs w:val="24"/>
                </w:rPr>
                <w:delText>.</w:delText>
              </w:r>
            </w:del>
            <w:del w:id="65" w:author="erni.astutik89@gmail.com" w:date="2022-03-24T17:24:00Z">
              <w:r w:rsidRPr="00A16D9B" w:rsidDel="0063340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del w:id="66" w:author="erni.astutik89@gmail.com" w:date="2022-03-24T17:23:00Z">
              <w:r w:rsidRPr="00A16D9B" w:rsidDel="0063340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Bandung: </w:delText>
              </w:r>
            </w:del>
            <w:del w:id="67" w:author="erni.astutik89@gmail.com" w:date="2022-03-24T17:24:00Z">
              <w:r w:rsidRPr="00A16D9B" w:rsidDel="0063340F">
                <w:rPr>
                  <w:rFonts w:ascii="Times New Roman" w:hAnsi="Times New Roman" w:cs="Times New Roman"/>
                  <w:sz w:val="24"/>
                  <w:szCs w:val="24"/>
                </w:rPr>
                <w:delText>Billionaire Sinergi Korpora.</w:delText>
              </w:r>
            </w:del>
          </w:p>
          <w:p w14:paraId="1E268534" w14:textId="6C55C5C1" w:rsidR="0063340F" w:rsidRPr="00A16D9B" w:rsidRDefault="0063340F" w:rsidP="0063340F">
            <w:pPr>
              <w:spacing w:line="480" w:lineRule="auto"/>
              <w:rPr>
                <w:ins w:id="68" w:author="erni.astutik89@gmail.com" w:date="2022-03-24T17:23:00Z"/>
                <w:rFonts w:ascii="Times New Roman" w:hAnsi="Times New Roman" w:cs="Times New Roman"/>
                <w:sz w:val="24"/>
                <w:szCs w:val="24"/>
              </w:rPr>
            </w:pPr>
            <w:ins w:id="69" w:author="erni.astutik89@gmail.com" w:date="2022-03-24T17:23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Wong, Jony 2010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Internet Marketing for Beginners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PT Elex Media Komputindo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 Jakarta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</w:t>
              </w:r>
            </w:ins>
          </w:p>
          <w:p w14:paraId="19EFC35D" w14:textId="77777777" w:rsidR="0063340F" w:rsidRPr="00A16D9B" w:rsidRDefault="0063340F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0C2D53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11CFA9" w14:textId="77777777" w:rsidR="007952C3" w:rsidRDefault="007952C3"/>
    <w:p w14:paraId="115857EB" w14:textId="77777777" w:rsidR="007952C3" w:rsidRDefault="007952C3"/>
    <w:p w14:paraId="05319DD4" w14:textId="77777777" w:rsidR="007952C3" w:rsidRDefault="007952C3"/>
    <w:p w14:paraId="5B807E1E" w14:textId="77777777" w:rsidR="007952C3" w:rsidRDefault="007952C3"/>
    <w:p w14:paraId="6B733643" w14:textId="77777777" w:rsidR="007952C3" w:rsidRDefault="007952C3"/>
    <w:p w14:paraId="3DF5A1B9" w14:textId="77777777" w:rsidR="007952C3" w:rsidRDefault="007952C3"/>
    <w:p w14:paraId="134A19F1" w14:textId="77777777" w:rsidR="007952C3" w:rsidRDefault="007952C3"/>
    <w:p w14:paraId="1CD1DCF6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rni.astutik89@gmail.com">
    <w15:presenceInfo w15:providerId="Windows Live" w15:userId="fd4f71cff35f54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08111B"/>
    <w:rsid w:val="0012251A"/>
    <w:rsid w:val="0042167F"/>
    <w:rsid w:val="0063340F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6469A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erni.astutik89@gmail.com</cp:lastModifiedBy>
  <cp:revision>2</cp:revision>
  <dcterms:created xsi:type="dcterms:W3CDTF">2020-07-24T23:53:00Z</dcterms:created>
  <dcterms:modified xsi:type="dcterms:W3CDTF">2022-03-24T10:24:00Z</dcterms:modified>
</cp:coreProperties>
</file>