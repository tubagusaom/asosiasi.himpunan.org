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6DAD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DB5CD2F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28D5992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73B1F32D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4348A79" w14:textId="77777777" w:rsidTr="00821BA2">
        <w:tc>
          <w:tcPr>
            <w:tcW w:w="9350" w:type="dxa"/>
          </w:tcPr>
          <w:p w14:paraId="0CCB0DF2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64E2B57C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68593534" w14:textId="77E51D7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0" w:author="afif hakim" w:date="2020-09-30T11:25:00Z">
              <w:r w:rsidRPr="00EC6F38" w:rsidDel="006C5F33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del w:id="1" w:author="afif hakim" w:date="2020-09-30T11:24:00Z">
              <w:r w:rsidRPr="00EC6F38" w:rsidDel="006C5F33">
                <w:rPr>
                  <w:rFonts w:ascii="Times New Roman" w:eastAsia="Times New Roman" w:hAnsi="Times New Roman" w:cs="Times New Roman"/>
                  <w:szCs w:val="24"/>
                </w:rPr>
                <w:delText xml:space="preserve">zaman </w:delText>
              </w:r>
            </w:del>
            <w:proofErr w:type="spellStart"/>
            <w:ins w:id="2" w:author="afif hakim" w:date="2020-09-30T11:25:00Z"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ins w:id="3" w:author="afif hakim" w:date="2020-09-30T11:24:00Z"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>a</w:t>
              </w:r>
            </w:ins>
            <w:ins w:id="4" w:author="afif hakim" w:date="2020-09-30T11:25:00Z"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>at</w:t>
              </w:r>
            </w:ins>
            <w:proofErr w:type="spellEnd"/>
            <w:ins w:id="5" w:author="afif hakim" w:date="2020-09-30T11:24:00Z">
              <w:r w:rsidR="006C5F3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</w:t>
            </w:r>
            <w:ins w:id="6" w:author="afif hakim" w:date="2020-09-30T11:26:00Z"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>persaingan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7" w:author="afif hakim" w:date="2020-09-30T11:23:00Z"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>ks</w:t>
              </w:r>
            </w:ins>
            <w:del w:id="8" w:author="afif hakim" w:date="2020-09-30T11:23:00Z">
              <w:r w:rsidRPr="00EC6F38" w:rsidDel="006C5F33">
                <w:rPr>
                  <w:rFonts w:ascii="Times New Roman" w:eastAsia="Times New Roman" w:hAnsi="Times New Roman" w:cs="Times New Roman"/>
                  <w:szCs w:val="24"/>
                </w:rPr>
                <w:delText>x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tre</w:t>
            </w:r>
            <w:del w:id="9" w:author="afif hakim" w:date="2020-09-30T11:23:00Z">
              <w:r w:rsidRPr="00EC6F38" w:rsidDel="006C5F33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" w:author="afif hakim" w:date="2020-09-30T11:25:00Z">
              <w:r w:rsidRPr="00EC6F38" w:rsidDel="006C5F33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del w:id="11" w:author="afif hakim" w:date="2020-09-30T11:26:00Z">
              <w:r w:rsidRPr="00EC6F38" w:rsidDel="006C5F33">
                <w:rPr>
                  <w:rFonts w:ascii="Times New Roman" w:eastAsia="Times New Roman" w:hAnsi="Times New Roman" w:cs="Times New Roman"/>
                  <w:szCs w:val="24"/>
                </w:rPr>
                <w:delText>akan</w:delText>
              </w:r>
            </w:del>
            <w:proofErr w:type="spellStart"/>
            <w:ins w:id="12" w:author="afif hakim" w:date="2020-09-30T11:26:00Z"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3" w:author="afif hakim" w:date="2020-09-30T11:25:00Z">
              <w:r w:rsidRPr="00EC6F38" w:rsidDel="006C5F33">
                <w:rPr>
                  <w:rFonts w:ascii="Times New Roman" w:eastAsia="Times New Roman" w:hAnsi="Times New Roman" w:cs="Times New Roman"/>
                  <w:szCs w:val="24"/>
                </w:rPr>
                <w:delText>semakin maju</w:delText>
              </w:r>
            </w:del>
            <w:proofErr w:type="spellStart"/>
            <w:ins w:id="14" w:author="afif hakim" w:date="2020-09-30T11:25:00Z"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>sangat</w:t>
              </w:r>
              <w:proofErr w:type="spellEnd"/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>dinamis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15" w:author="afif hakim" w:date="2020-09-30T11:26:00Z">
              <w:r w:rsidRPr="00EC6F38" w:rsidDel="006C5F33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ins w:id="16" w:author="afif hakim" w:date="2020-09-30T11:26:00Z"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>kondisi</w:t>
              </w:r>
              <w:proofErr w:type="spellEnd"/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>seperti</w:t>
              </w:r>
              <w:proofErr w:type="spellEnd"/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6C5F3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17" w:author="afif hakim" w:date="2020-09-30T11:26:00Z"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18" w:author="afif hakim" w:date="2020-09-30T11:26:00Z">
              <w:r w:rsidRPr="00EC6F38" w:rsidDel="006C5F33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15AFFF4" w14:textId="7184DE8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19" w:author="afif hakim" w:date="2020-09-30T11:27:00Z"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0" w:author="afif hakim" w:date="2020-09-30T11:27:00Z">
              <w:r w:rsidRPr="00EC6F38" w:rsidDel="006C5F33">
                <w:rPr>
                  <w:rFonts w:ascii="Times New Roman" w:eastAsia="Times New Roman" w:hAnsi="Times New Roman" w:cs="Times New Roman"/>
                  <w:szCs w:val="24"/>
                </w:rPr>
                <w:delText xml:space="preserve">hari </w:delText>
              </w:r>
            </w:del>
            <w:proofErr w:type="spellStart"/>
            <w:ins w:id="21" w:author="afif hakim" w:date="2020-09-30T11:27:00Z"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  <w:proofErr w:type="spellEnd"/>
              <w:r w:rsidR="006C5F3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2" w:author="afif hakim" w:date="2020-09-30T11:27:00Z">
              <w:r w:rsidRPr="00EC6F38" w:rsidDel="006C5F3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3" w:author="afif hakim" w:date="2020-09-30T11:27:00Z">
              <w:r w:rsidRPr="00EC6F38" w:rsidDel="006C5F33">
                <w:rPr>
                  <w:rFonts w:ascii="Times New Roman" w:eastAsia="Times New Roman" w:hAnsi="Times New Roman" w:cs="Times New Roman"/>
                  <w:szCs w:val="24"/>
                </w:rPr>
                <w:delText>perkerja</w:delText>
              </w:r>
            </w:del>
            <w:proofErr w:type="spellStart"/>
            <w:ins w:id="24" w:author="afif hakim" w:date="2020-09-30T11:27:00Z"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>pekerja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5" w:author="afif hakim" w:date="2020-09-30T11:27:00Z">
              <w:r w:rsidRPr="00EC6F38" w:rsidDel="006C5F3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B1A1B57" w14:textId="5E5D237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6" w:author="afif hakim" w:date="2020-09-30T11:28:00Z">
              <w:r w:rsidRPr="00EC6F38" w:rsidDel="006C5F3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27" w:author="afif hakim" w:date="2020-09-30T11:28:00Z"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397C16F" w14:textId="2CED1D3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28" w:author="afif hakim" w:date="2020-09-30T11:29:00Z"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9" w:author="afif hakim" w:date="2020-09-30T11:29:00Z">
              <w:r w:rsidRPr="00EC6F38" w:rsidDel="006C5F3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30" w:author="afif hakim" w:date="2020-09-30T11:29:00Z"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31" w:author="afif hakim" w:date="2020-09-30T11:30:00Z">
              <w:r w:rsidRPr="00EC6F38" w:rsidDel="006C5F33">
                <w:rPr>
                  <w:rFonts w:ascii="Times New Roman" w:eastAsia="Times New Roman" w:hAnsi="Times New Roman" w:cs="Times New Roman"/>
                  <w:szCs w:val="24"/>
                </w:rPr>
                <w:delText xml:space="preserve">Mengapa </w:delText>
              </w:r>
            </w:del>
            <w:del w:id="32" w:author="afif hakim" w:date="2020-09-30T11:29:00Z">
              <w:r w:rsidRPr="00EC6F38" w:rsidDel="006C5F33">
                <w:rPr>
                  <w:rFonts w:ascii="Times New Roman" w:eastAsia="Times New Roman" w:hAnsi="Times New Roman" w:cs="Times New Roman"/>
                  <w:szCs w:val="24"/>
                </w:rPr>
                <w:delText xml:space="preserve">demikian </w:delText>
              </w:r>
            </w:del>
            <w:del w:id="33" w:author="afif hakim" w:date="2020-09-30T11:30:00Z">
              <w:r w:rsidRPr="00EC6F38" w:rsidDel="006C5F33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ins w:id="34" w:author="afif hakim" w:date="2020-09-30T11:30:00Z"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 4.0</w:t>
            </w:r>
            <w:ins w:id="35" w:author="afif hakim" w:date="2020-09-30T11:30:00Z"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  <w:proofErr w:type="spellEnd"/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6" w:author="afif hakim" w:date="2020-09-30T11:30:00Z">
              <w:r w:rsidRPr="00EC6F38" w:rsidDel="006C5F33">
                <w:rPr>
                  <w:rFonts w:ascii="Times New Roman" w:eastAsia="Times New Roman" w:hAnsi="Times New Roman" w:cs="Times New Roman"/>
                  <w:szCs w:val="24"/>
                </w:rPr>
                <w:delText xml:space="preserve"> ini hari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7" w:author="afif hakim" w:date="2020-09-30T11:30:00Z">
              <w:r w:rsidRPr="00EC6F38" w:rsidDel="006C5F3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del w:id="38" w:author="afif hakim" w:date="2020-09-30T11:30:00Z">
              <w:r w:rsidRPr="00EC6F38" w:rsidDel="006C5F33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9" w:author="afif hakim" w:date="2020-09-30T11:30:00Z">
              <w:r w:rsidRPr="00EC6F38" w:rsidDel="006C5F33">
                <w:rPr>
                  <w:rFonts w:ascii="Times New Roman" w:eastAsia="Times New Roman" w:hAnsi="Times New Roman" w:cs="Times New Roman"/>
                  <w:szCs w:val="24"/>
                </w:rPr>
                <w:delText xml:space="preserve">atau </w:delText>
              </w:r>
            </w:del>
            <w:proofErr w:type="spellStart"/>
            <w:ins w:id="40" w:author="afif hakim" w:date="2020-09-30T11:30:00Z"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>terutama</w:t>
              </w:r>
              <w:proofErr w:type="spellEnd"/>
              <w:r w:rsidR="006C5F3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3FE47739" w14:textId="2D0183D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41" w:author="afif hakim" w:date="2020-09-30T11:31:00Z"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>berikut</w:t>
              </w:r>
              <w:proofErr w:type="spellEnd"/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14:paraId="3ABE8C84" w14:textId="696482E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ins w:id="42" w:author="afif hakim" w:date="2020-09-30T11:31:00Z"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3" w:author="afif hakim" w:date="2020-09-30T11:31:00Z">
              <w:r w:rsidRPr="00EC6F38" w:rsidDel="006C5F33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B217061" w14:textId="20608EB9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del w:id="44" w:author="afif hakim" w:date="2020-09-30T11:31:00Z">
              <w:r w:rsidRPr="00EC6F38" w:rsidDel="006C5F33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ins w:id="45" w:author="afif hakim" w:date="2020-09-30T11:31:00Z"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6" w:author="afif hakim" w:date="2020-09-30T11:31:00Z">
              <w:r w:rsidRPr="00EC6F38" w:rsidDel="006C5F3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ins w:id="47" w:author="afif hakim" w:date="2020-09-30T11:31:00Z"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>serta</w:t>
              </w:r>
              <w:proofErr w:type="spellEnd"/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8" w:author="afif hakim" w:date="2020-09-30T11:31:00Z">
              <w:r w:rsidRPr="00EC6F38" w:rsidDel="006C5F33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CE11D9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33825D5" w14:textId="3D79FB25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9" w:author="afif hakim" w:date="2020-09-30T11:32:00Z">
              <w:r w:rsidRPr="00EC6F38" w:rsidDel="006C5F33">
                <w:rPr>
                  <w:rFonts w:ascii="Times New Roman" w:eastAsia="Times New Roman" w:hAnsi="Times New Roman" w:cs="Times New Roman"/>
                  <w:szCs w:val="24"/>
                </w:rPr>
                <w:delText xml:space="preserve">Yaitu guru di sini di tuntut untuk membantu </w:delText>
              </w:r>
            </w:del>
            <w:proofErr w:type="spellStart"/>
            <w:ins w:id="50" w:author="afif hakim" w:date="2020-09-30T11:32:00Z"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>Membantu</w:t>
              </w:r>
              <w:proofErr w:type="spellEnd"/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51" w:author="afif hakim" w:date="2020-09-30T11:32:00Z">
              <w:r w:rsidR="006C5F33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del w:id="52" w:author="afif hakim" w:date="2020-09-30T11:32:00Z">
              <w:r w:rsidRPr="00EC6F38" w:rsidDel="006C5F33">
                <w:rPr>
                  <w:rFonts w:ascii="Times New Roman" w:eastAsia="Times New Roman" w:hAnsi="Times New Roman" w:cs="Times New Roman"/>
                  <w:szCs w:val="24"/>
                </w:rPr>
                <w:delText xml:space="preserve"> siswa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C10344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64B21760" w14:textId="53B61DB9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del w:id="53" w:author="afif hakim" w:date="2020-09-30T11:32:00Z">
              <w:r w:rsidRPr="00EC6F38" w:rsidDel="005744D8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ins w:id="54" w:author="afif hakim" w:date="2020-09-30T11:32:00Z">
              <w:r w:rsidR="005744D8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5" w:author="afif hakim" w:date="2020-09-30T11:32:00Z">
              <w:r w:rsidRPr="00EC6F38" w:rsidDel="005744D8">
                <w:rPr>
                  <w:rFonts w:ascii="Times New Roman" w:eastAsia="Times New Roman" w:hAnsi="Times New Roman" w:cs="Times New Roman"/>
                  <w:szCs w:val="24"/>
                </w:rPr>
                <w:delText xml:space="preserve">untuk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6" w:author="afif hakim" w:date="2020-09-30T11:32:00Z">
              <w:r w:rsidR="005744D8">
                <w:rPr>
                  <w:rFonts w:ascii="Times New Roman" w:eastAsia="Times New Roman" w:hAnsi="Times New Roman" w:cs="Times New Roman"/>
                  <w:szCs w:val="24"/>
                </w:rPr>
                <w:t>kepada</w:t>
              </w:r>
              <w:proofErr w:type="spellEnd"/>
              <w:r w:rsidR="005744D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F37B5B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3741E56C" w14:textId="406B2B2B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7" w:author="afif hakim" w:date="2020-09-30T11:33:00Z">
              <w:r w:rsidRPr="00EC6F38" w:rsidDel="005744D8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ins w:id="58" w:author="afif hakim" w:date="2020-09-30T11:33:00Z">
              <w:r w:rsidR="005744D8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uru s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del w:id="59" w:author="afif hakim" w:date="2020-09-30T11:33:00Z">
              <w:r w:rsidRPr="00EC6F38" w:rsidDel="005744D8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0" w:author="afif hakim" w:date="2020-09-30T11:33:00Z">
              <w:r w:rsidRPr="00EC6F38" w:rsidDel="005744D8">
                <w:rPr>
                  <w:rFonts w:ascii="Times New Roman" w:eastAsia="Times New Roman" w:hAnsi="Times New Roman" w:cs="Times New Roman"/>
                  <w:szCs w:val="24"/>
                </w:rPr>
                <w:delText xml:space="preserve">boleh </w:delText>
              </w:r>
            </w:del>
            <w:proofErr w:type="spellStart"/>
            <w:ins w:id="61" w:author="afif hakim" w:date="2020-09-30T11:33:00Z">
              <w:r w:rsidR="005744D8">
                <w:rPr>
                  <w:rFonts w:ascii="Times New Roman" w:eastAsia="Times New Roman" w:hAnsi="Times New Roman" w:cs="Times New Roman"/>
                  <w:szCs w:val="24"/>
                </w:rPr>
                <w:t>hanya</w:t>
              </w:r>
              <w:proofErr w:type="spellEnd"/>
              <w:r w:rsidR="005744D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2" w:author="afif hakim" w:date="2020-09-30T11:34:00Z">
              <w:r w:rsidRPr="00EC6F38" w:rsidDel="005744D8">
                <w:rPr>
                  <w:rFonts w:ascii="Times New Roman" w:eastAsia="Times New Roman" w:hAnsi="Times New Roman" w:cs="Times New Roman"/>
                  <w:szCs w:val="24"/>
                </w:rPr>
                <w:delText xml:space="preserve">dengan </w:delText>
              </w:r>
            </w:del>
            <w:ins w:id="63" w:author="afif hakim" w:date="2020-09-30T11:34:00Z">
              <w:r w:rsidR="005744D8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  <w:r w:rsidR="005744D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64" w:author="afif hakim" w:date="2020-09-30T11:33:00Z">
              <w:r w:rsidRPr="00EC6F38" w:rsidDel="005744D8">
                <w:rPr>
                  <w:rFonts w:ascii="Times New Roman" w:eastAsia="Times New Roman" w:hAnsi="Times New Roman" w:cs="Times New Roman"/>
                  <w:szCs w:val="24"/>
                </w:rPr>
                <w:delText xml:space="preserve">satu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strata</w:t>
            </w:r>
            <w:ins w:id="65" w:author="afif hakim" w:date="2020-09-30T11:34:00Z">
              <w:r w:rsidR="005744D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744D8">
                <w:rPr>
                  <w:rFonts w:ascii="Times New Roman" w:eastAsia="Times New Roman" w:hAnsi="Times New Roman" w:cs="Times New Roman"/>
                  <w:szCs w:val="24"/>
                </w:rPr>
                <w:t>satu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60B3AD2" w14:textId="39E5210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proofErr w:type="spellStart"/>
            <w:ins w:id="66" w:author="afif hakim" w:date="2020-09-30T11:35:00Z">
              <w:r w:rsidR="005744D8">
                <w:rPr>
                  <w:rFonts w:ascii="Times New Roman" w:eastAsia="Times New Roman" w:hAnsi="Times New Roman" w:cs="Times New Roman"/>
                  <w:szCs w:val="24"/>
                </w:rPr>
                <w:t>Perdapat</w:t>
              </w:r>
              <w:proofErr w:type="spellEnd"/>
              <w:r w:rsidR="005744D8">
                <w:rPr>
                  <w:rFonts w:ascii="Times New Roman" w:eastAsia="Times New Roman" w:hAnsi="Times New Roman" w:cs="Times New Roman"/>
                  <w:szCs w:val="24"/>
                </w:rPr>
                <w:t xml:space="preserve"> 5 </w:t>
              </w:r>
              <w:proofErr w:type="spellStart"/>
              <w:r w:rsidR="005744D8">
                <w:rPr>
                  <w:rFonts w:ascii="Times New Roman" w:eastAsia="Times New Roman" w:hAnsi="Times New Roman" w:cs="Times New Roman"/>
                  <w:szCs w:val="24"/>
                </w:rPr>
                <w:t>aspek</w:t>
              </w:r>
              <w:proofErr w:type="spellEnd"/>
              <w:r w:rsidR="005744D8">
                <w:rPr>
                  <w:rFonts w:ascii="Times New Roman" w:eastAsia="Times New Roman" w:hAnsi="Times New Roman" w:cs="Times New Roman"/>
                  <w:szCs w:val="24"/>
                </w:rPr>
                <w:t xml:space="preserve"> yang </w:t>
              </w:r>
              <w:proofErr w:type="spellStart"/>
              <w:r w:rsidR="005744D8">
                <w:rPr>
                  <w:rFonts w:ascii="Times New Roman" w:eastAsia="Times New Roman" w:hAnsi="Times New Roman" w:cs="Times New Roman"/>
                  <w:szCs w:val="24"/>
                </w:rPr>
                <w:t>perlu</w:t>
              </w:r>
              <w:proofErr w:type="spellEnd"/>
              <w:r w:rsidR="005744D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744D8">
                <w:rPr>
                  <w:rFonts w:ascii="Times New Roman" w:eastAsia="Times New Roman" w:hAnsi="Times New Roman" w:cs="Times New Roman"/>
                  <w:szCs w:val="24"/>
                </w:rPr>
                <w:t>ditekankan</w:t>
              </w:r>
              <w:proofErr w:type="spellEnd"/>
              <w:r w:rsidR="005744D8">
                <w:rPr>
                  <w:rFonts w:ascii="Times New Roman" w:eastAsia="Times New Roman" w:hAnsi="Times New Roman" w:cs="Times New Roman"/>
                  <w:szCs w:val="24"/>
                </w:rPr>
                <w:t xml:space="preserve"> pada </w:t>
              </w:r>
            </w:ins>
            <w:del w:id="67" w:author="afif hakim" w:date="2020-09-30T11:34:00Z">
              <w:r w:rsidRPr="00EC6F38" w:rsidDel="005744D8">
                <w:rPr>
                  <w:rFonts w:ascii="Times New Roman" w:eastAsia="Times New Roman" w:hAnsi="Times New Roman" w:cs="Times New Roman"/>
                  <w:szCs w:val="24"/>
                </w:rPr>
                <w:delText>Di dalam pendidikan</w:delText>
              </w:r>
            </w:del>
            <w:ins w:id="68" w:author="afif hakim" w:date="2020-09-30T11:35:00Z">
              <w:r w:rsidR="005744D8">
                <w:rPr>
                  <w:rFonts w:ascii="Times New Roman" w:eastAsia="Times New Roman" w:hAnsi="Times New Roman" w:cs="Times New Roman"/>
                  <w:szCs w:val="24"/>
                </w:rPr>
                <w:t xml:space="preserve">proses </w:t>
              </w:r>
              <w:proofErr w:type="spellStart"/>
              <w:r w:rsidR="005744D8">
                <w:rPr>
                  <w:rFonts w:ascii="Times New Roman" w:eastAsia="Times New Roman" w:hAnsi="Times New Roman" w:cs="Times New Roman"/>
                  <w:szCs w:val="24"/>
                </w:rPr>
                <w:t>pembelajaran</w:t>
              </w:r>
            </w:ins>
            <w:proofErr w:type="spellEnd"/>
            <w:ins w:id="69" w:author="afif hakim" w:date="2020-09-30T11:34:00Z">
              <w:r w:rsidR="005744D8">
                <w:rPr>
                  <w:rFonts w:ascii="Times New Roman" w:eastAsia="Times New Roman" w:hAnsi="Times New Roman" w:cs="Times New Roman"/>
                  <w:szCs w:val="24"/>
                </w:rPr>
                <w:t xml:space="preserve"> di era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0" w:author="afif hakim" w:date="2020-09-30T11:35:00Z">
              <w:r w:rsidRPr="00EC6F38" w:rsidDel="005744D8">
                <w:rPr>
                  <w:rFonts w:ascii="Times New Roman" w:eastAsia="Times New Roman" w:hAnsi="Times New Roman" w:cs="Times New Roman"/>
                  <w:szCs w:val="24"/>
                </w:rPr>
                <w:delText>ini ada 5 aspek yang di</w:delText>
              </w:r>
            </w:del>
            <w:del w:id="71" w:author="afif hakim" w:date="2020-09-30T11:34:00Z">
              <w:r w:rsidRPr="00EC6F38" w:rsidDel="005744D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72" w:author="afif hakim" w:date="2020-09-30T11:35:00Z">
              <w:r w:rsidRPr="00EC6F38" w:rsidDel="005744D8">
                <w:rPr>
                  <w:rFonts w:ascii="Times New Roman" w:eastAsia="Times New Roman" w:hAnsi="Times New Roman" w:cs="Times New Roman"/>
                  <w:szCs w:val="24"/>
                </w:rPr>
                <w:delText xml:space="preserve">tekankan pada proses pembelajaran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27DC7B4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50724FB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4C68580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5A04C6E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044F49A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70C9A5A5" w14:textId="4E59C70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3" w:author="afif hakim" w:date="2020-09-30T11:36:00Z">
              <w:r w:rsidRPr="00EC6F38" w:rsidDel="005744D8">
                <w:rPr>
                  <w:rFonts w:ascii="Times New Roman" w:eastAsia="Times New Roman" w:hAnsi="Times New Roman" w:cs="Times New Roman"/>
                  <w:szCs w:val="24"/>
                </w:rPr>
                <w:delText xml:space="preserve">kita bisa </w:delText>
              </w:r>
            </w:del>
            <w:del w:id="74" w:author="afif hakim" w:date="2020-09-30T11:35:00Z">
              <w:r w:rsidRPr="00EC6F38" w:rsidDel="005744D8">
                <w:rPr>
                  <w:rFonts w:ascii="Times New Roman" w:eastAsia="Times New Roman" w:hAnsi="Times New Roman" w:cs="Times New Roman"/>
                  <w:szCs w:val="24"/>
                </w:rPr>
                <w:delText xml:space="preserve">lihat </w:delText>
              </w:r>
            </w:del>
            <w:proofErr w:type="spellStart"/>
            <w:ins w:id="75" w:author="afif hakim" w:date="2020-09-30T11:35:00Z">
              <w:r w:rsidR="005744D8">
                <w:rPr>
                  <w:rFonts w:ascii="Times New Roman" w:eastAsia="Times New Roman" w:hAnsi="Times New Roman" w:cs="Times New Roman"/>
                  <w:szCs w:val="24"/>
                </w:rPr>
                <w:t>melihat</w:t>
              </w:r>
            </w:ins>
            <w:proofErr w:type="spellEnd"/>
            <w:ins w:id="76" w:author="afif hakim" w:date="2020-09-30T11:36:00Z">
              <w:r w:rsidR="005744D8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77" w:author="afif hakim" w:date="2020-09-30T11:36:00Z">
              <w:r w:rsidRPr="00EC6F38" w:rsidDel="005744D8">
                <w:rPr>
                  <w:rFonts w:ascii="Times New Roman" w:eastAsia="Times New Roman" w:hAnsi="Times New Roman" w:cs="Times New Roman"/>
                  <w:szCs w:val="24"/>
                </w:rPr>
                <w:delText xml:space="preserve">proses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</w:t>
            </w:r>
            <w:ins w:id="78" w:author="afif hakim" w:date="2020-09-30T11:36:00Z">
              <w:r w:rsidR="005744D8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proofErr w:type="spellEnd"/>
            <w:del w:id="79" w:author="afif hakim" w:date="2020-09-30T11:36:00Z">
              <w:r w:rsidRPr="00EC6F38" w:rsidDel="005744D8">
                <w:rPr>
                  <w:rFonts w:ascii="Times New Roman" w:eastAsia="Times New Roman" w:hAnsi="Times New Roman" w:cs="Times New Roman"/>
                  <w:szCs w:val="24"/>
                </w:rPr>
                <w:delText>n,</w:delText>
              </w:r>
            </w:del>
            <w:ins w:id="80" w:author="afif hakim" w:date="2020-09-30T11:36:00Z">
              <w:r w:rsidR="005744D8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81" w:author="afif hakim" w:date="2020-09-30T11:36:00Z">
              <w:r w:rsidR="005744D8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82" w:author="afif hakim" w:date="2020-09-30T11:36:00Z">
              <w:r w:rsidRPr="00EC6F38" w:rsidDel="005744D8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83" w:author="afif hakim" w:date="2020-09-30T11:36:00Z">
              <w:r w:rsidRPr="00EC6F38" w:rsidDel="005744D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2E48F33" w14:textId="5696784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84" w:author="afif hakim" w:date="2020-09-30T11:36:00Z">
              <w:r w:rsidRPr="00EC6F38" w:rsidDel="005744D8">
                <w:rPr>
                  <w:rFonts w:ascii="Times New Roman" w:eastAsia="Times New Roman" w:hAnsi="Times New Roman" w:cs="Times New Roman"/>
                  <w:szCs w:val="24"/>
                </w:rPr>
                <w:delText>Dari g</w:delText>
              </w:r>
            </w:del>
            <w:proofErr w:type="spellStart"/>
            <w:ins w:id="85" w:author="afif hakim" w:date="2020-09-30T11:37:00Z">
              <w:r w:rsidR="005744D8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ins w:id="86" w:author="afif hakim" w:date="2020-09-30T11:37:00Z">
              <w:r w:rsidR="005744D8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87" w:author="afif hakim" w:date="2020-09-30T11:37:00Z">
              <w:r w:rsidRPr="00EC6F38" w:rsidDel="005744D8">
                <w:rPr>
                  <w:rFonts w:ascii="Times New Roman" w:eastAsia="Times New Roman" w:hAnsi="Times New Roman" w:cs="Times New Roman"/>
                  <w:szCs w:val="24"/>
                </w:rPr>
                <w:delText xml:space="preserve"> maka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del w:id="88" w:author="afif hakim" w:date="2020-09-30T11:37:00Z">
              <w:r w:rsidRPr="00EC6F38" w:rsidDel="005744D8">
                <w:rPr>
                  <w:rFonts w:ascii="Times New Roman" w:eastAsia="Times New Roman" w:hAnsi="Times New Roman" w:cs="Times New Roman"/>
                  <w:szCs w:val="24"/>
                </w:rPr>
                <w:delText>pengaplikasian</w:delText>
              </w:r>
            </w:del>
            <w:proofErr w:type="spellStart"/>
            <w:ins w:id="89" w:author="afif hakim" w:date="2020-09-30T11:37:00Z">
              <w:r w:rsidR="005744D8">
                <w:rPr>
                  <w:rFonts w:ascii="Times New Roman" w:eastAsia="Times New Roman" w:hAnsi="Times New Roman" w:cs="Times New Roman"/>
                  <w:szCs w:val="24"/>
                </w:rPr>
                <w:t>mengaplikasikan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5564C81" w14:textId="0B8D738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90" w:author="afif hakim" w:date="2020-09-30T11:37:00Z">
              <w:r w:rsidR="005744D8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91" w:author="afif hakim" w:date="2020-09-30T11:37:00Z">
              <w:r w:rsidRPr="00EC6F38" w:rsidDel="005744D8">
                <w:rPr>
                  <w:rFonts w:ascii="Times New Roman" w:eastAsia="Times New Roman" w:hAnsi="Times New Roman" w:cs="Times New Roman"/>
                  <w:szCs w:val="24"/>
                </w:rPr>
                <w:delText xml:space="preserve"> proses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AC1B474" w14:textId="486F579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92" w:author="afif hakim" w:date="2020-09-30T11:38:00Z">
              <w:r w:rsidRPr="00EC6F38" w:rsidDel="005744D8">
                <w:rPr>
                  <w:rFonts w:ascii="Times New Roman" w:eastAsia="Times New Roman" w:hAnsi="Times New Roman" w:cs="Times New Roman"/>
                  <w:szCs w:val="24"/>
                </w:rPr>
                <w:delText>Yang t</w:delText>
              </w:r>
            </w:del>
            <w:proofErr w:type="spellStart"/>
            <w:ins w:id="93" w:author="afif hakim" w:date="2020-09-30T11:38:00Z">
              <w:r w:rsidR="005744D8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4EB136F9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fif hakim">
    <w15:presenceInfo w15:providerId="Windows Live" w15:userId="c448d30505341f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5744D8"/>
    <w:rsid w:val="006C5F33"/>
    <w:rsid w:val="008E2442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3894F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afif hakim</cp:lastModifiedBy>
  <cp:revision>2</cp:revision>
  <dcterms:created xsi:type="dcterms:W3CDTF">2020-09-30T04:38:00Z</dcterms:created>
  <dcterms:modified xsi:type="dcterms:W3CDTF">2020-09-30T04:38:00Z</dcterms:modified>
</cp:coreProperties>
</file>