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20"/>
      </w:tblPr>
      <w:tblGrid>
        <w:gridCol w:w="9243"/>
      </w:tblGrid>
      <w:tr w:rsidR="00134519" w:rsidTr="003077CB">
        <w:tc>
          <w:tcPr>
            <w:tcW w:w="9350" w:type="dxa"/>
          </w:tcPr>
          <w:p w:rsidR="00134519" w:rsidRPr="002F1435" w:rsidRDefault="00134519" w:rsidP="003077CB">
            <w:pPr>
              <w:pStyle w:val="Heading3"/>
              <w:outlineLvl w:val="2"/>
              <w:rPr>
                <w:rFonts w:ascii="Times New Roman" w:hAnsi="Times New Roman"/>
                <w:b w:val="0"/>
                <w:sz w:val="48"/>
                <w:rPrChange w:id="0" w:author="owner" w:date="2020-09-10T09:39:00Z">
                  <w:rPr>
                    <w:rFonts w:ascii="Times New Roman" w:hAnsi="Times New Roman"/>
                    <w:sz w:val="48"/>
                  </w:rPr>
                </w:rPrChange>
              </w:rPr>
            </w:pPr>
            <w:proofErr w:type="spellStart"/>
            <w:r w:rsidRPr="002F1435">
              <w:rPr>
                <w:b w:val="0"/>
                <w:rPrChange w:id="1" w:author="owner" w:date="2020-09-10T09:39:00Z">
                  <w:rPr/>
                </w:rPrChange>
              </w:rPr>
              <w:t>Pembelajaran</w:t>
            </w:r>
            <w:proofErr w:type="spellEnd"/>
            <w:r w:rsidRPr="002F1435">
              <w:rPr>
                <w:b w:val="0"/>
                <w:rPrChange w:id="2" w:author="owner" w:date="2020-09-10T09:39:00Z">
                  <w:rPr/>
                </w:rPrChange>
              </w:rPr>
              <w:t xml:space="preserve"> </w:t>
            </w:r>
            <w:proofErr w:type="spellStart"/>
            <w:r w:rsidRPr="002F1435">
              <w:rPr>
                <w:b w:val="0"/>
                <w:rPrChange w:id="3" w:author="owner" w:date="2020-09-10T09:39:00Z">
                  <w:rPr/>
                </w:rPrChange>
              </w:rPr>
              <w:t>di</w:t>
            </w:r>
            <w:proofErr w:type="spellEnd"/>
            <w:r w:rsidRPr="002F1435">
              <w:rPr>
                <w:b w:val="0"/>
                <w:rPrChange w:id="4" w:author="owner" w:date="2020-09-10T09:39:00Z">
                  <w:rPr/>
                </w:rPrChange>
              </w:rPr>
              <w:t xml:space="preserve"> Era "</w:t>
            </w:r>
            <w:proofErr w:type="spellStart"/>
            <w:r w:rsidRPr="002F1435">
              <w:rPr>
                <w:b w:val="0"/>
                <w:rPrChange w:id="5" w:author="owner" w:date="2020-09-10T09:39:00Z">
                  <w:rPr/>
                </w:rPrChange>
              </w:rPr>
              <w:t>RevolusiIndustri</w:t>
            </w:r>
            <w:proofErr w:type="spellEnd"/>
            <w:r w:rsidRPr="002F1435">
              <w:rPr>
                <w:b w:val="0"/>
                <w:rPrChange w:id="6" w:author="owner" w:date="2020-09-10T09:39:00Z">
                  <w:rPr/>
                </w:rPrChange>
              </w:rPr>
              <w:t xml:space="preserve"> 4.0" </w:t>
            </w:r>
            <w:proofErr w:type="spellStart"/>
            <w:r w:rsidRPr="002F1435">
              <w:rPr>
                <w:b w:val="0"/>
                <w:rPrChange w:id="7" w:author="owner" w:date="2020-09-10T09:39:00Z">
                  <w:rPr/>
                </w:rPrChange>
              </w:rPr>
              <w:t>bagi</w:t>
            </w:r>
            <w:proofErr w:type="spellEnd"/>
            <w:r w:rsidRPr="002F1435">
              <w:rPr>
                <w:b w:val="0"/>
                <w:rPrChange w:id="8" w:author="owner" w:date="2020-09-10T09:39:00Z">
                  <w:rPr/>
                </w:rPrChange>
              </w:rPr>
              <w:t xml:space="preserve"> </w:t>
            </w:r>
            <w:proofErr w:type="spellStart"/>
            <w:r w:rsidRPr="002F1435">
              <w:rPr>
                <w:b w:val="0"/>
                <w:rPrChange w:id="9" w:author="owner" w:date="2020-09-10T09:39:00Z">
                  <w:rPr/>
                </w:rPrChange>
              </w:rPr>
              <w:t>Anak</w:t>
            </w:r>
            <w:proofErr w:type="spellEnd"/>
            <w:r w:rsidRPr="002F1435">
              <w:rPr>
                <w:b w:val="0"/>
                <w:rPrChange w:id="10" w:author="owner" w:date="2020-09-10T09:39:00Z">
                  <w:rPr/>
                </w:rPrChange>
              </w:rPr>
              <w:t xml:space="preserve"> </w:t>
            </w:r>
            <w:proofErr w:type="spellStart"/>
            <w:proofErr w:type="gramStart"/>
            <w:r w:rsidRPr="002F1435">
              <w:rPr>
                <w:b w:val="0"/>
                <w:rPrChange w:id="11" w:author="owner" w:date="2020-09-10T09:39:00Z">
                  <w:rPr/>
                </w:rPrChange>
              </w:rPr>
              <w:t>Usia</w:t>
            </w:r>
            <w:proofErr w:type="spellEnd"/>
            <w:proofErr w:type="gramEnd"/>
            <w:r w:rsidRPr="002F1435">
              <w:rPr>
                <w:b w:val="0"/>
                <w:rPrChange w:id="12" w:author="owner" w:date="2020-09-10T09:39:00Z">
                  <w:rPr/>
                </w:rPrChange>
              </w:rPr>
              <w:t xml:space="preserve"> </w:t>
            </w:r>
            <w:proofErr w:type="spellStart"/>
            <w:r w:rsidRPr="002F1435">
              <w:rPr>
                <w:b w:val="0"/>
                <w:rPrChange w:id="13" w:author="owner" w:date="2020-09-10T09:39:00Z">
                  <w:rPr/>
                </w:rPrChange>
              </w:rPr>
              <w:t>Dini</w:t>
            </w:r>
            <w:proofErr w:type="spellEnd"/>
            <w:r w:rsidRPr="002F1435">
              <w:rPr>
                <w:b w:val="0"/>
                <w:rPrChange w:id="14" w:author="owner" w:date="2020-09-10T09:39:00Z">
                  <w:rPr/>
                </w:rPrChange>
              </w:rPr>
              <w:t xml:space="preserve"> 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2F1435">
              <w:rPr>
                <w:rFonts w:ascii="Times New Roman" w:eastAsia="Times New Roman" w:hAnsi="Times New Roman" w:cs="Times New Roman"/>
                <w:szCs w:val="24"/>
                <w:rPrChange w:id="1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zaman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proofErr w:type="gramEnd"/>
            <w:r w:rsidRPr="002F1435">
              <w:rPr>
                <w:rFonts w:ascii="Times New Roman" w:eastAsia="Times New Roman" w:hAnsi="Times New Roman" w:cs="Times New Roman"/>
                <w:szCs w:val="24"/>
                <w:rPrChange w:id="2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zona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4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4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4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4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4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detikdia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4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4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4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4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4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5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5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5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5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5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5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5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5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5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5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6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6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6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6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 4.0.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6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Istilah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6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6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6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6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6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7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7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7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7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7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7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7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7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7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7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8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8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8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8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8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8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8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8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8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8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9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9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9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9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9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9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9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9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9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9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0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0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0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0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0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0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0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0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0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0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1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1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1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1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1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1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1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1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1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1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2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2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2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2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2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2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2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2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2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2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membuatlapangankerjabaru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3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3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belumtercipta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3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3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denganmenggunakankemampuanteknologidan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3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3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3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3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kreatifkita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3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3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4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4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adalahsuatu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4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program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4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14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14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ins w:id="146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47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ins w:id="148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cerdasdan</w:t>
            </w:r>
            <w:proofErr w:type="spellEnd"/>
            <w:ins w:id="149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150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151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ins w:id="152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3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154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ins w:id="155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56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ins w:id="157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58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ins w:id="159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ins w:id="160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161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62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ins w:id="163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164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65" w:author="owner" w:date="2020-09-10T09:41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166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67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68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ins w:id="169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70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1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172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3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ins w:id="174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5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76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177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ins w:id="178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179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180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ins w:id="181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182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83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184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185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86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ins w:id="187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188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89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90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91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92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93" w:author="owner" w:date="2020-09-10T09:42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94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95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ins w:id="196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197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98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199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200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201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02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203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04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205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206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207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208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209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210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ins w:id="211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212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213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214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15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216" w:author="owner" w:date="2020-09-10T09:43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1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1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1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2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2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2F1435">
              <w:rPr>
                <w:rFonts w:ascii="Times New Roman" w:eastAsia="Times New Roman" w:hAnsi="Times New Roman" w:cs="Times New Roman"/>
                <w:szCs w:val="24"/>
                <w:rPrChange w:id="22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223" w:author="owner" w:date="2020-09-10T09:44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224" w:author="owner" w:date="2020-09-10T09:44:00Z">
              <w:r w:rsidRPr="002F1435" w:rsidDel="002F143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proofErr w:type="gram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proofErr w:type="gramEnd"/>
            <w:ins w:id="225" w:author="owner" w:date="2020-09-10T09:44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226" w:author="owner" w:date="2020-09-10T09:44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227" w:author="owner" w:date="2020-09-10T09:44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228" w:author="owner" w:date="2020-09-10T09:44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29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memberikankebebasanuntukmenentukancarabelajarmengajarsiswa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230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34519" w:rsidRPr="002F1435" w:rsidRDefault="00134519" w:rsidP="003077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ins w:id="231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232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ins w:id="233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34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235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ins w:id="236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237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238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39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240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41" w:author="owner" w:date="2020-09-10T09:45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242" w:author="owner" w:date="2020-09-10T09:46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43" w:author="owner" w:date="2020-09-10T09:46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244" w:author="owner" w:date="2020-09-10T09:46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5" w:author="owner" w:date="2020-09-10T09:46:00Z">
              <w:r w:rsidRPr="002F1435" w:rsidDel="002F1435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ins w:id="246" w:author="owner" w:date="2020-09-10T09:46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>industry</w:t>
              </w:r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iniada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247" w:author="owner" w:date="2020-09-10T09:46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34519" w:rsidRPr="002F1435" w:rsidRDefault="00134519" w:rsidP="003077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4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4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</w:p>
          <w:p w:rsidR="00134519" w:rsidRPr="002F1435" w:rsidRDefault="00134519" w:rsidP="003077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5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5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</w:p>
          <w:p w:rsidR="00134519" w:rsidRPr="002F1435" w:rsidRDefault="00134519" w:rsidP="003077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5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5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</w:p>
          <w:p w:rsidR="00134519" w:rsidRPr="002F1435" w:rsidRDefault="00134519" w:rsidP="003077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5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5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</w:p>
          <w:p w:rsidR="00134519" w:rsidRPr="002F1435" w:rsidRDefault="00134519" w:rsidP="003077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5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5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5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5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ins w:id="260" w:author="owner" w:date="2020-09-10T09:46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dasar</w:t>
            </w:r>
            <w:proofErr w:type="spellEnd"/>
            <w:ins w:id="261" w:author="owner" w:date="2020-09-10T09:46:00Z">
              <w:r w:rsidR="002F14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nyakitabisalihat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</w:rPr>
              <w:t>kritismakaakantimbulse</w:t>
            </w:r>
            <w:r w:rsidRPr="002F1435">
              <w:rPr>
                <w:rFonts w:ascii="Times New Roman" w:eastAsia="Times New Roman" w:hAnsi="Times New Roman" w:cs="Times New Roman"/>
                <w:szCs w:val="24"/>
                <w:rPrChange w:id="26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buah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6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6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6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6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ataugagasan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6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6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2F1435">
              <w:rPr>
                <w:rFonts w:ascii="Times New Roman" w:eastAsia="Times New Roman" w:hAnsi="Times New Roman" w:cs="Times New Roman"/>
                <w:szCs w:val="24"/>
                <w:rPrChange w:id="26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7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7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7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muculdaripemikirankritistadimaka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7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7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7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7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selanjutnyayaitumencoba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7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/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7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pengaplikasian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7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8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Padarevolusi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8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r w:rsidRPr="002F1435">
              <w:rPr>
                <w:rFonts w:ascii="Times New Roman" w:eastAsia="Times New Roman" w:hAnsi="Times New Roman" w:cs="Times New Roman"/>
                <w:szCs w:val="24"/>
                <w:rPrChange w:id="28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 xml:space="preserve">inilebihbanyakpraktekkarenalebihmenyiapkananakpadabagaimanakitamenumbuhkan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8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8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8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baruataugagasan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8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8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8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8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9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9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9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9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9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9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9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selanjutnyayaitumendiskusikan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9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29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29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0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0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0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sinibukanhanyasatuataudua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0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0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0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0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tapibanyakkolaborasikomunikasidenganbanyak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0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0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0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Hal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1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inidilakukankarenabanyakpandangan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1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1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berbedaatau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1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1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ide-ide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1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1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baruakanmuncul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1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34519" w:rsidRPr="002F1435" w:rsidRDefault="00134519" w:rsidP="003077C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1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2F1435">
              <w:rPr>
                <w:rFonts w:ascii="Times New Roman" w:eastAsia="Times New Roman" w:hAnsi="Times New Roman" w:cs="Times New Roman"/>
                <w:szCs w:val="24"/>
                <w:rPrChange w:id="31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2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terahiradalahmelakukanpenelitian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2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22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tuntutan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23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24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iniadalahkreatifdaninovatif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25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26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Denganmelakukanpenelitiankitabisalihat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27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28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29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F1435">
              <w:rPr>
                <w:rFonts w:ascii="Times New Roman" w:eastAsia="Times New Roman" w:hAnsi="Times New Roman" w:cs="Times New Roman"/>
                <w:szCs w:val="24"/>
                <w:rPrChange w:id="330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kreatifdaninovatifkita</w:t>
            </w:r>
            <w:proofErr w:type="spellEnd"/>
            <w:r w:rsidRPr="002F1435">
              <w:rPr>
                <w:rFonts w:ascii="Times New Roman" w:eastAsia="Times New Roman" w:hAnsi="Times New Roman" w:cs="Times New Roman"/>
                <w:szCs w:val="24"/>
                <w:rPrChange w:id="331" w:author="owner" w:date="2020-09-10T09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 </w:t>
            </w:r>
          </w:p>
        </w:tc>
      </w:tr>
    </w:tbl>
    <w:p w:rsidR="00134519" w:rsidRDefault="00134519" w:rsidP="00134519"/>
    <w:p w:rsidR="00C30243" w:rsidRDefault="00C30243"/>
    <w:sectPr w:rsidR="00C3024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trackRevisions/>
  <w:defaultTabStop w:val="720"/>
  <w:characterSpacingControl w:val="doNotCompress"/>
  <w:compat/>
  <w:rsids>
    <w:rsidRoot w:val="00134519"/>
    <w:rsid w:val="00134519"/>
    <w:rsid w:val="002F1435"/>
    <w:rsid w:val="00C3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19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519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34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2020-09-10T02:27:00Z</dcterms:created>
  <dcterms:modified xsi:type="dcterms:W3CDTF">2020-09-10T02:48:00Z</dcterms:modified>
</cp:coreProperties>
</file>