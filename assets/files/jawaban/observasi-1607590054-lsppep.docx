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FD8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67845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4D2A8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65D2A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D42D7C9" w14:textId="77777777" w:rsidTr="00821BA2">
        <w:tc>
          <w:tcPr>
            <w:tcW w:w="9350" w:type="dxa"/>
          </w:tcPr>
          <w:p w14:paraId="474F983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38ED1A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90D56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C5B2E0" w14:textId="30CFC19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B28CF">
              <w:rPr>
                <w:rFonts w:ascii="Times New Roman" w:eastAsia="Times New Roman" w:hAnsi="Times New Roman" w:cs="Times New Roman"/>
                <w:szCs w:val="24"/>
                <w:highlight w:val="yellow"/>
                <w:rPrChange w:id="0" w:author="syamsul hadi" w:date="2020-12-10T14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" w:author="syamsul hadi" w:date="2020-12-10T14:56:00Z">
              <w:r w:rsidRPr="00DB28CF" w:rsidDel="00DB28CF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" w:author="syamsul hadi" w:date="2020-12-10T14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DB28CF">
              <w:rPr>
                <w:rFonts w:ascii="Times New Roman" w:eastAsia="Times New Roman" w:hAnsi="Times New Roman" w:cs="Times New Roman"/>
                <w:szCs w:val="24"/>
                <w:highlight w:val="yellow"/>
                <w:rPrChange w:id="3" w:author="syamsul hadi" w:date="2020-12-10T14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4" w:author="syamsul hadi" w:date="2020-12-10T14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5" w:author="syamsul hadi" w:date="2020-12-10T14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6" w:author="syamsul hadi" w:date="2020-12-10T14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" w:author="syamsul hadi" w:date="2020-12-10T14:58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" w:author="syamsul hadi" w:date="2020-12-10T14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9" w:author="syamsul hadi" w:date="2020-12-10T14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6C45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syamsul hadi" w:date="2020-12-10T14:58:00Z">
              <w:r w:rsidRPr="00EC6F38" w:rsidDel="00452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A93D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syamsul hadi" w:date="2020-12-10T14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" w:author="syamsul hadi" w:date="2020-12-10T14:58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3" w:author="syamsul hadi" w:date="2020-12-10T14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14" w:author="syamsul hadi" w:date="2020-12-10T14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9B2F3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1466F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3BC4DE" w14:textId="3940164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15" w:author="syamsul hadi" w:date="2020-12-10T14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16" w:author="syamsul hadi" w:date="2020-12-10T14:59:00Z">
              <w:r w:rsidR="004521BA" w:rsidRPr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7" w:author="syamsul hadi" w:date="2020-12-10T14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del w:id="18" w:author="syamsul hadi" w:date="2020-12-10T14:59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9" w:author="syamsul hadi" w:date="2020-12-10T14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20" w:author="syamsul hadi" w:date="2020-12-10T14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1" w:author="syamsul hadi" w:date="2020-12-10T14:59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2" w:author="syamsul hadi" w:date="2020-12-10T14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23" w:author="syamsul hadi" w:date="2020-12-10T14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FC57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C44DC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24" w:author="syamsul hadi" w:date="2020-12-10T15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5" w:author="syamsul hadi" w:date="2020-12-10T15:00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6" w:author="syamsul hadi" w:date="2020-12-10T15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27" w:author="syamsul hadi" w:date="2020-12-10T15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E8622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30A0E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E0845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740EF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43B19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D00271F" w14:textId="6AA46EB2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28" w:author="syamsul hadi" w:date="2020-12-10T15:00:00Z">
              <w:r w:rsidR="004521BA" w:rsidRPr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9" w:author="syamsul hadi" w:date="2020-12-10T15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</w:t>
              </w:r>
            </w:ins>
          </w:p>
          <w:p w14:paraId="69E9BE7B" w14:textId="4137A3FE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30" w:author="syamsul hadi" w:date="2020-12-10T15:01:00Z">
              <w:r w:rsidR="004521BA" w:rsidRPr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1" w:author="syamsul hadi" w:date="2020-12-10T15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</w:t>
              </w:r>
            </w:ins>
          </w:p>
          <w:p w14:paraId="473D55F1" w14:textId="0E9B0E62" w:rsidR="00125355" w:rsidRPr="004521BA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  <w:rPrChange w:id="32" w:author="syamsul hadi" w:date="2020-12-10T15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3" w:author="syamsul hadi" w:date="2020-12-10T15:01:00Z">
              <w:r w:rsidR="004521BA" w:rsidRPr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4" w:author="syamsul hadi" w:date="2020-12-10T15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</w:t>
              </w:r>
            </w:ins>
          </w:p>
          <w:p w14:paraId="1716CF8D" w14:textId="6869FC21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35" w:author="syamsul hadi" w:date="2020-12-10T15:01:00Z">
              <w:r w:rsidR="004521BA" w:rsidRPr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6" w:author="syamsul hadi" w:date="2020-12-10T15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; dan</w:t>
              </w:r>
            </w:ins>
          </w:p>
          <w:p w14:paraId="6125154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6AD784A" w14:textId="44FA7DA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37" w:author="syamsul hadi" w:date="2020-12-10T15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8" w:author="syamsul hadi" w:date="2020-12-10T15:01:00Z">
              <w:r w:rsidRPr="004521BA" w:rsidDel="004521B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9" w:author="syamsul hadi" w:date="2020-12-10T15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521BA">
              <w:rPr>
                <w:rFonts w:ascii="Times New Roman" w:eastAsia="Times New Roman" w:hAnsi="Times New Roman" w:cs="Times New Roman"/>
                <w:szCs w:val="24"/>
                <w:highlight w:val="yellow"/>
                <w:rPrChange w:id="40" w:author="syamsul hadi" w:date="2020-12-10T15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EC9D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67EE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40E2A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85D14A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yamsul hadi">
    <w15:presenceInfo w15:providerId="Windows Live" w15:userId="55e61c5fec3088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521BA"/>
    <w:rsid w:val="00924DF5"/>
    <w:rsid w:val="00DB28CF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1D6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2</cp:revision>
  <dcterms:created xsi:type="dcterms:W3CDTF">2020-12-10T08:03:00Z</dcterms:created>
  <dcterms:modified xsi:type="dcterms:W3CDTF">2020-12-10T08:03:00Z</dcterms:modified>
</cp:coreProperties>
</file>