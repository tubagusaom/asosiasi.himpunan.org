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  <w:bookmarkStart w:id="0" w:name="_GoBack"/>
            <w:bookmarkEnd w:id="0"/>
          </w:p>
          <w:p w:rsidR="00D80F46" w:rsidRPr="00A16D9B" w:rsidDel="005D70B1" w:rsidRDefault="00D80F46" w:rsidP="008D1AF7">
            <w:pPr>
              <w:spacing w:line="312" w:lineRule="auto"/>
              <w:jc w:val="center"/>
              <w:rPr>
                <w:del w:id="1" w:author="Rostiena Pasciana" w:date="2020-08-08T12:52:00Z"/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Del="002C5E78" w:rsidRDefault="00D80F46" w:rsidP="008D1AF7">
            <w:pPr>
              <w:spacing w:line="480" w:lineRule="auto"/>
              <w:rPr>
                <w:del w:id="2" w:author="Rostiena Pasciana" w:date="2020-08-08T12:44:00Z"/>
                <w:rFonts w:ascii="Times New Roman" w:hAnsi="Times New Roman" w:cs="Times New Roman"/>
                <w:sz w:val="24"/>
                <w:szCs w:val="24"/>
              </w:rPr>
            </w:pPr>
            <w:del w:id="3" w:author="Rostiena Pasciana" w:date="2020-08-08T12:44:00Z">
              <w:r w:rsidRPr="00A16D9B" w:rsidDel="002C5E7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2C5E7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2C5E7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:rsidR="00D80F46" w:rsidRPr="00A16D9B" w:rsidDel="002C5E78" w:rsidRDefault="00D80F46" w:rsidP="008D1AF7">
            <w:pPr>
              <w:spacing w:line="480" w:lineRule="auto"/>
              <w:rPr>
                <w:del w:id="4" w:author="Rostiena Pasciana" w:date="2020-08-08T12:48:00Z"/>
                <w:rFonts w:ascii="Times New Roman" w:hAnsi="Times New Roman" w:cs="Times New Roman"/>
                <w:sz w:val="24"/>
                <w:szCs w:val="24"/>
              </w:rPr>
            </w:pPr>
            <w:del w:id="5" w:author="Rostiena Pasciana" w:date="2020-08-08T12:45:00Z">
              <w:r w:rsidRPr="00A16D9B" w:rsidDel="002C5E7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2C5E7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2C5E78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Del="002C5E78" w:rsidRDefault="00D80F46" w:rsidP="008D1AF7">
            <w:pPr>
              <w:spacing w:line="480" w:lineRule="auto"/>
              <w:rPr>
                <w:del w:id="6" w:author="Rostiena Pasciana" w:date="2020-08-08T12:46:00Z"/>
                <w:rFonts w:ascii="Times New Roman" w:hAnsi="Times New Roman" w:cs="Times New Roman"/>
                <w:sz w:val="24"/>
                <w:szCs w:val="24"/>
              </w:rPr>
            </w:pPr>
            <w:del w:id="7" w:author="Rostiena Pasciana" w:date="2020-08-08T12:46:00Z">
              <w:r w:rsidRPr="00A16D9B" w:rsidDel="002C5E7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2C5E7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2C5E78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Del="002C5E78" w:rsidRDefault="00D80F46" w:rsidP="008D1AF7">
            <w:pPr>
              <w:spacing w:line="480" w:lineRule="auto"/>
              <w:rPr>
                <w:del w:id="8" w:author="Rostiena Pasciana" w:date="2020-08-08T12:48:00Z"/>
                <w:rFonts w:ascii="Times New Roman" w:hAnsi="Times New Roman" w:cs="Times New Roman"/>
                <w:sz w:val="24"/>
                <w:szCs w:val="24"/>
              </w:rPr>
            </w:pPr>
            <w:del w:id="9" w:author="Rostiena Pasciana" w:date="2020-08-08T12:46:00Z">
              <w:r w:rsidRPr="00A16D9B" w:rsidDel="002C5E7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2C5E7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2C5E78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Del="002C5E78" w:rsidRDefault="00D80F46" w:rsidP="008D1AF7">
            <w:pPr>
              <w:spacing w:line="480" w:lineRule="auto"/>
              <w:rPr>
                <w:del w:id="10" w:author="Rostiena Pasciana" w:date="2020-08-08T12:48:00Z"/>
                <w:rFonts w:ascii="Times New Roman" w:hAnsi="Times New Roman" w:cs="Times New Roman"/>
                <w:sz w:val="24"/>
                <w:szCs w:val="24"/>
              </w:rPr>
            </w:pPr>
            <w:del w:id="11" w:author="Rostiena Pasciana" w:date="2020-08-08T12:48:00Z">
              <w:r w:rsidRPr="00A16D9B" w:rsidDel="002C5E7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2C5E7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2C5E78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Del="002C5E78" w:rsidRDefault="00D80F46" w:rsidP="008D1AF7">
            <w:pPr>
              <w:spacing w:line="480" w:lineRule="auto"/>
              <w:rPr>
                <w:del w:id="12" w:author="Rostiena Pasciana" w:date="2020-08-08T12:50:00Z"/>
                <w:rFonts w:ascii="Times New Roman" w:hAnsi="Times New Roman" w:cs="Times New Roman"/>
                <w:sz w:val="24"/>
                <w:szCs w:val="24"/>
              </w:rPr>
            </w:pPr>
            <w:del w:id="13" w:author="Rostiena Pasciana" w:date="2020-08-08T12:49:00Z">
              <w:r w:rsidRPr="00A16D9B" w:rsidDel="002C5E7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2C5E7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2C5E78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Del="002C5E78" w:rsidRDefault="00D80F46" w:rsidP="008D1AF7">
            <w:pPr>
              <w:spacing w:line="480" w:lineRule="auto"/>
              <w:rPr>
                <w:del w:id="14" w:author="Rostiena Pasciana" w:date="2020-08-08T12:49:00Z"/>
                <w:rFonts w:ascii="Times New Roman" w:hAnsi="Times New Roman" w:cs="Times New Roman"/>
                <w:sz w:val="24"/>
                <w:szCs w:val="24"/>
              </w:rPr>
            </w:pPr>
            <w:del w:id="15" w:author="Rostiena Pasciana" w:date="2020-08-08T12:49:00Z">
              <w:r w:rsidRPr="00A16D9B" w:rsidDel="002C5E78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2C5E78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2C5E78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customXmlInsRangeStart w:id="16" w:author="Rostiena Pasciana" w:date="2020-08-08T12:51:00Z"/>
          <w:sdt>
            <w:sdtPr>
              <w:id w:val="-1921169242"/>
              <w:docPartObj>
                <w:docPartGallery w:val="Bibliographies"/>
                <w:docPartUnique/>
              </w:docPartObj>
            </w:sdtPr>
            <w:sdtEnd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sdtEndPr>
            <w:sdtContent>
              <w:customXmlInsRangeEnd w:id="16"/>
              <w:p w:rsidR="002C5E78" w:rsidRPr="002C5E78" w:rsidRDefault="002C5E78">
                <w:pPr>
                  <w:pStyle w:val="Heading1"/>
                  <w:outlineLvl w:val="0"/>
                  <w:rPr>
                    <w:ins w:id="17" w:author="Rostiena Pasciana" w:date="2020-08-08T12:51:00Z"/>
                    <w:sz w:val="36"/>
                    <w:rPrChange w:id="18" w:author="Rostiena Pasciana" w:date="2020-08-08T12:51:00Z">
                      <w:rPr>
                        <w:ins w:id="19" w:author="Rostiena Pasciana" w:date="2020-08-08T12:51:00Z"/>
                      </w:rPr>
                    </w:rPrChange>
                  </w:rPr>
                </w:pPr>
              </w:p>
              <w:customXmlInsRangeStart w:id="20" w:author="Rostiena Pasciana" w:date="2020-08-08T12:51:00Z"/>
              <w:sdt>
                <w:sdtPr>
                  <w:rPr>
                    <w:sz w:val="24"/>
                    <w:rPrChange w:id="21" w:author="Rostiena Pasciana" w:date="2020-08-08T12:51:00Z">
                      <w:rPr/>
                    </w:rPrChange>
                  </w:rPr>
                  <w:id w:val="-573587230"/>
                  <w:bibliography/>
                </w:sdtPr>
                <w:sdtEndPr>
                  <w:rPr>
                    <w:sz w:val="22"/>
                  </w:rPr>
                </w:sdtEndPr>
                <w:sdtContent>
                  <w:customXmlInsRangeEnd w:id="20"/>
                  <w:p w:rsidR="002C5E78" w:rsidRPr="002C5E78" w:rsidRDefault="002C5E78" w:rsidP="002C5E78">
                    <w:pPr>
                      <w:pStyle w:val="Bibliography"/>
                      <w:ind w:left="720" w:hanging="720"/>
                      <w:jc w:val="both"/>
                      <w:rPr>
                        <w:rFonts w:ascii="Times New Roman" w:hAnsi="Times New Roman" w:cs="Times New Roman"/>
                        <w:noProof/>
                        <w:sz w:val="28"/>
                        <w:szCs w:val="24"/>
                        <w:rPrChange w:id="22" w:author="Rostiena Pasciana" w:date="2020-08-08T12:51:00Z">
                          <w:rPr>
                            <w:noProof/>
                            <w:sz w:val="24"/>
                            <w:szCs w:val="24"/>
                          </w:rPr>
                        </w:rPrChange>
                      </w:rPr>
                      <w:pPrChange w:id="23" w:author="Rostiena Pasciana" w:date="2020-08-08T12:51:00Z">
                        <w:pPr>
                          <w:pStyle w:val="Bibliography"/>
                          <w:ind w:left="720" w:hanging="720"/>
                        </w:pPr>
                      </w:pPrChange>
                    </w:pPr>
                    <w:ins w:id="24" w:author="Rostiena Pasciana" w:date="2020-08-08T12:51:00Z">
                      <w:r w:rsidRPr="002C5E78">
                        <w:rPr>
                          <w:rFonts w:ascii="Times New Roman" w:hAnsi="Times New Roman" w:cs="Times New Roman"/>
                          <w:sz w:val="24"/>
                          <w:rPrChange w:id="25" w:author="Rostiena Pasciana" w:date="2020-08-08T12:51:00Z">
                            <w:rPr/>
                          </w:rPrChange>
                        </w:rPr>
                        <w:fldChar w:fldCharType="begin"/>
                      </w:r>
                      <w:r w:rsidRPr="005D70B1">
                        <w:rPr>
                          <w:rFonts w:ascii="Times New Roman" w:hAnsi="Times New Roman" w:cs="Times New Roman"/>
                          <w:sz w:val="24"/>
                          <w:rPrChange w:id="26" w:author="Rostiena Pasciana" w:date="2020-08-08T12:53:00Z">
                            <w:rPr/>
                          </w:rPrChange>
                        </w:rPr>
                        <w:instrText xml:space="preserve"> BIBLIOGRAPHY </w:instrText>
                      </w:r>
                      <w:r w:rsidRPr="002C5E78">
                        <w:rPr>
                          <w:rFonts w:ascii="Times New Roman" w:hAnsi="Times New Roman" w:cs="Times New Roman"/>
                          <w:sz w:val="24"/>
                          <w:rPrChange w:id="27" w:author="Rostiena Pasciana" w:date="2020-08-08T12:51:00Z">
                            <w:rPr/>
                          </w:rPrChange>
                        </w:rPr>
                        <w:fldChar w:fldCharType="separate"/>
                      </w:r>
                    </w:ins>
                    <w:r w:rsidRPr="002C5E78">
                      <w:rPr>
                        <w:rFonts w:ascii="Times New Roman" w:hAnsi="Times New Roman" w:cs="Times New Roman"/>
                        <w:noProof/>
                        <w:sz w:val="24"/>
                        <w:rPrChange w:id="28" w:author="Rostiena Pasciana" w:date="2020-08-08T12:51:00Z">
                          <w:rPr>
                            <w:noProof/>
                          </w:rPr>
                        </w:rPrChange>
                      </w:rPr>
                      <w:t xml:space="preserve">Enterprise, J. (2012). </w:t>
                    </w:r>
                    <w:r w:rsidRPr="002C5E78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rPrChange w:id="29" w:author="Rostiena Pasciana" w:date="2020-08-08T12:51:00Z">
                          <w:rPr>
                            <w:i/>
                            <w:iCs/>
                            <w:noProof/>
                          </w:rPr>
                        </w:rPrChange>
                      </w:rPr>
                      <w:t xml:space="preserve">Instagram </w:t>
                    </w:r>
                    <w:del w:id="30" w:author="Rostiena Pasciana" w:date="2020-08-08T12:52:00Z">
                      <w:r w:rsidRPr="002C5E78" w:rsidDel="005D70B1">
                        <w:rPr>
                          <w:rFonts w:ascii="Times New Roman" w:hAnsi="Times New Roman" w:cs="Times New Roman"/>
                          <w:i/>
                          <w:iCs/>
                          <w:noProof/>
                          <w:sz w:val="24"/>
                          <w:rPrChange w:id="31" w:author="Rostiena Pasciana" w:date="2020-08-08T12:51:00Z">
                            <w:rPr>
                              <w:i/>
                              <w:iCs/>
                              <w:noProof/>
                            </w:rPr>
                          </w:rPrChange>
                        </w:rPr>
                        <w:delText xml:space="preserve">Untuk </w:delText>
                      </w:r>
                    </w:del>
                    <w:ins w:id="32" w:author="Rostiena Pasciana" w:date="2020-08-08T12:52:00Z">
                      <w:r w:rsidR="005D70B1">
                        <w:rPr>
                          <w:rFonts w:ascii="Times New Roman" w:hAnsi="Times New Roman" w:cs="Times New Roman"/>
                          <w:i/>
                          <w:iCs/>
                          <w:noProof/>
                          <w:sz w:val="24"/>
                          <w:lang w:val="en-US"/>
                        </w:rPr>
                        <w:t>u</w:t>
                      </w:r>
                      <w:r w:rsidR="005D70B1" w:rsidRPr="002C5E78">
                        <w:rPr>
                          <w:rFonts w:ascii="Times New Roman" w:hAnsi="Times New Roman" w:cs="Times New Roman"/>
                          <w:i/>
                          <w:iCs/>
                          <w:noProof/>
                          <w:sz w:val="24"/>
                          <w:rPrChange w:id="33" w:author="Rostiena Pasciana" w:date="2020-08-08T12:51:00Z">
                            <w:rPr>
                              <w:i/>
                              <w:iCs/>
                              <w:noProof/>
                            </w:rPr>
                          </w:rPrChange>
                        </w:rPr>
                        <w:t xml:space="preserve">ntuk </w:t>
                      </w:r>
                    </w:ins>
                    <w:r w:rsidRPr="002C5E78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rPrChange w:id="34" w:author="Rostiena Pasciana" w:date="2020-08-08T12:51:00Z">
                          <w:rPr>
                            <w:i/>
                            <w:iCs/>
                            <w:noProof/>
                          </w:rPr>
                        </w:rPrChange>
                      </w:rPr>
                      <w:t>Fotografi dan Bisnis Kreatif.</w:t>
                    </w:r>
                    <w:r w:rsidRPr="002C5E78">
                      <w:rPr>
                        <w:rFonts w:ascii="Times New Roman" w:hAnsi="Times New Roman" w:cs="Times New Roman"/>
                        <w:noProof/>
                        <w:sz w:val="24"/>
                        <w:rPrChange w:id="35" w:author="Rostiena Pasciana" w:date="2020-08-08T12:51:00Z">
                          <w:rPr>
                            <w:noProof/>
                          </w:rPr>
                        </w:rPrChange>
                      </w:rPr>
                      <w:t xml:space="preserve"> Jakarta: PT Elex Media Komputindo.</w:t>
                    </w:r>
                  </w:p>
                  <w:p w:rsidR="002C5E78" w:rsidRPr="002C5E78" w:rsidRDefault="002C5E78" w:rsidP="002C5E78">
                    <w:pPr>
                      <w:pStyle w:val="Bibliography"/>
                      <w:ind w:left="720" w:hanging="720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rPrChange w:id="36" w:author="Rostiena Pasciana" w:date="2020-08-08T12:51:00Z">
                          <w:rPr>
                            <w:noProof/>
                          </w:rPr>
                        </w:rPrChange>
                      </w:rPr>
                      <w:pPrChange w:id="37" w:author="Rostiena Pasciana" w:date="2020-08-08T12:51:00Z">
                        <w:pPr>
                          <w:pStyle w:val="Bibliography"/>
                          <w:ind w:left="720" w:hanging="720"/>
                        </w:pPr>
                      </w:pPrChange>
                    </w:pPr>
                    <w:r w:rsidRPr="002C5E78">
                      <w:rPr>
                        <w:rFonts w:ascii="Times New Roman" w:hAnsi="Times New Roman" w:cs="Times New Roman"/>
                        <w:noProof/>
                        <w:sz w:val="24"/>
                        <w:rPrChange w:id="38" w:author="Rostiena Pasciana" w:date="2020-08-08T12:51:00Z">
                          <w:rPr>
                            <w:noProof/>
                          </w:rPr>
                        </w:rPrChange>
                      </w:rPr>
                      <w:t xml:space="preserve">Handayani, M. (2017). </w:t>
                    </w:r>
                    <w:r w:rsidRPr="002C5E78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rPrChange w:id="39" w:author="Rostiena Pasciana" w:date="2020-08-08T12:51:00Z">
                          <w:rPr>
                            <w:i/>
                            <w:iCs/>
                            <w:noProof/>
                          </w:rPr>
                        </w:rPrChange>
                      </w:rPr>
                      <w:t>Resep Ampuh Membangun Sistem Bisnis Online.</w:t>
                    </w:r>
                    <w:r w:rsidRPr="002C5E78">
                      <w:rPr>
                        <w:rFonts w:ascii="Times New Roman" w:hAnsi="Times New Roman" w:cs="Times New Roman"/>
                        <w:noProof/>
                        <w:sz w:val="24"/>
                        <w:rPrChange w:id="40" w:author="Rostiena Pasciana" w:date="2020-08-08T12:51:00Z">
                          <w:rPr>
                            <w:noProof/>
                          </w:rPr>
                        </w:rPrChange>
                      </w:rPr>
                      <w:t xml:space="preserve"> Bandung: Billionaire Sinergi Korpora.</w:t>
                    </w:r>
                  </w:p>
                  <w:p w:rsidR="002C5E78" w:rsidRPr="002C5E78" w:rsidRDefault="002C5E78" w:rsidP="002C5E78">
                    <w:pPr>
                      <w:pStyle w:val="Bibliography"/>
                      <w:ind w:left="720" w:hanging="720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rPrChange w:id="41" w:author="Rostiena Pasciana" w:date="2020-08-08T12:51:00Z">
                          <w:rPr>
                            <w:noProof/>
                          </w:rPr>
                        </w:rPrChange>
                      </w:rPr>
                      <w:pPrChange w:id="42" w:author="Rostiena Pasciana" w:date="2020-08-08T12:51:00Z">
                        <w:pPr>
                          <w:pStyle w:val="Bibliography"/>
                          <w:ind w:left="720" w:hanging="720"/>
                        </w:pPr>
                      </w:pPrChange>
                    </w:pPr>
                    <w:r w:rsidRPr="002C5E78">
                      <w:rPr>
                        <w:rFonts w:ascii="Times New Roman" w:hAnsi="Times New Roman" w:cs="Times New Roman"/>
                        <w:noProof/>
                        <w:sz w:val="24"/>
                        <w:rPrChange w:id="43" w:author="Rostiena Pasciana" w:date="2020-08-08T12:51:00Z">
                          <w:rPr>
                            <w:noProof/>
                          </w:rPr>
                        </w:rPrChange>
                      </w:rPr>
                      <w:t xml:space="preserve">Helianthusonfri, J. (2012). </w:t>
                    </w:r>
                    <w:r w:rsidRPr="002C5E78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rPrChange w:id="44" w:author="Rostiena Pasciana" w:date="2020-08-08T12:51:00Z">
                          <w:rPr>
                            <w:i/>
                            <w:iCs/>
                            <w:noProof/>
                          </w:rPr>
                        </w:rPrChange>
                      </w:rPr>
                      <w:t xml:space="preserve">Jualan Online </w:t>
                    </w:r>
                    <w:del w:id="45" w:author="Rostiena Pasciana" w:date="2020-08-08T12:52:00Z">
                      <w:r w:rsidRPr="002C5E78" w:rsidDel="005D70B1">
                        <w:rPr>
                          <w:rFonts w:ascii="Times New Roman" w:hAnsi="Times New Roman" w:cs="Times New Roman"/>
                          <w:i/>
                          <w:iCs/>
                          <w:noProof/>
                          <w:sz w:val="24"/>
                          <w:rPrChange w:id="46" w:author="Rostiena Pasciana" w:date="2020-08-08T12:51:00Z">
                            <w:rPr>
                              <w:i/>
                              <w:iCs/>
                              <w:noProof/>
                            </w:rPr>
                          </w:rPrChange>
                        </w:rPr>
                        <w:delText xml:space="preserve">Dengan </w:delText>
                      </w:r>
                    </w:del>
                    <w:ins w:id="47" w:author="Rostiena Pasciana" w:date="2020-08-08T12:52:00Z">
                      <w:r w:rsidR="005D70B1">
                        <w:rPr>
                          <w:rFonts w:ascii="Times New Roman" w:hAnsi="Times New Roman" w:cs="Times New Roman"/>
                          <w:i/>
                          <w:iCs/>
                          <w:noProof/>
                          <w:sz w:val="24"/>
                          <w:lang w:val="en-US"/>
                        </w:rPr>
                        <w:t>d</w:t>
                      </w:r>
                      <w:r w:rsidR="005D70B1" w:rsidRPr="002C5E78">
                        <w:rPr>
                          <w:rFonts w:ascii="Times New Roman" w:hAnsi="Times New Roman" w:cs="Times New Roman"/>
                          <w:i/>
                          <w:iCs/>
                          <w:noProof/>
                          <w:sz w:val="24"/>
                          <w:rPrChange w:id="48" w:author="Rostiena Pasciana" w:date="2020-08-08T12:51:00Z">
                            <w:rPr>
                              <w:i/>
                              <w:iCs/>
                              <w:noProof/>
                            </w:rPr>
                          </w:rPrChange>
                        </w:rPr>
                        <w:t xml:space="preserve">engan </w:t>
                      </w:r>
                    </w:ins>
                    <w:r w:rsidRPr="002C5E78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rPrChange w:id="49" w:author="Rostiena Pasciana" w:date="2020-08-08T12:51:00Z">
                          <w:rPr>
                            <w:i/>
                            <w:iCs/>
                            <w:noProof/>
                          </w:rPr>
                        </w:rPrChange>
                      </w:rPr>
                      <w:t>Facebook dan Blog.</w:t>
                    </w:r>
                    <w:r w:rsidRPr="002C5E78">
                      <w:rPr>
                        <w:rFonts w:ascii="Times New Roman" w:hAnsi="Times New Roman" w:cs="Times New Roman"/>
                        <w:noProof/>
                        <w:sz w:val="24"/>
                        <w:rPrChange w:id="50" w:author="Rostiena Pasciana" w:date="2020-08-08T12:51:00Z">
                          <w:rPr>
                            <w:noProof/>
                          </w:rPr>
                        </w:rPrChange>
                      </w:rPr>
                      <w:t xml:space="preserve"> Jakarta: PT Elex Media Komputindo.</w:t>
                    </w:r>
                  </w:p>
                  <w:p w:rsidR="002C5E78" w:rsidRPr="002C5E78" w:rsidRDefault="002C5E78" w:rsidP="002C5E78">
                    <w:pPr>
                      <w:pStyle w:val="Bibliography"/>
                      <w:ind w:left="720" w:hanging="720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rPrChange w:id="51" w:author="Rostiena Pasciana" w:date="2020-08-08T12:51:00Z">
                          <w:rPr>
                            <w:noProof/>
                          </w:rPr>
                        </w:rPrChange>
                      </w:rPr>
                      <w:pPrChange w:id="52" w:author="Rostiena Pasciana" w:date="2020-08-08T12:51:00Z">
                        <w:pPr>
                          <w:pStyle w:val="Bibliography"/>
                          <w:ind w:left="720" w:hanging="720"/>
                        </w:pPr>
                      </w:pPrChange>
                    </w:pPr>
                    <w:del w:id="53" w:author="Rostiena Pasciana" w:date="2020-08-08T12:52:00Z">
                      <w:r w:rsidRPr="002C5E78" w:rsidDel="005D70B1">
                        <w:rPr>
                          <w:rFonts w:ascii="Times New Roman" w:hAnsi="Times New Roman" w:cs="Times New Roman"/>
                          <w:noProof/>
                          <w:sz w:val="24"/>
                          <w:rPrChange w:id="54" w:author="Rostiena Pasciana" w:date="2020-08-08T12:51:00Z">
                            <w:rPr>
                              <w:noProof/>
                            </w:rPr>
                          </w:rPrChange>
                        </w:rPr>
                        <w:delText>Helianthusonfri</w:delText>
                      </w:r>
                    </w:del>
                    <w:ins w:id="55" w:author="Rostiena Pasciana" w:date="2020-08-08T12:52:00Z">
                      <w:r w:rsidR="005D70B1">
                        <w:rPr>
                          <w:rFonts w:ascii="Times New Roman" w:hAnsi="Times New Roman" w:cs="Times New Roman"/>
                          <w:noProof/>
                          <w:sz w:val="24"/>
                          <w:lang w:val="en-US"/>
                        </w:rPr>
                        <w:t>_____________</w:t>
                      </w:r>
                    </w:ins>
                    <w:r w:rsidRPr="002C5E78">
                      <w:rPr>
                        <w:rFonts w:ascii="Times New Roman" w:hAnsi="Times New Roman" w:cs="Times New Roman"/>
                        <w:noProof/>
                        <w:sz w:val="24"/>
                        <w:rPrChange w:id="56" w:author="Rostiena Pasciana" w:date="2020-08-08T12:51:00Z">
                          <w:rPr>
                            <w:noProof/>
                          </w:rPr>
                        </w:rPrChange>
                      </w:rPr>
                      <w:t xml:space="preserve">, J. (2016). </w:t>
                    </w:r>
                    <w:r w:rsidRPr="002C5E78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rPrChange w:id="57" w:author="Rostiena Pasciana" w:date="2020-08-08T12:51:00Z">
                          <w:rPr>
                            <w:i/>
                            <w:iCs/>
                            <w:noProof/>
                          </w:rPr>
                        </w:rPrChange>
                      </w:rPr>
                      <w:t>Facebook Marketing.</w:t>
                    </w:r>
                    <w:r w:rsidRPr="002C5E78">
                      <w:rPr>
                        <w:rFonts w:ascii="Times New Roman" w:hAnsi="Times New Roman" w:cs="Times New Roman"/>
                        <w:noProof/>
                        <w:sz w:val="24"/>
                        <w:rPrChange w:id="58" w:author="Rostiena Pasciana" w:date="2020-08-08T12:51:00Z">
                          <w:rPr>
                            <w:noProof/>
                          </w:rPr>
                        </w:rPrChange>
                      </w:rPr>
                      <w:t xml:space="preserve"> Jakarta: PT Elex Media Komputindo.</w:t>
                    </w:r>
                  </w:p>
                  <w:p w:rsidR="002C5E78" w:rsidRPr="002C5E78" w:rsidRDefault="002C5E78" w:rsidP="002C5E78">
                    <w:pPr>
                      <w:pStyle w:val="Bibliography"/>
                      <w:ind w:left="720" w:hanging="720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rPrChange w:id="59" w:author="Rostiena Pasciana" w:date="2020-08-08T12:51:00Z">
                          <w:rPr>
                            <w:noProof/>
                          </w:rPr>
                        </w:rPrChange>
                      </w:rPr>
                      <w:pPrChange w:id="60" w:author="Rostiena Pasciana" w:date="2020-08-08T12:51:00Z">
                        <w:pPr>
                          <w:pStyle w:val="Bibliography"/>
                          <w:ind w:left="720" w:hanging="720"/>
                        </w:pPr>
                      </w:pPrChange>
                    </w:pPr>
                    <w:r w:rsidRPr="002C5E78">
                      <w:rPr>
                        <w:rFonts w:ascii="Times New Roman" w:hAnsi="Times New Roman" w:cs="Times New Roman"/>
                        <w:noProof/>
                        <w:sz w:val="24"/>
                        <w:rPrChange w:id="61" w:author="Rostiena Pasciana" w:date="2020-08-08T12:51:00Z">
                          <w:rPr>
                            <w:noProof/>
                          </w:rPr>
                        </w:rPrChange>
                      </w:rPr>
                      <w:t xml:space="preserve">Salim, J. (2011). </w:t>
                    </w:r>
                    <w:r w:rsidRPr="002C5E78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rPrChange w:id="62" w:author="Rostiena Pasciana" w:date="2020-08-08T12:51:00Z">
                          <w:rPr>
                            <w:i/>
                            <w:iCs/>
                            <w:noProof/>
                          </w:rPr>
                        </w:rPrChange>
                      </w:rPr>
                      <w:t>Mengoptimalkan Blog dan Social Media Untuk Small Business.</w:t>
                    </w:r>
                    <w:r w:rsidRPr="002C5E78">
                      <w:rPr>
                        <w:rFonts w:ascii="Times New Roman" w:hAnsi="Times New Roman" w:cs="Times New Roman"/>
                        <w:noProof/>
                        <w:sz w:val="24"/>
                        <w:rPrChange w:id="63" w:author="Rostiena Pasciana" w:date="2020-08-08T12:51:00Z">
                          <w:rPr>
                            <w:noProof/>
                          </w:rPr>
                        </w:rPrChange>
                      </w:rPr>
                      <w:t xml:space="preserve"> Jakarta: PT Elex Media Komputindo.</w:t>
                    </w:r>
                  </w:p>
                  <w:p w:rsidR="002C5E78" w:rsidRPr="002C5E78" w:rsidRDefault="002C5E78" w:rsidP="002C5E78">
                    <w:pPr>
                      <w:pStyle w:val="Bibliography"/>
                      <w:ind w:left="720" w:hanging="720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rPrChange w:id="64" w:author="Rostiena Pasciana" w:date="2020-08-08T12:51:00Z">
                          <w:rPr>
                            <w:noProof/>
                          </w:rPr>
                        </w:rPrChange>
                      </w:rPr>
                      <w:pPrChange w:id="65" w:author="Rostiena Pasciana" w:date="2020-08-08T12:51:00Z">
                        <w:pPr>
                          <w:pStyle w:val="Bibliography"/>
                          <w:ind w:left="720" w:hanging="720"/>
                        </w:pPr>
                      </w:pPrChange>
                    </w:pPr>
                    <w:r w:rsidRPr="002C5E78">
                      <w:rPr>
                        <w:rFonts w:ascii="Times New Roman" w:hAnsi="Times New Roman" w:cs="Times New Roman"/>
                        <w:noProof/>
                        <w:sz w:val="24"/>
                        <w:rPrChange w:id="66" w:author="Rostiena Pasciana" w:date="2020-08-08T12:51:00Z">
                          <w:rPr>
                            <w:noProof/>
                          </w:rPr>
                        </w:rPrChange>
                      </w:rPr>
                      <w:t xml:space="preserve">Sulianta, F. (2011). </w:t>
                    </w:r>
                    <w:r w:rsidRPr="002C5E78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rPrChange w:id="67" w:author="Rostiena Pasciana" w:date="2020-08-08T12:51:00Z">
                          <w:rPr>
                            <w:i/>
                            <w:iCs/>
                            <w:noProof/>
                          </w:rPr>
                        </w:rPrChange>
                      </w:rPr>
                      <w:t>Twitter for Business.</w:t>
                    </w:r>
                    <w:r w:rsidRPr="002C5E78">
                      <w:rPr>
                        <w:rFonts w:ascii="Times New Roman" w:hAnsi="Times New Roman" w:cs="Times New Roman"/>
                        <w:noProof/>
                        <w:sz w:val="24"/>
                        <w:rPrChange w:id="68" w:author="Rostiena Pasciana" w:date="2020-08-08T12:51:00Z">
                          <w:rPr>
                            <w:noProof/>
                          </w:rPr>
                        </w:rPrChange>
                      </w:rPr>
                      <w:t xml:space="preserve"> Jakarta: PT Elex Media Komputindo.</w:t>
                    </w:r>
                  </w:p>
                  <w:p w:rsidR="002C5E78" w:rsidRPr="002C5E78" w:rsidRDefault="002C5E78" w:rsidP="002C5E78">
                    <w:pPr>
                      <w:pStyle w:val="Bibliography"/>
                      <w:ind w:left="720" w:hanging="720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rPrChange w:id="69" w:author="Rostiena Pasciana" w:date="2020-08-08T12:51:00Z">
                          <w:rPr>
                            <w:noProof/>
                          </w:rPr>
                        </w:rPrChange>
                      </w:rPr>
                      <w:pPrChange w:id="70" w:author="Rostiena Pasciana" w:date="2020-08-08T12:51:00Z">
                        <w:pPr>
                          <w:pStyle w:val="Bibliography"/>
                          <w:ind w:left="720" w:hanging="720"/>
                        </w:pPr>
                      </w:pPrChange>
                    </w:pPr>
                    <w:r w:rsidRPr="002C5E78">
                      <w:rPr>
                        <w:rFonts w:ascii="Times New Roman" w:hAnsi="Times New Roman" w:cs="Times New Roman"/>
                        <w:noProof/>
                        <w:sz w:val="24"/>
                        <w:rPrChange w:id="71" w:author="Rostiena Pasciana" w:date="2020-08-08T12:51:00Z">
                          <w:rPr>
                            <w:noProof/>
                          </w:rPr>
                        </w:rPrChange>
                      </w:rPr>
                      <w:t xml:space="preserve">Wong, J. (2010). </w:t>
                    </w:r>
                    <w:r w:rsidRPr="002C5E78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rPrChange w:id="72" w:author="Rostiena Pasciana" w:date="2020-08-08T12:51:00Z">
                          <w:rPr>
                            <w:i/>
                            <w:iCs/>
                            <w:noProof/>
                          </w:rPr>
                        </w:rPrChange>
                      </w:rPr>
                      <w:t>Internet Marketing for Beginners.</w:t>
                    </w:r>
                    <w:r w:rsidRPr="002C5E78">
                      <w:rPr>
                        <w:rFonts w:ascii="Times New Roman" w:hAnsi="Times New Roman" w:cs="Times New Roman"/>
                        <w:noProof/>
                        <w:sz w:val="24"/>
                        <w:rPrChange w:id="73" w:author="Rostiena Pasciana" w:date="2020-08-08T12:51:00Z">
                          <w:rPr>
                            <w:noProof/>
                          </w:rPr>
                        </w:rPrChange>
                      </w:rPr>
                      <w:t xml:space="preserve"> Jakarta: PT Elex Media Komputindo.</w:t>
                    </w:r>
                  </w:p>
                  <w:p w:rsidR="002C5E78" w:rsidRDefault="002C5E78" w:rsidP="002C5E78">
                    <w:pPr>
                      <w:rPr>
                        <w:ins w:id="74" w:author="Rostiena Pasciana" w:date="2020-08-08T12:51:00Z"/>
                      </w:rPr>
                    </w:pPr>
                    <w:ins w:id="75" w:author="Rostiena Pasciana" w:date="2020-08-08T12:51:00Z">
                      <w:r w:rsidRPr="002C5E78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rPrChange w:id="76" w:author="Rostiena Pasciana" w:date="2020-08-08T12:51:00Z">
                            <w:rPr>
                              <w:b/>
                              <w:bCs/>
                              <w:noProof/>
                            </w:rPr>
                          </w:rPrChange>
                        </w:rPr>
                        <w:fldChar w:fldCharType="end"/>
                      </w:r>
                    </w:ins>
                  </w:p>
                  <w:customXmlInsRangeStart w:id="77" w:author="Rostiena Pasciana" w:date="2020-08-08T12:51:00Z"/>
                </w:sdtContent>
              </w:sdt>
              <w:customXmlInsRangeEnd w:id="77"/>
              <w:customXmlInsRangeStart w:id="78" w:author="Rostiena Pasciana" w:date="2020-08-08T12:51:00Z"/>
            </w:sdtContent>
          </w:sdt>
          <w:customXmlInsRangeEnd w:id="78"/>
          <w:p w:rsidR="00D80F46" w:rsidRPr="00A16D9B" w:rsidRDefault="00D80F46" w:rsidP="002C5E7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  <w:pPrChange w:id="79" w:author="Rostiena Pasciana" w:date="2020-08-08T12:49:00Z">
                <w:pPr>
                  <w:spacing w:line="312" w:lineRule="auto"/>
                </w:pPr>
              </w:pPrChange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553" w:rsidRDefault="00A54553" w:rsidP="00D80F46">
      <w:r>
        <w:separator/>
      </w:r>
    </w:p>
  </w:endnote>
  <w:endnote w:type="continuationSeparator" w:id="0">
    <w:p w:rsidR="00A54553" w:rsidRDefault="00A54553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553" w:rsidRDefault="00A54553" w:rsidP="00D80F46">
      <w:r>
        <w:separator/>
      </w:r>
    </w:p>
  </w:footnote>
  <w:footnote w:type="continuationSeparator" w:id="0">
    <w:p w:rsidR="00A54553" w:rsidRDefault="00A54553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stiena Pasciana">
    <w15:presenceInfo w15:providerId="Windows Live" w15:userId="c24f82ec57f99c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33D8A"/>
    <w:rsid w:val="002C5E78"/>
    <w:rsid w:val="002D5B47"/>
    <w:rsid w:val="0042167F"/>
    <w:rsid w:val="004F5D73"/>
    <w:rsid w:val="005D70B1"/>
    <w:rsid w:val="00771E9D"/>
    <w:rsid w:val="008D1AF7"/>
    <w:rsid w:val="00924DF5"/>
    <w:rsid w:val="00A16D9B"/>
    <w:rsid w:val="00A54553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paragraph" w:styleId="Heading1">
    <w:name w:val="heading 1"/>
    <w:basedOn w:val="Normal"/>
    <w:next w:val="Normal"/>
    <w:link w:val="Heading1Char"/>
    <w:uiPriority w:val="9"/>
    <w:qFormat/>
    <w:rsid w:val="002C5E7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customStyle="1" w:styleId="Heading1Char">
    <w:name w:val="Heading 1 Char"/>
    <w:basedOn w:val="DefaultParagraphFont"/>
    <w:link w:val="Heading1"/>
    <w:uiPriority w:val="9"/>
    <w:rsid w:val="002C5E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2C5E78"/>
  </w:style>
  <w:style w:type="paragraph" w:styleId="BalloonText">
    <w:name w:val="Balloon Text"/>
    <w:basedOn w:val="Normal"/>
    <w:link w:val="BalloonTextChar"/>
    <w:uiPriority w:val="99"/>
    <w:semiHidden/>
    <w:unhideWhenUsed/>
    <w:rsid w:val="005D70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0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7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Won10</b:Tag>
    <b:SourceType>Book</b:SourceType>
    <b:Guid>{7B3B6678-629C-43E3-8F89-9978537B7855}</b:Guid>
    <b:Title>Internet Marketing for Beginners</b:Title>
    <b:Year>2010</b:Year>
    <b:City>Jakarta</b:City>
    <b:Publisher>PT Elex Media Komputindo</b:Publisher>
    <b:Author>
      <b:Author>
        <b:NameList>
          <b:Person>
            <b:Last>Wong</b:Last>
            <b:First>Joni</b:First>
          </b:Person>
        </b:NameList>
      </b:Author>
    </b:Author>
    <b:RefOrder>1</b:RefOrder>
  </b:Source>
  <b:Source>
    <b:Tag>Hel16</b:Tag>
    <b:SourceType>Book</b:SourceType>
    <b:Guid>{5E6534E5-034B-448F-9B81-A7A0104C93FE}</b:Guid>
    <b:Title>Facebook Marketing</b:Title>
    <b:Year>2016</b:Year>
    <b:City>Jakarta</b:City>
    <b:Publisher>PT Elex Media Komputindo</b:Publisher>
    <b:Author>
      <b:Author>
        <b:NameList>
          <b:Person>
            <b:Last>Helianthusonfri</b:Last>
            <b:First>Jefferly</b:First>
          </b:Person>
        </b:NameList>
      </b:Author>
    </b:Author>
    <b:RefOrder>2</b:RefOrder>
  </b:Source>
  <b:Source>
    <b:Tag>Sul11</b:Tag>
    <b:SourceType>Book</b:SourceType>
    <b:Guid>{B9C3E9E0-7E11-4023-A486-5A2D33EF1257}</b:Guid>
    <b:Title>Twitter for Business</b:Title>
    <b:Year>2011</b:Year>
    <b:City>Jakarta</b:City>
    <b:Publisher>PT Elex Media Komputindo</b:Publisher>
    <b:Author>
      <b:Author>
        <b:NameList>
          <b:Person>
            <b:Last>Sulianta</b:Last>
            <b:First>Feri</b:First>
          </b:Person>
        </b:NameList>
      </b:Author>
    </b:Author>
    <b:RefOrder>3</b:RefOrder>
  </b:Source>
  <b:Source>
    <b:Tag>Hel12</b:Tag>
    <b:SourceType>Book</b:SourceType>
    <b:Guid>{DE87FD0A-8484-4A9B-A6C9-05EE74E27B98}</b:Guid>
    <b:Title>Jualan Online Dengan Facebook dan Blog</b:Title>
    <b:Year>2012</b:Year>
    <b:City>Jakarta</b:City>
    <b:Publisher>PT Elex Media Komputindo</b:Publisher>
    <b:Author>
      <b:Author>
        <b:NameList>
          <b:Person>
            <b:Last>Helianthusonfri</b:Last>
            <b:First>Jefferly</b:First>
          </b:Person>
        </b:NameList>
      </b:Author>
    </b:Author>
    <b:RefOrder>4</b:RefOrder>
  </b:Source>
  <b:Source>
    <b:Tag>Sal11</b:Tag>
    <b:SourceType>Book</b:SourceType>
    <b:Guid>{7C317154-287E-4DCE-91EE-B62D7FDA3330}</b:Guid>
    <b:Title>Mengoptimalkan Blog dan Social Media Untuk Small Business</b:Title>
    <b:Year>2011</b:Year>
    <b:City>Jakarta</b:City>
    <b:Publisher>PT Elex Media Komputindo</b:Publisher>
    <b:Author>
      <b:Author>
        <b:NameList>
          <b:Person>
            <b:Last>Salim</b:Last>
            <b:First>Joko</b:First>
          </b:Person>
        </b:NameList>
      </b:Author>
    </b:Author>
    <b:RefOrder>5</b:RefOrder>
  </b:Source>
  <b:Source>
    <b:Tag>Ent12</b:Tag>
    <b:SourceType>Book</b:SourceType>
    <b:Guid>{FE792868-B5BD-4D72-B15D-AB6373A272BD}</b:Guid>
    <b:Title>Instagram Untuk Fotografi dan Bisnis Kreatif</b:Title>
    <b:Year>2012</b:Year>
    <b:City>Jakarta</b:City>
    <b:Publisher>PT Elex Media Komputindo</b:Publisher>
    <b:Author>
      <b:Author>
        <b:NameList>
          <b:Person>
            <b:Last>Enterprise</b:Last>
            <b:First>Jubilee</b:First>
          </b:Person>
        </b:NameList>
      </b:Author>
    </b:Author>
    <b:RefOrder>6</b:RefOrder>
  </b:Source>
  <b:Source>
    <b:Tag>Han17</b:Tag>
    <b:SourceType>Book</b:SourceType>
    <b:Guid>{959D11F6-8685-4825-8AC1-66C6631BE3B8}</b:Guid>
    <b:Title>Resep Ampuh Membangun Sistem Bisnis Online</b:Title>
    <b:Year>2017</b:Year>
    <b:City>Bandung</b:City>
    <b:Publisher>Billionaire Sinergi Korpora</b:Publisher>
    <b:Author>
      <b:Author>
        <b:NameList>
          <b:Person>
            <b:Last>Handayani</b:Last>
            <b:First>Muri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9E130066-533C-4B24-B145-688E37B54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Rostiena Pasciana</cp:lastModifiedBy>
  <cp:revision>2</cp:revision>
  <dcterms:created xsi:type="dcterms:W3CDTF">2020-08-08T05:53:00Z</dcterms:created>
  <dcterms:modified xsi:type="dcterms:W3CDTF">2020-08-08T05:53:00Z</dcterms:modified>
</cp:coreProperties>
</file>