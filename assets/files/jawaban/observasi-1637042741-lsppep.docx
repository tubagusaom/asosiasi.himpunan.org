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dengan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Berat Badan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berat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sama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aja.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0" w:author="Moses Glorino" w:date="2021-11-16T13:00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" w:author="Moses Glorino" w:date="2021-11-16T13:00:00Z">
        <w:r w:rsidR="00891ECD" w:rsidDel="00891EC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2" w:author="Moses Glorino" w:date="2021-11-16T12:59:00Z"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3" w:author="Moses Glorino" w:date="2021-11-16T13:00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" w:author="Moses Glorino" w:date="2021-11-16T13:00:00Z">
        <w:r w:rsidR="00891ECD" w:rsidDel="00891EC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891ECD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="00891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ECD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891E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91EC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891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1EC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91E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91EC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1EC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5" w:author="Moses Glorino" w:date="2021-11-16T13:00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" w:author="Moses Glorino" w:date="2021-11-16T13:00:00Z"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7" w:author="Moses Glorino" w:date="2021-11-16T12:59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pandai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8" w:author="Moses Glorino" w:date="2021-11-16T12:59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" w:author="Moses Glorino" w:date="2021-11-16T12:59:00Z"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Moses Glorino" w:date="2021-11-16T12:59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1" w:author="Moses Glorino" w:date="2021-11-16T12:59:00Z"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2" w:author="Moses Glorino" w:date="2021-11-16T13:01:00Z">
        <w:r w:rsidR="00891EC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3" w:author="Moses Glorino" w:date="2021-11-16T13:01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Moses Glorino" w:date="2021-11-16T13:02:00Z"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 xml:space="preserve">disebut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tapi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5" w:author="Moses Glorino" w:date="2021-11-16T13:02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6" w:author="Moses Glorino" w:date="2021-11-16T13:02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kok 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7" w:author="Moses Glorino" w:date="2021-11-16T13:03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18" w:author="Moses Glorino" w:date="2021-11-16T13:03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9" w:author="Moses Glorino" w:date="2021-11-16T13:04:00Z"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>l</w:delText>
        </w:r>
      </w:del>
      <w:proofErr w:type="spellStart"/>
      <w:ins w:id="20" w:author="Moses Glorino" w:date="2021-11-16T13:04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ho</w:t>
      </w:r>
      <w:proofErr w:type="spellEnd"/>
      <w:ins w:id="21" w:author="Moses Glorino" w:date="2021-11-16T13:04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2" w:author="Moses Glorino" w:date="2021-11-16T13:04:00Z"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Moses Glorino" w:date="2021-11-16T13:04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24" w:author="Moses Glorino" w:date="2021-11-16T13:04:00Z"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kok</w:t>
      </w:r>
      <w:ins w:id="25" w:author="Moses Glorino" w:date="2021-11-16T13:04:00Z">
        <w:r w:rsidR="00891EC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6" w:author="Moses Glorino" w:date="2021-11-16T13:04:00Z">
        <w:r w:rsidRPr="00C50A1E" w:rsidDel="00891ECD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27" w:author="Moses Glorino" w:date="2021-11-16T13:05:00Z">
        <w:r w:rsidRPr="00C50A1E" w:rsidDel="00891EC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</w:delText>
        </w:r>
      </w:del>
      <w:del w:id="28" w:author="Moses Glorino" w:date="2021-11-16T13:04:00Z">
        <w:r w:rsidRPr="00C50A1E" w:rsidDel="00891EC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9" w:author="Moses Glorino" w:date="2021-11-16T13:05:00Z">
        <w:r w:rsidR="00155A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jadi tak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0" w:author="Moses Glorino" w:date="2021-11-16T13:05:00Z">
        <w:r w:rsidDel="00155A8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harus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Sebagai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31" w:author="Moses Glorino" w:date="2021-11-16T13:06:00Z">
        <w:r w:rsidR="00155A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32" w:author="Moses Glorino" w:date="2021-11-16T13:06:00Z">
        <w:r w:rsidR="00155A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ins w:id="33" w:author="Moses Glorino" w:date="2021-11-16T13:06:00Z">
        <w:r w:rsidR="00155A83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34" w:author="Moses Glorino" w:date="2021-11-16T13:06:00Z">
        <w:r w:rsidRPr="00C50A1E" w:rsidDel="00155A8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35" w:author="Moses Glorino" w:date="2021-11-16T13:06:00Z">
        <w:r w:rsidR="00155A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aja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ins w:id="36" w:author="Moses Glorino" w:date="2021-11-16T13:07:00Z">
        <w:r w:rsidR="00155A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37" w:author="Moses Glorino" w:date="2021-11-16T13:07:00Z">
        <w:r w:rsidR="00155A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38" w:author="Moses Glorino" w:date="2021-11-16T13:07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39" w:author="Moses Glorino" w:date="2021-11-16T13:07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40" w:author="Moses Glorino" w:date="2021-11-16T13:08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sosial</w:t>
      </w:r>
      <w:ins w:id="41" w:author="Moses Glorino" w:date="2021-11-16T13:08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F012D">
        <w:rPr>
          <w:rFonts w:ascii="Times New Roman" w:eastAsia="Times New Roman" w:hAnsi="Times New Roman" w:cs="Times New Roman"/>
          <w:i/>
          <w:sz w:val="24"/>
          <w:szCs w:val="24"/>
          <w:rPrChange w:id="42" w:author="Moses Glorino" w:date="2021-11-16T13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9F012D">
        <w:rPr>
          <w:rFonts w:ascii="Times New Roman" w:eastAsia="Times New Roman" w:hAnsi="Times New Roman" w:cs="Times New Roman"/>
          <w:i/>
          <w:sz w:val="24"/>
          <w:szCs w:val="24"/>
          <w:rPrChange w:id="43" w:author="Moses Glorino" w:date="2021-11-16T13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ins w:id="44" w:author="Moses Glorino" w:date="2021-11-16T13:08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45" w:author="Moses Glorino" w:date="2021-11-16T13:08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6" w:author="Moses Glorino" w:date="2021-11-16T13:08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7" w:author="Moses Glorino" w:date="2021-11-16T13:08:00Z">
        <w:r w:rsidDel="009F012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8" w:author="Moses Glorino" w:date="2021-11-16T13:08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49" w:author="Moses Glorino" w:date="2021-11-16T13:08:00Z">
        <w:r w:rsidDel="009F012D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50" w:author="Moses Glorino" w:date="2021-11-16T13:09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51" w:author="Moses Glorino" w:date="2021-11-16T13:09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ins w:id="52" w:author="Moses Glorino" w:date="2021-11-16T13:09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</w:t>
      </w:r>
      <w:ins w:id="53" w:author="Moses Glorino" w:date="2021-11-16T13:09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54" w:author="Moses Glorino" w:date="2021-11-16T13:09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55" w:author="Moses Glorino" w:date="2021-11-16T13:09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56" w:author="Moses Glorino" w:date="2021-11-16T13:09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57" w:author="Moses Glorino" w:date="2021-11-16T13:09:00Z">
        <w:r w:rsidRPr="00C50A1E" w:rsidDel="009F012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58" w:author="Moses Glorino" w:date="2021-11-16T13:09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59" w:author="Moses Glorino" w:date="2021-11-16T13:10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60" w:author="Moses Glorino" w:date="2021-11-16T13:10:00Z">
        <w:r w:rsidRPr="00C50A1E" w:rsidDel="009F012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61" w:author="Moses Glorino" w:date="2021-11-16T13:10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ha</w:t>
        </w:r>
      </w:ins>
      <w:proofErr w:type="spellEnd"/>
      <w:del w:id="62" w:author="Moses Glorino" w:date="2021-11-16T13:10:00Z">
        <w:r w:rsidRPr="00C50A1E" w:rsidDel="009F012D">
          <w:rPr>
            <w:rFonts w:ascii="Times New Roman" w:eastAsia="Times New Roman" w:hAnsi="Times New Roman" w:cs="Times New Roman"/>
            <w:sz w:val="24"/>
            <w:szCs w:val="24"/>
          </w:rPr>
          <w:delText>HA</w:delText>
        </w:r>
      </w:del>
      <w:ins w:id="63" w:author="Moses Glorino" w:date="2021-11-16T13:10:00Z">
        <w:r w:rsidR="009F012D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64" w:author="Moses Glorino" w:date="2021-11-16T13:10:00Z">
        <w:r w:rsidRPr="00C50A1E" w:rsidDel="009F012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65" w:name="_GoBack"/>
      <w:bookmarkEnd w:id="65"/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506" w:rsidRDefault="00B87506">
      <w:r>
        <w:separator/>
      </w:r>
    </w:p>
  </w:endnote>
  <w:endnote w:type="continuationSeparator" w:id="0">
    <w:p w:rsidR="00B87506" w:rsidRDefault="00B8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87506">
    <w:pPr>
      <w:pStyle w:val="Footer"/>
    </w:pPr>
  </w:p>
  <w:p w:rsidR="00941E77" w:rsidRDefault="00B87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506" w:rsidRDefault="00B87506">
      <w:r>
        <w:separator/>
      </w:r>
    </w:p>
  </w:footnote>
  <w:footnote w:type="continuationSeparator" w:id="0">
    <w:p w:rsidR="00B87506" w:rsidRDefault="00B87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ses Glorino">
    <w15:presenceInfo w15:providerId="None" w15:userId="Moses Glor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55A83"/>
    <w:rsid w:val="0042167F"/>
    <w:rsid w:val="00891ECD"/>
    <w:rsid w:val="00924DF5"/>
    <w:rsid w:val="00927764"/>
    <w:rsid w:val="009F012D"/>
    <w:rsid w:val="00B8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E67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91ECD"/>
  </w:style>
  <w:style w:type="paragraph" w:styleId="BalloonText">
    <w:name w:val="Balloon Text"/>
    <w:basedOn w:val="Normal"/>
    <w:link w:val="BalloonTextChar"/>
    <w:uiPriority w:val="99"/>
    <w:semiHidden/>
    <w:unhideWhenUsed/>
    <w:rsid w:val="00891E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Moses Glorino</cp:lastModifiedBy>
  <cp:revision>3</cp:revision>
  <dcterms:created xsi:type="dcterms:W3CDTF">2020-07-24T23:46:00Z</dcterms:created>
  <dcterms:modified xsi:type="dcterms:W3CDTF">2021-11-16T06:10:00Z</dcterms:modified>
</cp:coreProperties>
</file>