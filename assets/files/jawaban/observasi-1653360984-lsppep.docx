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commentRangeStart w:id="0"/>
      <w:r w:rsidRPr="00125355">
        <w:rPr>
          <w:rFonts w:ascii="Minion Pro" w:hAnsi="Minion Pro"/>
          <w:b/>
          <w:sz w:val="36"/>
          <w:szCs w:val="36"/>
        </w:rPr>
        <w:t>TUGAS</w:t>
      </w:r>
      <w:commentRangeEnd w:id="0"/>
      <w:r w:rsidR="00C07054">
        <w:rPr>
          <w:rStyle w:val="CommentReference"/>
        </w:rPr>
        <w:commentReference w:id="0"/>
      </w:r>
      <w:r w:rsidRPr="00125355">
        <w:rPr>
          <w:rFonts w:ascii="Minion Pro" w:hAnsi="Minion Pro"/>
          <w:b/>
          <w:sz w:val="36"/>
          <w:szCs w:val="36"/>
        </w:rPr>
        <w:t xml:space="preserve">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Usia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e</w:t>
            </w:r>
            <w:ins w:id="1" w:author="USER" w:date="2022-05-24T09:25:00Z">
              <w:r w:rsidR="00C0705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kstrem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" w:author="USER" w:date="2022-05-24T09:27:00Z">
              <w:r w:rsidRPr="00EC6F38" w:rsidDel="00C07054">
                <w:rPr>
                  <w:rFonts w:ascii="Times New Roman" w:eastAsia="Times New Roman" w:hAnsi="Times New Roman" w:cs="Times New Roman"/>
                  <w:szCs w:val="24"/>
                </w:rPr>
                <w:delText>dia akan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del w:id="3" w:author="USER" w:date="2022-05-24T09:29:00Z">
              <w:r w:rsidRPr="00EC6F38" w:rsidDel="00C07054">
                <w:rPr>
                  <w:rFonts w:ascii="Times New Roman" w:eastAsia="Times New Roman" w:hAnsi="Times New Roman" w:cs="Times New Roman"/>
                  <w:szCs w:val="24"/>
                </w:rPr>
                <w:delText>yang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4" w:author="USER" w:date="2022-05-24T09:30:00Z">
              <w:r w:rsidRPr="00EC6F38" w:rsidDel="00C07054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5" w:author="USER" w:date="2022-05-24T09:29:00Z">
              <w:r w:rsidRPr="00EC6F38" w:rsidDel="00C07054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6" w:author="USER" w:date="2022-05-24T09:31:00Z">
              <w:r w:rsidRPr="00EC6F38" w:rsidDel="00387D09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ins w:id="7" w:author="USER" w:date="2022-05-24T09:33:00Z">
              <w:r w:rsidR="00387D09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,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8" w:author="USER" w:date="2022-05-24T09:33:00Z">
              <w:r w:rsidRPr="00EC6F38" w:rsidDel="00387D09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ins w:id="9" w:author="USER" w:date="2022-05-24T09:33:00Z">
              <w:r w:rsidR="00387D09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p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ins w:id="10" w:author="USER" w:date="2022-05-24T09:34:00Z">
              <w:r w:rsidR="00387D09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juga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ins w:id="11" w:author="USER" w:date="2022-05-24T09:32:00Z">
              <w:r w:rsidR="00387D09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dan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ins w:id="12" w:author="USER" w:date="2022-05-24T09:33:00Z">
              <w:r w:rsidR="00387D09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?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3" w:author="USER" w:date="2022-05-24T09:33:00Z">
              <w:r w:rsidRPr="00EC6F38" w:rsidDel="00387D09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ins w:id="14" w:author="USER" w:date="2022-05-24T09:33:00Z">
              <w:r w:rsidR="00387D09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P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5" w:author="USER" w:date="2022-05-24T09:35:00Z">
              <w:r w:rsidR="00387D09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saat</w:t>
              </w:r>
            </w:ins>
            <w:del w:id="16" w:author="USER" w:date="2022-05-24T09:35:00Z">
              <w:r w:rsidRPr="00EC6F38" w:rsidDel="00387D09">
                <w:rPr>
                  <w:rFonts w:ascii="Times New Roman" w:eastAsia="Times New Roman" w:hAnsi="Times New Roman" w:cs="Times New Roman"/>
                  <w:szCs w:val="24"/>
                </w:rPr>
                <w:delText>hari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</w:t>
            </w:r>
            <w:proofErr w:type="spellEnd"/>
            <w:ins w:id="17" w:author="USER" w:date="2022-05-24T09:35:00Z">
              <w:r w:rsidR="00387D09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kasikan</w:t>
              </w:r>
            </w:ins>
            <w:del w:id="18" w:author="USER" w:date="2022-05-24T09:35:00Z">
              <w:r w:rsidRPr="00EC6F38" w:rsidDel="00387D09">
                <w:rPr>
                  <w:rFonts w:ascii="Times New Roman" w:eastAsia="Times New Roman" w:hAnsi="Times New Roman" w:cs="Times New Roman"/>
                  <w:szCs w:val="24"/>
                </w:rPr>
                <w:delText>s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9" w:author="USER" w:date="2022-05-24T09:36:00Z">
              <w:r w:rsidRPr="00EC6F38" w:rsidDel="00387D09">
                <w:rPr>
                  <w:rFonts w:ascii="Times New Roman" w:eastAsia="Times New Roman" w:hAnsi="Times New Roman" w:cs="Times New Roman"/>
                  <w:szCs w:val="24"/>
                </w:rPr>
                <w:delText xml:space="preserve">diri atau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Del="00F70BE4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del w:id="20" w:author="USER" w:date="2022-05-24T09:41:00Z"/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F70BE4" w:rsidDel="00387D09" w:rsidRDefault="00125355" w:rsidP="00F70BE4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rPr>
                <w:del w:id="21" w:author="USER" w:date="2022-05-24T09:40:00Z"/>
                <w:rFonts w:ascii="Times New Roman" w:eastAsia="Times New Roman" w:hAnsi="Times New Roman" w:cs="Times New Roman"/>
                <w:szCs w:val="24"/>
                <w:rPrChange w:id="22" w:author="USER" w:date="2022-05-24T09:42:00Z">
                  <w:rPr>
                    <w:del w:id="23" w:author="USER" w:date="2022-05-24T09:40:00Z"/>
                  </w:rPr>
                </w:rPrChange>
              </w:rPr>
              <w:pPrChange w:id="24" w:author="USER" w:date="2022-05-24T09:42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F70BE4">
              <w:rPr>
                <w:rFonts w:ascii="Times New Roman" w:eastAsia="Times New Roman" w:hAnsi="Times New Roman" w:cs="Times New Roman"/>
                <w:szCs w:val="24"/>
                <w:rPrChange w:id="25" w:author="USER" w:date="2022-05-24T09:42:00Z">
                  <w:rPr/>
                </w:rPrChange>
              </w:rPr>
              <w:t xml:space="preserve">Tahapan </w:t>
            </w:r>
            <w:proofErr w:type="spellStart"/>
            <w:r w:rsidRPr="00F70BE4">
              <w:rPr>
                <w:rFonts w:ascii="Times New Roman" w:eastAsia="Times New Roman" w:hAnsi="Times New Roman" w:cs="Times New Roman"/>
                <w:szCs w:val="24"/>
                <w:rPrChange w:id="26" w:author="USER" w:date="2022-05-24T09:42:00Z">
                  <w:rPr/>
                </w:rPrChange>
              </w:rPr>
              <w:t>belajar</w:t>
            </w:r>
            <w:proofErr w:type="spellEnd"/>
            <w:r w:rsidRPr="00F70BE4">
              <w:rPr>
                <w:rFonts w:ascii="Times New Roman" w:eastAsia="Times New Roman" w:hAnsi="Times New Roman" w:cs="Times New Roman"/>
                <w:szCs w:val="24"/>
                <w:rPrChange w:id="27" w:author="USER" w:date="2022-05-24T09:42:00Z">
                  <w:rPr/>
                </w:rPrChange>
              </w:rPr>
              <w:t xml:space="preserve"> </w:t>
            </w:r>
            <w:proofErr w:type="spellStart"/>
            <w:r w:rsidRPr="00F70BE4">
              <w:rPr>
                <w:rFonts w:ascii="Times New Roman" w:eastAsia="Times New Roman" w:hAnsi="Times New Roman" w:cs="Times New Roman"/>
                <w:szCs w:val="24"/>
                <w:rPrChange w:id="28" w:author="USER" w:date="2022-05-24T09:42:00Z">
                  <w:rPr/>
                </w:rPrChange>
              </w:rPr>
              <w:t>sesuai</w:t>
            </w:r>
            <w:proofErr w:type="spellEnd"/>
            <w:r w:rsidRPr="00F70BE4">
              <w:rPr>
                <w:rFonts w:ascii="Times New Roman" w:eastAsia="Times New Roman" w:hAnsi="Times New Roman" w:cs="Times New Roman"/>
                <w:szCs w:val="24"/>
                <w:rPrChange w:id="29" w:author="USER" w:date="2022-05-24T09:42:00Z">
                  <w:rPr/>
                </w:rPrChange>
              </w:rPr>
              <w:t xml:space="preserve"> </w:t>
            </w:r>
            <w:proofErr w:type="spellStart"/>
            <w:r w:rsidRPr="00F70BE4">
              <w:rPr>
                <w:rFonts w:ascii="Times New Roman" w:eastAsia="Times New Roman" w:hAnsi="Times New Roman" w:cs="Times New Roman"/>
                <w:szCs w:val="24"/>
                <w:rPrChange w:id="30" w:author="USER" w:date="2022-05-24T09:42:00Z">
                  <w:rPr/>
                </w:rPrChange>
              </w:rPr>
              <w:t>dengan</w:t>
            </w:r>
            <w:proofErr w:type="spellEnd"/>
            <w:r w:rsidRPr="00F70BE4">
              <w:rPr>
                <w:rFonts w:ascii="Times New Roman" w:eastAsia="Times New Roman" w:hAnsi="Times New Roman" w:cs="Times New Roman"/>
                <w:szCs w:val="24"/>
                <w:rPrChange w:id="31" w:author="USER" w:date="2022-05-24T09:42:00Z">
                  <w:rPr/>
                </w:rPrChange>
              </w:rPr>
              <w:t xml:space="preserve"> </w:t>
            </w:r>
            <w:proofErr w:type="spellStart"/>
            <w:r w:rsidRPr="00F70BE4">
              <w:rPr>
                <w:rFonts w:ascii="Times New Roman" w:eastAsia="Times New Roman" w:hAnsi="Times New Roman" w:cs="Times New Roman"/>
                <w:szCs w:val="24"/>
                <w:rPrChange w:id="32" w:author="USER" w:date="2022-05-24T09:42:00Z">
                  <w:rPr/>
                </w:rPrChange>
              </w:rPr>
              <w:t>kemampuan</w:t>
            </w:r>
            <w:proofErr w:type="spellEnd"/>
            <w:r w:rsidRPr="00F70BE4">
              <w:rPr>
                <w:rFonts w:ascii="Times New Roman" w:eastAsia="Times New Roman" w:hAnsi="Times New Roman" w:cs="Times New Roman"/>
                <w:szCs w:val="24"/>
                <w:rPrChange w:id="33" w:author="USER" w:date="2022-05-24T09:42:00Z">
                  <w:rPr/>
                </w:rPrChange>
              </w:rPr>
              <w:t xml:space="preserve"> </w:t>
            </w:r>
            <w:proofErr w:type="spellStart"/>
            <w:r w:rsidRPr="00F70BE4">
              <w:rPr>
                <w:rFonts w:ascii="Times New Roman" w:eastAsia="Times New Roman" w:hAnsi="Times New Roman" w:cs="Times New Roman"/>
                <w:szCs w:val="24"/>
                <w:rPrChange w:id="34" w:author="USER" w:date="2022-05-24T09:42:00Z">
                  <w:rPr/>
                </w:rPrChange>
              </w:rPr>
              <w:t>dan</w:t>
            </w:r>
            <w:proofErr w:type="spellEnd"/>
            <w:r w:rsidRPr="00F70BE4">
              <w:rPr>
                <w:rFonts w:ascii="Times New Roman" w:eastAsia="Times New Roman" w:hAnsi="Times New Roman" w:cs="Times New Roman"/>
                <w:szCs w:val="24"/>
                <w:rPrChange w:id="35" w:author="USER" w:date="2022-05-24T09:42:00Z">
                  <w:rPr/>
                </w:rPrChange>
              </w:rPr>
              <w:t xml:space="preserve"> </w:t>
            </w:r>
            <w:proofErr w:type="spellStart"/>
            <w:r w:rsidRPr="00F70BE4">
              <w:rPr>
                <w:rFonts w:ascii="Times New Roman" w:eastAsia="Times New Roman" w:hAnsi="Times New Roman" w:cs="Times New Roman"/>
                <w:szCs w:val="24"/>
                <w:rPrChange w:id="36" w:author="USER" w:date="2022-05-24T09:42:00Z">
                  <w:rPr/>
                </w:rPrChange>
              </w:rPr>
              <w:t>minat</w:t>
            </w:r>
            <w:proofErr w:type="spellEnd"/>
            <w:r w:rsidRPr="00F70BE4">
              <w:rPr>
                <w:rFonts w:ascii="Times New Roman" w:eastAsia="Times New Roman" w:hAnsi="Times New Roman" w:cs="Times New Roman"/>
                <w:szCs w:val="24"/>
                <w:rPrChange w:id="37" w:author="USER" w:date="2022-05-24T09:42:00Z">
                  <w:rPr/>
                </w:rPrChange>
              </w:rPr>
              <w:t>/</w:t>
            </w:r>
            <w:proofErr w:type="spellStart"/>
            <w:r w:rsidRPr="00F70BE4">
              <w:rPr>
                <w:rFonts w:ascii="Times New Roman" w:eastAsia="Times New Roman" w:hAnsi="Times New Roman" w:cs="Times New Roman"/>
                <w:szCs w:val="24"/>
                <w:rPrChange w:id="38" w:author="USER" w:date="2022-05-24T09:42:00Z">
                  <w:rPr/>
                </w:rPrChange>
              </w:rPr>
              <w:t>kebutuhan</w:t>
            </w:r>
            <w:proofErr w:type="spellEnd"/>
            <w:r w:rsidRPr="00F70BE4">
              <w:rPr>
                <w:rFonts w:ascii="Times New Roman" w:eastAsia="Times New Roman" w:hAnsi="Times New Roman" w:cs="Times New Roman"/>
                <w:szCs w:val="24"/>
                <w:rPrChange w:id="39" w:author="USER" w:date="2022-05-24T09:42:00Z">
                  <w:rPr/>
                </w:rPrChange>
              </w:rPr>
              <w:t xml:space="preserve"> </w:t>
            </w:r>
            <w:proofErr w:type="spellStart"/>
            <w:r w:rsidRPr="00F70BE4">
              <w:rPr>
                <w:rFonts w:ascii="Times New Roman" w:eastAsia="Times New Roman" w:hAnsi="Times New Roman" w:cs="Times New Roman"/>
                <w:szCs w:val="24"/>
                <w:rPrChange w:id="40" w:author="USER" w:date="2022-05-24T09:42:00Z">
                  <w:rPr/>
                </w:rPrChange>
              </w:rPr>
              <w:t>siswa</w:t>
            </w:r>
            <w:proofErr w:type="spellEnd"/>
            <w:r w:rsidRPr="00F70BE4">
              <w:rPr>
                <w:rFonts w:ascii="Times New Roman" w:eastAsia="Times New Roman" w:hAnsi="Times New Roman" w:cs="Times New Roman"/>
                <w:szCs w:val="24"/>
                <w:rPrChange w:id="41" w:author="USER" w:date="2022-05-24T09:42:00Z">
                  <w:rPr/>
                </w:rPrChange>
              </w:rPr>
              <w:t>.</w:t>
            </w:r>
          </w:p>
          <w:p w:rsidR="00125355" w:rsidRPr="00387D09" w:rsidRDefault="00F70BE4" w:rsidP="00F70BE4">
            <w:pPr>
              <w:tabs>
                <w:tab w:val="left" w:pos="709"/>
              </w:tabs>
              <w:spacing w:before="100" w:beforeAutospacing="1" w:after="100" w:afterAutospacing="1" w:line="240" w:lineRule="auto"/>
              <w:ind w:left="709" w:hanging="349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42" w:author="USER" w:date="2022-05-24T09:42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ins w:id="43" w:author="USER" w:date="2022-05-24T09:43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           </w:t>
              </w:r>
            </w:ins>
            <w:proofErr w:type="spellStart"/>
            <w:r w:rsidR="00125355" w:rsidRPr="00387D09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125355" w:rsidRPr="00387D0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7D09">
              <w:rPr>
                <w:rFonts w:ascii="Times New Roman" w:eastAsia="Times New Roman" w:hAnsi="Times New Roman" w:cs="Times New Roman"/>
                <w:szCs w:val="24"/>
              </w:rPr>
              <w:t>taha</w:t>
            </w:r>
            <w:proofErr w:type="spellEnd"/>
            <w:ins w:id="44" w:author="USER" w:date="2022-05-24T09:37:00Z">
              <w:r w:rsidR="00387D09" w:rsidRPr="00387D09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p</w:t>
              </w:r>
            </w:ins>
            <w:del w:id="45" w:author="USER" w:date="2022-05-24T09:37:00Z">
              <w:r w:rsidR="00125355" w:rsidRPr="00387D09" w:rsidDel="00387D09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r w:rsidR="00125355" w:rsidRPr="00387D0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7D09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387D09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="00125355" w:rsidRPr="00387D09">
              <w:rPr>
                <w:rFonts w:ascii="Times New Roman" w:eastAsia="Times New Roman" w:hAnsi="Times New Roman" w:cs="Times New Roman"/>
                <w:szCs w:val="24"/>
              </w:rPr>
              <w:t>tu</w:t>
            </w:r>
            <w:proofErr w:type="spellEnd"/>
            <w:ins w:id="46" w:author="USER" w:date="2022-05-24T09:37:00Z">
              <w:r w:rsidR="00387D09" w:rsidRPr="00387D09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n</w:t>
              </w:r>
            </w:ins>
            <w:r w:rsidR="00125355" w:rsidRPr="00387D09">
              <w:rPr>
                <w:rFonts w:ascii="Times New Roman" w:eastAsia="Times New Roman" w:hAnsi="Times New Roman" w:cs="Times New Roman"/>
                <w:szCs w:val="24"/>
              </w:rPr>
              <w:t xml:space="preserve">tut </w:t>
            </w:r>
            <w:proofErr w:type="spellStart"/>
            <w:r w:rsidR="00125355" w:rsidRPr="00387D09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387D0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7D09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="00125355" w:rsidRPr="00387D0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7D09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="00125355" w:rsidRPr="00387D0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7D09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="00125355" w:rsidRPr="00387D0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7D09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387D0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7D09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="00125355" w:rsidRPr="00387D0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7D09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387D0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7D09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="00125355" w:rsidRPr="00387D09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="00125355" w:rsidRPr="00387D09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="00125355" w:rsidRPr="00387D0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387D09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="00125355" w:rsidRPr="00387D09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F70BE4">
            <w:pPr>
              <w:spacing w:before="100" w:beforeAutospacing="1" w:after="100" w:afterAutospacing="1" w:line="240" w:lineRule="auto"/>
              <w:ind w:left="720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47" w:author="USER" w:date="2022-05-24T09:42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del w:id="48" w:author="USER" w:date="2022-05-24T09:43:00Z">
              <w:r w:rsidRPr="00EC6F38" w:rsidDel="00F70BE4">
                <w:rPr>
                  <w:rFonts w:ascii="Times New Roman" w:eastAsia="Times New Roman" w:hAnsi="Times New Roman" w:cs="Times New Roman"/>
                  <w:szCs w:val="24"/>
                </w:rPr>
                <w:delText>di sini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</w:t>
            </w:r>
            <w:proofErr w:type="spellEnd"/>
            <w:ins w:id="49" w:author="USER" w:date="2022-05-24T09:44:00Z">
              <w:r w:rsidR="00F70BE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s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F70BE4">
            <w:pPr>
              <w:spacing w:before="100" w:beforeAutospacing="1" w:after="100" w:afterAutospacing="1" w:line="240" w:lineRule="auto"/>
              <w:ind w:left="720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50" w:author="USER" w:date="2022-05-24T09:43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proofErr w:type="spellEnd"/>
            <w:ins w:id="51" w:author="USER" w:date="2022-05-24T09:44:00Z">
              <w:r w:rsidR="00F70BE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u</w:t>
              </w:r>
            </w:ins>
            <w:del w:id="52" w:author="USER" w:date="2022-05-24T09:44:00Z">
              <w:r w:rsidRPr="00EC6F38" w:rsidDel="00F70BE4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F70BE4">
            <w:pPr>
              <w:spacing w:before="100" w:beforeAutospacing="1" w:after="100" w:afterAutospacing="1" w:line="240" w:lineRule="auto"/>
              <w:ind w:left="720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53" w:author="USER" w:date="2022-05-24T09:45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ins w:id="54" w:author="USER" w:date="2022-05-24T09:45:00Z">
              <w:r w:rsidR="00F70BE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tetapi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55" w:author="USER" w:date="2022-05-24T09:46:00Z">
              <w:r w:rsidRPr="00EC6F38" w:rsidDel="00F70BE4">
                <w:rPr>
                  <w:rFonts w:ascii="Times New Roman" w:eastAsia="Times New Roman" w:hAnsi="Times New Roman" w:cs="Times New Roman"/>
                  <w:szCs w:val="24"/>
                </w:rPr>
                <w:delText> 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56" w:author="USER" w:date="2022-05-24T09:46:00Z">
              <w:r w:rsidR="00F70BE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me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57" w:author="USER" w:date="2022-05-24T09:47:00Z">
              <w:r w:rsidR="00F70BE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men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ins w:id="58" w:author="USER" w:date="2022-05-24T09:47:00Z">
              <w:r w:rsidR="00F70BE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. </w:t>
              </w:r>
            </w:ins>
            <w:del w:id="59" w:author="USER" w:date="2022-05-24T09:47:00Z">
              <w:r w:rsidRPr="00EC6F38" w:rsidDel="00F70BE4">
                <w:rPr>
                  <w:rFonts w:ascii="Times New Roman" w:eastAsia="Times New Roman" w:hAnsi="Times New Roman" w:cs="Times New Roman"/>
                  <w:szCs w:val="24"/>
                </w:rPr>
                <w:delText>, p</w:delText>
              </w:r>
            </w:del>
            <w:ins w:id="60" w:author="USER" w:date="2022-05-24T09:47:00Z">
              <w:r w:rsidR="00F70BE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P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61" w:author="USER" w:date="2022-05-24T09:48:00Z">
              <w:r w:rsidR="00F70BE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ini,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</w:t>
            </w:r>
            <w:ins w:id="62" w:author="USER" w:date="2022-05-24T09:49:00Z">
              <w:r w:rsidR="00F70BE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emikiran</w:t>
              </w:r>
            </w:ins>
            <w:del w:id="63" w:author="USER" w:date="2022-05-24T09:49:00Z">
              <w:r w:rsidRPr="00EC6F38" w:rsidDel="00F70BE4">
                <w:rPr>
                  <w:rFonts w:ascii="Times New Roman" w:eastAsia="Times New Roman" w:hAnsi="Times New Roman" w:cs="Times New Roman"/>
                  <w:szCs w:val="24"/>
                </w:rPr>
                <w:delText>ikiran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 P</w:t>
            </w:r>
            <w:ins w:id="64" w:author="USER" w:date="2022-05-24T09:49:00Z">
              <w:r w:rsidR="00F70BE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emikiran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65" w:author="USER" w:date="2022-05-24T09:48:00Z">
              <w:r w:rsidRPr="00EC6F38" w:rsidDel="00F70BE4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</w:t>
            </w:r>
            <w:ins w:id="66" w:author="USER" w:date="2022-05-24T09:49:00Z">
              <w:r w:rsidR="00F70BE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emikiran</w:t>
              </w:r>
            </w:ins>
            <w:del w:id="67" w:author="USER" w:date="2022-05-24T09:49:00Z">
              <w:r w:rsidRPr="00EC6F38" w:rsidDel="00F70BE4">
                <w:rPr>
                  <w:rFonts w:ascii="Times New Roman" w:eastAsia="Times New Roman" w:hAnsi="Times New Roman" w:cs="Times New Roman"/>
                  <w:szCs w:val="24"/>
                </w:rPr>
                <w:delText xml:space="preserve">ikiran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68" w:author="USER" w:date="2022-05-24T09:51:00Z">
              <w:r w:rsidR="00F70BE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69" w:author="USER" w:date="2022-05-24T09:51:00Z">
              <w:r w:rsidR="00F70BE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adalah</w:t>
              </w:r>
            </w:ins>
            <w:del w:id="70" w:author="USER" w:date="2022-05-24T09:51:00Z">
              <w:r w:rsidRPr="00EC6F38" w:rsidDel="00F70BE4">
                <w:rPr>
                  <w:rFonts w:ascii="Times New Roman" w:eastAsia="Times New Roman" w:hAnsi="Times New Roman" w:cs="Times New Roman"/>
                  <w:szCs w:val="24"/>
                </w:rPr>
                <w:delText>yaitu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t</w:t>
            </w:r>
            <w:ins w:id="71" w:author="USER" w:date="2022-05-24T09:51:00Z">
              <w:r w:rsidR="0023005B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et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ins w:id="72" w:author="USER" w:date="2022-05-24T09:51:00Z">
              <w:r w:rsidR="0023005B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dan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23005B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</w:t>
            </w:r>
            <w:proofErr w:type="spellEnd"/>
            <w:ins w:id="73" w:author="USER" w:date="2022-05-24T09:52:00Z">
              <w:r w:rsidR="0023005B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k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ins w:id="74" w:author="USER" w:date="2022-05-24T09:52:00Z">
              <w:r w:rsidR="0023005B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. </w:t>
              </w:r>
            </w:ins>
            <w:del w:id="75" w:author="USER" w:date="2022-05-24T09:52:00Z">
              <w:r w:rsidRPr="00EC6F38" w:rsidDel="0023005B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76" w:author="USER" w:date="2022-05-24T09:52:00Z">
              <w:r w:rsidRPr="00EC6F38" w:rsidDel="0023005B">
                <w:rPr>
                  <w:rFonts w:ascii="Times New Roman" w:eastAsia="Times New Roman" w:hAnsi="Times New Roman" w:cs="Times New Roman"/>
                  <w:szCs w:val="24"/>
                </w:rPr>
                <w:delText>t</w:delText>
              </w:r>
            </w:del>
            <w:ins w:id="77" w:author="USER" w:date="2022-05-24T09:52:00Z">
              <w:r w:rsidR="0023005B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T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78" w:author="USER" w:date="2022-05-24T09:52:00Z">
              <w:r w:rsidR="0023005B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pemikiran yang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79" w:author="USER" w:date="2022-05-24T09:53:00Z">
              <w:r w:rsidR="0023005B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me</w:t>
              </w:r>
            </w:ins>
            <w:bookmarkStart w:id="80" w:name="_GoBack"/>
            <w:bookmarkEnd w:id="8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USER" w:date="2022-05-24T09:23:00Z" w:initials="U">
    <w:p w:rsidR="00C07054" w:rsidRDefault="00C07054">
      <w:pPr>
        <w:pStyle w:val="CommentText"/>
      </w:pPr>
      <w:r>
        <w:rPr>
          <w:rStyle w:val="CommentReference"/>
        </w:rPr>
        <w:annotationRef/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66154"/>
    <w:multiLevelType w:val="hybridMultilevel"/>
    <w:tmpl w:val="F9E6725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55"/>
    <w:rsid w:val="0012251A"/>
    <w:rsid w:val="00125355"/>
    <w:rsid w:val="001D038C"/>
    <w:rsid w:val="0023005B"/>
    <w:rsid w:val="00240407"/>
    <w:rsid w:val="00387D09"/>
    <w:rsid w:val="0042167F"/>
    <w:rsid w:val="006A13B9"/>
    <w:rsid w:val="00924DF5"/>
    <w:rsid w:val="00C07054"/>
    <w:rsid w:val="00F7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C070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70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7054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70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7054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70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0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C070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70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7054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70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7054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70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0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5F53B3-3F20-4E1A-BB2B-1ADF5A5BF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USER</cp:lastModifiedBy>
  <cp:revision>2</cp:revision>
  <dcterms:created xsi:type="dcterms:W3CDTF">2022-05-24T02:55:00Z</dcterms:created>
  <dcterms:modified xsi:type="dcterms:W3CDTF">2022-05-24T02:55:00Z</dcterms:modified>
</cp:coreProperties>
</file>