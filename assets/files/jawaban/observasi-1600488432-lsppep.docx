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</w:t>
      </w:r>
      <w:r w:rsidR="003E785B">
        <w:rPr>
          <w:rFonts w:ascii="Cambria" w:hAnsi="Cambria" w:cs="Times New Roman"/>
          <w:sz w:val="24"/>
          <w:szCs w:val="24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artikel</w:t>
      </w:r>
      <w:r w:rsidR="003E785B">
        <w:rPr>
          <w:rFonts w:ascii="Cambria" w:hAnsi="Cambria" w:cs="Times New Roman"/>
          <w:sz w:val="24"/>
          <w:szCs w:val="24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berikut</w:t>
      </w:r>
      <w:r w:rsidR="003E785B">
        <w:rPr>
          <w:rFonts w:ascii="Cambria" w:hAnsi="Cambria" w:cs="Times New Roman"/>
          <w:sz w:val="24"/>
          <w:szCs w:val="24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ini</w:t>
      </w:r>
      <w:r w:rsidR="003E785B">
        <w:rPr>
          <w:rFonts w:ascii="Cambria" w:hAnsi="Cambria" w:cs="Times New Roman"/>
          <w:sz w:val="24"/>
          <w:szCs w:val="24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dengan</w:t>
      </w:r>
      <w:r w:rsidR="003E785B">
        <w:rPr>
          <w:rFonts w:ascii="Cambria" w:hAnsi="Cambria" w:cs="Times New Roman"/>
          <w:sz w:val="24"/>
          <w:szCs w:val="24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menggunakan</w:t>
      </w:r>
      <w:r w:rsidR="003E785B">
        <w:rPr>
          <w:rFonts w:ascii="Cambria" w:hAnsi="Cambria" w:cs="Times New Roman"/>
          <w:sz w:val="24"/>
          <w:szCs w:val="24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tanda-tanda</w:t>
      </w:r>
      <w:r w:rsidR="003E785B">
        <w:rPr>
          <w:rFonts w:ascii="Cambria" w:hAnsi="Cambria" w:cs="Times New Roman"/>
          <w:sz w:val="24"/>
          <w:szCs w:val="24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koreksi.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r w:rsidR="003E785B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Turun, Berat</w:t>
      </w:r>
      <w:r w:rsidR="003E785B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r w:rsidR="003E785B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eastAsia="id-ID"/>
        </w:rPr>
        <w:drawing>
          <wp:inline distT="0" distB="0" distL="0" distR="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r w:rsidR="003E785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turun, berat</w:t>
      </w:r>
      <w:r w:rsidR="003E785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r w:rsidR="003E785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naik, hubungan</w:t>
      </w:r>
      <w:r w:rsidR="003E785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r w:rsidR="003E785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r w:rsidR="003E785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0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r w:rsidR="003E785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r w:rsidR="003E785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End w:id="0"/>
      <w:r w:rsidR="003E785B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aja. Huft.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</w:t>
      </w:r>
      <w:ins w:id="1" w:author="L E N O V O" w:date="2020-09-19T11:01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" w:author="L E N O V O" w:date="2020-09-19T11:01:00Z">
        <w:r w:rsidRPr="00C50A1E" w:rsidDel="003E785B">
          <w:rPr>
            <w:rFonts w:ascii="Times New Roman" w:eastAsia="Times New Roman" w:hAnsi="Times New Roman" w:cs="Times New Roman"/>
            <w:sz w:val="24"/>
            <w:szCs w:val="24"/>
          </w:rPr>
          <w:delText>romantis</w:delText>
        </w:r>
      </w:del>
      <w:ins w:id="3" w:author="L E N O V O" w:date="2020-09-19T11:03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>romantis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ins w:id="4" w:author="L E N O V O" w:date="2020-09-19T11:01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ins w:id="5" w:author="L E N O V O" w:date="2020-09-19T11:01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commentRangeEnd w:id="6"/>
      <w:r w:rsidR="003E785B">
        <w:rPr>
          <w:rStyle w:val="CommentReference"/>
        </w:rPr>
        <w:commentReference w:id="6"/>
      </w:r>
      <w:ins w:id="7" w:author="L E N O V O" w:date="2020-09-19T11:01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ins w:id="8" w:author="L E N O V O" w:date="2020-09-19T11:01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ins w:id="9" w:author="L E N O V O" w:date="2020-09-19T11:01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putih yang aromanya</w:t>
      </w:r>
      <w:ins w:id="10" w:author="L E N O V O" w:date="2020-09-19T11:01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ins w:id="11" w:author="L E N O V O" w:date="2020-09-19T11:01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commentRangeStart w:id="12"/>
      <w:ins w:id="13" w:author="L E N O V O" w:date="2020-09-19T11:01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ins w:id="14" w:author="L E N O V O" w:date="2020-09-19T11:01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commentRangeEnd w:id="12"/>
        <w:r w:rsidR="003E785B">
          <w:rPr>
            <w:rStyle w:val="CommentReference"/>
          </w:rPr>
          <w:commentReference w:id="12"/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ins w:id="15" w:author="L E N O V O" w:date="2020-09-19T11:01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ins w:id="16" w:author="L E N O V O" w:date="2020-09-19T11:01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ins w:id="17" w:author="L E N O V O" w:date="2020-09-19T11:01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bakwan yang baru</w:t>
      </w:r>
      <w:ins w:id="18" w:author="L E N O V O" w:date="2020-09-19T11:01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ins w:id="19" w:author="L E N O V O" w:date="2020-09-19T11:02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ins w:id="20" w:author="L E N O V O" w:date="2020-09-19T11:02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penggorengan di kala 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</w:t>
      </w:r>
      <w:ins w:id="21" w:author="L E N O V O" w:date="2020-09-19T11:02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sehari-hari, begitu kata orang sering</w:t>
      </w:r>
      <w:ins w:id="22" w:author="L E N O V O" w:date="2020-09-19T11:02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mengartikannya. Benar</w:t>
      </w:r>
      <w:ins w:id="23" w:author="L E N O V O" w:date="2020-09-19T11:02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saja. Meski di tahun</w:t>
      </w:r>
      <w:ins w:id="24" w:author="L E N O V O" w:date="2020-09-19T11:02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ins w:id="25" w:author="L E N O V O" w:date="2020-09-19T11:02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ins w:id="26" w:author="L E N O V O" w:date="2020-09-19T11:02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ins w:id="27" w:author="L E N O V O" w:date="2020-09-19T11:02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</w:t>
      </w:r>
      <w:ins w:id="28" w:author="L E N O V O" w:date="2020-09-19T11:02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</w:t>
      </w:r>
      <w:ins w:id="29" w:author="L E N O V O" w:date="2020-09-19T11:03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ins w:id="30" w:author="L E N O V O" w:date="2020-09-19T11:03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datang</w:t>
        </w:r>
      </w:ins>
      <w:del w:id="31" w:author="L E N O V O" w:date="2020-09-19T11:03:00Z">
        <w:r w:rsidRPr="00C50A1E" w:rsidDel="003E785B">
          <w:rPr>
            <w:rFonts w:ascii="Times New Roman" w:eastAsia="Times New Roman" w:hAnsi="Times New Roman" w:cs="Times New Roman"/>
            <w:sz w:val="24"/>
            <w:szCs w:val="24"/>
          </w:rPr>
          <w:delText>datang</w:delText>
        </w:r>
      </w:del>
      <w:ins w:id="32" w:author="L E N O V O" w:date="2020-09-19T11:03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ins w:id="33" w:author="L E N O V O" w:date="2020-09-19T11:03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perkiraan. Sudah</w:t>
      </w:r>
      <w:ins w:id="34" w:author="L E N O V O" w:date="2020-09-19T11:03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ins w:id="35" w:author="L E N O V O" w:date="2020-09-19T11:04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ins w:id="36" w:author="L E N O V O" w:date="2020-09-19T11:04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ins w:id="37" w:author="L E N O V O" w:date="2020-09-19T11:04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ins w:id="38" w:author="L E N O V O" w:date="2020-09-19T11:04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ins w:id="39" w:author="L E N O V O" w:date="2020-09-19T11:04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ins w:id="40" w:author="L E N O V O" w:date="2020-09-19T11:04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ins w:id="41" w:author="L E N O V O" w:date="2020-09-19T11:04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</w:t>
      </w:r>
      <w:ins w:id="42" w:author="L E N O V O" w:date="2020-09-19T11:04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ins w:id="43" w:author="L E N O V O" w:date="2020-09-19T11:04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ins w:id="44" w:author="L E N O V O" w:date="2020-09-19T11:04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ins w:id="45" w:author="L E N O V O" w:date="2020-09-19T11:04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ins w:id="46" w:author="L E N O V O" w:date="2020-09-19T11:04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ins w:id="47" w:author="L E N O V O" w:date="2020-09-19T11:04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ins w:id="48" w:author="L E N O V O" w:date="2020-09-19T11:04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ins w:id="49" w:author="L E N O V O" w:date="2020-09-19T11:04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ins w:id="50" w:author="L E N O V O" w:date="2020-09-19T11:04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ins w:id="51" w:author="L E N O V O" w:date="2020-09-19T11:04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ins w:id="52" w:author="L E N O V O" w:date="2020-09-19T11:04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hatimu yang </w:t>
      </w:r>
      <w:commentRangeStart w:id="53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commentRangeEnd w:id="53"/>
      <w:r w:rsidR="003E785B">
        <w:rPr>
          <w:rStyle w:val="CommentReference"/>
        </w:rPr>
        <w:commentReference w:id="5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pun perilaku</w:t>
      </w:r>
      <w:ins w:id="54" w:author="L E N O V O" w:date="2020-09-19T11:05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 yang lain. Soa</w:t>
      </w:r>
      <w:ins w:id="55" w:author="L E N O V O" w:date="2020-09-19T11:05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lmakan. Ya, hujan yang membuat</w:t>
      </w:r>
      <w:ins w:id="56" w:author="L E N O V O" w:date="2020-09-19T11:05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ins w:id="57" w:author="L E N O V O" w:date="2020-09-19T11:05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58" w:author="L E N O V O" w:date="2020-09-19T11:05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ins w:id="59" w:author="L E N O V O" w:date="2020-09-19T11:05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lapar. Kok</w:t>
      </w:r>
      <w:ins w:id="60" w:author="L E N O V O" w:date="2020-09-19T11:05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ins w:id="61" w:author="L E N O V O" w:date="2020-09-19T11:05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ya?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</w:t>
      </w:r>
      <w:ins w:id="62" w:author="L E N O V O" w:date="2020-09-19T11:05:00Z">
        <w:r w:rsidR="003E785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ins w:id="63" w:author="L E N O V O" w:date="2020-09-19T11:05:00Z">
        <w:r w:rsidR="003E785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ins w:id="64" w:author="L E N O V O" w:date="2020-09-19T11:05:00Z">
        <w:r w:rsidR="003E785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</w:t>
      </w:r>
      <w:ins w:id="65" w:author="L E N O V O" w:date="2020-09-19T11:05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ins w:id="66" w:author="L E N O V O" w:date="2020-09-19T11:05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ins w:id="67" w:author="L E N O V O" w:date="2020-09-19T11:05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ins w:id="68" w:author="L E N O V O" w:date="2020-09-19T11:05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ins w:id="69" w:author="L E N O V O" w:date="2020-09-19T11:05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ins w:id="70" w:author="L E N O V O" w:date="2020-09-19T11:05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commentRangeStart w:id="71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ins w:id="72" w:author="L E N O V O" w:date="2020-09-19T11:05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commentRangeEnd w:id="71"/>
        <w:r w:rsidR="003E785B">
          <w:rPr>
            <w:rStyle w:val="CommentReference"/>
          </w:rPr>
          <w:commentReference w:id="71"/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 yang tiba-tiba</w:t>
      </w:r>
      <w:ins w:id="73" w:author="L E N O V O" w:date="2020-09-19T11:05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ins w:id="74" w:author="L E N O V O" w:date="2020-09-19T11:05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meningkat?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ins w:id="75" w:author="L E N O V O" w:date="2020-09-19T11:05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ins w:id="76" w:author="L E N O V O" w:date="2020-09-19T11:05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dia, kegiatan yang paling asyik di saat</w:t>
      </w:r>
      <w:ins w:id="77" w:author="L E N O V O" w:date="2020-09-19T11:05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78" w:author="L E N O V O" w:date="2020-09-19T11:05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ins w:id="79" w:author="L E N O V O" w:date="2020-09-19T11:05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ins w:id="80" w:author="L E N O V O" w:date="2020-09-19T11:05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makan. Sering</w:t>
      </w:r>
      <w:ins w:id="81" w:author="L E N O V O" w:date="2020-09-19T11:05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ins w:id="82" w:author="L E N O V O" w:date="2020-09-19T11:06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commentRangeStart w:id="83"/>
      <w:r w:rsidR="003E785B" w:rsidRPr="00C50A1E">
        <w:rPr>
          <w:rFonts w:ascii="Times New Roman" w:eastAsia="Times New Roman" w:hAnsi="Times New Roman" w:cs="Times New Roman"/>
          <w:sz w:val="24"/>
          <w:szCs w:val="24"/>
        </w:rPr>
        <w:t>C</w:t>
      </w:r>
      <w:commentRangeEnd w:id="83"/>
      <w:r w:rsidR="003E785B">
        <w:rPr>
          <w:rStyle w:val="CommentReference"/>
        </w:rPr>
        <w:commentReference w:id="8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uma</w:t>
      </w:r>
      <w:ins w:id="84" w:author="L E N O V O" w:date="2020-09-19T11:06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camilan, tapi</w:t>
      </w:r>
      <w:ins w:id="85" w:author="L E N O V O" w:date="2020-09-19T11:06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ins w:id="86" w:author="L E N O V O" w:date="2020-09-19T11:06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ins w:id="87" w:author="L E N O V O" w:date="2020-09-19T11:06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ins w:id="88" w:author="L E N O V O" w:date="2020-09-19T11:06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ins w:id="89" w:author="L E N O V O" w:date="2020-09-19T11:06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90" w:author="L E N O V O" w:date="2020-09-19T11:06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berat.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ins w:id="91" w:author="L E N O V O" w:date="2020-09-19T11:06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keripik yang dalam</w:t>
      </w:r>
      <w:ins w:id="92" w:author="L E N O V O" w:date="2020-09-19T11:06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ins w:id="93" w:author="L E N O V O" w:date="2020-09-19T11:06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ins w:id="94" w:author="L E N O V O" w:date="2020-09-19T11:06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dikonsumsi 4 porsi</w:t>
      </w:r>
      <w:ins w:id="95" w:author="L E N O V O" w:date="2020-09-19T11:06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ins w:id="96" w:author="L E N O V O" w:date="2020-09-19T11:06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sekali duduk. Belum</w:t>
      </w:r>
      <w:ins w:id="97" w:author="L E N O V O" w:date="2020-09-19T11:06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cukup, tambah</w:t>
      </w:r>
      <w:ins w:id="98" w:author="L E N O V O" w:date="2020-09-19T11:06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ins w:id="99" w:author="L E N O V O" w:date="2020-09-19T11:06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gorengannya, satu-dua</w:t>
      </w:r>
      <w:ins w:id="100" w:author="L E N O V O" w:date="2020-09-19T11:06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commentRangeStart w:id="101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commentRangeEnd w:id="101"/>
      <w:r w:rsidR="003E785B">
        <w:rPr>
          <w:rStyle w:val="CommentReference"/>
        </w:rPr>
        <w:commentReference w:id="10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ins w:id="102" w:author="L E N O V O" w:date="2020-09-19T11:06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</w:t>
      </w:r>
      <w:ins w:id="103" w:author="L E N O V O" w:date="2020-09-19T11:07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ins w:id="104" w:author="L E N O V O" w:date="2020-09-19T11:07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105" w:author="L E N O V O" w:date="2020-09-19T11:07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ins w:id="106" w:author="L E N O V O" w:date="2020-09-19T11:07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sepertisikapnyapadamu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</w:t>
      </w:r>
      <w:ins w:id="107" w:author="L E N O V O" w:date="2020-09-19T11:07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ins w:id="108" w:author="L E N O V O" w:date="2020-09-19T11:07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109" w:author="L E N O V O" w:date="2020-09-19T11:07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ins w:id="110" w:author="L E N O V O" w:date="2020-09-19T11:07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ins w:id="111" w:author="L E N O V O" w:date="2020-09-19T11:07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ins w:id="112" w:author="L E N O V O" w:date="2020-09-19T11:07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ins w:id="113" w:author="L E N O V O" w:date="2020-09-19T11:07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ins w:id="114" w:author="L E N O V O" w:date="2020-09-19T11:07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115" w:author="L E N O V O" w:date="2020-09-19T11:07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ins w:id="116" w:author="L E N O V O" w:date="2020-09-19T11:07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ins w:id="117" w:author="L E N O V O" w:date="2020-09-19T11:07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makanan yang seperti</w:t>
      </w:r>
      <w:ins w:id="118" w:author="L E N O V O" w:date="2020-09-19T11:07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ins w:id="119" w:author="L E N O V O" w:date="2020-09-19T11:07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ins w:id="120" w:author="L E N O V O" w:date="2020-09-19T11:07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ins w:id="121" w:author="L E N O V O" w:date="2020-09-19T11:07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dadakan alias yang masih hangat. Apalagi</w:t>
      </w:r>
      <w:ins w:id="122" w:author="L E N O V O" w:date="2020-09-19T11:07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ins w:id="123" w:author="L E N O V O" w:date="2020-09-19T11:07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makan, tubuh</w:t>
      </w:r>
      <w:ins w:id="124" w:author="L E N O V O" w:date="2020-09-19T11:07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ins w:id="125" w:author="L E N O V O" w:date="2020-09-19T11:07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mendapat "panas" akibat</w:t>
      </w:r>
      <w:ins w:id="126" w:author="L E N O V O" w:date="2020-09-19T11:07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ins w:id="127" w:author="L E N O V O" w:date="2020-09-19T11:07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ins w:id="128" w:author="L E N O V O" w:date="2020-09-19T11:07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ins w:id="129" w:author="L E N O V O" w:date="2020-09-19T11:07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130" w:author="L E N O V O" w:date="2020-09-19T11:07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tubuh.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ins w:id="131" w:author="L E N O V O" w:date="2020-09-19T11:08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kenyataannya, dingin yang terjadi</w:t>
      </w:r>
      <w:ins w:id="132" w:author="L E N O V O" w:date="2020-09-19T11:08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akibath</w:t>
      </w:r>
      <w:ins w:id="133" w:author="L E N O V O" w:date="2020-09-19T11:08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ujan tidak benar-benar</w:t>
      </w:r>
      <w:ins w:id="134" w:author="L E N O V O" w:date="2020-09-19T11:08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ins w:id="135" w:author="L E N O V O" w:date="2020-09-19T11:08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ins w:id="136" w:author="L E N O V O" w:date="2020-09-19T11:08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ins w:id="137" w:author="L E N O V O" w:date="2020-09-19T11:08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ins w:id="138" w:author="L E N O V O" w:date="2020-09-19T11:08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ins w:id="139" w:author="L E N O V O" w:date="2020-09-19T11:08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ins w:id="140" w:author="L E N O V O" w:date="2020-09-19T11:08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makananmu, </w:t>
      </w:r>
      <w:commentRangeStart w:id="141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commentRangeEnd w:id="141"/>
      <w:r w:rsidR="003E785B">
        <w:rPr>
          <w:rStyle w:val="CommentReference"/>
        </w:rPr>
        <w:commentReference w:id="14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Dingin yang kita</w:t>
      </w:r>
      <w:ins w:id="142" w:author="L E N O V O" w:date="2020-09-19T11:08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ins w:id="143" w:author="L E N O V O" w:date="2020-09-19T11:08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ternyata tidak sedingin</w:t>
      </w:r>
      <w:ins w:id="144" w:author="L E N O V O" w:date="2020-09-19T11:08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kenyataannya, </w:t>
      </w:r>
      <w:commentRangeStart w:id="145"/>
      <w:r w:rsidRPr="00C50A1E">
        <w:rPr>
          <w:rFonts w:ascii="Times New Roman" w:eastAsia="Times New Roman" w:hAnsi="Times New Roman" w:cs="Times New Roman"/>
          <w:sz w:val="24"/>
          <w:szCs w:val="24"/>
        </w:rPr>
        <w:t>kok~</w:t>
      </w:r>
      <w:commentRangeEnd w:id="145"/>
      <w:r w:rsidR="003E785B">
        <w:rPr>
          <w:rStyle w:val="CommentReference"/>
        </w:rPr>
        <w:commentReference w:id="145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ins w:id="146" w:author="L E N O V O" w:date="2020-09-19T11:09:00Z">
        <w:r w:rsidR="003E785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 yang Bisa</w:t>
      </w:r>
      <w:ins w:id="147" w:author="L E N O V O" w:date="2020-09-19T11:09:00Z">
        <w:r w:rsidR="003E785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ins w:id="148" w:author="L E N O V O" w:date="2020-09-19T11:09:00Z">
        <w:r w:rsidR="003E785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Selama</w:t>
      </w:r>
      <w:ins w:id="149" w:author="L E N O V O" w:date="2020-09-19T11:09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150" w:author="L E N O V O" w:date="2020-09-19T11:09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datang, tentu</w:t>
      </w:r>
      <w:ins w:id="151" w:author="L E N O V O" w:date="2020-09-19T11:09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ins w:id="152" w:author="L E N O V O" w:date="2020-09-19T11:09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ins w:id="153" w:author="L E N O V O" w:date="2020-09-19T11:09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ins w:id="154" w:author="L E N O V O" w:date="2020-09-19T11:09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ins w:id="155" w:author="L E N O V O" w:date="2020-09-19T11:09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ins w:id="156" w:author="L E N O V O" w:date="2020-09-19T11:09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157" w:author="L E N O V O" w:date="2020-09-19T11:09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ins w:id="158" w:author="L E N O V O" w:date="2020-09-19T11:09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saja. Ruangan yang membuat</w:t>
      </w:r>
      <w:ins w:id="159" w:author="L E N O V O" w:date="2020-09-19T11:09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ins w:id="160" w:author="L E N O V O" w:date="2020-09-19T11:09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ins w:id="161" w:author="L E N O V O" w:date="2020-09-19T11:09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ins w:id="162" w:author="L E N O V O" w:date="2020-09-19T11:09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ins w:id="163" w:author="L E N O V O" w:date="2020-09-19T11:09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ins w:id="164" w:author="L E N O V O" w:date="2020-09-19T11:09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ins w:id="165" w:author="L E N O V O" w:date="2020-09-19T11:09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saja. Ya, ini</w:t>
      </w:r>
      <w:ins w:id="166" w:author="L E N O V O" w:date="2020-09-19T11:09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ins w:id="167" w:author="L E N O V O" w:date="2020-09-19T11:09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ins w:id="168" w:author="L E N O V O" w:date="2020-09-19T11:09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makanan yang </w:t>
      </w:r>
      <w:commentRangeStart w:id="169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170" w:author="L E N O V O" w:date="2020-09-19T11:09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commentRangeEnd w:id="169"/>
        <w:r w:rsidR="003E785B">
          <w:rPr>
            <w:rStyle w:val="CommentReference"/>
          </w:rPr>
          <w:commentReference w:id="169"/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ins w:id="171" w:author="L E N O V O" w:date="2020-09-19T11:09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ins w:id="172" w:author="L E N O V O" w:date="2020-09-19T11:09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berjarak. Ehem.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ins w:id="173" w:author="L E N O V O" w:date="2020-09-19T11:10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ins w:id="174" w:author="L E N O V O" w:date="2020-09-19T11:10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ins w:id="175" w:author="L E N O V O" w:date="2020-09-19T11:10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ins w:id="176" w:author="L E N O V O" w:date="2020-09-19T11:10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ins w:id="177" w:author="L E N O V O" w:date="2020-09-19T11:10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178" w:author="L E N O V O" w:date="2020-09-19T11:10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ins w:id="179" w:author="L E N O V O" w:date="2020-09-19T11:10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commentRangeStart w:id="180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commentRangeEnd w:id="180"/>
      <w:r w:rsidR="003E785B">
        <w:rPr>
          <w:rStyle w:val="CommentReference"/>
        </w:rPr>
        <w:commentReference w:id="180"/>
      </w:r>
      <w:ins w:id="181" w:author="L E N O V O" w:date="2020-09-19T11:10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instan, biskuit-biskuit yang ditata</w:t>
      </w:r>
      <w:ins w:id="182" w:author="L E N O V O" w:date="2020-09-19T11:10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183" w:author="L E N O V O" w:date="2020-09-19T11:10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ins w:id="184" w:author="L E N O V O" w:date="2020-09-19T11:10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cantik, atau</w:t>
      </w:r>
      <w:ins w:id="185" w:author="L E N O V O" w:date="2020-09-19T11:10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ins w:id="186" w:author="L E N O V O" w:date="2020-09-19T11:10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ins w:id="187" w:author="L E N O V O" w:date="2020-09-19T11:10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ins w:id="188" w:author="L E N O V O" w:date="2020-09-19T11:10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189" w:author="L E N O V O" w:date="2020-09-19T11:10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ins w:id="190" w:author="L E N O V O" w:date="2020-09-19T11:10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ekonomis.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ins w:id="191" w:author="L E N O V O" w:date="2020-09-19T11:10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ins w:id="192" w:author="L E N O V O" w:date="2020-09-19T11:10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ada di </w:t>
      </w:r>
      <w:commentRangeStart w:id="193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ins w:id="194" w:author="L E N O V O" w:date="2020-09-19T11:10:00Z">
        <w:r w:rsidR="003E78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commentRangeEnd w:id="193"/>
        <w:r w:rsidR="003E785B">
          <w:rPr>
            <w:rStyle w:val="CommentReference"/>
          </w:rPr>
          <w:commentReference w:id="193"/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penyimpanan. Sebagai</w:t>
      </w:r>
      <w:ins w:id="195" w:author="L E N O V O" w:date="2020-09-19T11:10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ins w:id="196" w:author="L E N O V O" w:date="2020-09-19T11:11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ins w:id="197" w:author="L E N O V O" w:date="2020-09-19T11:11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ins w:id="198" w:author="L E N O V O" w:date="2020-09-19T11:11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ins w:id="199" w:author="L E N O V O" w:date="2020-09-19T11:11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keluar di waktu</w:t>
      </w:r>
      <w:ins w:id="200" w:author="L E N O V O" w:date="2020-09-19T11:11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201" w:author="L E N O V O" w:date="2020-09-19T11:11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ins w:id="202" w:author="L E N O V O" w:date="2020-09-19T11:11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ins w:id="203" w:author="L E N O V O" w:date="2020-09-19T11:11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ins w:id="204" w:author="L E N O V O" w:date="2020-09-19T11:11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ins w:id="205" w:author="L E N O V O" w:date="2020-09-19T11:11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berkali-kali. Akan merepotkan.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</w:t>
      </w:r>
      <w:ins w:id="206" w:author="L E N O V O" w:date="2020-09-19T11:11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ins w:id="207" w:author="L E N O V O" w:date="2020-09-19T11:11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208" w:author="L E N O V O" w:date="2020-09-19T11:11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saa</w:t>
      </w:r>
      <w:ins w:id="209" w:author="L E N O V O" w:date="2020-09-19T11:11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thujan. Yang sering</w:t>
      </w:r>
      <w:ins w:id="210" w:author="L E N O V O" w:date="2020-09-19T11:11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ins w:id="211" w:author="L E N O V O" w:date="2020-09-19T11:11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ins w:id="212" w:author="L E N O V O" w:date="2020-09-19T11:11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ins w:id="213" w:author="L E N O V O" w:date="2020-09-19T11:11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ins w:id="214" w:author="L E N O V O" w:date="2020-09-19T11:11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ins w:id="215" w:author="L E N O V O" w:date="2020-09-19T11:11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 yang tidak tahu</w:t>
      </w:r>
      <w:ins w:id="216" w:author="L E N O V O" w:date="2020-09-19T11:11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diri. Yang penting</w:t>
      </w:r>
      <w:ins w:id="217" w:author="L E N O V O" w:date="2020-09-19T11:11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enak, kalori</w:t>
      </w:r>
      <w:ins w:id="218" w:author="L E N O V O" w:date="2020-09-19T11:11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belakangan?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ins w:id="219" w:author="L E N O V O" w:date="2020-09-19T11:11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commentRangeStart w:id="22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deh, </w:t>
      </w:r>
      <w:commentRangeEnd w:id="220"/>
      <w:r w:rsidR="003C3F51">
        <w:rPr>
          <w:rStyle w:val="CommentReference"/>
        </w:rPr>
        <w:commentReference w:id="2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ins w:id="221" w:author="L E N O V O" w:date="2020-09-19T11:11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ins w:id="222" w:author="L E N O V O" w:date="2020-09-19T11:11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ins w:id="223" w:author="L E N O V O" w:date="2020-09-19T11:11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ins w:id="224" w:author="L E N O V O" w:date="2020-09-19T11:12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 label informasi</w:t>
      </w:r>
      <w:ins w:id="225" w:author="L E N O V O" w:date="2020-09-19T11:12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ins w:id="226" w:author="L E N O V O" w:date="2020-09-19T11:12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ins w:id="227" w:author="L E N O V O" w:date="2020-09-19T11:12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ins w:id="228" w:author="L E N O V O" w:date="2020-09-19T11:12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commentRangeStart w:id="229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commentRangeEnd w:id="229"/>
      <w:r w:rsidR="003C3F51">
        <w:rPr>
          <w:rStyle w:val="CommentReference"/>
        </w:rPr>
        <w:commentReference w:id="229"/>
      </w:r>
      <w:ins w:id="230" w:author="L E N O V O" w:date="2020-09-19T11:12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ins w:id="231" w:author="L E N O V O" w:date="2020-09-19T11:12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kemasan. Atau</w:t>
      </w:r>
      <w:ins w:id="232" w:author="L E N O V O" w:date="2020-09-19T11:12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ins w:id="233" w:author="L E N O V O" w:date="2020-09-19T11:12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ins w:id="234" w:author="L E N O V O" w:date="2020-09-19T11:12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minum yang hangat-hangat, takar</w:t>
      </w:r>
      <w:ins w:id="235" w:author="L E N O V O" w:date="2020-09-19T11:12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gulany</w:t>
      </w:r>
      <w:commentRangeStart w:id="236"/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commentRangeEnd w:id="236"/>
      <w:r w:rsidR="003C3F51">
        <w:rPr>
          <w:rStyle w:val="CommentReference"/>
        </w:rPr>
        <w:commentReference w:id="236"/>
      </w:r>
      <w:ins w:id="237" w:author="L E N O V O" w:date="2020-09-19T11:12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janga</w:t>
      </w:r>
      <w:commentRangeStart w:id="238"/>
      <w:r w:rsidRPr="00C50A1E">
        <w:rPr>
          <w:rFonts w:ascii="Times New Roman" w:eastAsia="Times New Roman" w:hAnsi="Times New Roman" w:cs="Times New Roman"/>
          <w:sz w:val="24"/>
          <w:szCs w:val="24"/>
        </w:rPr>
        <w:t>n</w:t>
      </w:r>
      <w:ins w:id="239" w:author="L E N O V O" w:date="2020-09-19T11:12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commentRangeEnd w:id="238"/>
        <w:r w:rsidR="003C3F51">
          <w:rPr>
            <w:rStyle w:val="CommentReference"/>
          </w:rPr>
          <w:commentReference w:id="238"/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kelebihan. Sebab</w:t>
      </w:r>
      <w:ins w:id="240" w:author="L E N O V O" w:date="2020-09-19T11:13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ins w:id="241" w:author="L E N O V O" w:date="2020-09-19T11:13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ins w:id="242" w:author="L E N O V O" w:date="2020-09-19T11:13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ins w:id="243" w:author="L E N O V O" w:date="2020-09-19T11:13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gitu </w:t>
      </w:r>
      <w:commentRangeStart w:id="244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khan.</w:t>
      </w:r>
      <w:commentRangeEnd w:id="244"/>
      <w:r w:rsidR="003C3F51">
        <w:rPr>
          <w:rStyle w:val="CommentReference"/>
        </w:rPr>
        <w:commentReference w:id="244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</w:t>
      </w:r>
      <w:ins w:id="245" w:author="L E N O V O" w:date="2020-09-19T11:13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hujan, rasa malas</w:t>
      </w:r>
      <w:ins w:id="246" w:author="L E N O V O" w:date="2020-09-19T11:13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ins w:id="247" w:author="L E N O V O" w:date="2020-09-19T11:13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ins w:id="248" w:author="L E N O V O" w:date="2020-09-19T11:13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ins w:id="249" w:author="L E N O V O" w:date="2020-09-19T11:13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250" w:author="L E N O V O" w:date="2020-09-19T11:13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ins w:id="251" w:author="L E N O V O" w:date="2020-09-19T11:13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ins w:id="252" w:author="L E N O V O" w:date="2020-09-19T11:13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badan yang lebih</w:t>
      </w:r>
      <w:ins w:id="253" w:author="L E N O V O" w:date="2020-09-19T11:13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ins w:id="254" w:author="L E N O V O" w:date="2020-09-19T11:13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commentRangeStart w:id="25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naiknya. </w:t>
      </w:r>
      <w:commentRangeEnd w:id="255"/>
      <w:r w:rsidR="003C3F51">
        <w:rPr>
          <w:rStyle w:val="CommentReference"/>
        </w:rPr>
        <w:commentReference w:id="25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ins w:id="256" w:author="L E N O V O" w:date="2020-09-19T11:13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ins w:id="257" w:author="L E N O V O" w:date="2020-09-19T11:14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ins w:id="258" w:author="L E N O V O" w:date="2020-09-19T11:14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rebahan yang kerjaannya</w:t>
      </w:r>
      <w:ins w:id="259" w:author="L E N O V O" w:date="2020-09-19T11:14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ins w:id="260" w:author="L E N O V O" w:date="2020-09-19T11:14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ins w:id="261" w:author="L E N O V O" w:date="2020-09-19T11:14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ins w:id="262" w:author="L E N O V O" w:date="2020-09-19T11:14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ins w:id="263" w:author="L E N O V O" w:date="2020-09-19T11:14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tutup media sosial</w:t>
      </w:r>
      <w:ins w:id="264" w:author="L E N O V O" w:date="2020-09-19T11:14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ins w:id="265" w:author="L E N O V O" w:date="2020-09-19T11:14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ins w:id="266" w:author="L E N O V O" w:date="2020-09-19T11:14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ins w:id="267" w:author="L E N O V O" w:date="2020-09-19T11:14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padahal tidak ada yang nge-</w:t>
      </w:r>
      <w:commentRangeStart w:id="268"/>
      <w:r w:rsidRPr="00C50A1E">
        <w:rPr>
          <w:rFonts w:ascii="Times New Roman" w:eastAsia="Times New Roman" w:hAnsi="Times New Roman" w:cs="Times New Roman"/>
          <w:sz w:val="24"/>
          <w:szCs w:val="24"/>
        </w:rPr>
        <w:t>chat. </w:t>
      </w:r>
      <w:commentRangeEnd w:id="268"/>
      <w:r w:rsidR="003C3F51">
        <w:rPr>
          <w:rStyle w:val="CommentReference"/>
        </w:rPr>
        <w:commentReference w:id="268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ins w:id="269" w:author="L E N O V O" w:date="2020-09-19T11:14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ins w:id="270" w:author="L E N O V O" w:date="2020-09-19T11:14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inilah yang membuat</w:t>
      </w:r>
      <w:ins w:id="271" w:author="L E N O V O" w:date="2020-09-19T11:14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lemak-lemak yang seharusnya</w:t>
      </w:r>
      <w:ins w:id="272" w:author="L E N O V O" w:date="2020-09-19T11:14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ins w:id="273" w:author="L E N O V O" w:date="2020-09-19T11:14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274" w:author="L E N O V O" w:date="2020-09-19T11:14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ins w:id="275" w:author="L E N O V O" w:date="2020-09-19T11:14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ins w:id="276" w:author="L E N O V O" w:date="2020-09-19T11:14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commentRangeStart w:id="277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commentRangeEnd w:id="277"/>
      <w:r w:rsidR="003C3F51">
        <w:rPr>
          <w:rStyle w:val="CommentReference"/>
        </w:rPr>
        <w:commentReference w:id="277"/>
      </w:r>
      <w:ins w:id="278" w:author="L E N O V O" w:date="2020-09-19T11:14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saja. Jadi</w:t>
      </w:r>
      <w:ins w:id="279" w:author="L E N O V O" w:date="2020-09-19T11:14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ins w:id="280" w:author="L E N O V O" w:date="2020-09-19T11:14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di</w:t>
      </w:r>
      <w:ins w:id="281" w:author="L E N O V O" w:date="2020-09-19T11:15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Jadi, jangan</w:t>
      </w:r>
      <w:ins w:id="282" w:author="L E N O V O" w:date="2020-09-19T11:15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ins w:id="283" w:author="L E N O V O" w:date="2020-09-19T11:15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hujannya. Soal</w:t>
      </w:r>
      <w:ins w:id="284" w:author="L E N O V O" w:date="2020-09-19T11:15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ins w:id="285" w:author="L E N O V O" w:date="2020-09-19T11:15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286" w:author="L E N O V O" w:date="2020-09-19T11:15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ins w:id="287" w:author="L E N O V O" w:date="2020-09-19T11:15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ins w:id="288" w:author="L E N O V O" w:date="2020-09-19T11:15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ins w:id="289" w:author="L E N O V O" w:date="2020-09-19T11:15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salahnya di kamu. Kamu yang tidak bisa</w:t>
      </w:r>
      <w:ins w:id="290" w:author="L E N O V O" w:date="2020-09-19T11:15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ins w:id="291" w:author="L E N O V O" w:date="2020-09-19T11:15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diri. Kalau</w:t>
      </w:r>
      <w:ins w:id="292" w:author="L E N O V O" w:date="2020-09-19T11:15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ins w:id="293" w:author="L E N O V O" w:date="2020-09-19T11:15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ins w:id="294" w:author="L E N O V O" w:date="2020-09-19T11:15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ins w:id="295" w:author="L E N O V O" w:date="2020-09-19T11:15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ikut</w:t>
      </w:r>
      <w:ins w:id="296" w:author="L E N O V O" w:date="2020-09-19T11:15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ins w:id="297" w:author="L E N O V O" w:date="2020-09-19T11:15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ins w:id="298" w:author="L E N O V O" w:date="2020-09-19T11:15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commentRangeStart w:id="299"/>
      <w:r>
        <w:rPr>
          <w:rFonts w:ascii="Times New Roman" w:eastAsia="Times New Roman" w:hAnsi="Times New Roman" w:cs="Times New Roman"/>
          <w:sz w:val="24"/>
          <w:szCs w:val="24"/>
        </w:rPr>
        <w:t>ke</w:t>
      </w:r>
      <w:bookmarkStart w:id="300" w:name="_GoBack"/>
      <w:bookmarkEnd w:id="300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commentRangeEnd w:id="299"/>
      <w:r w:rsidR="003C3F51">
        <w:rPr>
          <w:rStyle w:val="CommentReference"/>
        </w:rPr>
        <w:commentReference w:id="29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saat</w:t>
      </w:r>
      <w:ins w:id="301" w:author="L E N O V O" w:date="2020-09-19T11:15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hujan. Coba</w:t>
      </w:r>
      <w:ins w:id="302" w:author="L E N O V O" w:date="2020-09-19T11:15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ins w:id="303" w:author="L E N O V O" w:date="2020-09-19T11:15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apa yang kamu</w:t>
      </w:r>
      <w:ins w:id="304" w:author="L E N O V O" w:date="2020-09-19T11:15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305" w:author="L E N O V O" w:date="2020-09-19T11:15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saath</w:t>
      </w:r>
      <w:ins w:id="306" w:author="L E N O V O" w:date="2020-09-19T11:15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0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</w:t>
      </w:r>
      <w:commentRangeEnd w:id="307"/>
      <w:r w:rsidR="003C3F51">
        <w:rPr>
          <w:rStyle w:val="CommentReference"/>
        </w:rPr>
        <w:commentReference w:id="30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rebus kuah</w:t>
      </w:r>
      <w:ins w:id="308" w:author="L E N O V O" w:date="2020-09-19T11:16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ins w:id="309" w:author="L E N O V O" w:date="2020-09-19T11:16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ins w:id="310" w:author="L E N O V O" w:date="2020-09-19T11:16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telur. Ya</w:t>
      </w:r>
      <w:ins w:id="311" w:author="L E N O V O" w:date="2020-09-19T11:16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ins w:id="312" w:author="L E N O V O" w:date="2020-09-19T11:16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lah</w:t>
      </w:r>
      <w:ins w:id="313" w:author="L E N O V O" w:date="2020-09-19T11:16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ins w:id="314" w:author="L E N O V O" w:date="2020-09-19T11:16:00Z">
        <w:r w:rsidR="003C3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dari 500 kalori.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 E N O V O" w:date="2020-09-19T11:16:00Z" w:initials="LENOVO">
    <w:p w:rsidR="003E785B" w:rsidRPr="003E785B" w:rsidRDefault="003E785B">
      <w:pPr>
        <w:pStyle w:val="CommentText"/>
      </w:pPr>
      <w:r>
        <w:rPr>
          <w:rStyle w:val="CommentReference"/>
        </w:rPr>
        <w:annotationRef/>
      </w:r>
      <w:r>
        <w:t>Tetap berteman</w:t>
      </w:r>
    </w:p>
  </w:comment>
  <w:comment w:id="6" w:author="L E N O V O" w:date="2020-09-19T11:16:00Z" w:initials="LENOVO">
    <w:p w:rsidR="003E785B" w:rsidRPr="003E785B" w:rsidRDefault="003E785B">
      <w:pPr>
        <w:pStyle w:val="CommentText"/>
      </w:pPr>
      <w:r>
        <w:rPr>
          <w:rStyle w:val="CommentReference"/>
        </w:rPr>
        <w:annotationRef/>
      </w:r>
      <w:r>
        <w:t>mi</w:t>
      </w:r>
    </w:p>
  </w:comment>
  <w:comment w:id="12" w:author="L E N O V O" w:date="2020-09-19T11:16:00Z" w:initials="LENOVO">
    <w:p w:rsidR="003E785B" w:rsidRPr="003E785B" w:rsidRDefault="003E785B">
      <w:pPr>
        <w:pStyle w:val="CommentText"/>
      </w:pPr>
      <w:r>
        <w:rPr>
          <w:rStyle w:val="CommentReference"/>
        </w:rPr>
        <w:annotationRef/>
      </w:r>
      <w:r>
        <w:t>indra</w:t>
      </w:r>
    </w:p>
  </w:comment>
  <w:comment w:id="53" w:author="L E N O V O" w:date="2020-09-19T11:16:00Z" w:initials="LENOVO">
    <w:p w:rsidR="003E785B" w:rsidRDefault="003E785B">
      <w:pPr>
        <w:pStyle w:val="CommentText"/>
      </w:pPr>
      <w:r>
        <w:rPr>
          <w:rStyle w:val="CommentReference"/>
        </w:rPr>
        <w:annotationRef/>
      </w:r>
      <w:r>
        <w:t>cetak miring</w:t>
      </w:r>
    </w:p>
  </w:comment>
  <w:comment w:id="71" w:author="L E N O V O" w:date="2020-09-19T11:16:00Z" w:initials="LENOVO">
    <w:p w:rsidR="003E785B" w:rsidRDefault="003E785B">
      <w:pPr>
        <w:pStyle w:val="CommentText"/>
      </w:pPr>
      <w:r>
        <w:rPr>
          <w:rStyle w:val="CommentReference"/>
        </w:rPr>
        <w:annotationRef/>
      </w:r>
      <w:r>
        <w:t>nafsu</w:t>
      </w:r>
    </w:p>
  </w:comment>
  <w:comment w:id="83" w:author="L E N O V O" w:date="2020-09-19T11:16:00Z" w:initials="LENOVO">
    <w:p w:rsidR="003E785B" w:rsidRDefault="003E785B">
      <w:pPr>
        <w:pStyle w:val="CommentText"/>
      </w:pPr>
      <w:r>
        <w:rPr>
          <w:rStyle w:val="CommentReference"/>
        </w:rPr>
        <w:annotationRef/>
      </w:r>
      <w:r>
        <w:t>c</w:t>
      </w:r>
    </w:p>
  </w:comment>
  <w:comment w:id="101" w:author="L E N O V O" w:date="2020-09-19T11:16:00Z" w:initials="LENOVO">
    <w:p w:rsidR="003E785B" w:rsidRDefault="003E785B">
      <w:pPr>
        <w:pStyle w:val="CommentText"/>
      </w:pPr>
      <w:r>
        <w:rPr>
          <w:rStyle w:val="CommentReference"/>
        </w:rPr>
        <w:annotationRef/>
      </w:r>
      <w:r>
        <w:t>cetak miring</w:t>
      </w:r>
    </w:p>
  </w:comment>
  <w:comment w:id="141" w:author="L E N O V O" w:date="2020-09-19T11:16:00Z" w:initials="LENOVO">
    <w:p w:rsidR="003E785B" w:rsidRDefault="003E785B">
      <w:pPr>
        <w:pStyle w:val="CommentText"/>
      </w:pPr>
      <w:r>
        <w:rPr>
          <w:rStyle w:val="CommentReference"/>
        </w:rPr>
        <w:annotationRef/>
      </w:r>
      <w:r>
        <w:t>cetak miring</w:t>
      </w:r>
    </w:p>
  </w:comment>
  <w:comment w:id="145" w:author="L E N O V O" w:date="2020-09-19T11:16:00Z" w:initials="LENOVO">
    <w:p w:rsidR="003E785B" w:rsidRDefault="003E785B">
      <w:pPr>
        <w:pStyle w:val="CommentText"/>
      </w:pPr>
      <w:r>
        <w:rPr>
          <w:rStyle w:val="CommentReference"/>
        </w:rPr>
        <w:annotationRef/>
      </w:r>
      <w:r>
        <w:t>cetak miring</w:t>
      </w:r>
    </w:p>
  </w:comment>
  <w:comment w:id="169" w:author="L E N O V O" w:date="2020-09-19T11:16:00Z" w:initials="LENOVO">
    <w:p w:rsidR="003E785B" w:rsidRDefault="003E785B">
      <w:pPr>
        <w:pStyle w:val="CommentText"/>
      </w:pPr>
      <w:r>
        <w:rPr>
          <w:rStyle w:val="CommentReference"/>
        </w:rPr>
        <w:annotationRef/>
      </w:r>
      <w:r>
        <w:t>hapus</w:t>
      </w:r>
    </w:p>
  </w:comment>
  <w:comment w:id="180" w:author="L E N O V O" w:date="2020-09-19T11:16:00Z" w:initials="LENOVO">
    <w:p w:rsidR="003E785B" w:rsidRDefault="003E785B">
      <w:pPr>
        <w:pStyle w:val="CommentText"/>
      </w:pPr>
      <w:r>
        <w:rPr>
          <w:rStyle w:val="CommentReference"/>
        </w:rPr>
        <w:annotationRef/>
      </w:r>
      <w:r>
        <w:t>mi</w:t>
      </w:r>
    </w:p>
  </w:comment>
  <w:comment w:id="193" w:author="L E N O V O" w:date="2020-09-19T11:16:00Z" w:initials="LENOVO">
    <w:p w:rsidR="003E785B" w:rsidRDefault="003E785B">
      <w:pPr>
        <w:pStyle w:val="CommentText"/>
      </w:pPr>
      <w:r>
        <w:rPr>
          <w:rStyle w:val="CommentReference"/>
        </w:rPr>
        <w:annotationRef/>
      </w:r>
      <w:r>
        <w:t>lemari</w:t>
      </w:r>
    </w:p>
  </w:comment>
  <w:comment w:id="220" w:author="L E N O V O" w:date="2020-09-19T11:16:00Z" w:initials="LENOVO">
    <w:p w:rsidR="003C3F51" w:rsidRDefault="003C3F51">
      <w:pPr>
        <w:pStyle w:val="CommentText"/>
      </w:pPr>
      <w:r>
        <w:rPr>
          <w:rStyle w:val="CommentReference"/>
        </w:rPr>
        <w:annotationRef/>
      </w:r>
      <w:r>
        <w:t>cetak miring</w:t>
      </w:r>
    </w:p>
  </w:comment>
  <w:comment w:id="229" w:author="L E N O V O" w:date="2020-09-19T11:16:00Z" w:initials="LENOVO">
    <w:p w:rsidR="003C3F51" w:rsidRDefault="003C3F51">
      <w:pPr>
        <w:pStyle w:val="CommentText"/>
      </w:pPr>
      <w:r>
        <w:rPr>
          <w:rStyle w:val="CommentReference"/>
        </w:rPr>
        <w:annotationRef/>
      </w:r>
      <w:r>
        <w:t>maka</w:t>
      </w:r>
    </w:p>
  </w:comment>
  <w:comment w:id="236" w:author="L E N O V O" w:date="2020-09-19T11:16:00Z" w:initials="LENOVO">
    <w:p w:rsidR="003C3F51" w:rsidRDefault="003C3F51">
      <w:pPr>
        <w:pStyle w:val="CommentText"/>
      </w:pPr>
      <w:r>
        <w:rPr>
          <w:rStyle w:val="CommentReference"/>
        </w:rPr>
        <w:annotationRef/>
      </w:r>
      <w:r>
        <w:t>koma</w:t>
      </w:r>
    </w:p>
  </w:comment>
  <w:comment w:id="238" w:author="L E N O V O" w:date="2020-09-19T11:16:00Z" w:initials="LENOVO">
    <w:p w:rsidR="003C3F51" w:rsidRDefault="003C3F51">
      <w:pPr>
        <w:pStyle w:val="CommentText"/>
      </w:pPr>
      <w:r>
        <w:rPr>
          <w:rStyle w:val="CommentReference"/>
        </w:rPr>
        <w:annotationRef/>
      </w:r>
    </w:p>
  </w:comment>
  <w:comment w:id="244" w:author="L E N O V O" w:date="2020-09-19T11:16:00Z" w:initials="LENOVO">
    <w:p w:rsidR="003C3F51" w:rsidRPr="003C3F51" w:rsidRDefault="003C3F51">
      <w:pPr>
        <w:pStyle w:val="CommentText"/>
        <w:rPr>
          <w:i/>
        </w:rPr>
      </w:pPr>
      <w:r>
        <w:rPr>
          <w:rStyle w:val="CommentReference"/>
        </w:rPr>
        <w:annotationRef/>
      </w:r>
      <w:r w:rsidRPr="003C3F51">
        <w:rPr>
          <w:i/>
        </w:rPr>
        <w:t>kan</w:t>
      </w:r>
    </w:p>
  </w:comment>
  <w:comment w:id="255" w:author="L E N O V O" w:date="2020-09-19T11:16:00Z" w:initials="LENOVO">
    <w:p w:rsidR="003C3F51" w:rsidRDefault="003C3F51">
      <w:pPr>
        <w:pStyle w:val="CommentText"/>
      </w:pPr>
      <w:r>
        <w:rPr>
          <w:rStyle w:val="CommentReference"/>
        </w:rPr>
        <w:annotationRef/>
      </w:r>
      <w:r>
        <w:t>naik</w:t>
      </w:r>
    </w:p>
  </w:comment>
  <w:comment w:id="268" w:author="L E N O V O" w:date="2020-09-19T11:16:00Z" w:initials="LENOVO">
    <w:p w:rsidR="003C3F51" w:rsidRDefault="003C3F51">
      <w:pPr>
        <w:pStyle w:val="CommentText"/>
      </w:pPr>
      <w:r>
        <w:rPr>
          <w:rStyle w:val="CommentReference"/>
        </w:rPr>
        <w:annotationRef/>
      </w:r>
      <w:r>
        <w:t>cetak miring</w:t>
      </w:r>
    </w:p>
  </w:comment>
  <w:comment w:id="277" w:author="L E N O V O" w:date="2020-09-19T11:16:00Z" w:initials="LENOVO">
    <w:p w:rsidR="003C3F51" w:rsidRDefault="003C3F51">
      <w:pPr>
        <w:pStyle w:val="CommentText"/>
      </w:pPr>
      <w:r>
        <w:rPr>
          <w:rStyle w:val="CommentReference"/>
        </w:rPr>
        <w:annotationRef/>
      </w:r>
      <w:r>
        <w:t>cetak miring</w:t>
      </w:r>
    </w:p>
  </w:comment>
  <w:comment w:id="299" w:author="L E N O V O" w:date="2020-09-19T11:16:00Z" w:initials="LENOVO">
    <w:p w:rsidR="003C3F51" w:rsidRDefault="003C3F51">
      <w:pPr>
        <w:pStyle w:val="CommentText"/>
      </w:pPr>
      <w:r>
        <w:rPr>
          <w:rStyle w:val="CommentReference"/>
        </w:rPr>
        <w:annotationRef/>
      </w:r>
      <w:r>
        <w:t>keenakan</w:t>
      </w:r>
    </w:p>
  </w:comment>
  <w:comment w:id="307" w:author="L E N O V O" w:date="2020-09-19T11:16:00Z" w:initials="LENOVO">
    <w:p w:rsidR="003C3F51" w:rsidRDefault="003C3F51">
      <w:pPr>
        <w:pStyle w:val="CommentText"/>
      </w:pPr>
      <w:r>
        <w:rPr>
          <w:rStyle w:val="CommentReference"/>
        </w:rPr>
        <w:annotationRef/>
      </w:r>
      <w:r>
        <w:t>mi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714" w:rsidRDefault="00AC6714" w:rsidP="009555B6">
      <w:r>
        <w:separator/>
      </w:r>
    </w:p>
  </w:endnote>
  <w:endnote w:type="continuationSeparator" w:id="1">
    <w:p w:rsidR="00AC6714" w:rsidRDefault="00AC6714" w:rsidP="00955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 6</w:t>
    </w:r>
  </w:p>
  <w:p w:rsidR="00941E77" w:rsidRDefault="00AC6714">
    <w:pPr>
      <w:pStyle w:val="Footer"/>
    </w:pPr>
  </w:p>
  <w:p w:rsidR="00941E77" w:rsidRDefault="00AC67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714" w:rsidRDefault="00AC6714" w:rsidP="009555B6">
      <w:r>
        <w:separator/>
      </w:r>
    </w:p>
  </w:footnote>
  <w:footnote w:type="continuationSeparator" w:id="1">
    <w:p w:rsidR="00AC6714" w:rsidRDefault="00AC6714" w:rsidP="00955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764"/>
    <w:rsid w:val="0012251A"/>
    <w:rsid w:val="003C3F51"/>
    <w:rsid w:val="003E785B"/>
    <w:rsid w:val="0042167F"/>
    <w:rsid w:val="00924DF5"/>
    <w:rsid w:val="00927764"/>
    <w:rsid w:val="009555B6"/>
    <w:rsid w:val="00AC67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E78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85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E78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78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78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78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785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5EDFD-B737-444B-A380-EF264A15D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L E N O V O</cp:lastModifiedBy>
  <cp:revision>2</cp:revision>
  <dcterms:created xsi:type="dcterms:W3CDTF">2020-09-19T04:16:00Z</dcterms:created>
  <dcterms:modified xsi:type="dcterms:W3CDTF">2020-09-19T04:16:00Z</dcterms:modified>
</cp:coreProperties>
</file>