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FC6A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905DA2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08ED4F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28C2C65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68FE86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9D446E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4FB0292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D62BC84" wp14:editId="1FE6CE4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7FAA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  <w:commentRangeEnd w:id="0"/>
      <w:r w:rsidR="00EA55B8">
        <w:rPr>
          <w:rStyle w:val="CommentReference"/>
        </w:rPr>
        <w:commentReference w:id="0"/>
      </w:r>
    </w:p>
    <w:p w14:paraId="7CC80D64" w14:textId="6D2DDB0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ins w:id="2" w:author="Nur Cahyonowati" w:date="2021-11-16T12:22:00Z">
        <w:r w:rsidR="00EA55B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..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1B6BA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0B6C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4A2DF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FD23D76" w14:textId="6A67C6E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3" w:author="Nur Cahyonowati" w:date="2021-11-16T11:49:00Z">
        <w:r w:rsidR="00A65B42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4" w:author="Nur Cahyonowati" w:date="2021-11-16T11:49:00Z">
        <w:r w:rsidDel="00A65B42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F8CC4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673D9A" w14:textId="0CB84DB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Nur Cahyonowati" w:date="2021-11-16T12:15:00Z">
        <w:r w:rsidRPr="00C50A1E" w:rsidDel="004E5FF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" w:author="Nur Cahyonowati" w:date="2021-11-16T12:16:00Z">
        <w:r w:rsidR="004E5FF8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4E5F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" w:author="Nur Cahyonowati" w:date="2021-11-16T12:16:00Z">
        <w:r w:rsidRPr="00C50A1E" w:rsidDel="004E5FF8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" w:author="Nur Cahyonowati" w:date="2021-11-16T12:16:00Z">
        <w:r w:rsidR="004E5FF8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4E5F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9" w:author="Nur Cahyonowati" w:date="2021-11-16T12:16:00Z">
        <w:r w:rsidRPr="00C50A1E" w:rsidDel="004E5FF8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1B2EEEC" w14:textId="0C1AE50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10" w:author="Nur Cahyonowati" w:date="2021-11-16T12:16:00Z">
        <w:r w:rsidRPr="00C50A1E" w:rsidDel="004E5FF8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4E5FF8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884B37F" w14:textId="667CCBD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11" w:author="Nur Cahyonowati" w:date="2021-11-16T12:17:00Z">
        <w:r w:rsidRPr="00C50A1E" w:rsidDel="004E5FF8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2" w:author="Nur Cahyonowati" w:date="2021-11-16T12:17:00Z">
        <w:r w:rsidRPr="00C50A1E" w:rsidDel="004E5FF8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dengan </w:delText>
        </w:r>
      </w:del>
      <w:proofErr w:type="spellStart"/>
      <w:ins w:id="13" w:author="Nur Cahyonowati" w:date="2021-11-16T12:18:00Z">
        <w:r w:rsidR="004E5FF8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14" w:author="Nur Cahyonowati" w:date="2021-11-16T12:18:00Z">
        <w:r w:rsidRPr="00C50A1E" w:rsidDel="004E5FF8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ins w:id="15" w:author="Nur Cahyonowati" w:date="2021-11-16T12:18:00Z">
        <w:r w:rsidR="004E5F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5FF8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</w:ins>
      <w:proofErr w:type="spellEnd"/>
      <w:del w:id="16" w:author="Nur Cahyonowati" w:date="2021-11-16T12:18:00Z">
        <w:r w:rsidRPr="00C50A1E" w:rsidDel="004E5FF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Nur Cahyonowati" w:date="2021-11-16T12:18:00Z">
        <w:r w:rsidRPr="00C50A1E" w:rsidDel="004E5FF8">
          <w:rPr>
            <w:rFonts w:ascii="Times New Roman" w:eastAsia="Times New Roman" w:hAnsi="Times New Roman" w:cs="Times New Roman"/>
            <w:sz w:val="24"/>
            <w:szCs w:val="24"/>
          </w:rPr>
          <w:delText xml:space="preserve">terjadinya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5E6C7DB" w14:textId="5CA52AB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18" w:author="Nur Cahyonowati" w:date="2021-11-16T12:18:00Z">
        <w:r w:rsidR="004E5FF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9" w:author="Nur Cahyonowati" w:date="2021-11-16T12:18:00Z">
        <w:r w:rsidRPr="00C50A1E" w:rsidDel="004E5FF8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618E09A7" w14:textId="4B662F8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ins w:id="20" w:author="Nur Cahyonowati" w:date="2021-11-16T12:21:00Z">
        <w:r w:rsidR="00EA55B8">
          <w:rPr>
            <w:rFonts w:ascii="Times New Roman" w:eastAsia="Times New Roman" w:hAnsi="Times New Roman" w:cs="Times New Roman"/>
            <w:sz w:val="24"/>
            <w:szCs w:val="24"/>
          </w:rPr>
          <w:t>..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1537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5FE9ED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213FB4" w14:textId="6D90CDE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21" w:author="Nur Cahyonowati" w:date="2021-11-16T12:19:00Z">
        <w:r w:rsidR="004E5FF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2" w:author="Nur Cahyonowati" w:date="2021-11-16T12:19:00Z">
        <w:r w:rsidRPr="00C50A1E" w:rsidDel="004E5FF8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1A95B7CE" w14:textId="7390B48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23" w:author="Nur Cahyonowati" w:date="2021-11-16T12:19:00Z">
        <w:r w:rsidR="004E5FF8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  <w:proofErr w:type="spellEnd"/>
        <w:r w:rsidR="004E5F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5FF8">
          <w:rPr>
            <w:rFonts w:ascii="Times New Roman" w:eastAsia="Times New Roman" w:hAnsi="Times New Roman" w:cs="Times New Roman"/>
            <w:sz w:val="24"/>
            <w:szCs w:val="24"/>
          </w:rPr>
          <w:t>kan</w:t>
        </w:r>
        <w:proofErr w:type="spellEnd"/>
        <w:r w:rsidR="004E5FF8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24" w:author="Nur Cahyonowati" w:date="2021-11-16T12:19:00Z">
        <w:r w:rsidRPr="00C50A1E" w:rsidDel="004E5FF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14:paraId="7CB9246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E5FF8">
        <w:rPr>
          <w:rFonts w:ascii="Times New Roman" w:eastAsia="Times New Roman" w:hAnsi="Times New Roman" w:cs="Times New Roman"/>
          <w:i/>
          <w:iCs/>
          <w:sz w:val="24"/>
          <w:szCs w:val="24"/>
          <w:rPrChange w:id="25" w:author="Nur Cahyonowati" w:date="2021-11-16T12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5B5DFE6" w14:textId="19DE4D5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6" w:author="Nur Cahyonowati" w:date="2021-11-16T12:20:00Z">
        <w:r w:rsidR="004E5FF8">
          <w:rPr>
            <w:rFonts w:ascii="Times New Roman" w:eastAsia="Times New Roman" w:hAnsi="Times New Roman" w:cs="Times New Roman"/>
            <w:sz w:val="24"/>
            <w:szCs w:val="24"/>
          </w:rPr>
          <w:t xml:space="preserve">(red - malas </w:t>
        </w:r>
        <w:proofErr w:type="spellStart"/>
        <w:r w:rsidR="004E5FF8">
          <w:rPr>
            <w:rFonts w:ascii="Times New Roman" w:eastAsia="Times New Roman" w:hAnsi="Times New Roman" w:cs="Times New Roman"/>
            <w:sz w:val="24"/>
            <w:szCs w:val="24"/>
          </w:rPr>
          <w:t>gerak</w:t>
        </w:r>
        <w:proofErr w:type="spellEnd"/>
        <w:r w:rsidR="004E5FF8">
          <w:rPr>
            <w:rFonts w:ascii="Times New Roman" w:eastAsia="Times New Roman" w:hAnsi="Times New Roman" w:cs="Times New Roman"/>
            <w:sz w:val="24"/>
            <w:szCs w:val="24"/>
          </w:rPr>
          <w:t xml:space="preserve">)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J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D5B772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F73C5C" w14:textId="71FF699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ins w:id="27" w:author="Nur Cahyonowati" w:date="2021-11-16T12:21:00Z">
        <w:r w:rsidR="004E5FF8">
          <w:rPr>
            <w:rFonts w:ascii="Times New Roman" w:eastAsia="Times New Roman" w:hAnsi="Times New Roman" w:cs="Times New Roman"/>
            <w:sz w:val="24"/>
            <w:szCs w:val="24"/>
          </w:rPr>
          <w:t>aha</w:t>
        </w:r>
        <w:proofErr w:type="spellEnd"/>
        <w:r w:rsidR="004E5FF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8" w:author="Nur Cahyonowati" w:date="2021-11-16T12:21:00Z">
        <w:r w:rsidRPr="00C50A1E" w:rsidDel="004E5FF8">
          <w:rPr>
            <w:rFonts w:ascii="Times New Roman" w:eastAsia="Times New Roman" w:hAnsi="Times New Roman" w:cs="Times New Roman"/>
            <w:sz w:val="24"/>
            <w:szCs w:val="24"/>
          </w:rPr>
          <w:delText>AHA. </w:delText>
        </w:r>
      </w:del>
    </w:p>
    <w:p w14:paraId="0FD34E7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87527A8" w14:textId="77777777" w:rsidR="00927764" w:rsidRPr="00C50A1E" w:rsidRDefault="00927764" w:rsidP="00927764"/>
    <w:p w14:paraId="017F335F" w14:textId="77777777" w:rsidR="00927764" w:rsidRPr="005A045A" w:rsidRDefault="00927764" w:rsidP="00927764">
      <w:pPr>
        <w:rPr>
          <w:i/>
        </w:rPr>
      </w:pPr>
    </w:p>
    <w:p w14:paraId="07E2871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8659DC8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ur Cahyonowati" w:date="2021-11-16T12:22:00Z" w:initials="NC">
    <w:p w14:paraId="61D07D11" w14:textId="77777777" w:rsidR="003F3BA6" w:rsidRDefault="00EA55B8">
      <w:pPr>
        <w:pStyle w:val="CommentText"/>
      </w:pPr>
      <w:r>
        <w:rPr>
          <w:rStyle w:val="CommentReference"/>
        </w:rPr>
        <w:annotationRef/>
      </w:r>
      <w:r>
        <w:t xml:space="preserve">Gambar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instan</w:t>
      </w:r>
      <w:proofErr w:type="spellEnd"/>
      <w:r w:rsidR="003F3BA6">
        <w:t xml:space="preserve">, </w:t>
      </w:r>
      <w:proofErr w:type="spellStart"/>
      <w:r w:rsidR="003F3BA6">
        <w:t>bakwan</w:t>
      </w:r>
      <w:proofErr w:type="spellEnd"/>
      <w:r w:rsidR="003F3BA6">
        <w:t xml:space="preserve"> (</w:t>
      </w:r>
      <w:proofErr w:type="spellStart"/>
      <w:r w:rsidR="003F3BA6">
        <w:t>gorengan</w:t>
      </w:r>
      <w:proofErr w:type="spellEnd"/>
      <w:r w:rsidR="003F3BA6">
        <w:t>)</w:t>
      </w:r>
      <w:r>
        <w:t xml:space="preserve"> d</w:t>
      </w:r>
      <w:proofErr w:type="spellStart"/>
      <w:r>
        <w:t>engan</w:t>
      </w:r>
      <w:proofErr w:type="spellEnd"/>
      <w:r>
        <w:t xml:space="preserve"> </w:t>
      </w:r>
      <w:proofErr w:type="spellStart"/>
      <w:r>
        <w:t>susu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. </w:t>
      </w:r>
    </w:p>
    <w:p w14:paraId="6888B44C" w14:textId="3F0B069C" w:rsidR="003F3BA6" w:rsidRDefault="003F3BA6">
      <w:pPr>
        <w:pStyle w:val="CommentText"/>
      </w:pPr>
      <w:r>
        <w:t xml:space="preserve">Gambar </w:t>
      </w:r>
      <w:proofErr w:type="spellStart"/>
      <w:r>
        <w:t>tsb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orang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mampir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café. 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88B4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3E2121" w16cex:dateUtc="2021-11-16T0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88B44C" w16cid:durableId="253E21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EF40C" w14:textId="77777777" w:rsidR="008751E7" w:rsidRDefault="008751E7">
      <w:r>
        <w:separator/>
      </w:r>
    </w:p>
  </w:endnote>
  <w:endnote w:type="continuationSeparator" w:id="0">
    <w:p w14:paraId="6077F8CA" w14:textId="77777777" w:rsidR="008751E7" w:rsidRDefault="00875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FBB1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05A547A" w14:textId="77777777" w:rsidR="00941E77" w:rsidRDefault="008751E7">
    <w:pPr>
      <w:pStyle w:val="Footer"/>
    </w:pPr>
  </w:p>
  <w:p w14:paraId="64679958" w14:textId="77777777" w:rsidR="00941E77" w:rsidRDefault="008751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3DFE9" w14:textId="77777777" w:rsidR="008751E7" w:rsidRDefault="008751E7">
      <w:r>
        <w:separator/>
      </w:r>
    </w:p>
  </w:footnote>
  <w:footnote w:type="continuationSeparator" w:id="0">
    <w:p w14:paraId="44D6B9FF" w14:textId="77777777" w:rsidR="008751E7" w:rsidRDefault="00875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ur Cahyonowati">
    <w15:presenceInfo w15:providerId="Windows Live" w15:userId="7eddecce7da68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3F3BA6"/>
    <w:rsid w:val="0042167F"/>
    <w:rsid w:val="004E5FF8"/>
    <w:rsid w:val="008751E7"/>
    <w:rsid w:val="00904DDC"/>
    <w:rsid w:val="00924DF5"/>
    <w:rsid w:val="00927764"/>
    <w:rsid w:val="00A65B42"/>
    <w:rsid w:val="00C20908"/>
    <w:rsid w:val="00EA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58D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65B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B4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A55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5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5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5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5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 Cahyonowati</cp:lastModifiedBy>
  <cp:revision>5</cp:revision>
  <dcterms:created xsi:type="dcterms:W3CDTF">2021-11-16T04:46:00Z</dcterms:created>
  <dcterms:modified xsi:type="dcterms:W3CDTF">2021-11-16T05:26:00Z</dcterms:modified>
</cp:coreProperties>
</file>