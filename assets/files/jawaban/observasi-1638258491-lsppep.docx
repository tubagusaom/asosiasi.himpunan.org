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309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A63D6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8DCB7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C37F8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8003C15" w14:textId="5729541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ins w:id="0" w:author="Microsoft Office User" w:date="2021-11-30T14:44:00Z">
        <w:r w:rsidR="00642DF8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Tapi</w:t>
        </w:r>
        <w:proofErr w:type="spellEnd"/>
        <w:r w:rsidR="00642DF8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C0DA389" w14:textId="79ACE8A0" w:rsidR="00927764" w:rsidRPr="00C50A1E" w:rsidRDefault="00A50B30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spellStart"/>
      <w:ins w:id="1" w:author="Microsoft Office User" w:date="2021-11-30T14:44:00Z">
        <w:r>
          <w:rPr>
            <w:rFonts w:ascii="Roboto" w:eastAsia="Times New Roman" w:hAnsi="Roboto" w:cs="Times New Roman"/>
            <w:sz w:val="17"/>
            <w:szCs w:val="17"/>
          </w:rPr>
          <w:t>Diterbitkan</w:t>
        </w:r>
        <w:proofErr w:type="spellEnd"/>
        <w:r>
          <w:rPr>
            <w:rFonts w:ascii="Roboto" w:eastAsia="Times New Roman" w:hAnsi="Roboto" w:cs="Times New Roman"/>
            <w:sz w:val="17"/>
            <w:szCs w:val="17"/>
          </w:rPr>
          <w:t xml:space="preserve">: </w:t>
        </w:r>
      </w:ins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2020   20</w:t>
      </w:r>
      <w:del w:id="2" w:author="Microsoft Office User" w:date="2021-11-30T14:15:00Z">
        <w:r w:rsidR="00927764" w:rsidRPr="00C50A1E" w:rsidDel="00351C5D">
          <w:rPr>
            <w:rFonts w:ascii="Roboto" w:eastAsia="Times New Roman" w:hAnsi="Roboto" w:cs="Times New Roman"/>
            <w:sz w:val="17"/>
            <w:szCs w:val="17"/>
          </w:rPr>
          <w:delText>:</w:delText>
        </w:r>
      </w:del>
      <w:ins w:id="3" w:author="Microsoft Office User" w:date="2021-11-30T14:15:00Z">
        <w:r w:rsidR="00351C5D">
          <w:rPr>
            <w:rFonts w:ascii="Roboto" w:eastAsia="Times New Roman" w:hAnsi="Roboto" w:cs="Times New Roman"/>
            <w:sz w:val="17"/>
            <w:szCs w:val="17"/>
          </w:rPr>
          <w:t>.</w:t>
        </w:r>
      </w:ins>
      <w:r w:rsidR="00927764" w:rsidRPr="00C50A1E">
        <w:rPr>
          <w:rFonts w:ascii="Roboto" w:eastAsia="Times New Roman" w:hAnsi="Roboto" w:cs="Times New Roman"/>
          <w:sz w:val="17"/>
          <w:szCs w:val="17"/>
        </w:rPr>
        <w:t>48 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2020   05</w:t>
      </w:r>
      <w:ins w:id="4" w:author="Microsoft Office User" w:date="2021-11-30T14:15:00Z">
        <w:r w:rsidR="00351C5D">
          <w:rPr>
            <w:rFonts w:ascii="Roboto" w:eastAsia="Times New Roman" w:hAnsi="Roboto" w:cs="Times New Roman"/>
            <w:sz w:val="17"/>
            <w:szCs w:val="17"/>
          </w:rPr>
          <w:t>.</w:t>
        </w:r>
      </w:ins>
      <w:del w:id="5" w:author="Microsoft Office User" w:date="2021-11-30T14:15:00Z">
        <w:r w:rsidR="00927764" w:rsidRPr="00C50A1E" w:rsidDel="00351C5D">
          <w:rPr>
            <w:rFonts w:ascii="Roboto" w:eastAsia="Times New Roman" w:hAnsi="Roboto" w:cs="Times New Roman"/>
            <w:sz w:val="17"/>
            <w:szCs w:val="17"/>
          </w:rPr>
          <w:delText>:</w:delText>
        </w:r>
      </w:del>
      <w:r w:rsidR="00927764" w:rsidRPr="00C50A1E">
        <w:rPr>
          <w:rFonts w:ascii="Roboto" w:eastAsia="Times New Roman" w:hAnsi="Roboto" w:cs="Times New Roman"/>
          <w:sz w:val="17"/>
          <w:szCs w:val="17"/>
        </w:rPr>
        <w:t>43  61  10 3</w:t>
      </w:r>
    </w:p>
    <w:p w14:paraId="0247713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C116A32" wp14:editId="4324015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6E5F" w14:textId="77777777" w:rsidR="00927764" w:rsidRPr="00C50A1E" w:rsidRDefault="00351C5D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ins w:id="6" w:author="Microsoft Office User" w:date="2021-11-30T14:15:00Z">
        <w:r>
          <w:rPr>
            <w:rFonts w:ascii="Times New Roman" w:eastAsia="Times New Roman" w:hAnsi="Times New Roman" w:cs="Times New Roman"/>
            <w:sz w:val="18"/>
            <w:szCs w:val="18"/>
          </w:rPr>
          <w:t>Gambar</w:t>
        </w:r>
        <w:proofErr w:type="spellEnd"/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1.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r w:rsidR="00927764" w:rsidRPr="00351C5D">
        <w:rPr>
          <w:rFonts w:ascii="Times New Roman" w:eastAsia="Times New Roman" w:hAnsi="Times New Roman" w:cs="Times New Roman"/>
          <w:sz w:val="18"/>
          <w:szCs w:val="18"/>
          <w:u w:val="single"/>
          <w:rPrChange w:id="7" w:author="Microsoft Office User" w:date="2021-11-30T14:16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unsplash.com</w:t>
      </w:r>
    </w:p>
    <w:p w14:paraId="4F6CF8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9462FD" w14:textId="792C46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Microsoft Office User" w:date="2021-11-30T14:45:00Z">
        <w:r w:rsidRPr="00642DF8" w:rsidDel="00642DF8">
          <w:rPr>
            <w:rFonts w:ascii="Times New Roman" w:eastAsia="Times New Roman" w:hAnsi="Times New Roman" w:cs="Times New Roman"/>
            <w:sz w:val="24"/>
            <w:szCs w:val="24"/>
          </w:rPr>
          <w:delText>indera penciuman itu</w:delText>
        </w:r>
        <w:r w:rsidRPr="00C50A1E" w:rsidDel="00642DF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A64240" w14:textId="5F916262" w:rsidR="00927764" w:rsidRPr="00C50A1E" w:rsidRDefault="00642DF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9" w:author="Microsoft Office User" w:date="2021-11-30T14:45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" w:author="Microsoft Office User" w:date="2021-11-30T14:46:00Z"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Microsoft Office User" w:date="2021-11-30T14:46:00Z">
        <w:r w:rsidR="00927764" w:rsidRPr="00C50A1E" w:rsidDel="00642DF8">
          <w:rPr>
            <w:rFonts w:ascii="Times New Roman" w:eastAsia="Times New Roman" w:hAnsi="Times New Roman" w:cs="Times New Roman"/>
            <w:sz w:val="24"/>
            <w:szCs w:val="24"/>
          </w:rPr>
          <w:delText>sehari-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2" w:author="Microsoft Office User" w:date="2021-11-30T14:17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" w:author="Microsoft Office User" w:date="2021-11-30T14:17:00Z">
        <w:r w:rsidR="00927764"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Microsoft Office User" w:date="2021-11-30T14:17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5" w:author="Microsoft Office User" w:date="2021-11-30T14:17:00Z">
        <w:r w:rsidR="00927764"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icrosoft Office User" w:date="2021-11-30T14:17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Microsoft Office User" w:date="2021-11-30T14:17:00Z">
        <w:r w:rsidR="00927764" w:rsidDel="00351C5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8" w:author="Microsoft Office User" w:date="2021-11-30T14:17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-</w:t>
      </w:r>
      <w:ins w:id="19" w:author="Microsoft Office User" w:date="2021-11-30T14:17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Microsoft Office User" w:date="2021-11-30T14:18:00Z">
        <w:r w:rsidR="00927764"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proofErr w:type="spellStart"/>
      <w:ins w:id="21" w:author="Microsoft Office User" w:date="2021-11-30T14:18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351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2" w:author="Microsoft Office User" w:date="2021-11-30T14:18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3" w:author="Microsoft Office User" w:date="2021-11-30T14:18:00Z">
        <w:r w:rsidR="00927764"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Microsoft Office User" w:date="2021-11-30T14:18:00Z">
        <w:r w:rsidR="00927764"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5" w:author="Microsoft Office User" w:date="2021-11-30T14:46:00Z">
        <w:r w:rsidR="00927764" w:rsidRPr="00C50A1E" w:rsidDel="00642DF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486FE2" w14:textId="2E2FC3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6" w:author="Microsoft Office User" w:date="2021-11-30T14:46:00Z">
        <w:r w:rsidR="00642DF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51C5D">
        <w:rPr>
          <w:rFonts w:ascii="Times New Roman" w:eastAsia="Times New Roman" w:hAnsi="Times New Roman" w:cs="Times New Roman"/>
          <w:i/>
          <w:sz w:val="24"/>
          <w:szCs w:val="24"/>
          <w:rPrChange w:id="27" w:author="Microsoft Office User" w:date="2021-11-30T14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8" w:author="Microsoft Office User" w:date="2021-11-30T14:18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9" w:author="Microsoft Office User" w:date="2021-11-30T14:47:00Z">
        <w:r w:rsidR="00642DF8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351C5D">
        <w:rPr>
          <w:rFonts w:ascii="Times New Roman" w:eastAsia="Times New Roman" w:hAnsi="Times New Roman" w:cs="Times New Roman"/>
          <w:i/>
          <w:sz w:val="24"/>
          <w:szCs w:val="24"/>
          <w:rPrChange w:id="30" w:author="Microsoft Office User" w:date="2021-11-30T14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31" w:author="Microsoft Office User" w:date="2021-11-30T14:47:00Z">
        <w:r w:rsidR="00642DF8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3FF91A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Microsoft Office User" w:date="2021-11-30T14:19:00Z">
        <w:r w:rsidDel="00351C5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33" w:author="Microsoft Office User" w:date="2021-11-30T14:19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351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8415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4" w:author="Microsoft Office User" w:date="2021-11-30T14:19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5" w:author="Microsoft Office User" w:date="2021-11-30T14:47:00Z">
        <w:r w:rsidRPr="00C50A1E" w:rsidDel="00642DF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6" w:author="Microsoft Office User" w:date="2021-11-30T14:19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7" w:author="Microsoft Office User" w:date="2021-11-30T14:19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8" w:author="Microsoft Office User" w:date="2021-11-30T14:20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9" w:author="Microsoft Office User" w:date="2021-11-30T14:20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2DF8">
        <w:rPr>
          <w:rFonts w:ascii="Times New Roman" w:eastAsia="Times New Roman" w:hAnsi="Times New Roman" w:cs="Times New Roman"/>
          <w:i/>
          <w:sz w:val="24"/>
          <w:szCs w:val="24"/>
          <w:rPrChange w:id="40" w:author="Microsoft Office User" w:date="2021-11-30T14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A58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41" w:author="Microsoft Office User" w:date="2021-11-30T14:20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42" w:author="Microsoft Office User" w:date="2021-11-30T14:20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Microsoft Office User" w:date="2021-11-30T14:20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Dit</w:t>
        </w:r>
      </w:ins>
      <w:del w:id="44" w:author="Microsoft Office User" w:date="2021-11-30T14:20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45" w:author="Microsoft Office User" w:date="2021-11-30T14:20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Microsoft Office User" w:date="2021-11-30T14:20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</w:t>
      </w:r>
      <w:bookmarkStart w:id="47" w:name="_GoBack"/>
      <w:bookmarkEnd w:id="47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8" w:author="Microsoft Office User" w:date="2021-11-30T14:20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ins w:id="49" w:author="Microsoft Office User" w:date="2021-11-30T14:21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50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51" w:author="Microsoft Office User" w:date="2021-11-30T14:20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2F1FD5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2" w:author="Microsoft Office User" w:date="2021-11-30T14:21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3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54" w:author="Microsoft Office User" w:date="2021-11-30T14:21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?”</w:t>
        </w:r>
      </w:ins>
      <w:del w:id="55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3EB7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Microsoft Office User" w:date="2021-11-30T14:21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57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58" w:author="Microsoft Office User" w:date="2021-11-30T14:21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59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0B37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del w:id="60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hal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1" w:author="Microsoft Office User" w:date="2021-11-30T14:21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62" w:author="Microsoft Office User" w:date="2021-11-30T14:22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3" w:author="Microsoft Office User" w:date="2021-11-30T14:22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1584A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64" w:author="Microsoft Office User" w:date="2021-11-30T14:22:00Z">
        <w:r w:rsidRPr="00C50A1E" w:rsidDel="00351C5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Microsoft Office User" w:date="2021-11-30T14:22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berlindung </w:delText>
        </w:r>
      </w:del>
      <w:proofErr w:type="spellStart"/>
      <w:ins w:id="66" w:author="Microsoft Office User" w:date="2021-11-30T14:22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351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7" w:author="Microsoft Office User" w:date="2021-11-30T14:22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Hal</w:t>
        </w:r>
      </w:ins>
      <w:del w:id="68" w:author="Microsoft Office User" w:date="2021-11-30T14:22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9" w:author="Microsoft Office User" w:date="2021-11-30T14:22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0" w:author="Microsoft Office User" w:date="2021-11-30T14:22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1" w:author="Microsoft Office User" w:date="2021-11-30T14:23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632CD8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2" w:author="Microsoft Office User" w:date="2021-11-30T14:23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beberapa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73" w:author="Microsoft Office User" w:date="2021-11-30T14:23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del w:id="74" w:author="Microsoft Office User" w:date="2021-11-30T14:23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75" w:author="Microsoft Office User" w:date="2021-11-30T14:23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86CF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76" w:author="Microsoft Office User" w:date="2021-11-30T14:23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Microsoft Office User" w:date="2021-11-30T14:23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berkali-kali</w:delText>
        </w:r>
      </w:del>
      <w:proofErr w:type="spellStart"/>
      <w:ins w:id="78" w:author="Microsoft Office User" w:date="2021-11-30T14:23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berulang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ins w:id="79" w:author="Microsoft Office User" w:date="2021-11-30T14:24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89C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0" w:author="Microsoft Office User" w:date="2021-11-30T14:24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81" w:author="Microsoft Office User" w:date="2021-11-30T14:24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  <w:r w:rsidR="00351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2" w:author="Microsoft Office User" w:date="2021-11-30T14:26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83" w:author="Microsoft Office User" w:date="2021-11-30T14:26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36BE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4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5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memakan </w:delText>
        </w:r>
      </w:del>
      <w:proofErr w:type="spellStart"/>
      <w:ins w:id="86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mengkonsumi</w:t>
        </w:r>
        <w:proofErr w:type="spellEnd"/>
        <w:r w:rsidR="00351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87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8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89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90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1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hangat-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92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3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94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5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6" w:author="Microsoft Office User" w:date="2021-11-30T14:25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97" w:author="Microsoft Office User" w:date="2021-11-30T14:25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E3144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8" w:author="Microsoft Office User" w:date="2021-11-30T14:26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99" w:author="Microsoft Office User" w:date="2021-11-30T14:26:00Z">
        <w:r w:rsidRPr="00C50A1E" w:rsidDel="00351C5D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0" w:author="Microsoft Office User" w:date="2021-11-30T14:26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101" w:author="Microsoft Office User" w:date="2021-11-30T14:26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51C5D">
        <w:rPr>
          <w:rFonts w:ascii="Times New Roman" w:eastAsia="Times New Roman" w:hAnsi="Times New Roman" w:cs="Times New Roman"/>
          <w:i/>
          <w:sz w:val="24"/>
          <w:szCs w:val="24"/>
          <w:rPrChange w:id="102" w:author="Microsoft Office User" w:date="2021-11-30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0BCF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1C5D">
        <w:rPr>
          <w:rFonts w:ascii="Times New Roman" w:eastAsia="Times New Roman" w:hAnsi="Times New Roman" w:cs="Times New Roman"/>
          <w:i/>
          <w:sz w:val="24"/>
          <w:szCs w:val="24"/>
          <w:rPrChange w:id="103" w:author="Microsoft Office User" w:date="2021-11-30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4" w:author="Microsoft Office User" w:date="2021-11-30T14:27:00Z">
        <w:r w:rsidR="00351C5D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351C5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D17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DF9F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908DFE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481C56E" w14:textId="77777777" w:rsidR="00927764" w:rsidRPr="00C50A1E" w:rsidRDefault="00927764" w:rsidP="00927764"/>
    <w:p w14:paraId="417FEF1E" w14:textId="77777777" w:rsidR="00927764" w:rsidRPr="005A045A" w:rsidRDefault="00927764" w:rsidP="00927764">
      <w:pPr>
        <w:rPr>
          <w:i/>
        </w:rPr>
      </w:pPr>
    </w:p>
    <w:p w14:paraId="640529C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2106B2" w14:textId="77777777" w:rsidR="00924DF5" w:rsidRDefault="00924DF5">
      <w:pPr>
        <w:rPr>
          <w:ins w:id="105" w:author="Microsoft Office User" w:date="2021-11-30T14:14:00Z"/>
        </w:rPr>
      </w:pPr>
    </w:p>
    <w:p w14:paraId="4F0AAC1C" w14:textId="77777777" w:rsidR="00351C5D" w:rsidRDefault="00351C5D">
      <w:pPr>
        <w:rPr>
          <w:ins w:id="106" w:author="Microsoft Office User" w:date="2021-11-30T14:14:00Z"/>
        </w:rPr>
      </w:pPr>
    </w:p>
    <w:p w14:paraId="67799904" w14:textId="77777777" w:rsidR="00351C5D" w:rsidRDefault="00351C5D">
      <w:pPr>
        <w:rPr>
          <w:ins w:id="107" w:author="Microsoft Office User" w:date="2021-11-30T14:14:00Z"/>
        </w:rPr>
      </w:pPr>
    </w:p>
    <w:p w14:paraId="3EF02F68" w14:textId="77777777" w:rsidR="00351C5D" w:rsidRDefault="00351C5D">
      <w:pPr>
        <w:rPr>
          <w:ins w:id="108" w:author="Microsoft Office User" w:date="2021-11-30T14:14:00Z"/>
        </w:rPr>
      </w:pPr>
    </w:p>
    <w:p w14:paraId="1F57736A" w14:textId="77777777" w:rsidR="00351C5D" w:rsidRDefault="00351C5D">
      <w:pPr>
        <w:rPr>
          <w:ins w:id="109" w:author="Microsoft Office User" w:date="2021-11-30T14:14:00Z"/>
        </w:rPr>
      </w:pPr>
    </w:p>
    <w:p w14:paraId="78F359AF" w14:textId="77777777" w:rsidR="00351C5D" w:rsidRDefault="00351C5D">
      <w:pPr>
        <w:rPr>
          <w:ins w:id="110" w:author="Microsoft Office User" w:date="2021-11-30T14:14:00Z"/>
        </w:rPr>
      </w:pPr>
    </w:p>
    <w:p w14:paraId="2AC486E9" w14:textId="77777777" w:rsidR="00351C5D" w:rsidRDefault="00351C5D">
      <w:pPr>
        <w:rPr>
          <w:ins w:id="111" w:author="Microsoft Office User" w:date="2021-11-30T14:14:00Z"/>
        </w:rPr>
      </w:pPr>
    </w:p>
    <w:p w14:paraId="507867B1" w14:textId="77777777" w:rsidR="00351C5D" w:rsidRDefault="00351C5D">
      <w:pPr>
        <w:rPr>
          <w:ins w:id="112" w:author="Microsoft Office User" w:date="2021-11-30T14:14:00Z"/>
        </w:rPr>
      </w:pPr>
    </w:p>
    <w:p w14:paraId="362EE358" w14:textId="77777777" w:rsidR="00351C5D" w:rsidRDefault="00351C5D">
      <w:pPr>
        <w:rPr>
          <w:ins w:id="113" w:author="Microsoft Office User" w:date="2021-11-30T14:14:00Z"/>
        </w:rPr>
      </w:pPr>
    </w:p>
    <w:p w14:paraId="3FD46BFA" w14:textId="77777777" w:rsidR="00351C5D" w:rsidRDefault="00351C5D">
      <w:pPr>
        <w:rPr>
          <w:ins w:id="114" w:author="Microsoft Office User" w:date="2021-11-30T14:14:00Z"/>
        </w:rPr>
      </w:pPr>
    </w:p>
    <w:p w14:paraId="533F3AD3" w14:textId="77777777" w:rsidR="00351C5D" w:rsidRDefault="00351C5D">
      <w:pPr>
        <w:rPr>
          <w:ins w:id="115" w:author="Microsoft Office User" w:date="2021-11-30T14:14:00Z"/>
        </w:rPr>
      </w:pPr>
    </w:p>
    <w:p w14:paraId="3BC084CC" w14:textId="77777777" w:rsidR="00351C5D" w:rsidRDefault="00351C5D">
      <w:pPr>
        <w:rPr>
          <w:ins w:id="116" w:author="Microsoft Office User" w:date="2021-11-30T14:14:00Z"/>
        </w:rPr>
      </w:pPr>
    </w:p>
    <w:p w14:paraId="63B35F46" w14:textId="77777777" w:rsidR="00351C5D" w:rsidRDefault="00351C5D">
      <w:pPr>
        <w:rPr>
          <w:ins w:id="117" w:author="Microsoft Office User" w:date="2021-11-30T14:14:00Z"/>
        </w:rPr>
      </w:pPr>
    </w:p>
    <w:p w14:paraId="735AE01C" w14:textId="77777777" w:rsidR="00351C5D" w:rsidRDefault="00351C5D">
      <w:pPr>
        <w:rPr>
          <w:ins w:id="118" w:author="Microsoft Office User" w:date="2021-11-30T14:14:00Z"/>
        </w:rPr>
      </w:pPr>
    </w:p>
    <w:p w14:paraId="005490A8" w14:textId="77777777" w:rsidR="00351C5D" w:rsidRDefault="00351C5D">
      <w:pPr>
        <w:rPr>
          <w:ins w:id="119" w:author="Microsoft Office User" w:date="2021-11-30T14:14:00Z"/>
        </w:rPr>
      </w:pPr>
    </w:p>
    <w:p w14:paraId="473E2185" w14:textId="77777777" w:rsidR="00351C5D" w:rsidRDefault="00351C5D">
      <w:pPr>
        <w:rPr>
          <w:ins w:id="120" w:author="Microsoft Office User" w:date="2021-11-30T14:14:00Z"/>
        </w:rPr>
      </w:pPr>
    </w:p>
    <w:p w14:paraId="3598D6C4" w14:textId="77777777" w:rsidR="00351C5D" w:rsidRDefault="00351C5D">
      <w:pPr>
        <w:rPr>
          <w:ins w:id="121" w:author="Microsoft Office User" w:date="2021-11-30T14:14:00Z"/>
        </w:rPr>
      </w:pPr>
    </w:p>
    <w:p w14:paraId="4373F133" w14:textId="77777777" w:rsidR="00351C5D" w:rsidRDefault="00351C5D">
      <w:pPr>
        <w:rPr>
          <w:ins w:id="122" w:author="Microsoft Office User" w:date="2021-11-30T14:14:00Z"/>
        </w:rPr>
      </w:pPr>
    </w:p>
    <w:p w14:paraId="51F8FCC1" w14:textId="77777777" w:rsidR="00351C5D" w:rsidRDefault="00351C5D">
      <w:pPr>
        <w:rPr>
          <w:ins w:id="123" w:author="Microsoft Office User" w:date="2021-11-30T14:14:00Z"/>
        </w:rPr>
      </w:pPr>
    </w:p>
    <w:p w14:paraId="5805600A" w14:textId="77777777" w:rsidR="00351C5D" w:rsidRDefault="00351C5D">
      <w:pPr>
        <w:rPr>
          <w:ins w:id="124" w:author="Microsoft Office User" w:date="2021-11-30T14:14:00Z"/>
        </w:rPr>
      </w:pPr>
    </w:p>
    <w:p w14:paraId="614236FF" w14:textId="77777777" w:rsidR="00351C5D" w:rsidRDefault="00351C5D">
      <w:pPr>
        <w:rPr>
          <w:ins w:id="125" w:author="Microsoft Office User" w:date="2021-11-30T14:14:00Z"/>
        </w:rPr>
      </w:pPr>
    </w:p>
    <w:p w14:paraId="4444CCE6" w14:textId="77777777" w:rsidR="00351C5D" w:rsidRDefault="00351C5D">
      <w:pPr>
        <w:rPr>
          <w:ins w:id="126" w:author="Microsoft Office User" w:date="2021-11-30T14:14:00Z"/>
        </w:rPr>
      </w:pPr>
    </w:p>
    <w:p w14:paraId="1E755B7D" w14:textId="77777777" w:rsidR="00351C5D" w:rsidRDefault="00351C5D">
      <w:pPr>
        <w:rPr>
          <w:ins w:id="127" w:author="Microsoft Office User" w:date="2021-11-30T14:14:00Z"/>
        </w:rPr>
      </w:pPr>
    </w:p>
    <w:p w14:paraId="17438C46" w14:textId="77777777" w:rsidR="00351C5D" w:rsidRDefault="00351C5D">
      <w:pPr>
        <w:rPr>
          <w:ins w:id="128" w:author="Microsoft Office User" w:date="2021-11-30T14:14:00Z"/>
        </w:rPr>
      </w:pPr>
    </w:p>
    <w:p w14:paraId="1569264F" w14:textId="77777777" w:rsidR="00351C5D" w:rsidRDefault="00351C5D">
      <w:pPr>
        <w:rPr>
          <w:ins w:id="129" w:author="Microsoft Office User" w:date="2021-11-30T14:14:00Z"/>
        </w:rPr>
      </w:pPr>
    </w:p>
    <w:p w14:paraId="7DEF661C" w14:textId="77777777" w:rsidR="00351C5D" w:rsidRDefault="00351C5D">
      <w:pPr>
        <w:rPr>
          <w:ins w:id="130" w:author="Microsoft Office User" w:date="2021-11-30T14:14:00Z"/>
        </w:rPr>
      </w:pPr>
    </w:p>
    <w:p w14:paraId="642D2FF7" w14:textId="77777777" w:rsidR="00351C5D" w:rsidRDefault="00351C5D">
      <w:pPr>
        <w:rPr>
          <w:ins w:id="131" w:author="Microsoft Office User" w:date="2021-11-30T14:14:00Z"/>
        </w:rPr>
      </w:pPr>
    </w:p>
    <w:p w14:paraId="3495F0DF" w14:textId="77777777" w:rsidR="00351C5D" w:rsidRDefault="00351C5D">
      <w:pPr>
        <w:rPr>
          <w:ins w:id="132" w:author="Microsoft Office User" w:date="2021-11-30T14:14:00Z"/>
        </w:rPr>
      </w:pPr>
    </w:p>
    <w:p w14:paraId="77466231" w14:textId="77777777" w:rsidR="00351C5D" w:rsidRDefault="00351C5D">
      <w:pPr>
        <w:rPr>
          <w:ins w:id="133" w:author="Microsoft Office User" w:date="2021-11-30T14:14:00Z"/>
        </w:rPr>
      </w:pPr>
    </w:p>
    <w:p w14:paraId="6231E111" w14:textId="77777777" w:rsidR="00351C5D" w:rsidRDefault="00351C5D">
      <w:pPr>
        <w:rPr>
          <w:ins w:id="134" w:author="Microsoft Office User" w:date="2021-11-30T14:14:00Z"/>
        </w:rPr>
      </w:pPr>
    </w:p>
    <w:p w14:paraId="2E943F57" w14:textId="77777777" w:rsidR="00351C5D" w:rsidRDefault="00351C5D">
      <w:pPr>
        <w:rPr>
          <w:ins w:id="135" w:author="Microsoft Office User" w:date="2021-11-30T14:15:00Z"/>
        </w:rPr>
      </w:pPr>
    </w:p>
    <w:p w14:paraId="084EB13E" w14:textId="77777777" w:rsidR="00351C5D" w:rsidRDefault="00351C5D">
      <w:pPr>
        <w:rPr>
          <w:ins w:id="136" w:author="Microsoft Office User" w:date="2021-11-30T14:15:00Z"/>
        </w:rPr>
      </w:pPr>
    </w:p>
    <w:p w14:paraId="4DF259AF" w14:textId="77777777" w:rsidR="00351C5D" w:rsidRDefault="00351C5D">
      <w:pPr>
        <w:rPr>
          <w:ins w:id="137" w:author="Microsoft Office User" w:date="2021-11-30T14:15:00Z"/>
        </w:rPr>
      </w:pPr>
    </w:p>
    <w:p w14:paraId="65677752" w14:textId="77777777" w:rsidR="00351C5D" w:rsidRDefault="00351C5D">
      <w:pPr>
        <w:rPr>
          <w:ins w:id="138" w:author="Microsoft Office User" w:date="2021-11-30T14:15:00Z"/>
        </w:rPr>
      </w:pPr>
    </w:p>
    <w:p w14:paraId="4D598271" w14:textId="77777777" w:rsidR="00351C5D" w:rsidRDefault="00351C5D">
      <w:pPr>
        <w:rPr>
          <w:ins w:id="139" w:author="Microsoft Office User" w:date="2021-11-30T14:15:00Z"/>
        </w:rPr>
      </w:pPr>
    </w:p>
    <w:p w14:paraId="7DEE1A57" w14:textId="77777777" w:rsidR="00351C5D" w:rsidRDefault="00351C5D">
      <w:pPr>
        <w:rPr>
          <w:ins w:id="140" w:author="Microsoft Office User" w:date="2021-11-30T14:15:00Z"/>
        </w:rPr>
      </w:pPr>
    </w:p>
    <w:p w14:paraId="32756E06" w14:textId="77777777" w:rsidR="00351C5D" w:rsidRDefault="00351C5D">
      <w:pPr>
        <w:rPr>
          <w:ins w:id="141" w:author="Microsoft Office User" w:date="2021-11-30T14:15:00Z"/>
        </w:rPr>
      </w:pPr>
    </w:p>
    <w:p w14:paraId="5E0A9DBE" w14:textId="77777777" w:rsidR="00351C5D" w:rsidRDefault="00351C5D">
      <w:pPr>
        <w:rPr>
          <w:ins w:id="142" w:author="Microsoft Office User" w:date="2021-11-30T14:15:00Z"/>
        </w:rPr>
      </w:pPr>
    </w:p>
    <w:p w14:paraId="58525963" w14:textId="77777777" w:rsidR="00351C5D" w:rsidRDefault="00351C5D">
      <w:pPr>
        <w:rPr>
          <w:ins w:id="143" w:author="Microsoft Office User" w:date="2021-11-30T14:15:00Z"/>
        </w:rPr>
      </w:pPr>
    </w:p>
    <w:p w14:paraId="6A3C2339" w14:textId="77777777" w:rsidR="00351C5D" w:rsidRDefault="00351C5D">
      <w:pPr>
        <w:rPr>
          <w:ins w:id="144" w:author="Microsoft Office User" w:date="2021-11-30T14:15:00Z"/>
        </w:rPr>
      </w:pPr>
    </w:p>
    <w:p w14:paraId="20203001" w14:textId="77777777" w:rsidR="00351C5D" w:rsidRDefault="00351C5D">
      <w:pPr>
        <w:rPr>
          <w:ins w:id="145" w:author="Microsoft Office User" w:date="2021-11-30T14:15:00Z"/>
        </w:rPr>
      </w:pPr>
    </w:p>
    <w:p w14:paraId="0DDE583B" w14:textId="77777777" w:rsidR="00351C5D" w:rsidRDefault="00351C5D">
      <w:pPr>
        <w:rPr>
          <w:ins w:id="146" w:author="Microsoft Office User" w:date="2021-11-30T14:15:00Z"/>
        </w:rPr>
      </w:pPr>
    </w:p>
    <w:p w14:paraId="25EB75F3" w14:textId="77777777" w:rsidR="00351C5D" w:rsidRDefault="00351C5D">
      <w:pPr>
        <w:rPr>
          <w:ins w:id="147" w:author="Microsoft Office User" w:date="2021-11-30T14:15:00Z"/>
        </w:rPr>
      </w:pPr>
    </w:p>
    <w:p w14:paraId="5518ACB0" w14:textId="77777777" w:rsidR="00351C5D" w:rsidRDefault="00351C5D">
      <w:pPr>
        <w:rPr>
          <w:ins w:id="148" w:author="Microsoft Office User" w:date="2021-11-30T14:15:00Z"/>
        </w:rPr>
      </w:pPr>
    </w:p>
    <w:p w14:paraId="2EA5CBBB" w14:textId="77777777" w:rsidR="00351C5D" w:rsidRDefault="00351C5D">
      <w:pPr>
        <w:rPr>
          <w:ins w:id="149" w:author="Microsoft Office User" w:date="2021-11-30T14:15:00Z"/>
        </w:rPr>
      </w:pPr>
    </w:p>
    <w:p w14:paraId="29859F13" w14:textId="77777777" w:rsidR="00351C5D" w:rsidRDefault="00351C5D">
      <w:pPr>
        <w:rPr>
          <w:ins w:id="150" w:author="Microsoft Office User" w:date="2021-11-30T14:15:00Z"/>
        </w:rPr>
      </w:pPr>
    </w:p>
    <w:p w14:paraId="06346317" w14:textId="77777777" w:rsidR="00351C5D" w:rsidRDefault="00351C5D">
      <w:pPr>
        <w:rPr>
          <w:ins w:id="151" w:author="Microsoft Office User" w:date="2021-11-30T14:15:00Z"/>
        </w:rPr>
      </w:pPr>
    </w:p>
    <w:p w14:paraId="22CA0BE6" w14:textId="77777777" w:rsidR="00351C5D" w:rsidRDefault="00351C5D">
      <w:pPr>
        <w:rPr>
          <w:ins w:id="152" w:author="Microsoft Office User" w:date="2021-11-30T14:15:00Z"/>
        </w:rPr>
      </w:pPr>
    </w:p>
    <w:p w14:paraId="3C374647" w14:textId="77777777" w:rsidR="00351C5D" w:rsidRDefault="00351C5D">
      <w:pPr>
        <w:rPr>
          <w:ins w:id="153" w:author="Microsoft Office User" w:date="2021-11-30T14:15:00Z"/>
        </w:rPr>
      </w:pPr>
    </w:p>
    <w:p w14:paraId="2F8FF5D3" w14:textId="77777777" w:rsidR="00351C5D" w:rsidRDefault="00351C5D">
      <w:pPr>
        <w:rPr>
          <w:ins w:id="154" w:author="Microsoft Office User" w:date="2021-11-30T14:15:00Z"/>
        </w:rPr>
      </w:pPr>
    </w:p>
    <w:p w14:paraId="40D665EF" w14:textId="77777777" w:rsidR="00351C5D" w:rsidRDefault="00351C5D"/>
    <w:sectPr w:rsidR="00351C5D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E25DC" w14:textId="77777777" w:rsidR="00B41495" w:rsidRDefault="00B41495">
      <w:r>
        <w:separator/>
      </w:r>
    </w:p>
  </w:endnote>
  <w:endnote w:type="continuationSeparator" w:id="0">
    <w:p w14:paraId="7C6F5581" w14:textId="77777777" w:rsidR="00B41495" w:rsidRDefault="00B4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C5C1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749E03" w14:textId="77777777" w:rsidR="00941E77" w:rsidRDefault="00B41495">
    <w:pPr>
      <w:pStyle w:val="Footer"/>
    </w:pPr>
  </w:p>
  <w:p w14:paraId="5CDECEE0" w14:textId="77777777" w:rsidR="00941E77" w:rsidRDefault="00B414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90D4F" w14:textId="77777777" w:rsidR="00B41495" w:rsidRDefault="00B41495">
      <w:r>
        <w:separator/>
      </w:r>
    </w:p>
  </w:footnote>
  <w:footnote w:type="continuationSeparator" w:id="0">
    <w:p w14:paraId="0E6633DE" w14:textId="77777777" w:rsidR="00B41495" w:rsidRDefault="00B41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51C5D"/>
    <w:rsid w:val="0042167F"/>
    <w:rsid w:val="00642DF8"/>
    <w:rsid w:val="00924DF5"/>
    <w:rsid w:val="00927764"/>
    <w:rsid w:val="00A50B30"/>
    <w:rsid w:val="00B41495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F1B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51C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www.kompasiana.com/listhiahr/5e11e59a097f367b4a413222/hujan-turun-berat-badan-naik?page=al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617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2021-11-30T07:28:00Z</dcterms:created>
  <dcterms:modified xsi:type="dcterms:W3CDTF">2021-11-30T07:47:00Z</dcterms:modified>
</cp:coreProperties>
</file>