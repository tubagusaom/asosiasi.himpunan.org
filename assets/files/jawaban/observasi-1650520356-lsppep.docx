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76E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A347EA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AEC3E8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427F48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52EE53B" w14:textId="77777777" w:rsidTr="00821BA2">
        <w:tc>
          <w:tcPr>
            <w:tcW w:w="9350" w:type="dxa"/>
          </w:tcPr>
          <w:p w14:paraId="0BDB872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7FDD976B" w14:textId="2929D360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0" w:author="selvia.rahayu@outlook.com" w:date="2022-04-21T12:12:00Z">
              <w:r w:rsidR="00CF4D27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Kodar Akbar</w:t>
            </w:r>
          </w:p>
          <w:p w14:paraId="7306EE69" w14:textId="5AA285D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 kita berada pada zona industri yang sangat e</w:t>
            </w:r>
            <w:ins w:id="1" w:author="selvia.rahayu@outlook.com" w:date="2022-04-21T12:16:00Z">
              <w:r w:rsidR="00075595">
                <w:rPr>
                  <w:rFonts w:ascii="Times New Roman" w:eastAsia="Times New Roman" w:hAnsi="Times New Roman" w:cs="Times New Roman"/>
                  <w:szCs w:val="24"/>
                </w:rPr>
                <w:t>kst</w:t>
              </w:r>
            </w:ins>
            <w:ins w:id="2" w:author="selvia.rahayu@outlook.com" w:date="2022-04-21T12:18:00Z">
              <w:r w:rsidR="00F436B9">
                <w:rPr>
                  <w:rFonts w:ascii="Times New Roman" w:eastAsia="Times New Roman" w:hAnsi="Times New Roman" w:cs="Times New Roman"/>
                  <w:szCs w:val="24"/>
                </w:rPr>
                <w:t>rem.</w:t>
              </w:r>
            </w:ins>
            <w:del w:id="3" w:author="selvia.rahayu@outlook.com" w:date="2022-04-21T12:16:00Z">
              <w:r w:rsidRPr="00EC6F38" w:rsidDel="00075595">
                <w:rPr>
                  <w:rFonts w:ascii="Times New Roman" w:eastAsia="Times New Roman" w:hAnsi="Times New Roman" w:cs="Times New Roman"/>
                  <w:szCs w:val="24"/>
                </w:rPr>
                <w:delText>xtrea</w:delText>
              </w:r>
            </w:del>
            <w:del w:id="4" w:author="selvia.rahayu@outlook.com" w:date="2022-04-21T12:17:00Z">
              <w:r w:rsidRPr="00EC6F38" w:rsidDel="00075595">
                <w:rPr>
                  <w:rFonts w:ascii="Times New Roman" w:eastAsia="Times New Roman" w:hAnsi="Times New Roman" w:cs="Times New Roman"/>
                  <w:szCs w:val="24"/>
                </w:rPr>
                <w:delText>m.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Industri yang tiap menit bahkan detik dia akan berubah semakin maju, yang sering kita sebut dengan revolusi industr</w:t>
            </w:r>
            <w:del w:id="5" w:author="selvia.rahayu@outlook.com" w:date="2022-04-21T12:18:00Z">
              <w:r w:rsidRPr="00EC6F38" w:rsidDel="00F436B9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6" w:author="selvia.rahayu@outlook.com" w:date="2022-04-21T12:18:00Z">
              <w:r w:rsidR="00F436B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</w:t>
            </w:r>
            <w:ins w:id="7" w:author="selvia.rahayu@outlook.com" w:date="2022-04-21T12:18:00Z">
              <w:r w:rsidR="00F436B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bahkan banyak yang masih awam.</w:t>
            </w:r>
          </w:p>
          <w:p w14:paraId="6BF52CCD" w14:textId="7C99AC8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8" w:author="selvia.rahayu@outlook.com" w:date="2022-04-21T12:19:00Z">
              <w:r w:rsidR="00F436B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di siapkan untuk memasuki dunia kerja</w:t>
            </w:r>
            <w:ins w:id="9" w:author="selvia.rahayu@outlook.com" w:date="2022-04-21T12:19:00Z">
              <w:r w:rsidR="00F436B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0" w:author="selvia.rahayu@outlook.com" w:date="2022-04-21T12:19:00Z">
              <w:r w:rsidRPr="00EC6F38" w:rsidDel="00F436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namun bukan lagi perkerja, tetapi </w:t>
            </w:r>
            <w:del w:id="11" w:author="selvia.rahayu@outlook.com" w:date="2022-04-21T12:20:00Z">
              <w:r w:rsidRPr="00EC6F38" w:rsidDel="00F436B9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 siapkan untuk membuat lapangan kerja baru yang belum tercipta</w:t>
            </w:r>
            <w:del w:id="12" w:author="selvia.rahayu@outlook.com" w:date="2022-04-21T12:20:00Z">
              <w:r w:rsidRPr="00EC6F38" w:rsidDel="00F436B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menggunakan kemampuan teknologi dan ide kreatif</w:t>
            </w:r>
            <w:del w:id="13" w:author="selvia.rahayu@outlook.com" w:date="2022-04-21T12:20:00Z">
              <w:r w:rsidRPr="00EC6F38" w:rsidDel="00F436B9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C49BA6" w14:textId="0025284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4" w:author="selvia.rahayu@outlook.com" w:date="2022-04-21T12:21:00Z">
              <w:r w:rsidRPr="00EC6F38" w:rsidDel="00F436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dari terciptanya pendidikan 4.0 </w:t>
            </w:r>
            <w:del w:id="15" w:author="selvia.rahayu@outlook.com" w:date="2022-04-21T12:21:00Z">
              <w:r w:rsidRPr="00EC6F38" w:rsidDel="00F436B9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 peningkatan dan pemerataan pendidikan</w:t>
            </w:r>
            <w:ins w:id="16" w:author="selvia.rahayu@outlook.com" w:date="2022-04-21T12:21:00Z">
              <w:r w:rsidR="00F436B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7" w:author="selvia.rahayu@outlook.com" w:date="2022-04-21T12:21:00Z">
              <w:r w:rsidRPr="00EC6F38" w:rsidDel="00F436B9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dengan cara </w:t>
            </w:r>
            <w:del w:id="18" w:author="selvia.rahayu@outlook.com" w:date="2022-04-21T12:21:00Z">
              <w:r w:rsidRPr="00EC6F38" w:rsidDel="00F436B9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ins w:id="19" w:author="selvia.rahayu@outlook.com" w:date="2022-04-21T12:21:00Z">
              <w:r w:rsidR="00F436B9" w:rsidRPr="00EC6F38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  <w:r w:rsidR="00F436B9">
                <w:rPr>
                  <w:rFonts w:ascii="Times New Roman" w:eastAsia="Times New Roman" w:hAnsi="Times New Roman" w:cs="Times New Roman"/>
                  <w:szCs w:val="24"/>
                </w:rPr>
                <w:t>mperluas</w:t>
              </w:r>
              <w:r w:rsidR="00F436B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akses dan memanfaatkan teknologi.</w:t>
            </w:r>
          </w:p>
          <w:p w14:paraId="0C940DCB" w14:textId="4C91531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20" w:author="selvia.rahayu@outlook.com" w:date="2022-04-21T12:22:00Z">
              <w:r w:rsidR="00F436B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</w:t>
            </w:r>
            <w:ins w:id="21" w:author="selvia.rahayu@outlook.com" w:date="2022-04-21T12:22:00Z">
              <w:r w:rsidR="00F436B9">
                <w:rPr>
                  <w:rFonts w:ascii="Times New Roman" w:eastAsia="Times New Roman" w:hAnsi="Times New Roman" w:cs="Times New Roman"/>
                  <w:szCs w:val="24"/>
                </w:rPr>
                <w:t xml:space="preserve">juga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menghasilkan 4 aspek yang sangat di butuhkan di era milenial ini </w:t>
            </w:r>
            <w:del w:id="22" w:author="selvia.rahayu@outlook.com" w:date="2022-04-21T12:22:00Z">
              <w:r w:rsidRPr="00EC6F38" w:rsidDel="00F436B9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23" w:author="selvia.rahayu@outlook.com" w:date="2022-04-21T12:22:00Z">
              <w:r w:rsidR="00F436B9">
                <w:rPr>
                  <w:rFonts w:ascii="Times New Roman" w:eastAsia="Times New Roman" w:hAnsi="Times New Roman" w:cs="Times New Roman"/>
                  <w:szCs w:val="24"/>
                </w:rPr>
                <w:t xml:space="preserve">yang meliputi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kolaboratif, komunikatif, berfikir kritis, </w:t>
            </w:r>
            <w:ins w:id="24" w:author="selvia.rahayu@outlook.com" w:date="2022-04-21T12:23:00Z">
              <w:r w:rsidR="007C517A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Mengapa demikian</w:t>
            </w:r>
            <w:ins w:id="25" w:author="selvia.rahayu@outlook.com" w:date="2022-04-21T12:23:00Z">
              <w:r w:rsidR="007C517A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</w:ins>
            <w:del w:id="26" w:author="selvia.rahayu@outlook.com" w:date="2022-04-21T12:23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 xml:space="preserve"> p</w:delText>
              </w:r>
            </w:del>
            <w:ins w:id="27" w:author="selvia.rahayu@outlook.com" w:date="2022-04-21T12:23:00Z">
              <w:r w:rsidR="007C517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ini </w:t>
            </w:r>
            <w:del w:id="28" w:author="selvia.rahayu@outlook.com" w:date="2022-04-21T12:23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 gencar-gencarnya di</w:t>
            </w:r>
            <w:ins w:id="29" w:author="selvia.rahayu@outlook.com" w:date="2022-04-21T12:23:00Z">
              <w:r w:rsidR="007C517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0" w:author="selvia.rahayu@outlook.com" w:date="2022-04-21T12:23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 xml:space="preserve">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ublis, karena di era ini kita harus </w:t>
            </w:r>
            <w:del w:id="31" w:author="selvia.rahayu@outlook.com" w:date="2022-04-21T12:24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 xml:space="preserve">mempersiapkan </w:delText>
              </w:r>
            </w:del>
            <w:ins w:id="32" w:author="selvia.rahayu@outlook.com" w:date="2022-04-21T12:24:00Z">
              <w:r w:rsidR="007C517A" w:rsidRPr="00EC6F38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  <w:r w:rsidR="007C517A">
                <w:rPr>
                  <w:rFonts w:ascii="Times New Roman" w:eastAsia="Times New Roman" w:hAnsi="Times New Roman" w:cs="Times New Roman"/>
                  <w:szCs w:val="24"/>
                </w:rPr>
                <w:t>nyiapkan</w:t>
              </w:r>
              <w:r w:rsidR="007C517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del w:id="33" w:author="selvia.rahayu@outlook.com" w:date="2022-04-21T12:25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34" w:author="selvia.rahayu@outlook.com" w:date="2022-04-21T12:24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generasi muda untuk memasuki dunia revolusi industri 4.0.</w:t>
            </w:r>
          </w:p>
          <w:p w14:paraId="26E1DA19" w14:textId="7E2D62B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35" w:author="selvia.rahayu@outlook.com" w:date="2022-04-21T12:25:00Z">
              <w:r w:rsidR="007C517A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4178B125" w14:textId="5CFAB08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</w:t>
            </w:r>
            <w:ins w:id="36" w:author="selvia.rahayu@outlook.com" w:date="2022-04-21T12:26:00Z">
              <w:r w:rsidR="007C517A">
                <w:rPr>
                  <w:rFonts w:ascii="Times New Roman" w:eastAsia="Times New Roman" w:hAnsi="Times New Roman" w:cs="Times New Roman"/>
                  <w:szCs w:val="24"/>
                </w:rPr>
                <w:t xml:space="preserve"> serta </w:t>
              </w:r>
            </w:ins>
            <w:del w:id="37" w:author="selvia.rahayu@outlook.com" w:date="2022-04-21T12:26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14:paraId="4E30BDE5" w14:textId="550DC28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38" w:author="selvia.rahayu@outlook.com" w:date="2022-04-21T12:25:00Z">
              <w:r w:rsidR="007C517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9" w:author="selvia.rahayu@outlook.com" w:date="2022-04-21T12:25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</w:t>
            </w:r>
            <w:ins w:id="40" w:author="selvia.rahayu@outlook.com" w:date="2022-04-21T12:25:00Z">
              <w:r w:rsidR="007C517A">
                <w:rPr>
                  <w:rFonts w:ascii="Times New Roman" w:eastAsia="Times New Roman" w:hAnsi="Times New Roman" w:cs="Times New Roman"/>
                  <w:szCs w:val="24"/>
                </w:rPr>
                <w:t xml:space="preserve">tuntut </w:t>
              </w:r>
            </w:ins>
            <w:del w:id="41" w:author="selvia.rahayu@outlook.com" w:date="2022-04-21T12:25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 xml:space="preserve"> tutut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</w:t>
            </w:r>
            <w:ins w:id="42" w:author="selvia.rahayu@outlook.com" w:date="2022-04-21T12:26:00Z">
              <w:r w:rsidR="007C517A">
                <w:rPr>
                  <w:rFonts w:ascii="Times New Roman" w:eastAsia="Times New Roman" w:hAnsi="Times New Roman" w:cs="Times New Roman"/>
                  <w:szCs w:val="24"/>
                </w:rPr>
                <w:t xml:space="preserve"> serta </w:t>
              </w:r>
            </w:ins>
            <w:del w:id="43" w:author="selvia.rahayu@outlook.com" w:date="2022-04-21T12:25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14:paraId="3EF1D1C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5E09CC75" w14:textId="4E7C14D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4" w:author="selvia.rahayu@outlook.com" w:date="2022-04-21T12:26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</w:delText>
              </w:r>
            </w:del>
            <w:ins w:id="45" w:author="selvia.rahayu@outlook.com" w:date="2022-04-21T12:26:00Z">
              <w:r w:rsidR="007C517A">
                <w:rPr>
                  <w:rFonts w:ascii="Times New Roman" w:eastAsia="Times New Roman" w:hAnsi="Times New Roman" w:cs="Times New Roman"/>
                  <w:szCs w:val="24"/>
                </w:rPr>
                <w:t>Guru dituntut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membantu siwa dalam mencari kemampuan dan bakat siswa.</w:t>
            </w:r>
          </w:p>
          <w:p w14:paraId="38F58670" w14:textId="4A57146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6" w:author="selvia.rahayu@outlook.com" w:date="2022-04-21T12:27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>Menempatkan guru sebagai mentor.</w:delText>
              </w:r>
            </w:del>
            <w:ins w:id="47" w:author="selvia.rahayu@outlook.com" w:date="2022-04-21T12:27:00Z">
              <w:r w:rsidR="007C517A">
                <w:rPr>
                  <w:rFonts w:ascii="Times New Roman" w:eastAsia="Times New Roman" w:hAnsi="Times New Roman" w:cs="Times New Roman"/>
                  <w:szCs w:val="24"/>
                </w:rPr>
                <w:t>Guru ditempatkan sebagai mentor.</w:t>
              </w:r>
            </w:ins>
          </w:p>
          <w:p w14:paraId="3E3339AD" w14:textId="18E5536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8" w:author="selvia.rahayu@outlook.com" w:date="2022-04-21T12:27:00Z">
              <w:r w:rsidR="007C517A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del w:id="49" w:author="selvia.rahayu@outlook.com" w:date="2022-04-21T12:27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dilatih </w:t>
            </w:r>
            <w:del w:id="50" w:author="selvia.rahayu@outlook.com" w:date="2022-04-21T12:27:00Z">
              <w:r w:rsidRPr="00EC6F38" w:rsidDel="007C517A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 kurikulum dan memberikan kebebasan untuk menentukan cara belajar mengajar siswa.</w:t>
            </w:r>
          </w:p>
          <w:p w14:paraId="4E38642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64674937" w14:textId="2D51818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1" w:author="selvia.rahayu@outlook.com" w:date="2022-04-21T12:28:00Z">
              <w:r w:rsidRPr="00EC6F38" w:rsidDel="00D106C3">
                <w:rPr>
                  <w:rFonts w:ascii="Times New Roman" w:eastAsia="Times New Roman" w:hAnsi="Times New Roman" w:cs="Times New Roman"/>
                  <w:szCs w:val="24"/>
                </w:rPr>
                <w:delText>Dimana guru</w:delText>
              </w:r>
            </w:del>
            <w:ins w:id="52" w:author="selvia.rahayu@outlook.com" w:date="2022-04-21T12:28:00Z">
              <w:r w:rsidR="00D106C3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sebagai pendidik di era 4.0 </w:t>
            </w:r>
            <w:del w:id="53" w:author="selvia.rahayu@outlook.com" w:date="2022-04-21T12:29:00Z">
              <w:r w:rsidRPr="00EC6F38" w:rsidDel="00D106C3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boleh menetap dengan satu strata, harus selalu berkembang agar dapat mengajarkan pendidikan sesuai dengan eranya.</w:t>
            </w:r>
          </w:p>
          <w:p w14:paraId="6970B864" w14:textId="51D2FDF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</w:t>
            </w:r>
            <w:ins w:id="54" w:author="selvia.rahayu@outlook.com" w:date="2022-04-21T12:29:00Z">
              <w:r w:rsidR="00D106C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5" w:author="selvia.rahayu@outlook.com" w:date="2022-04-21T12:29:00Z">
              <w:r w:rsidRPr="00EC6F38" w:rsidDel="00D106C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 5 aspek yang di</w:t>
            </w:r>
            <w:ins w:id="56" w:author="selvia.rahayu@outlook.com" w:date="2022-04-21T12:29:00Z">
              <w:r w:rsidR="00D106C3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57" w:author="selvia.rahayu@outlook.com" w:date="2022-04-21T12:29:00Z">
              <w:r w:rsidRPr="00EC6F38" w:rsidDel="00D106C3">
                <w:rPr>
                  <w:rFonts w:ascii="Times New Roman" w:eastAsia="Times New Roman" w:hAnsi="Times New Roman" w:cs="Times New Roman"/>
                  <w:szCs w:val="24"/>
                </w:rPr>
                <w:delText xml:space="preserve"> 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ekankan pada proses pembelajaran yaitu:</w:t>
            </w:r>
          </w:p>
          <w:p w14:paraId="245EC65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62ECEF8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36ADA65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3ED26BE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298388FE" w14:textId="10C2AA3E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8" w:author="selvia.rahayu@outlook.com" w:date="2022-04-21T12:29:00Z">
              <w:r w:rsidRPr="00EC6F38" w:rsidDel="00D106C3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59" w:author="selvia.rahayu@outlook.com" w:date="2022-04-21T12:29:00Z">
              <w:r w:rsidR="00D106C3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</w:p>
          <w:p w14:paraId="362B3198" w14:textId="3339A34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</w:t>
            </w:r>
            <w:del w:id="60" w:author="selvia.rahayu@outlook.com" w:date="2022-04-21T12:30:00Z">
              <w:r w:rsidRPr="00EC6F38" w:rsidDel="00D106C3">
                <w:rPr>
                  <w:rFonts w:ascii="Times New Roman" w:eastAsia="Times New Roman" w:hAnsi="Times New Roman" w:cs="Times New Roman"/>
                  <w:szCs w:val="24"/>
                </w:rPr>
                <w:delText>kita bisa lihat</w:delText>
              </w:r>
            </w:del>
            <w:ins w:id="61" w:author="selvia.rahayu@outlook.com" w:date="2022-04-21T12:30:00Z">
              <w:r w:rsidR="00D106C3">
                <w:rPr>
                  <w:rFonts w:ascii="Times New Roman" w:eastAsia="Times New Roman" w:hAnsi="Times New Roman" w:cs="Times New Roman"/>
                  <w:szCs w:val="24"/>
                </w:rPr>
                <w:t>kita bisa lihat bahwa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mengamati dan memahami ini sebenarnya </w:t>
            </w:r>
            <w:del w:id="62" w:author="selvia.rahayu@outlook.com" w:date="2022-04-21T12:30:00Z">
              <w:r w:rsidRPr="00EC6F38" w:rsidDel="00D106C3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ins w:id="63" w:author="selvia.rahayu@outlook.com" w:date="2022-04-21T12:30:00Z">
              <w:r w:rsidR="00D106C3">
                <w:rPr>
                  <w:rFonts w:ascii="Times New Roman" w:eastAsia="Times New Roman" w:hAnsi="Times New Roman" w:cs="Times New Roman"/>
                  <w:szCs w:val="24"/>
                </w:rPr>
                <w:t xml:space="preserve">merupakan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satu kesatuan</w:t>
            </w:r>
            <w:ins w:id="64" w:author="selvia.rahayu@outlook.com" w:date="2022-04-21T12:30:00Z">
              <w:r w:rsidR="00D106C3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65" w:author="selvia.rahayu@outlook.com" w:date="2022-04-21T12:30:00Z">
              <w:r w:rsidRPr="00EC6F38" w:rsidDel="00D106C3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66" w:author="selvia.rahayu@outlook.com" w:date="2022-04-21T12:30:00Z">
              <w:r w:rsidR="00D106C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mengamati dan memahami kita bisa memiliki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</w:t>
            </w:r>
            <w:ins w:id="67" w:author="selvia.rahayu@outlook.com" w:date="2022-04-21T12:30:00Z">
              <w:r w:rsidR="00D106C3">
                <w:rPr>
                  <w:rFonts w:ascii="Times New Roman" w:eastAsia="Times New Roman" w:hAnsi="Times New Roman" w:cs="Times New Roman"/>
                  <w:szCs w:val="24"/>
                </w:rPr>
                <w:t>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ikiran yang kritis. Pikiran kritis sangat di</w:t>
            </w:r>
            <w:del w:id="68" w:author="selvia.rahayu@outlook.com" w:date="2022-04-21T12:31:00Z">
              <w:r w:rsidRPr="00EC6F38" w:rsidDel="00D106C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karena dengan pikiran yang kritis </w:t>
            </w:r>
            <w:del w:id="69" w:author="selvia.rahayu@outlook.com" w:date="2022-04-21T12:31:00Z">
              <w:r w:rsidRPr="00EC6F38" w:rsidDel="00D106C3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timbul sebuah ide atau gagasan.</w:t>
            </w:r>
          </w:p>
          <w:p w14:paraId="321A6C56" w14:textId="6EBBD45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</w:t>
            </w:r>
            <w:ins w:id="70" w:author="selvia.rahayu@outlook.com" w:date="2022-04-21T12:33:00Z">
              <w:r w:rsidR="00232FF3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del w:id="71" w:author="selvia.rahayu@outlook.com" w:date="2022-04-21T12:33:00Z">
              <w:r w:rsidRPr="00EC6F38" w:rsidDel="00232FF3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revolusi 4.0 </w:t>
            </w:r>
            <w:del w:id="72" w:author="selvia.rahayu@outlook.com" w:date="2022-04-21T12:33:00Z">
              <w:r w:rsidRPr="00EC6F38" w:rsidDel="00232FF3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lebih banyak prakt</w:t>
            </w:r>
            <w:ins w:id="73" w:author="selvia.rahayu@outlook.com" w:date="2022-04-21T12:33:00Z">
              <w:r w:rsidR="00232FF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74" w:author="selvia.rahayu@outlook.com" w:date="2022-04-21T12:33:00Z">
              <w:r w:rsidRPr="00EC6F38" w:rsidDel="00232FF3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 karena lebih menyiapkan anak </w:t>
            </w:r>
            <w:ins w:id="75" w:author="selvia.rahayu@outlook.com" w:date="2022-04-21T12:33:00Z">
              <w:r w:rsidR="00232FF3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del w:id="76" w:author="selvia.rahayu@outlook.com" w:date="2022-04-21T12:33:00Z">
              <w:r w:rsidRPr="00EC6F38" w:rsidDel="00232FF3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menumbuhkan ide baru atau gagasan.</w:t>
            </w:r>
          </w:p>
          <w:p w14:paraId="3ABAEA19" w14:textId="0F11865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 proses selanjutnya yaitu mendiskusikan. Mendiskusikan di sini bukan hanya satu atau dua orang</w:t>
            </w:r>
            <w:ins w:id="77" w:author="selvia.rahayu@outlook.com" w:date="2022-04-21T12:34:00Z">
              <w:r w:rsidR="00232FF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tapi banyak </w:t>
            </w:r>
            <w:ins w:id="78" w:author="selvia.rahayu@outlook.com" w:date="2022-04-21T12:34:00Z">
              <w:r w:rsidR="00232FF3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</w:t>
            </w:r>
            <w:del w:id="79" w:author="selvia.rahayu@outlook.com" w:date="2022-04-21T12:34:00Z">
              <w:r w:rsidRPr="00EC6F38" w:rsidDel="00232FF3">
                <w:rPr>
                  <w:rFonts w:ascii="Times New Roman" w:eastAsia="Times New Roman" w:hAnsi="Times New Roman" w:cs="Times New Roman"/>
                  <w:szCs w:val="24"/>
                </w:rPr>
                <w:delText xml:space="preserve">komunikasi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dengan banyak orang. Hal ini dilakukan karena banyak pandangan yang berbeda atau ide-ide </w:t>
            </w:r>
            <w:del w:id="80" w:author="selvia.rahayu@outlook.com" w:date="2022-04-21T12:35:00Z">
              <w:r w:rsidRPr="00EC6F38" w:rsidDel="00232FF3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baru </w:t>
            </w:r>
            <w:ins w:id="81" w:author="selvia.rahayu@outlook.com" w:date="2022-04-21T12:35:00Z">
              <w:r w:rsidR="00232FF3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akan muncul.</w:t>
            </w:r>
          </w:p>
          <w:p w14:paraId="2FB3862B" w14:textId="346E01C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82" w:author="selvia.rahayu@outlook.com" w:date="2022-04-21T12:35:00Z">
              <w:r w:rsidR="00232FF3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</w:t>
            </w:r>
            <w:ins w:id="83" w:author="selvia.rahayu@outlook.com" w:date="2022-04-21T12:35:00Z">
              <w:r w:rsidR="00232FF3">
                <w:rPr>
                  <w:rFonts w:ascii="Times New Roman" w:eastAsia="Times New Roman" w:hAnsi="Times New Roman" w:cs="Times New Roman"/>
                  <w:szCs w:val="24"/>
                </w:rPr>
                <w:t>. T</w:t>
              </w:r>
            </w:ins>
            <w:del w:id="84" w:author="selvia.rahayu@outlook.com" w:date="2022-04-21T12:35:00Z">
              <w:r w:rsidRPr="00EC6F38" w:rsidDel="00232FF3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untutan 4.0 </w:t>
            </w:r>
            <w:del w:id="85" w:author="selvia.rahayu@outlook.com" w:date="2022-04-21T12:35:00Z">
              <w:r w:rsidRPr="00EC6F38" w:rsidDel="00232FF3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adalah kreatif dan inovatif. </w:t>
            </w:r>
            <w:del w:id="86" w:author="selvia.rahayu@outlook.com" w:date="2022-04-21T12:36:00Z">
              <w:r w:rsidRPr="00EC6F38" w:rsidDel="00232FF3">
                <w:rPr>
                  <w:rFonts w:ascii="Times New Roman" w:eastAsia="Times New Roman" w:hAnsi="Times New Roman" w:cs="Times New Roman"/>
                  <w:szCs w:val="24"/>
                </w:rPr>
                <w:delText>Dengan melakukan</w:delText>
              </w:r>
            </w:del>
            <w:ins w:id="87" w:author="selvia.rahayu@outlook.com" w:date="2022-04-21T12:36:00Z">
              <w:r w:rsidR="00232FF3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penelitian kita bisa </w:t>
            </w:r>
            <w:ins w:id="88" w:author="selvia.rahayu@outlook.com" w:date="2022-04-21T12:35:00Z">
              <w:r w:rsidR="00232FF3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 proses kreatif</w:t>
            </w:r>
            <w:ins w:id="89" w:author="selvia.rahayu@outlook.com" w:date="2022-04-21T12:36:00Z">
              <w:r w:rsidR="00232FF3">
                <w:rPr>
                  <w:rFonts w:ascii="Times New Roman" w:eastAsia="Times New Roman" w:hAnsi="Times New Roman" w:cs="Times New Roman"/>
                  <w:szCs w:val="24"/>
                </w:rPr>
                <w:t>itas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inova</w:t>
            </w:r>
            <w:ins w:id="90" w:author="selvia.rahayu@outlook.com" w:date="2022-04-21T12:36:00Z">
              <w:r w:rsidR="00232FF3">
                <w:rPr>
                  <w:rFonts w:ascii="Times New Roman" w:eastAsia="Times New Roman" w:hAnsi="Times New Roman" w:cs="Times New Roman"/>
                  <w:szCs w:val="24"/>
                </w:rPr>
                <w:t xml:space="preserve">si </w:t>
              </w:r>
            </w:ins>
            <w:del w:id="91" w:author="selvia.rahayu@outlook.com" w:date="2022-04-21T12:36:00Z">
              <w:r w:rsidRPr="00EC6F38" w:rsidDel="00232FF3">
                <w:rPr>
                  <w:rFonts w:ascii="Times New Roman" w:eastAsia="Times New Roman" w:hAnsi="Times New Roman" w:cs="Times New Roman"/>
                  <w:szCs w:val="24"/>
                </w:rPr>
                <w:delText xml:space="preserve">tif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kita. </w:t>
            </w:r>
          </w:p>
        </w:tc>
      </w:tr>
    </w:tbl>
    <w:p w14:paraId="431CD87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000299">
    <w:abstractNumId w:val="1"/>
  </w:num>
  <w:num w:numId="2" w16cid:durableId="1735277778">
    <w:abstractNumId w:val="0"/>
  </w:num>
  <w:num w:numId="3" w16cid:durableId="54953713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lvia.rahayu@outlook.com">
    <w15:presenceInfo w15:providerId="Windows Live" w15:userId="a592b93dd9bc7e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75595"/>
    <w:rsid w:val="0012251A"/>
    <w:rsid w:val="00125355"/>
    <w:rsid w:val="001D038C"/>
    <w:rsid w:val="00232FF3"/>
    <w:rsid w:val="00240407"/>
    <w:rsid w:val="0042167F"/>
    <w:rsid w:val="007C517A"/>
    <w:rsid w:val="00924DF5"/>
    <w:rsid w:val="00CF4D27"/>
    <w:rsid w:val="00D106C3"/>
    <w:rsid w:val="00F4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1B42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F4D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D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D2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D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D27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30CE-ECF9-4395-9607-8F58EFE0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selvia.rahayu@outlook.com</cp:lastModifiedBy>
  <cp:revision>4</cp:revision>
  <dcterms:created xsi:type="dcterms:W3CDTF">2020-08-26T22:03:00Z</dcterms:created>
  <dcterms:modified xsi:type="dcterms:W3CDTF">2022-04-21T05:36:00Z</dcterms:modified>
</cp:coreProperties>
</file>