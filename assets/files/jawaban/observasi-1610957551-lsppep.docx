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7648AD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7648AD" w:rsidRPr="001D038C" w:rsidRDefault="007648AD" w:rsidP="007648AD">
      <w:pPr>
        <w:pStyle w:val="ListParagraph"/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</w:t>
            </w:r>
            <w:bookmarkStart w:id="0" w:name="_GoBack"/>
            <w:bookmarkEnd w:id="0"/>
            <w:del w:id="1" w:author="user" w:date="2021-01-18T15:12:00Z">
              <w:r w:rsidDel="00E509BE">
                <w:delText>b</w:delText>
              </w:r>
            </w:del>
            <w:r>
              <w:t>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648AD">
              <w:rPr>
                <w:rFonts w:ascii="Times New Roman" w:eastAsia="Times New Roman" w:hAnsi="Times New Roman" w:cs="Times New Roman"/>
                <w:i/>
                <w:szCs w:val="24"/>
                <w:rPrChange w:id="2" w:author="user" w:date="2021-01-18T15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proofErr w:type="spellEnd"/>
            <w:del w:id="3" w:author="user" w:date="2021-01-18T15:07:00Z">
              <w:r w:rsidRPr="00EC6F38" w:rsidDel="007648AD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ins w:id="4" w:author="user" w:date="2021-01-18T15:07:00Z">
              <w:r w:rsidR="007648A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user" w:date="2021-01-18T15:08:00Z">
              <w:r w:rsidRPr="00EC6F38" w:rsidDel="007648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proofErr w:type="gramStart"/>
            <w:ins w:id="6" w:author="user" w:date="2021-01-18T15:07:00Z">
              <w:r w:rsidR="007648A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proofErr w:type="gramEnd"/>
            <w:del w:id="7" w:author="user" w:date="2021-01-18T15:07:00Z">
              <w:r w:rsidRPr="00EC6F38" w:rsidDel="007648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user" w:date="2021-01-18T15:08:00Z">
              <w:r w:rsidRPr="00EC6F38" w:rsidDel="007648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user" w:date="2021-01-18T15:09:00Z">
              <w:r w:rsidRPr="00EC6F38" w:rsidDel="007648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user" w:date="2021-01-18T15:08:00Z">
              <w:r w:rsidRPr="00EC6F38" w:rsidDel="007648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1" w:author="user" w:date="2021-01-18T15:08:00Z">
              <w:r w:rsidR="007648A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user" w:date="2021-01-18T15:08:00Z">
              <w:r w:rsidRPr="00EC6F38" w:rsidDel="007648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user" w:date="2021-01-18T15:09:00Z">
              <w:r w:rsidRPr="00EC6F38" w:rsidDel="007648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ins w:id="14" w:author="user" w:date="2021-01-18T15:10:00Z">
              <w:r w:rsidR="007648A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</w:t>
            </w:r>
            <w:del w:id="15" w:author="user" w:date="2021-01-18T15:10:00Z">
              <w:r w:rsidRPr="00EC6F38" w:rsidDel="007648AD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user" w:date="2021-01-18T15:10:00Z">
              <w:r w:rsidRPr="00EC6F38" w:rsidDel="007648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proofErr w:type="spellEnd"/>
            <w:ins w:id="17" w:author="user" w:date="2021-01-18T15:10:00Z">
              <w:r w:rsidR="007648A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</w:ins>
            <w:del w:id="18" w:author="user" w:date="2021-01-18T15:10:00Z">
              <w:r w:rsidRPr="00EC6F38" w:rsidDel="007648AD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19" w:author="user" w:date="2021-01-18T15:10:00Z">
              <w:r w:rsidR="007648A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user" w:date="2021-01-18T15:11:00Z">
              <w:r w:rsidRPr="00EC6F38" w:rsidDel="007648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1" w:author="user" w:date="2021-01-18T15:12:00Z">
              <w:r w:rsidR="007648A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648AD"/>
    <w:rsid w:val="00924DF5"/>
    <w:rsid w:val="00E5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6</cp:revision>
  <dcterms:created xsi:type="dcterms:W3CDTF">2020-08-26T22:03:00Z</dcterms:created>
  <dcterms:modified xsi:type="dcterms:W3CDTF">2021-01-18T08:13:00Z</dcterms:modified>
</cp:coreProperties>
</file>