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4257F1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ins w:id="0" w:author="Rosaria Indah" w:date="2020-09-28T15:15:00Z">
              <w:r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</w:rPr>
                <w:t>PRA</w:t>
              </w:r>
            </w:ins>
            <w:r w:rsidR="00D80F46"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</w:t>
            </w:r>
            <w:del w:id="1" w:author="Rosaria Indah" w:date="2020-09-28T15:15:00Z">
              <w:r w:rsidR="00D80F46" w:rsidRPr="00A16D9B" w:rsidDel="004257F1">
                <w:rPr>
                  <w:rFonts w:ascii="Times New Roman" w:hAnsi="Times New Roman" w:cs="Times New Roman"/>
                  <w:b/>
                  <w:sz w:val="24"/>
                  <w:szCs w:val="24"/>
                </w:rPr>
                <w:delText xml:space="preserve"> PENGANTAR</w:delText>
              </w:r>
            </w:del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Del="00543E5F" w:rsidRDefault="00D80F46" w:rsidP="006901CB">
            <w:pPr>
              <w:spacing w:line="312" w:lineRule="auto"/>
              <w:ind w:firstLine="567"/>
              <w:jc w:val="both"/>
              <w:rPr>
                <w:del w:id="2" w:author="Rosaria Indah" w:date="2020-09-28T14:40:00Z"/>
                <w:rFonts w:ascii="Times New Roman" w:hAnsi="Times New Roman" w:cs="Times New Roman"/>
                <w:sz w:val="24"/>
                <w:szCs w:val="24"/>
              </w:rPr>
              <w:pPrChange w:id="3" w:author="Rosaria Indah" w:date="2020-09-28T15:15:00Z">
                <w:pPr>
                  <w:spacing w:line="312" w:lineRule="auto"/>
                  <w:jc w:val="both"/>
                </w:pPr>
              </w:pPrChange>
            </w:pPr>
            <w:bookmarkStart w:id="4" w:name="_GoBack"/>
            <w:bookmarkEnd w:id="4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</w:t>
            </w:r>
            <w:ins w:id="5" w:author="Rosaria Indah" w:date="2020-09-28T15:10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Swt.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yang  telah  memberikan  segala  bimbingan-Nya  kepada penulis untuk menyelesaikan </w:t>
            </w:r>
            <w:ins w:id="6" w:author="Rosaria Indah" w:date="2020-09-28T15:13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del w:id="7" w:author="Rosaria Indah" w:date="2020-09-28T15:13:00Z">
              <w:r w:rsidRPr="00A16D9B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</w:t>
            </w:r>
            <w:ins w:id="8" w:author="Rosaria Indah" w:date="2020-09-28T15:13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9" w:author="Rosaria Indah" w:date="2020-09-28T15:13:00Z">
              <w:r w:rsidRPr="00A16D9B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</w:t>
            </w:r>
            <w:r w:rsidRPr="004257F1">
              <w:rPr>
                <w:rFonts w:ascii="Times New Roman" w:hAnsi="Times New Roman" w:cs="Times New Roman"/>
                <w:sz w:val="24"/>
                <w:szCs w:val="24"/>
              </w:rPr>
              <w:t xml:space="preserve">Jaringan </w:t>
            </w:r>
            <w:ins w:id="10" w:author="Rosaria Indah" w:date="2020-09-28T15:13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11" w:author="Rosaria Indah" w:date="2020-09-28T15:12:00Z">
              <w:r w:rsidRPr="004257F1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Komp</w:delText>
              </w:r>
            </w:del>
            <w:ins w:id="12" w:author="Rosaria Indah" w:date="2020-09-28T15:12:00Z">
              <w:r w:rsidR="004257F1" w:rsidRPr="004257F1">
                <w:rPr>
                  <w:rFonts w:ascii="Times New Roman" w:hAnsi="Times New Roman" w:cs="Times New Roman"/>
                  <w:sz w:val="24"/>
                  <w:szCs w:val="24"/>
                  <w:lang w:val="en-US"/>
                  <w:rPrChange w:id="13" w:author="Rosaria Indah" w:date="2020-09-28T15:13:00Z">
                    <w:rPr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</w:rPrChange>
                </w:rPr>
                <w:t>omp</w:t>
              </w:r>
            </w:ins>
            <w:r w:rsidRPr="004257F1">
              <w:rPr>
                <w:rFonts w:ascii="Times New Roman" w:hAnsi="Times New Roman" w:cs="Times New Roman"/>
                <w:sz w:val="24"/>
                <w:szCs w:val="24"/>
              </w:rPr>
              <w:t>uter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:rsidR="00D80F46" w:rsidRPr="00543E5F" w:rsidDel="00543E5F" w:rsidRDefault="00D80F46" w:rsidP="006901CB">
            <w:pPr>
              <w:spacing w:line="312" w:lineRule="auto"/>
              <w:ind w:firstLine="567"/>
              <w:jc w:val="both"/>
              <w:rPr>
                <w:del w:id="14" w:author="Rosaria Indah" w:date="2020-09-28T14:40:00Z"/>
                <w:rFonts w:ascii="Times New Roman" w:hAnsi="Times New Roman" w:cs="Times New Roman"/>
                <w:sz w:val="24"/>
                <w:szCs w:val="24"/>
                <w:lang w:val="en-US"/>
                <w:rPrChange w:id="15" w:author="Rosaria Indah" w:date="2020-09-28T14:40:00Z">
                  <w:rPr>
                    <w:del w:id="16" w:author="Rosaria Indah" w:date="2020-09-28T14:40:00Z"/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pPrChange w:id="17" w:author="Rosaria Indah" w:date="2020-09-28T15:15:00Z">
                <w:pPr>
                  <w:spacing w:line="312" w:lineRule="auto"/>
                  <w:jc w:val="both"/>
                </w:pPr>
              </w:pPrChange>
            </w:pPr>
          </w:p>
          <w:p w:rsidR="00D80F46" w:rsidRPr="00A16D9B" w:rsidDel="004257F1" w:rsidRDefault="00D80F46" w:rsidP="006901CB">
            <w:pPr>
              <w:spacing w:line="312" w:lineRule="auto"/>
              <w:ind w:firstLine="567"/>
              <w:jc w:val="both"/>
              <w:rPr>
                <w:del w:id="18" w:author="Rosaria Indah" w:date="2020-09-28T15:12:00Z"/>
                <w:rFonts w:ascii="Times New Roman" w:hAnsi="Times New Roman" w:cs="Times New Roman"/>
                <w:sz w:val="24"/>
                <w:szCs w:val="24"/>
              </w:rPr>
              <w:pPrChange w:id="19" w:author="Rosaria Indah" w:date="2020-09-28T15:15:00Z">
                <w:pPr>
                  <w:spacing w:line="312" w:lineRule="auto"/>
                  <w:jc w:val="both"/>
                </w:pPr>
              </w:pPrChange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del w:id="20" w:author="Rosaria Indah" w:date="2020-09-28T14:41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ins w:id="21" w:author="Rosaria Indah" w:date="2020-09-28T14:41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22" w:author="Rosaria Indah" w:date="2020-09-28T14:42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23" w:author="Rosaria Indah" w:date="2020-09-28T14:42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</w:t>
            </w:r>
            <w:ins w:id="24" w:author="Rosaria Indah" w:date="2020-09-28T14:42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25" w:author="Rosaria Indah" w:date="2020-09-28T14:42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rogram  D3/D4 di Politeknik Elektronika Negeri Surabaya. Sasaran dari praktikum </w:t>
            </w:r>
            <w:ins w:id="26" w:author="Rosaria Indah" w:date="2020-09-28T14:42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27" w:author="Rosaria Indah" w:date="2020-09-28T14:42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28" w:author="Rosaria Indah" w:date="2020-09-28T14:42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29" w:author="Rosaria Indah" w:date="2020-09-28T14:42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ini  adalah  memberikan  pengetahuan  kepada  mahasiswa  tentang  teknik  membangun  sistem  </w:t>
            </w:r>
            <w:ins w:id="30" w:author="Rosaria Indah" w:date="2020-09-28T14:42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31" w:author="Rosaria Indah" w:date="2020-09-28T14:42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ins w:id="32" w:author="Rosaria Indah" w:date="2020-09-28T14:42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33" w:author="Rosaria Indah" w:date="2020-09-28T14:42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internet server yang meliputi </w:t>
            </w:r>
            <w:r w:rsidRPr="00543E5F">
              <w:rPr>
                <w:rFonts w:ascii="Times New Roman" w:hAnsi="Times New Roman" w:cs="Times New Roman"/>
                <w:i/>
                <w:sz w:val="24"/>
                <w:szCs w:val="24"/>
                <w:rPrChange w:id="34" w:author="Rosaria Indah" w:date="2020-09-28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3E5F">
              <w:rPr>
                <w:rFonts w:ascii="Times New Roman" w:hAnsi="Times New Roman" w:cs="Times New Roman"/>
                <w:i/>
                <w:sz w:val="24"/>
                <w:szCs w:val="24"/>
                <w:rPrChange w:id="35" w:author="Rosaria Indah" w:date="2020-09-28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3E5F">
              <w:rPr>
                <w:rFonts w:ascii="Times New Roman" w:hAnsi="Times New Roman" w:cs="Times New Roman"/>
                <w:i/>
                <w:sz w:val="24"/>
                <w:szCs w:val="24"/>
                <w:rPrChange w:id="36" w:author="Rosaria Indah" w:date="2020-09-28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543E5F">
              <w:rPr>
                <w:rFonts w:ascii="Times New Roman" w:hAnsi="Times New Roman" w:cs="Times New Roman"/>
                <w:i/>
                <w:sz w:val="24"/>
                <w:szCs w:val="24"/>
                <w:rPrChange w:id="37" w:author="Rosaria Indah" w:date="2020-09-28T14:43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</w:t>
            </w:r>
            <w:ins w:id="38" w:author="Rosaria Indah" w:date="2020-09-28T14:43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-lain</w:t>
              </w:r>
            </w:ins>
            <w:del w:id="39" w:author="Rosaria Indah" w:date="2020-09-28T14:43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sebagainya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 Selain  itu</w:t>
            </w:r>
            <w:ins w:id="40" w:author="Rosaria Indah" w:date="2020-09-28T15:11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ins w:id="41" w:author="Rosaria Indah" w:date="2020-09-28T15:14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del w:id="42" w:author="Rosaria Indah" w:date="2020-09-28T15:14:00Z">
              <w:r w:rsidRPr="00A16D9B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uku  </w:t>
            </w:r>
            <w:ins w:id="43" w:author="Rosaria Indah" w:date="2020-09-28T15:14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</w:t>
              </w:r>
            </w:ins>
            <w:del w:id="44" w:author="Rosaria Indah" w:date="2020-09-28T15:14:00Z">
              <w:r w:rsidRPr="00A16D9B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p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raktikum  Jaringan  Komputer  ini  dapat digunakan sebagai panduan bagi mahasiswa saat melaksanakan praktikum tersebut. </w:t>
            </w:r>
          </w:p>
          <w:p w:rsidR="00D80F46" w:rsidRPr="00A16D9B" w:rsidDel="004257F1" w:rsidRDefault="00D80F46" w:rsidP="006901CB">
            <w:pPr>
              <w:spacing w:line="312" w:lineRule="auto"/>
              <w:ind w:firstLine="567"/>
              <w:jc w:val="both"/>
              <w:rPr>
                <w:del w:id="45" w:author="Rosaria Indah" w:date="2020-09-28T15:12:00Z"/>
                <w:rFonts w:ascii="Times New Roman" w:hAnsi="Times New Roman" w:cs="Times New Roman"/>
                <w:sz w:val="24"/>
                <w:szCs w:val="24"/>
              </w:rPr>
              <w:pPrChange w:id="46" w:author="Rosaria Indah" w:date="2020-09-28T15:15:00Z">
                <w:pPr>
                  <w:spacing w:line="312" w:lineRule="auto"/>
                  <w:jc w:val="both"/>
                </w:pPr>
              </w:pPrChange>
            </w:pPr>
          </w:p>
          <w:p w:rsidR="00D80F46" w:rsidRPr="00A16D9B" w:rsidDel="00543E5F" w:rsidRDefault="00D80F46" w:rsidP="006901CB">
            <w:pPr>
              <w:spacing w:line="312" w:lineRule="auto"/>
              <w:ind w:firstLine="567"/>
              <w:jc w:val="both"/>
              <w:rPr>
                <w:del w:id="47" w:author="Rosaria Indah" w:date="2020-09-28T14:44:00Z"/>
                <w:rFonts w:ascii="Times New Roman" w:hAnsi="Times New Roman" w:cs="Times New Roman"/>
                <w:sz w:val="24"/>
                <w:szCs w:val="24"/>
              </w:rPr>
              <w:pPrChange w:id="48" w:author="Rosaria Indah" w:date="2020-09-28T15:15:00Z">
                <w:pPr>
                  <w:spacing w:line="312" w:lineRule="auto"/>
                  <w:jc w:val="both"/>
                </w:pPr>
              </w:pPrChange>
            </w:pPr>
            <w:del w:id="49" w:author="Rosaria Indah" w:date="2020-09-28T14:44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Penulis  menyadari  bahwa  buku  ini  jauh  dari  sempurna,  oleh  karena  itu  penulis  akan  memperbaikinya  secara  berkala.Saran  dan  kritik  untuk  perbaikan  buku  ini  sangat  kami  harapkan.  </w:delText>
              </w:r>
            </w:del>
          </w:p>
          <w:p w:rsidR="00D80F46" w:rsidRPr="00A16D9B" w:rsidDel="00543E5F" w:rsidRDefault="00D80F46" w:rsidP="006901CB">
            <w:pPr>
              <w:spacing w:line="312" w:lineRule="auto"/>
              <w:ind w:firstLine="567"/>
              <w:jc w:val="both"/>
              <w:rPr>
                <w:del w:id="50" w:author="Rosaria Indah" w:date="2020-09-28T14:44:00Z"/>
                <w:rFonts w:ascii="Times New Roman" w:hAnsi="Times New Roman" w:cs="Times New Roman"/>
                <w:sz w:val="24"/>
                <w:szCs w:val="24"/>
              </w:rPr>
              <w:pPrChange w:id="51" w:author="Rosaria Indah" w:date="2020-09-28T15:15:00Z">
                <w:pPr>
                  <w:spacing w:line="312" w:lineRule="auto"/>
                  <w:jc w:val="both"/>
                </w:pPr>
              </w:pPrChange>
            </w:pPr>
          </w:p>
          <w:p w:rsidR="00D80F46" w:rsidRPr="00A16D9B" w:rsidRDefault="00D80F46" w:rsidP="006901CB">
            <w:pPr>
              <w:spacing w:line="312" w:lineRule="auto"/>
              <w:ind w:firstLine="567"/>
              <w:jc w:val="both"/>
              <w:rPr>
                <w:rFonts w:ascii="Times New Roman" w:hAnsi="Times New Roman" w:cs="Times New Roman"/>
                <w:sz w:val="24"/>
                <w:szCs w:val="24"/>
              </w:rPr>
              <w:pPrChange w:id="52" w:author="Rosaria Indah" w:date="2020-09-28T15:15:00Z">
                <w:pPr>
                  <w:spacing w:line="312" w:lineRule="auto"/>
                  <w:jc w:val="both"/>
                </w:pPr>
              </w:pPrChange>
            </w:pPr>
            <w:del w:id="53" w:author="Rosaria Indah" w:date="2020-09-28T14:44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Akhir  kata,  </w:delText>
              </w:r>
            </w:del>
            <w:ins w:id="54" w:author="Rosaria Indah" w:date="2020-09-28T14:44:00Z">
              <w:r w:rsidR="00543E5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55" w:author="Rosaria Indah" w:date="2020-09-28T14:44:00Z">
              <w:r w:rsidRPr="00A16D9B" w:rsidDel="00543E5F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emoga  buku  ini  bermanfaat  bagi  mahasiswa  dalam  mempelajari  mata  kuliah  </w:t>
            </w:r>
            <w:ins w:id="56" w:author="Rosaria Indah" w:date="2020-09-28T15:14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</w:t>
              </w:r>
            </w:ins>
            <w:del w:id="57" w:author="Rosaria Indah" w:date="2020-09-28T15:14:00Z">
              <w:r w:rsidRPr="00A16D9B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J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ins w:id="58" w:author="Rosaria Indah" w:date="2020-09-28T15:14:00Z">
              <w:r w:rsidR="004257F1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</w:t>
              </w:r>
            </w:ins>
            <w:del w:id="59" w:author="Rosaria Indah" w:date="2020-09-28T15:14:00Z">
              <w:r w:rsidRPr="00A16D9B" w:rsidDel="004257F1">
                <w:rPr>
                  <w:rFonts w:ascii="Times New Roman" w:hAnsi="Times New Roman" w:cs="Times New Roman"/>
                  <w:sz w:val="24"/>
                  <w:szCs w:val="24"/>
                </w:rPr>
                <w:delText>K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omputer. Amin.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F8B" w:rsidRDefault="00C31F8B" w:rsidP="00D80F46">
      <w:r>
        <w:separator/>
      </w:r>
    </w:p>
  </w:endnote>
  <w:endnote w:type="continuationSeparator" w:id="0">
    <w:p w:rsidR="00C31F8B" w:rsidRDefault="00C31F8B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F8B" w:rsidRDefault="00C31F8B" w:rsidP="00D80F46">
      <w:r>
        <w:separator/>
      </w:r>
    </w:p>
  </w:footnote>
  <w:footnote w:type="continuationSeparator" w:id="0">
    <w:p w:rsidR="00C31F8B" w:rsidRDefault="00C31F8B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257F1"/>
    <w:rsid w:val="0046485C"/>
    <w:rsid w:val="004F5D73"/>
    <w:rsid w:val="00543E5F"/>
    <w:rsid w:val="006901CB"/>
    <w:rsid w:val="00771E9D"/>
    <w:rsid w:val="008D1AF7"/>
    <w:rsid w:val="00924DF5"/>
    <w:rsid w:val="00A16D9B"/>
    <w:rsid w:val="00A86167"/>
    <w:rsid w:val="00AF28E1"/>
    <w:rsid w:val="00C31F8B"/>
    <w:rsid w:val="00D80F46"/>
    <w:rsid w:val="00F9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4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paragraph" w:styleId="BalloonText">
    <w:name w:val="Balloon Text"/>
    <w:basedOn w:val="Normal"/>
    <w:link w:val="BalloonTextChar"/>
    <w:uiPriority w:val="99"/>
    <w:semiHidden/>
    <w:unhideWhenUsed/>
    <w:rsid w:val="00543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E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Rosaria Indah</cp:lastModifiedBy>
  <cp:revision>9</cp:revision>
  <dcterms:created xsi:type="dcterms:W3CDTF">2019-10-18T19:52:00Z</dcterms:created>
  <dcterms:modified xsi:type="dcterms:W3CDTF">2020-09-28T08:15:00Z</dcterms:modified>
</cp:coreProperties>
</file>