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89E83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22F5F1EA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04E6E2E" w14:textId="77777777" w:rsidR="008C2877" w:rsidRPr="008C2877" w:rsidRDefault="008C2877" w:rsidP="008C2877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2877">
        <w:rPr>
          <w:rFonts w:ascii="Times New Roman" w:hAnsi="Times New Roman" w:cs="Times New Roman"/>
          <w:sz w:val="24"/>
          <w:szCs w:val="24"/>
        </w:rPr>
        <w:t>Ubahlah susunan paragraf-paragraf berikut ini sehingga menjadi lebih logis dan sistematis.</w:t>
      </w:r>
    </w:p>
    <w:p w14:paraId="6BE5C22F" w14:textId="77777777" w:rsidR="008C2877" w:rsidRPr="00A16D9B" w:rsidRDefault="008C2877" w:rsidP="008C287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8C2877" w:rsidRPr="00A16D9B" w14:paraId="5C14A627" w14:textId="77777777" w:rsidTr="0062003E">
        <w:tc>
          <w:tcPr>
            <w:tcW w:w="9350" w:type="dxa"/>
          </w:tcPr>
          <w:p w14:paraId="68577F5B" w14:textId="77777777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BDB0AE" w14:textId="77777777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Berpikir Kritis</w:t>
            </w:r>
          </w:p>
          <w:p w14:paraId="2B2FEF42" w14:textId="77777777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FA8E1E" w14:textId="1CA88FD1" w:rsidR="008C2877" w:rsidRPr="00A16D9B" w:rsidDel="006E6546" w:rsidRDefault="008C2877" w:rsidP="0062003E">
            <w:pPr>
              <w:spacing w:line="312" w:lineRule="auto"/>
              <w:jc w:val="both"/>
              <w:rPr>
                <w:del w:id="0" w:author="Astri Senania" w:date="2020-08-08T12:51:00Z"/>
                <w:rFonts w:ascii="Times New Roman" w:hAnsi="Times New Roman" w:cs="Times New Roman"/>
                <w:sz w:val="24"/>
                <w:szCs w:val="24"/>
              </w:rPr>
            </w:pPr>
            <w:del w:id="1" w:author="Astri Senania" w:date="2020-08-08T12:26:00Z">
              <w:r w:rsidRPr="00A16D9B" w:rsidDel="00421D86">
                <w:rPr>
                  <w:rFonts w:ascii="Times New Roman" w:hAnsi="Times New Roman" w:cs="Times New Roman"/>
                  <w:sz w:val="24"/>
                  <w:szCs w:val="24"/>
                </w:rPr>
                <w:delText>Di dalam d</w:delText>
              </w:r>
            </w:del>
            <w:del w:id="2" w:author="Astri Senania" w:date="2020-08-08T12:51:00Z">
              <w:r w:rsidRPr="00A16D9B" w:rsidDel="006E6546">
                <w:rPr>
                  <w:rFonts w:ascii="Times New Roman" w:hAnsi="Times New Roman" w:cs="Times New Roman"/>
                  <w:sz w:val="24"/>
                  <w:szCs w:val="24"/>
                </w:rPr>
                <w:delText>unia tulis</w:delText>
              </w:r>
            </w:del>
            <w:del w:id="3" w:author="Astri Senania" w:date="2020-08-08T12:27:00Z">
              <w:r w:rsidRPr="00A16D9B" w:rsidDel="00421D86">
                <w:rPr>
                  <w:rFonts w:ascii="Times New Roman" w:hAnsi="Times New Roman" w:cs="Times New Roman"/>
                  <w:sz w:val="24"/>
                  <w:szCs w:val="24"/>
                </w:rPr>
                <w:delText>-</w:delText>
              </w:r>
            </w:del>
            <w:del w:id="4" w:author="Astri Senania" w:date="2020-08-08T12:51:00Z">
              <w:r w:rsidRPr="00A16D9B" w:rsidDel="006E654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menulis, </w:delText>
              </w:r>
            </w:del>
            <w:del w:id="5" w:author="Astri Senania" w:date="2020-08-08T12:49:00Z">
              <w:r w:rsidRPr="00A16D9B" w:rsidDel="006D4C3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kemampuan berpikir kritis sangat membantu dalam </w:delText>
              </w:r>
            </w:del>
            <w:del w:id="6" w:author="Astri Senania" w:date="2020-08-08T12:51:00Z">
              <w:r w:rsidRPr="00A16D9B" w:rsidDel="006E654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pengembangan gagasan yang berbasis masalah. Kemampuan ini </w:delText>
              </w:r>
            </w:del>
            <w:del w:id="7" w:author="Astri Senania" w:date="2020-08-08T12:27:00Z">
              <w:r w:rsidRPr="00A16D9B" w:rsidDel="00421D8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terutama </w:delText>
              </w:r>
            </w:del>
            <w:del w:id="8" w:author="Astri Senania" w:date="2020-08-08T12:51:00Z">
              <w:r w:rsidRPr="00A16D9B" w:rsidDel="006E654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diperlukan untuk menghasilkan karya tulis ilmiah yang berbasis pada riset </w:delText>
              </w:r>
            </w:del>
            <w:del w:id="9" w:author="Astri Senania" w:date="2020-08-08T12:28:00Z">
              <w:r w:rsidRPr="00A16D9B" w:rsidDel="00421D8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masalah </w:delText>
              </w:r>
            </w:del>
            <w:del w:id="10" w:author="Astri Senania" w:date="2020-08-08T12:51:00Z">
              <w:r w:rsidRPr="00A16D9B" w:rsidDel="006E654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seperti di pendidikan tinggi. </w:delText>
              </w:r>
              <w:r w:rsidRPr="00A16D9B" w:rsidDel="006E6546">
                <w:rPr>
                  <w:rFonts w:ascii="Times New Roman" w:hAnsi="Times New Roman" w:cs="Times New Roman"/>
                  <w:b/>
                  <w:sz w:val="24"/>
                  <w:szCs w:val="24"/>
                  <w:vertAlign w:val="superscript"/>
                </w:rPr>
                <w:delText>1</w:delText>
              </w:r>
            </w:del>
          </w:p>
          <w:p w14:paraId="6F2AF840" w14:textId="77777777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82A9E8" w14:textId="09A1F974" w:rsidR="008C2877" w:rsidRDefault="008C2877" w:rsidP="0062003E">
            <w:pPr>
              <w:spacing w:line="312" w:lineRule="auto"/>
              <w:jc w:val="both"/>
              <w:rPr>
                <w:ins w:id="11" w:author="Astri Senania" w:date="2020-08-08T12:51:00Z"/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Berpikir kritis dapat didefinisikan sebagai kapasitas (kemampuan) seseorang untuk merespons pemikiran atau informasi yang diterimanya</w:t>
            </w:r>
            <w:del w:id="12" w:author="Astri Senania" w:date="2020-08-08T12:28:00Z">
              <w:r w:rsidRPr="00A16D9B" w:rsidDel="00421D86">
                <w:rPr>
                  <w:rFonts w:ascii="Times New Roman" w:hAnsi="Times New Roman" w:cs="Times New Roman"/>
                  <w:sz w:val="24"/>
                  <w:szCs w:val="24"/>
                </w:rPr>
                <w:delText>,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lalu mengevaluasinya secara sistematis. Ada beberapa definisi yang diungkapkan oleh para ahli. Michael Scriven dan Richard Paul (1987) menjelaskan bahwa berpikir kritis melibatkan proses </w:t>
            </w:r>
            <w:del w:id="13" w:author="Astri Senania" w:date="2020-08-08T12:29:00Z">
              <w:r w:rsidRPr="00A16D9B" w:rsidDel="00421D8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yang secara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aktif dan penuh kemampuan untuk membuat konsep, menerapkan, menganalisis, men</w:t>
            </w:r>
            <w:ins w:id="14" w:author="Astri Senania" w:date="2020-08-08T12:29:00Z">
              <w:r w:rsidR="00421D86">
                <w:rPr>
                  <w:rFonts w:ascii="Times New Roman" w:hAnsi="Times New Roman" w:cs="Times New Roman"/>
                  <w:sz w:val="24"/>
                  <w:szCs w:val="24"/>
                </w:rPr>
                <w:t>c</w:t>
              </w:r>
            </w:ins>
            <w:del w:id="15" w:author="Astri Senania" w:date="2020-08-08T12:29:00Z">
              <w:r w:rsidRPr="00A16D9B" w:rsidDel="00421D86">
                <w:rPr>
                  <w:rFonts w:ascii="Times New Roman" w:hAnsi="Times New Roman" w:cs="Times New Roman"/>
                  <w:sz w:val="24"/>
                  <w:szCs w:val="24"/>
                </w:rPr>
                <w:delText>y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arikan, dan mengamati sebuah masalah yang diperoleh ataupun diciptakan dari pengamatan, pengalaman, komunikasi</w:t>
            </w:r>
            <w:del w:id="16" w:author="Astri Senania" w:date="2020-08-08T12:30:00Z">
              <w:r w:rsidRPr="00A16D9B" w:rsidDel="00421D86">
                <w:rPr>
                  <w:rFonts w:ascii="Times New Roman" w:hAnsi="Times New Roman" w:cs="Times New Roman"/>
                  <w:sz w:val="24"/>
                  <w:szCs w:val="24"/>
                </w:rPr>
                <w:delText>,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dan sebagainya. </w:t>
            </w:r>
            <w:r w:rsidRPr="00A16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</w:p>
          <w:p w14:paraId="25EB9748" w14:textId="5A176B37" w:rsidR="006E6546" w:rsidRDefault="006E6546" w:rsidP="0062003E">
            <w:pPr>
              <w:spacing w:line="312" w:lineRule="auto"/>
              <w:jc w:val="both"/>
              <w:rPr>
                <w:ins w:id="17" w:author="Astri Senania" w:date="2020-08-08T12:51:00Z"/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  <w:p w14:paraId="131D7C78" w14:textId="5062765F" w:rsidR="006E6546" w:rsidRPr="00A16D9B" w:rsidRDefault="006E6546" w:rsidP="006E6546">
            <w:pPr>
              <w:spacing w:line="312" w:lineRule="auto"/>
              <w:jc w:val="both"/>
              <w:rPr>
                <w:ins w:id="18" w:author="Astri Senania" w:date="2020-08-08T12:51:00Z"/>
                <w:rFonts w:ascii="Times New Roman" w:hAnsi="Times New Roman" w:cs="Times New Roman"/>
                <w:sz w:val="24"/>
                <w:szCs w:val="24"/>
              </w:rPr>
            </w:pPr>
            <w:ins w:id="19" w:author="Astri Senania" w:date="2020-08-08T12:51:00Z">
              <w:r>
                <w:rPr>
                  <w:rFonts w:ascii="Times New Roman" w:hAnsi="Times New Roman" w:cs="Times New Roman"/>
                  <w:sz w:val="24"/>
                  <w:szCs w:val="24"/>
                </w:rPr>
                <w:t>K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emampuan berpikir kritis sangat membantu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dalam</w:t>
              </w:r>
              <w:r w:rsidRPr="00A16D9B" w:rsidDel="00421D8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d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unia tulis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menulis, 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sebagai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pengembangan gagasan yang berbasis masalah. Kemampuan ini diperlukan untuk menghasilkan karya tulis ilmiah yang berbasis pada riset seperti di pendidikan tinggi. </w:t>
              </w:r>
              <w:r w:rsidRPr="00A16D9B">
                <w:rPr>
                  <w:rFonts w:ascii="Times New Roman" w:hAnsi="Times New Roman" w:cs="Times New Roman"/>
                  <w:b/>
                  <w:sz w:val="24"/>
                  <w:szCs w:val="24"/>
                  <w:vertAlign w:val="superscript"/>
                </w:rPr>
                <w:t>1</w:t>
              </w:r>
            </w:ins>
          </w:p>
          <w:p w14:paraId="4F78F073" w14:textId="2D54390D" w:rsidR="006E6546" w:rsidRDefault="006E6546" w:rsidP="0062003E">
            <w:pPr>
              <w:spacing w:line="312" w:lineRule="auto"/>
              <w:jc w:val="both"/>
              <w:rPr>
                <w:ins w:id="20" w:author="Astri Senania" w:date="2020-08-08T12:45:00Z"/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  <w:p w14:paraId="312C3544" w14:textId="62C42B42" w:rsidR="004647F0" w:rsidRDefault="004647F0" w:rsidP="004647F0">
            <w:pPr>
              <w:spacing w:line="312" w:lineRule="auto"/>
              <w:jc w:val="both"/>
              <w:rPr>
                <w:ins w:id="21" w:author="Astri Senania" w:date="2020-08-08T12:46:00Z"/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ins w:id="22" w:author="Astri Senania" w:date="2020-08-08T12:45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Kecakapan berpikir kritis sangat penting bukan hanya berkaitan dengan proses pendidikan seseorang, melainkan juga dalam karier atau pekerjaan. Kecakapan ini diperlukan untuk memecahkan masalah secara analitis, membuat 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pembanding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, dan mengevaluasi bukti. </w:t>
              </w:r>
              <w:r w:rsidRPr="00A16D9B">
                <w:rPr>
                  <w:rFonts w:ascii="Times New Roman" w:hAnsi="Times New Roman" w:cs="Times New Roman"/>
                  <w:b/>
                  <w:sz w:val="24"/>
                  <w:szCs w:val="24"/>
                  <w:vertAlign w:val="superscript"/>
                </w:rPr>
                <w:t>5</w:t>
              </w:r>
            </w:ins>
          </w:p>
          <w:p w14:paraId="1ABC6523" w14:textId="4880A13E" w:rsidR="004647F0" w:rsidRDefault="004647F0" w:rsidP="004647F0">
            <w:pPr>
              <w:spacing w:line="312" w:lineRule="auto"/>
              <w:jc w:val="both"/>
              <w:rPr>
                <w:ins w:id="23" w:author="Astri Senania" w:date="2020-08-08T12:46:00Z"/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  <w:p w14:paraId="09B6A3D7" w14:textId="3EB81A31" w:rsidR="004647F0" w:rsidRPr="00A16D9B" w:rsidRDefault="004647F0" w:rsidP="004647F0">
            <w:pPr>
              <w:spacing w:line="312" w:lineRule="auto"/>
              <w:jc w:val="both"/>
              <w:rPr>
                <w:ins w:id="24" w:author="Astri Senania" w:date="2020-08-08T12:45:00Z"/>
                <w:rFonts w:ascii="Times New Roman" w:hAnsi="Times New Roman" w:cs="Times New Roman"/>
                <w:sz w:val="24"/>
                <w:szCs w:val="24"/>
              </w:rPr>
            </w:pPr>
            <w:ins w:id="25" w:author="Astri Senania" w:date="2020-08-08T12:4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Jika seseorang terlatih untuk berpikir kritis, ia pun akan siap menghadapi persoalan yang lebih kompleks untuk menemukan solusi. Contohnya, 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informasi 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terhadap permasalahan lingkungan, seperti pemanasan global, pemusnahan hutan (deforatasi), krisis air bersih, penggunaan plastik dan penggunaan energi alternatif. </w:t>
              </w:r>
              <w:r w:rsidRPr="00A16D9B">
                <w:rPr>
                  <w:rFonts w:ascii="Times New Roman" w:hAnsi="Times New Roman" w:cs="Times New Roman"/>
                  <w:b/>
                  <w:sz w:val="24"/>
                  <w:szCs w:val="24"/>
                  <w:vertAlign w:val="superscript"/>
                </w:rPr>
                <w:t>4</w:t>
              </w:r>
            </w:ins>
          </w:p>
          <w:p w14:paraId="04CC6ADC" w14:textId="77777777" w:rsidR="004647F0" w:rsidRPr="00A16D9B" w:rsidRDefault="004647F0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BD1075" w14:textId="77777777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2D36EA" w14:textId="169D8F65" w:rsidR="008C2877" w:rsidRPr="00A16D9B" w:rsidDel="00683476" w:rsidRDefault="008C2877" w:rsidP="0062003E">
            <w:pPr>
              <w:spacing w:line="312" w:lineRule="auto"/>
              <w:jc w:val="both"/>
              <w:rPr>
                <w:del w:id="26" w:author="Astri Senania" w:date="2020-08-08T12:53:00Z"/>
                <w:rFonts w:ascii="Times New Roman" w:hAnsi="Times New Roman" w:cs="Times New Roman"/>
                <w:sz w:val="24"/>
                <w:szCs w:val="24"/>
              </w:rPr>
            </w:pPr>
            <w:del w:id="27" w:author="Astri Senania" w:date="2020-08-08T12:30:00Z">
              <w:r w:rsidRPr="00A16D9B" w:rsidDel="00421D86">
                <w:rPr>
                  <w:rFonts w:ascii="Times New Roman" w:hAnsi="Times New Roman" w:cs="Times New Roman"/>
                  <w:sz w:val="24"/>
                  <w:szCs w:val="24"/>
                </w:rPr>
                <w:delText>Pada kenyataannya s</w:delText>
              </w:r>
            </w:del>
            <w:del w:id="28" w:author="Astri Senania" w:date="2020-08-08T12:53:00Z">
              <w:r w:rsidRPr="00A16D9B" w:rsidDel="0068347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aat ini sebuah keluarga sebagai kelompok terkecil dari sebuah bangsa menghadapi </w:delText>
              </w:r>
            </w:del>
            <w:del w:id="29" w:author="Astri Senania" w:date="2020-08-08T12:31:00Z">
              <w:r w:rsidRPr="00A16D9B" w:rsidDel="00421D8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banjir </w:delText>
              </w:r>
            </w:del>
            <w:del w:id="30" w:author="Astri Senania" w:date="2020-08-08T12:53:00Z">
              <w:r w:rsidRPr="00A16D9B" w:rsidDel="0068347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informasi di berbagai bidang, seperti pendidikan, kesehatan, </w:delText>
              </w:r>
              <w:r w:rsidRPr="00A16D9B" w:rsidDel="00683476">
                <w:rPr>
                  <w:rFonts w:ascii="Times New Roman" w:hAnsi="Times New Roman" w:cs="Times New Roman"/>
                  <w:sz w:val="24"/>
                  <w:szCs w:val="24"/>
                </w:rPr>
                <w:lastRenderedPageBreak/>
                <w:delText>keuangan, kemasyarakatan</w:delText>
              </w:r>
            </w:del>
            <w:del w:id="31" w:author="Astri Senania" w:date="2020-08-08T12:31:00Z">
              <w:r w:rsidRPr="00A16D9B" w:rsidDel="00421D86">
                <w:rPr>
                  <w:rFonts w:ascii="Times New Roman" w:hAnsi="Times New Roman" w:cs="Times New Roman"/>
                  <w:sz w:val="24"/>
                  <w:szCs w:val="24"/>
                </w:rPr>
                <w:delText>,</w:delText>
              </w:r>
            </w:del>
            <w:del w:id="32" w:author="Astri Senania" w:date="2020-08-08T12:53:00Z">
              <w:r w:rsidRPr="00A16D9B" w:rsidDel="0068347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bahkan kegiatan</w:delText>
              </w:r>
            </w:del>
            <w:del w:id="33" w:author="Astri Senania" w:date="2020-08-08T12:33:00Z">
              <w:r w:rsidRPr="00A16D9B" w:rsidDel="00421D86">
                <w:rPr>
                  <w:rFonts w:ascii="Times New Roman" w:hAnsi="Times New Roman" w:cs="Times New Roman"/>
                  <w:sz w:val="24"/>
                  <w:szCs w:val="24"/>
                </w:rPr>
                <w:delText>-kegiatan</w:delText>
              </w:r>
            </w:del>
            <w:del w:id="34" w:author="Astri Senania" w:date="2020-08-08T12:53:00Z">
              <w:r w:rsidRPr="00A16D9B" w:rsidDel="0068347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yang bersifat</w:delText>
              </w:r>
            </w:del>
            <w:del w:id="35" w:author="Astri Senania" w:date="2020-08-08T12:31:00Z">
              <w:r w:rsidRPr="00A16D9B" w:rsidDel="00421D8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remeh</w:delText>
              </w:r>
            </w:del>
            <w:del w:id="36" w:author="Astri Senania" w:date="2020-08-08T12:53:00Z">
              <w:r w:rsidRPr="00A16D9B" w:rsidDel="0068347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Artinya, kita menghadapi sesuatu yang </w:delText>
              </w:r>
            </w:del>
            <w:del w:id="37" w:author="Astri Senania" w:date="2020-08-08T12:32:00Z">
              <w:r w:rsidRPr="00A16D9B" w:rsidDel="00421D8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bersifat </w:delText>
              </w:r>
            </w:del>
            <w:del w:id="38" w:author="Astri Senania" w:date="2020-08-08T12:53:00Z">
              <w:r w:rsidRPr="00A16D9B" w:rsidDel="0068347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ringan sampai yang rumit sehingga diperlukan respons yang masuk akal dan efektif untuk menyikapi setiap informasi dan pemikiran yang diterima setiap hari.  </w:delText>
              </w:r>
              <w:r w:rsidRPr="00A16D9B" w:rsidDel="00683476">
                <w:rPr>
                  <w:rFonts w:ascii="Times New Roman" w:hAnsi="Times New Roman" w:cs="Times New Roman"/>
                  <w:b/>
                  <w:sz w:val="24"/>
                  <w:szCs w:val="24"/>
                  <w:vertAlign w:val="superscript"/>
                </w:rPr>
                <w:delText>3</w:delText>
              </w:r>
            </w:del>
          </w:p>
          <w:p w14:paraId="4EA083C0" w14:textId="77777777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EB474B" w14:textId="5BD057C6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del w:id="39" w:author="Astri Senania" w:date="2020-08-08T12:46:00Z">
              <w:r w:rsidRPr="00A16D9B" w:rsidDel="004647F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Jika seseorang terlatih untuk berpikir kritis, ia pun akan siap menghadapi </w:delText>
              </w:r>
            </w:del>
            <w:del w:id="40" w:author="Astri Senania" w:date="2020-08-08T12:32:00Z">
              <w:r w:rsidRPr="00A16D9B" w:rsidDel="00421D86">
                <w:rPr>
                  <w:rFonts w:ascii="Times New Roman" w:hAnsi="Times New Roman" w:cs="Times New Roman"/>
                  <w:sz w:val="24"/>
                  <w:szCs w:val="24"/>
                </w:rPr>
                <w:delText>persoalan-</w:delText>
              </w:r>
            </w:del>
            <w:del w:id="41" w:author="Astri Senania" w:date="2020-08-08T12:46:00Z">
              <w:r w:rsidRPr="00A16D9B" w:rsidDel="004647F0">
                <w:rPr>
                  <w:rFonts w:ascii="Times New Roman" w:hAnsi="Times New Roman" w:cs="Times New Roman"/>
                  <w:sz w:val="24"/>
                  <w:szCs w:val="24"/>
                </w:rPr>
                <w:delText>persoalan yang lebih kompleks untuk menemukan solusi. Contohnya, terhadap permasalahan lingkungan, seperti pemanasan global, pemusnahan hutan (deforatasi), krisis air bersih, penggunaan plastik</w:delText>
              </w:r>
            </w:del>
            <w:del w:id="42" w:author="Astri Senania" w:date="2020-08-08T12:34:00Z">
              <w:r w:rsidRPr="00A16D9B" w:rsidDel="00421D86">
                <w:rPr>
                  <w:rFonts w:ascii="Times New Roman" w:hAnsi="Times New Roman" w:cs="Times New Roman"/>
                  <w:sz w:val="24"/>
                  <w:szCs w:val="24"/>
                </w:rPr>
                <w:delText>,</w:delText>
              </w:r>
            </w:del>
            <w:del w:id="43" w:author="Astri Senania" w:date="2020-08-08T12:46:00Z">
              <w:r w:rsidRPr="00A16D9B" w:rsidDel="004647F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dan penggunaan energi alternatif. </w:delText>
              </w:r>
              <w:r w:rsidRPr="00A16D9B" w:rsidDel="004647F0">
                <w:rPr>
                  <w:rFonts w:ascii="Times New Roman" w:hAnsi="Times New Roman" w:cs="Times New Roman"/>
                  <w:b/>
                  <w:sz w:val="24"/>
                  <w:szCs w:val="24"/>
                  <w:vertAlign w:val="superscript"/>
                </w:rPr>
                <w:delText>4</w:delText>
              </w:r>
            </w:del>
          </w:p>
          <w:p w14:paraId="231B13B1" w14:textId="77777777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CF2220" w14:textId="2402CBC3" w:rsidR="008C2877" w:rsidRPr="00A16D9B" w:rsidDel="004647F0" w:rsidRDefault="008C2877" w:rsidP="0062003E">
            <w:pPr>
              <w:spacing w:line="312" w:lineRule="auto"/>
              <w:jc w:val="both"/>
              <w:rPr>
                <w:del w:id="44" w:author="Astri Senania" w:date="2020-08-08T12:45:00Z"/>
                <w:rFonts w:ascii="Times New Roman" w:hAnsi="Times New Roman" w:cs="Times New Roman"/>
                <w:sz w:val="24"/>
                <w:szCs w:val="24"/>
              </w:rPr>
            </w:pPr>
            <w:del w:id="45" w:author="Astri Senania" w:date="2020-08-08T12:45:00Z">
              <w:r w:rsidRPr="00A16D9B" w:rsidDel="004647F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Kecakapan berpikir kritis sangat penting bukan hanya berkaitan dengan proses pendidikan seseorang, melainkan juga dalam karier atau pekerjaan. Kecakapan ini diperlukan untuk memecahkan masalah secara analitis, membuat </w:delText>
              </w:r>
            </w:del>
            <w:del w:id="46" w:author="Astri Senania" w:date="2020-08-08T12:34:00Z">
              <w:r w:rsidRPr="00A16D9B" w:rsidDel="00421D86">
                <w:rPr>
                  <w:rFonts w:ascii="Times New Roman" w:hAnsi="Times New Roman" w:cs="Times New Roman"/>
                  <w:sz w:val="24"/>
                  <w:szCs w:val="24"/>
                </w:rPr>
                <w:delText>perbandingan-perbandingan</w:delText>
              </w:r>
            </w:del>
            <w:del w:id="47" w:author="Astri Senania" w:date="2020-08-08T12:45:00Z">
              <w:r w:rsidRPr="00A16D9B" w:rsidDel="004647F0">
                <w:rPr>
                  <w:rFonts w:ascii="Times New Roman" w:hAnsi="Times New Roman" w:cs="Times New Roman"/>
                  <w:sz w:val="24"/>
                  <w:szCs w:val="24"/>
                </w:rPr>
                <w:delText>, dan mengevaluasi bukti</w:delText>
              </w:r>
            </w:del>
            <w:del w:id="48" w:author="Astri Senania" w:date="2020-08-08T12:34:00Z">
              <w:r w:rsidRPr="00A16D9B" w:rsidDel="00421D86">
                <w:rPr>
                  <w:rFonts w:ascii="Times New Roman" w:hAnsi="Times New Roman" w:cs="Times New Roman"/>
                  <w:sz w:val="24"/>
                  <w:szCs w:val="24"/>
                </w:rPr>
                <w:delText>-bukti</w:delText>
              </w:r>
            </w:del>
            <w:del w:id="49" w:author="Astri Senania" w:date="2020-08-08T12:45:00Z">
              <w:r w:rsidRPr="00A16D9B" w:rsidDel="004647F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</w:delText>
              </w:r>
              <w:r w:rsidRPr="00A16D9B" w:rsidDel="004647F0">
                <w:rPr>
                  <w:rFonts w:ascii="Times New Roman" w:hAnsi="Times New Roman" w:cs="Times New Roman"/>
                  <w:b/>
                  <w:sz w:val="24"/>
                  <w:szCs w:val="24"/>
                  <w:vertAlign w:val="superscript"/>
                </w:rPr>
                <w:delText>5</w:delText>
              </w:r>
            </w:del>
          </w:p>
          <w:p w14:paraId="055D01A4" w14:textId="77777777" w:rsidR="008C2877" w:rsidRPr="00A16D9B" w:rsidRDefault="008C2877" w:rsidP="004647F0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50" w:author="Astri Senania" w:date="2020-08-08T12:45:00Z">
                <w:pPr>
                  <w:spacing w:line="312" w:lineRule="auto"/>
                  <w:jc w:val="both"/>
                </w:pPr>
              </w:pPrChange>
            </w:pPr>
          </w:p>
        </w:tc>
      </w:tr>
    </w:tbl>
    <w:p w14:paraId="1F36FB24" w14:textId="77777777" w:rsidR="008C2877" w:rsidRDefault="008C2877" w:rsidP="008C287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B4D46CF" w14:textId="77777777" w:rsidR="008C2877" w:rsidRPr="00A16D9B" w:rsidRDefault="008C2877" w:rsidP="008C287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EA2258C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D876E76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FA56F6C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8B051CF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F3F484B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9C533C6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D5FF432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997AD0" w14:textId="77777777" w:rsidR="009D440F" w:rsidRDefault="009D440F" w:rsidP="00D80F46">
      <w:r>
        <w:separator/>
      </w:r>
    </w:p>
  </w:endnote>
  <w:endnote w:type="continuationSeparator" w:id="0">
    <w:p w14:paraId="7CEE1127" w14:textId="77777777" w:rsidR="009D440F" w:rsidRDefault="009D440F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28CEF" w14:textId="77777777" w:rsidR="00D80F46" w:rsidRDefault="00D80F46">
    <w:pPr>
      <w:pStyle w:val="Footer"/>
    </w:pPr>
    <w:r>
      <w:t>CLO-4</w:t>
    </w:r>
  </w:p>
  <w:p w14:paraId="33557CC6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D135D" w14:textId="77777777" w:rsidR="009D440F" w:rsidRDefault="009D440F" w:rsidP="00D80F46">
      <w:r>
        <w:separator/>
      </w:r>
    </w:p>
  </w:footnote>
  <w:footnote w:type="continuationSeparator" w:id="0">
    <w:p w14:paraId="48A0DCE7" w14:textId="77777777" w:rsidR="009D440F" w:rsidRDefault="009D440F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E03B0"/>
    <w:multiLevelType w:val="hybridMultilevel"/>
    <w:tmpl w:val="B286584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stri Senania">
    <w15:presenceInfo w15:providerId="None" w15:userId="Astri Senan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087455"/>
    <w:rsid w:val="0012251A"/>
    <w:rsid w:val="00184E03"/>
    <w:rsid w:val="002D5B47"/>
    <w:rsid w:val="0042167F"/>
    <w:rsid w:val="00421D86"/>
    <w:rsid w:val="004647F0"/>
    <w:rsid w:val="004F5D73"/>
    <w:rsid w:val="0052028E"/>
    <w:rsid w:val="00677C77"/>
    <w:rsid w:val="00683476"/>
    <w:rsid w:val="006D4C3C"/>
    <w:rsid w:val="006E6546"/>
    <w:rsid w:val="00771E9D"/>
    <w:rsid w:val="00854F52"/>
    <w:rsid w:val="008C2877"/>
    <w:rsid w:val="008D1AF7"/>
    <w:rsid w:val="00924DF5"/>
    <w:rsid w:val="009760DD"/>
    <w:rsid w:val="009D440F"/>
    <w:rsid w:val="00A16D9B"/>
    <w:rsid w:val="00A86167"/>
    <w:rsid w:val="00AF28E1"/>
    <w:rsid w:val="00B97AB9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978A7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BalloonText">
    <w:name w:val="Balloon Text"/>
    <w:basedOn w:val="Normal"/>
    <w:link w:val="BalloonTextChar"/>
    <w:uiPriority w:val="99"/>
    <w:semiHidden/>
    <w:unhideWhenUsed/>
    <w:rsid w:val="00421D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D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Astri Senania</cp:lastModifiedBy>
  <cp:revision>9</cp:revision>
  <dcterms:created xsi:type="dcterms:W3CDTF">2020-08-08T05:17:00Z</dcterms:created>
  <dcterms:modified xsi:type="dcterms:W3CDTF">2020-08-08T05:53:00Z</dcterms:modified>
</cp:coreProperties>
</file>