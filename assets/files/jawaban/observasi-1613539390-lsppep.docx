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C1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4B511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7395B6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3283B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2012BCF" w14:textId="77777777" w:rsidTr="00821BA2">
        <w:tc>
          <w:tcPr>
            <w:tcW w:w="9350" w:type="dxa"/>
          </w:tcPr>
          <w:p w14:paraId="1A6B335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DEE5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ECC857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6E6E7" w14:textId="77777777" w:rsidR="005B1B41" w:rsidRPr="0080738E" w:rsidRDefault="005B1B41" w:rsidP="005B1B41">
            <w:pPr>
              <w:spacing w:line="312" w:lineRule="auto"/>
              <w:ind w:left="450" w:hanging="450"/>
              <w:rPr>
                <w:ins w:id="0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" w:author="Intan Erlina" w:date="2021-02-17T11:46:00Z">
                <w:pPr>
                  <w:spacing w:line="312" w:lineRule="auto"/>
                </w:pPr>
              </w:pPrChange>
            </w:pPr>
            <w:proofErr w:type="spellStart"/>
            <w:ins w:id="2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2014. “</w:t>
              </w:r>
              <w:r w:rsidRPr="0080738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” dalam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Kompas,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10 Februari 2014.</w:t>
              </w:r>
            </w:ins>
          </w:p>
          <w:p w14:paraId="4554E696" w14:textId="77777777" w:rsidR="005B1B41" w:rsidRDefault="005B1B41" w:rsidP="005B1B41">
            <w:pPr>
              <w:spacing w:line="312" w:lineRule="auto"/>
              <w:ind w:left="450" w:hanging="450"/>
              <w:rPr>
                <w:ins w:id="3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" w:author="Intan Erlina" w:date="2021-02-17T11:46:00Z">
                <w:pPr>
                  <w:spacing w:line="312" w:lineRule="auto"/>
                </w:pPr>
              </w:pPrChange>
            </w:pPr>
            <w:proofErr w:type="spellStart"/>
            <w:ins w:id="5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Tauhid Nur dan Bambang Trim. 2005.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Jangan ke Dokter Lagi: Keajaiban Sistem Imun dan Kiat Menghalau Penyakit.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Publishing.</w:t>
              </w:r>
            </w:ins>
          </w:p>
          <w:p w14:paraId="651EEAF2" w14:textId="77777777" w:rsidR="005B1B41" w:rsidRDefault="005B1B41" w:rsidP="005B1B41">
            <w:pPr>
              <w:spacing w:line="312" w:lineRule="auto"/>
              <w:ind w:left="450" w:hanging="450"/>
              <w:rPr>
                <w:ins w:id="6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" w:author="Intan Erlina" w:date="2021-02-17T11:46:00Z">
                <w:pPr>
                  <w:spacing w:line="312" w:lineRule="auto"/>
                </w:pPr>
              </w:pPrChange>
            </w:pPr>
            <w:proofErr w:type="spellStart"/>
            <w:ins w:id="8" w:author="Intan Erlina" w:date="2021-02-17T11:46:00Z">
              <w:r w:rsidRPr="008B1F2D">
                <w:rPr>
                  <w:rFonts w:ascii="Times New Roman" w:hAnsi="Times New Roman" w:cs="Times New Roman"/>
                  <w:sz w:val="24"/>
                  <w:szCs w:val="24"/>
                  <w:rPrChange w:id="9" w:author="Intan Erlina" w:date="2021-02-17T11:40:00Z">
                    <w:rPr/>
                  </w:rPrChange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80738E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Facebook Marketing.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E2839AD" w14:textId="77777777" w:rsidR="005B1B41" w:rsidRDefault="005B1B41" w:rsidP="005B1B41">
            <w:pPr>
              <w:spacing w:line="312" w:lineRule="auto"/>
              <w:ind w:left="450" w:hanging="450"/>
              <w:rPr>
                <w:ins w:id="10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1" w:author="Intan Erlina" w:date="2021-02-17T11:46:00Z">
                <w:pPr>
                  <w:spacing w:line="312" w:lineRule="auto"/>
                </w:pPr>
              </w:pPrChange>
            </w:pPr>
            <w:ins w:id="12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1993.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Kiat Berbicara di Depan Umum untuk Eksekutif.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Penerjemah: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Andre. Jakarta: Bumi Aksara.</w:t>
              </w:r>
            </w:ins>
          </w:p>
          <w:p w14:paraId="1839940B" w14:textId="77777777" w:rsidR="005B1B41" w:rsidRPr="002203AB" w:rsidRDefault="005B1B41" w:rsidP="005B1B41">
            <w:pPr>
              <w:spacing w:line="312" w:lineRule="auto"/>
              <w:ind w:left="450" w:hanging="450"/>
              <w:rPr>
                <w:ins w:id="13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4" w:author="Intan Erlina" w:date="2021-02-17T11:46:00Z">
                <w:pPr>
                  <w:spacing w:line="312" w:lineRule="auto"/>
                </w:pPr>
              </w:pPrChange>
            </w:pPr>
            <w:ins w:id="15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2011a.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The Art of Stimulating Idea: Jurus Mendulang Ide dan Insaf agar Kaya di Jalan Menulis.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53612D5" w14:textId="77777777" w:rsidR="005B1B41" w:rsidRPr="005B1B41" w:rsidRDefault="005B1B41" w:rsidP="005B1B41">
            <w:pPr>
              <w:spacing w:line="480" w:lineRule="auto"/>
              <w:ind w:left="450" w:hanging="450"/>
              <w:rPr>
                <w:ins w:id="16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" w:author="Intan Erlina" w:date="2021-02-17T11:46:00Z">
                <w:pPr>
                  <w:spacing w:line="480" w:lineRule="auto"/>
                </w:pPr>
              </w:pPrChange>
            </w:pPr>
            <w:ins w:id="18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___. 2011b.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Muhammad Effect: Getaran yang Dirindukan dan Ditakuti.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Solo: Tinta Medina.</w:t>
              </w:r>
            </w:ins>
          </w:p>
          <w:p w14:paraId="73F11693" w14:textId="77777777" w:rsidR="005B1B41" w:rsidRDefault="005B1B41" w:rsidP="005B1B41">
            <w:pPr>
              <w:spacing w:line="312" w:lineRule="auto"/>
              <w:ind w:left="450" w:hanging="450"/>
              <w:rPr>
                <w:ins w:id="19" w:author="Intan Erlina" w:date="2021-02-17T11:4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Intan Erlina" w:date="2021-02-17T11:46:00Z">
                <w:pPr>
                  <w:spacing w:line="312" w:lineRule="auto"/>
                </w:pPr>
              </w:pPrChange>
            </w:pPr>
            <w:ins w:id="21" w:author="Intan Erlina" w:date="2021-02-17T11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Internet Marketing for Beginners.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DFA2B6D" w14:textId="77777777" w:rsidR="008B1F2D" w:rsidRPr="008B1F2D" w:rsidRDefault="008B1F2D" w:rsidP="008B1F2D">
            <w:pPr>
              <w:spacing w:line="312" w:lineRule="auto"/>
              <w:rPr>
                <w:ins w:id="22" w:author="Intan Erlina" w:date="2021-02-17T11:40:00Z"/>
                <w:rFonts w:ascii="Times New Roman" w:hAnsi="Times New Roman" w:cs="Times New Roman"/>
                <w:sz w:val="24"/>
                <w:szCs w:val="24"/>
                <w:lang w:val="en-US"/>
                <w:rPrChange w:id="23" w:author="Intan Erlina" w:date="2021-02-17T11:42:00Z">
                  <w:rPr>
                    <w:ins w:id="24" w:author="Intan Erlina" w:date="2021-02-17T11:4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5" w:author="Intan Erlina" w:date="2021-02-17T11:40:00Z">
                <w:pPr>
                  <w:pStyle w:val="DaftarParagraf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14:paraId="172949F4" w14:textId="3581657C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606C4B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B4BD3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CCB33E1" w14:textId="4DBBC84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FE6CB6" w14:textId="77777777" w:rsidR="00E10B9E" w:rsidRDefault="00E10B9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DAF3C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B875F4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191CD5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801358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2F767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A89FB7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A81D8C7" w14:textId="5A2587D8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266397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8392A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475E87B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A64A9E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2D7AAA9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6BAECC4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9C6BD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3EA089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4587114" w14:textId="6F7D3A50" w:rsidR="00974F1C" w:rsidDel="005B1B41" w:rsidRDefault="00974F1C" w:rsidP="00821BA2">
            <w:pPr>
              <w:pStyle w:val="DaftarParagraf"/>
              <w:spacing w:line="312" w:lineRule="auto"/>
              <w:ind w:left="457"/>
              <w:rPr>
                <w:del w:id="26" w:author="Intan Erlina" w:date="2021-02-17T11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FF6FF82" w14:textId="77777777" w:rsidR="00974F1C" w:rsidRPr="005B1B41" w:rsidRDefault="00974F1C" w:rsidP="005B1B41">
            <w:pPr>
              <w:pStyle w:val="DaftarParagraf"/>
              <w:spacing w:line="312" w:lineRule="auto"/>
              <w:ind w:left="457"/>
              <w:rPr>
                <w:lang w:val="en-US"/>
              </w:rPr>
              <w:pPrChange w:id="27" w:author="Intan Erlina" w:date="2021-02-17T11:43:00Z">
                <w:pPr>
                  <w:pStyle w:val="DaftarParagraf"/>
                  <w:spacing w:line="312" w:lineRule="auto"/>
                </w:pPr>
              </w:pPrChange>
            </w:pPr>
          </w:p>
          <w:p w14:paraId="31B4DFA4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2F46003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1406DD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F5839D5" w14:textId="63008B0C" w:rsidR="00974F1C" w:rsidRDefault="00974F1C" w:rsidP="00821BA2">
            <w:pPr>
              <w:pStyle w:val="DaftarParagraf"/>
              <w:spacing w:line="312" w:lineRule="auto"/>
              <w:ind w:left="457"/>
              <w:rPr>
                <w:ins w:id="28" w:author="Intan Erlina" w:date="2021-02-17T11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E32E0B" w14:textId="61D1C2E4" w:rsidR="005B1B41" w:rsidRPr="005B1B41" w:rsidDel="005B1B41" w:rsidRDefault="005B1B41" w:rsidP="005B1B41">
            <w:pPr>
              <w:spacing w:line="312" w:lineRule="auto"/>
              <w:rPr>
                <w:del w:id="29" w:author="Intan Erlina" w:date="2021-02-17T11:45:00Z"/>
                <w:rFonts w:ascii="Times New Roman" w:hAnsi="Times New Roman" w:cs="Times New Roman"/>
                <w:sz w:val="24"/>
                <w:szCs w:val="24"/>
                <w:lang w:val="en-US"/>
                <w:rPrChange w:id="30" w:author="Intan Erlina" w:date="2021-02-17T11:44:00Z">
                  <w:rPr>
                    <w:del w:id="31" w:author="Intan Erlina" w:date="2021-02-17T11:45:00Z"/>
                    <w:lang w:val="en-US"/>
                  </w:rPr>
                </w:rPrChange>
              </w:rPr>
              <w:pPrChange w:id="32" w:author="Intan Erlina" w:date="2021-02-17T11:44:00Z">
                <w:pPr>
                  <w:pStyle w:val="DaftarParagraf"/>
                  <w:spacing w:line="312" w:lineRule="auto"/>
                  <w:ind w:left="457"/>
                </w:pPr>
              </w:pPrChange>
            </w:pPr>
          </w:p>
          <w:p w14:paraId="36AF805D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C3D6A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D2CC5E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B00F52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2489AD4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66868E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8DD828" w14:textId="6F7055B6" w:rsidR="00974F1C" w:rsidRPr="005B1B41" w:rsidDel="005B1B41" w:rsidRDefault="00974F1C" w:rsidP="00821BA2">
            <w:pPr>
              <w:spacing w:line="480" w:lineRule="auto"/>
              <w:rPr>
                <w:del w:id="33" w:author="Intan Erlina" w:date="2021-02-17T11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A801A" w14:textId="77777777" w:rsidR="00974F1C" w:rsidRPr="00A16D9B" w:rsidRDefault="00974F1C" w:rsidP="005B1B4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A46D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ntan Erlina">
    <w15:presenceInfo w15:providerId="None" w15:userId="Intan Er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F2066"/>
    <w:rsid w:val="005B1B41"/>
    <w:rsid w:val="008B1F2D"/>
    <w:rsid w:val="00924DF5"/>
    <w:rsid w:val="00974F1C"/>
    <w:rsid w:val="00E1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24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Won10</b:Tag>
    <b:SourceType>Book</b:SourceType>
    <b:Guid>{9AB8C21D-E216-47EB-B11C-68E30A47673D}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2</b:RefOrder>
  </b:Source>
  <b:Source>
    <b:Tag>Hel16</b:Tag>
    <b:SourceType>Book</b:SourceType>
    <b:Guid>{12F52A74-7F57-4DA0-A0D3-4CCFDBC3D588}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3</b:RefOrder>
  </b:Source>
  <b:Source>
    <b:Tag>Azh05</b:Tag>
    <b:SourceType>Book</b:SourceType>
    <b:Guid>{634EB0E3-D58B-4116-9E05-F5909CB8A8C9}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1</b:RefOrder>
  </b:Source>
</b:Sources>
</file>

<file path=customXml/itemProps1.xml><?xml version="1.0" encoding="utf-8"?>
<ds:datastoreItem xmlns:ds="http://schemas.openxmlformats.org/officeDocument/2006/customXml" ds:itemID="{7F16CE5A-1634-43FC-A42C-542C3571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Erlina</cp:lastModifiedBy>
  <cp:revision>2</cp:revision>
  <dcterms:created xsi:type="dcterms:W3CDTF">2021-02-17T05:21:00Z</dcterms:created>
  <dcterms:modified xsi:type="dcterms:W3CDTF">2021-02-17T05:21:00Z</dcterms:modified>
</cp:coreProperties>
</file>