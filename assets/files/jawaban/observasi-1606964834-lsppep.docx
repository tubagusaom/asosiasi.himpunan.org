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51DC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79377B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F6471F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B74B2F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CC201A0" w14:textId="77777777" w:rsidTr="00821BA2">
        <w:tc>
          <w:tcPr>
            <w:tcW w:w="9350" w:type="dxa"/>
          </w:tcPr>
          <w:p w14:paraId="3702D4AC" w14:textId="69137BF1" w:rsidR="00125355" w:rsidRDefault="00125355" w:rsidP="00122DB8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Office" w:date="2020-12-03T10:00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14:paraId="02A598A3" w14:textId="77777777" w:rsidR="00125355" w:rsidRDefault="00125355" w:rsidP="00122DB8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" w:author="Office" w:date="2020-12-03T10:0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5DD6A00" w14:textId="4EA0899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323495"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323495">
              <w:rPr>
                <w:rFonts w:ascii="Times New Roman" w:eastAsia="Times New Roman" w:hAnsi="Times New Roman" w:cs="Times New Roman"/>
                <w:szCs w:val="24"/>
                <w:lang w:val="id-ID"/>
              </w:rPr>
              <w:t>ekstrem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Office" w:date="2020-12-03T09:56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ins w:id="3" w:author="Office" w:date="2020-12-03T09:56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 Industri ini</w:t>
              </w:r>
            </w:ins>
            <w:del w:id="4" w:author="Office" w:date="2020-12-03T09:56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>,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Office" w:date="2020-12-03T09:57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ins w:id="6" w:author="Office" w:date="2020-12-03T09:57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</w:t>
              </w:r>
              <w:proofErr w:type="spellStart"/>
              <w:r w:rsidR="00323495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32349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del w:id="7" w:author="Office" w:date="2020-12-03T09:57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</w:t>
            </w:r>
            <w:proofErr w:type="spellEnd"/>
            <w:del w:id="8" w:author="Office" w:date="2020-12-03T09:57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ins w:id="9" w:author="Office" w:date="2020-12-03T09:57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A38521A" w14:textId="09119E7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0" w:author="Office" w:date="2020-12-03T09:57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Office" w:date="2020-12-03T09:57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2" w:author="Office" w:date="2020-12-03T09:57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. </w:t>
              </w:r>
            </w:ins>
            <w:del w:id="13" w:author="Office" w:date="2020-12-03T09:57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 xml:space="preserve"> namun b</w:delText>
              </w:r>
            </w:del>
            <w:ins w:id="14" w:author="Office" w:date="2020-12-03T09:57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B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Office" w:date="2020-12-03T09:57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16" w:author="Office" w:date="2020-12-03T09:57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17" w:author="Office" w:date="2020-12-03T09:57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 xml:space="preserve">, dengan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B28098" w14:textId="0F3B370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Office" w:date="2020-12-03T09:58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19" w:author="Office" w:date="2020-12-03T09:58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mem</w:t>
            </w:r>
            <w:ins w:id="20" w:author="Office" w:date="2020-12-03T09:58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FC1631" w14:textId="3503B96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1" w:author="Office" w:date="2020-12-03T09:58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" w:author="Office" w:date="2020-12-03T09:58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ins w:id="23" w:author="Office" w:date="2020-12-03T09:58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empat</w:t>
              </w:r>
              <w:r w:rsidR="0032349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Office" w:date="2020-12-03T09:58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5" w:author="Office" w:date="2020-12-03T09:58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</w:t>
            </w:r>
            <w:proofErr w:type="spellEnd"/>
            <w:ins w:id="26" w:author="Office" w:date="2020-12-03T09:59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</w:ins>
            <w:del w:id="27" w:author="Office" w:date="2020-12-03T09:59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del w:id="28" w:author="Office" w:date="2020-12-03T09:58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29" w:author="Office" w:date="2020-12-03T09:59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>komunikati</w:delText>
              </w:r>
            </w:del>
            <w:proofErr w:type="spellStart"/>
            <w:ins w:id="30" w:author="Office" w:date="2020-12-03T09:59:00Z">
              <w:r w:rsidR="00323495" w:rsidRPr="00EC6F38">
                <w:rPr>
                  <w:rFonts w:ascii="Times New Roman" w:eastAsia="Times New Roman" w:hAnsi="Times New Roman" w:cs="Times New Roman"/>
                  <w:szCs w:val="24"/>
                </w:rPr>
                <w:t>komunika</w:t>
              </w:r>
              <w:proofErr w:type="spellEnd"/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  <w:proofErr w:type="spellStart"/>
              <w:r w:rsidR="00323495" w:rsidRPr="00EC6F3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31" w:author="Office" w:date="2020-12-03T09:58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proofErr w:type="spellEnd"/>
            <w:ins w:id="32" w:author="Office" w:date="2020-12-03T09:58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33" w:author="Office" w:date="2020-12-03T09:58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34" w:author="Office" w:date="2020-12-03T09:58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5" w:author="Office" w:date="2020-12-03T09:59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6" w:author="Office" w:date="2020-12-03T09:59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ins w:id="37" w:author="Office" w:date="2020-12-03T09:59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-</w:t>
              </w:r>
            </w:ins>
            <w:del w:id="38" w:author="Office" w:date="2020-12-03T09:59:00Z">
              <w:r w:rsidRPr="00323495" w:rsidDel="00323495">
                <w:rPr>
                  <w:rFonts w:ascii="Times New Roman" w:eastAsia="Times New Roman" w:hAnsi="Times New Roman" w:cs="Times New Roman"/>
                  <w:i/>
                  <w:iCs/>
                  <w:szCs w:val="24"/>
                  <w:rPrChange w:id="39" w:author="Office" w:date="2020-12-03T09:5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proofErr w:type="spellStart"/>
            <w:r w:rsidRPr="00323495">
              <w:rPr>
                <w:rFonts w:ascii="Times New Roman" w:eastAsia="Times New Roman" w:hAnsi="Times New Roman" w:cs="Times New Roman"/>
                <w:i/>
                <w:iCs/>
                <w:szCs w:val="24"/>
                <w:rPrChange w:id="40" w:author="Office" w:date="2020-12-03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ins w:id="41" w:author="Office" w:date="2020-12-03T09:59:00Z">
              <w:r w:rsidR="00323495" w:rsidRPr="00323495">
                <w:rPr>
                  <w:rFonts w:ascii="Times New Roman" w:eastAsia="Times New Roman" w:hAnsi="Times New Roman" w:cs="Times New Roman"/>
                  <w:i/>
                  <w:iCs/>
                  <w:szCs w:val="24"/>
                  <w:lang w:val="id-ID"/>
                  <w:rPrChange w:id="42" w:author="Office" w:date="2020-12-03T09:59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h</w:t>
              </w:r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?</w:t>
              </w:r>
            </w:ins>
            <w:del w:id="43" w:author="Office" w:date="2020-12-03T09:59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4" w:author="Office" w:date="2020-12-03T09:59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ins w:id="45" w:author="Office" w:date="2020-12-03T09:59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Hal ini dikarenakan</w:t>
              </w:r>
              <w:r w:rsidR="0032349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6" w:author="Office" w:date="2020-12-03T10:00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ins w:id="47" w:author="Office" w:date="2020-12-03T10:00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pada</w:t>
              </w:r>
              <w:r w:rsidR="0032349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48" w:author="Office" w:date="2020-12-03T10:00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del w:id="49" w:author="Office" w:date="2020-12-03T10:00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ins w:id="50" w:author="Office" w:date="2020-12-03T10:00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R</w:t>
              </w:r>
              <w:proofErr w:type="spellStart"/>
              <w:r w:rsidR="00323495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32349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1" w:author="Office" w:date="2020-12-03T10:00:00Z">
              <w:r w:rsidRPr="00EC6F38" w:rsidDel="00323495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industri </w:delText>
              </w:r>
            </w:del>
            <w:ins w:id="52" w:author="Office" w:date="2020-12-03T10:00:00Z">
              <w:r w:rsidR="0032349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  <w:proofErr w:type="spellStart"/>
              <w:r w:rsidR="00323495" w:rsidRPr="00EC6F38">
                <w:rPr>
                  <w:rFonts w:ascii="Times New Roman" w:eastAsia="Times New Roman" w:hAnsi="Times New Roman" w:cs="Times New Roman"/>
                  <w:szCs w:val="24"/>
                </w:rPr>
                <w:t>ndustri</w:t>
              </w:r>
              <w:proofErr w:type="spellEnd"/>
              <w:r w:rsidR="0032349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</w:t>
            </w:r>
          </w:p>
          <w:p w14:paraId="58EC40DF" w14:textId="6E7DBEF4" w:rsidR="00125355" w:rsidRPr="00122DB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Cs w:val="24"/>
                <w:rPrChange w:id="53" w:author="Office" w:date="2020-12-03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122DB8">
              <w:rPr>
                <w:rFonts w:ascii="Times New Roman" w:eastAsia="Times New Roman" w:hAnsi="Times New Roman" w:cs="Times New Roman"/>
                <w:b/>
                <w:bCs/>
                <w:szCs w:val="24"/>
                <w:rPrChange w:id="54" w:author="Office" w:date="2020-12-03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Karakteristik</w:t>
            </w:r>
            <w:proofErr w:type="spellEnd"/>
            <w:r w:rsidRPr="00122DB8">
              <w:rPr>
                <w:rFonts w:ascii="Times New Roman" w:eastAsia="Times New Roman" w:hAnsi="Times New Roman" w:cs="Times New Roman"/>
                <w:b/>
                <w:bCs/>
                <w:szCs w:val="24"/>
                <w:rPrChange w:id="55" w:author="Office" w:date="2020-12-03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56" w:author="Office" w:date="2020-12-03T10:00:00Z">
              <w:r w:rsidRPr="00122DB8" w:rsidDel="00122DB8">
                <w:rPr>
                  <w:rFonts w:ascii="Times New Roman" w:eastAsia="Times New Roman" w:hAnsi="Times New Roman" w:cs="Times New Roman"/>
                  <w:b/>
                  <w:bCs/>
                  <w:szCs w:val="24"/>
                  <w:rPrChange w:id="57" w:author="Office" w:date="2020-12-03T10:0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pendidikan </w:delText>
              </w:r>
            </w:del>
            <w:ins w:id="58" w:author="Office" w:date="2020-12-03T10:00:00Z">
              <w:r w:rsidR="00122DB8" w:rsidRPr="00122DB8">
                <w:rPr>
                  <w:rFonts w:ascii="Times New Roman" w:eastAsia="Times New Roman" w:hAnsi="Times New Roman" w:cs="Times New Roman"/>
                  <w:b/>
                  <w:bCs/>
                  <w:szCs w:val="24"/>
                  <w:lang w:val="id-ID"/>
                  <w:rPrChange w:id="59" w:author="Office" w:date="2020-12-03T10:00:00Z">
                    <w:rPr>
                      <w:rFonts w:ascii="Times New Roman" w:eastAsia="Times New Roman" w:hAnsi="Times New Roman" w:cs="Times New Roman"/>
                      <w:szCs w:val="24"/>
                      <w:lang w:val="id-ID"/>
                    </w:rPr>
                  </w:rPrChange>
                </w:rPr>
                <w:t>P</w:t>
              </w:r>
              <w:proofErr w:type="spellStart"/>
              <w:r w:rsidR="00122DB8" w:rsidRPr="00122DB8">
                <w:rPr>
                  <w:rFonts w:ascii="Times New Roman" w:eastAsia="Times New Roman" w:hAnsi="Times New Roman" w:cs="Times New Roman"/>
                  <w:b/>
                  <w:bCs/>
                  <w:szCs w:val="24"/>
                  <w:rPrChange w:id="60" w:author="Office" w:date="2020-12-03T10:0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endidikan</w:t>
              </w:r>
              <w:proofErr w:type="spellEnd"/>
              <w:r w:rsidR="00122DB8" w:rsidRPr="00122DB8">
                <w:rPr>
                  <w:rFonts w:ascii="Times New Roman" w:eastAsia="Times New Roman" w:hAnsi="Times New Roman" w:cs="Times New Roman"/>
                  <w:b/>
                  <w:bCs/>
                  <w:szCs w:val="24"/>
                  <w:rPrChange w:id="61" w:author="Office" w:date="2020-12-03T10:0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122DB8">
              <w:rPr>
                <w:rFonts w:ascii="Times New Roman" w:eastAsia="Times New Roman" w:hAnsi="Times New Roman" w:cs="Times New Roman"/>
                <w:b/>
                <w:bCs/>
                <w:szCs w:val="24"/>
                <w:rPrChange w:id="62" w:author="Office" w:date="2020-12-03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4.0</w:t>
            </w:r>
          </w:p>
          <w:p w14:paraId="7A819A8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112B7E" w14:textId="082E206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63" w:author="Office" w:date="2020-12-03T10:00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ins w:id="64" w:author="Office" w:date="2020-12-03T10:00:00Z">
              <w:r w:rsidR="00122DB8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r w:rsidR="00122DB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65" w:author="Office" w:date="2020-12-03T10:01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6" w:author="Office" w:date="2020-12-03T10:01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BE5885" w14:textId="57169631" w:rsidR="00125355" w:rsidRPr="00EC6F38" w:rsidDel="00122DB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67" w:author="Office" w:date="2020-12-03T10:01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68" w:author="Office" w:date="2020-12-03T10:01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 y</w:t>
              </w:r>
            </w:ins>
            <w:del w:id="69" w:author="Office" w:date="2020-12-03T10:01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5B568E54" w14:textId="188CB3D7" w:rsidR="00125355" w:rsidRPr="00122DB8" w:rsidRDefault="00125355" w:rsidP="00122DB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70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71" w:author="Office" w:date="2020-12-03T10:0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72" w:author="Office" w:date="2020-12-03T10:01:00Z">
              <w:r w:rsidRPr="00122DB8" w:rsidDel="00122DB8">
                <w:rPr>
                  <w:rFonts w:ascii="Times New Roman" w:eastAsia="Times New Roman" w:hAnsi="Times New Roman" w:cs="Times New Roman"/>
                  <w:szCs w:val="24"/>
                  <w:rPrChange w:id="73" w:author="Office" w:date="2020-12-03T10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r w:rsidRPr="00122DB8">
              <w:rPr>
                <w:rFonts w:ascii="Times New Roman" w:eastAsia="Times New Roman" w:hAnsi="Times New Roman" w:cs="Times New Roman"/>
                <w:szCs w:val="24"/>
                <w:rPrChange w:id="74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aitu guru </w:t>
            </w:r>
            <w:del w:id="75" w:author="Office" w:date="2020-12-03T10:01:00Z">
              <w:r w:rsidRPr="00122DB8" w:rsidDel="00122DB8">
                <w:rPr>
                  <w:rFonts w:ascii="Times New Roman" w:eastAsia="Times New Roman" w:hAnsi="Times New Roman" w:cs="Times New Roman"/>
                  <w:szCs w:val="24"/>
                  <w:rPrChange w:id="76" w:author="Office" w:date="2020-12-03T10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sini </w:delText>
              </w:r>
            </w:del>
            <w:proofErr w:type="spellStart"/>
            <w:r w:rsidRPr="00122DB8">
              <w:rPr>
                <w:rFonts w:ascii="Times New Roman" w:eastAsia="Times New Roman" w:hAnsi="Times New Roman" w:cs="Times New Roman"/>
                <w:szCs w:val="24"/>
                <w:rPrChange w:id="77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78" w:author="Office" w:date="2020-12-03T10:01:00Z">
              <w:r w:rsidRPr="00122DB8" w:rsidDel="00122DB8">
                <w:rPr>
                  <w:rFonts w:ascii="Times New Roman" w:eastAsia="Times New Roman" w:hAnsi="Times New Roman" w:cs="Times New Roman"/>
                  <w:szCs w:val="24"/>
                  <w:rPrChange w:id="79" w:author="Office" w:date="2020-12-03T10:0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122DB8">
              <w:rPr>
                <w:rFonts w:ascii="Times New Roman" w:eastAsia="Times New Roman" w:hAnsi="Times New Roman" w:cs="Times New Roman"/>
                <w:szCs w:val="24"/>
                <w:rPrChange w:id="80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122DB8">
              <w:rPr>
                <w:rFonts w:ascii="Times New Roman" w:eastAsia="Times New Roman" w:hAnsi="Times New Roman" w:cs="Times New Roman"/>
                <w:szCs w:val="24"/>
                <w:rPrChange w:id="81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22DB8">
              <w:rPr>
                <w:rFonts w:ascii="Times New Roman" w:eastAsia="Times New Roman" w:hAnsi="Times New Roman" w:cs="Times New Roman"/>
                <w:szCs w:val="24"/>
                <w:rPrChange w:id="82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122DB8">
              <w:rPr>
                <w:rFonts w:ascii="Times New Roman" w:eastAsia="Times New Roman" w:hAnsi="Times New Roman" w:cs="Times New Roman"/>
                <w:szCs w:val="24"/>
                <w:rPrChange w:id="83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22DB8">
              <w:rPr>
                <w:rFonts w:ascii="Times New Roman" w:eastAsia="Times New Roman" w:hAnsi="Times New Roman" w:cs="Times New Roman"/>
                <w:szCs w:val="24"/>
                <w:rPrChange w:id="84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122DB8">
              <w:rPr>
                <w:rFonts w:ascii="Times New Roman" w:eastAsia="Times New Roman" w:hAnsi="Times New Roman" w:cs="Times New Roman"/>
                <w:szCs w:val="24"/>
                <w:rPrChange w:id="85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22DB8">
              <w:rPr>
                <w:rFonts w:ascii="Times New Roman" w:eastAsia="Times New Roman" w:hAnsi="Times New Roman" w:cs="Times New Roman"/>
                <w:szCs w:val="24"/>
                <w:rPrChange w:id="86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122DB8">
              <w:rPr>
                <w:rFonts w:ascii="Times New Roman" w:eastAsia="Times New Roman" w:hAnsi="Times New Roman" w:cs="Times New Roman"/>
                <w:szCs w:val="24"/>
                <w:rPrChange w:id="87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22DB8">
              <w:rPr>
                <w:rFonts w:ascii="Times New Roman" w:eastAsia="Times New Roman" w:hAnsi="Times New Roman" w:cs="Times New Roman"/>
                <w:szCs w:val="24"/>
                <w:rPrChange w:id="88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122DB8">
              <w:rPr>
                <w:rFonts w:ascii="Times New Roman" w:eastAsia="Times New Roman" w:hAnsi="Times New Roman" w:cs="Times New Roman"/>
                <w:szCs w:val="24"/>
                <w:rPrChange w:id="89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22DB8">
              <w:rPr>
                <w:rFonts w:ascii="Times New Roman" w:eastAsia="Times New Roman" w:hAnsi="Times New Roman" w:cs="Times New Roman"/>
                <w:szCs w:val="24"/>
                <w:rPrChange w:id="90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122DB8">
              <w:rPr>
                <w:rFonts w:ascii="Times New Roman" w:eastAsia="Times New Roman" w:hAnsi="Times New Roman" w:cs="Times New Roman"/>
                <w:szCs w:val="24"/>
                <w:rPrChange w:id="91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22DB8">
              <w:rPr>
                <w:rFonts w:ascii="Times New Roman" w:eastAsia="Times New Roman" w:hAnsi="Times New Roman" w:cs="Times New Roman"/>
                <w:szCs w:val="24"/>
                <w:rPrChange w:id="92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122DB8">
              <w:rPr>
                <w:rFonts w:ascii="Times New Roman" w:eastAsia="Times New Roman" w:hAnsi="Times New Roman" w:cs="Times New Roman"/>
                <w:szCs w:val="24"/>
                <w:rPrChange w:id="93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122DB8">
              <w:rPr>
                <w:rFonts w:ascii="Times New Roman" w:eastAsia="Times New Roman" w:hAnsi="Times New Roman" w:cs="Times New Roman"/>
                <w:szCs w:val="24"/>
                <w:rPrChange w:id="94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122DB8">
              <w:rPr>
                <w:rFonts w:ascii="Times New Roman" w:eastAsia="Times New Roman" w:hAnsi="Times New Roman" w:cs="Times New Roman"/>
                <w:szCs w:val="24"/>
                <w:rPrChange w:id="95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122DB8">
              <w:rPr>
                <w:rFonts w:ascii="Times New Roman" w:eastAsia="Times New Roman" w:hAnsi="Times New Roman" w:cs="Times New Roman"/>
                <w:szCs w:val="24"/>
                <w:rPrChange w:id="96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122DB8">
              <w:rPr>
                <w:rFonts w:ascii="Times New Roman" w:eastAsia="Times New Roman" w:hAnsi="Times New Roman" w:cs="Times New Roman"/>
                <w:szCs w:val="24"/>
                <w:rPrChange w:id="97" w:author="Office" w:date="2020-12-03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229F063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9BDF9FE" w14:textId="11AB797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8" w:author="Office" w:date="2020-12-03T10:01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99" w:author="Office" w:date="2020-12-03T10:01:00Z">
              <w:r w:rsidR="00122DB8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2C5DD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918CF67" w14:textId="21F3CE2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00" w:author="Office" w:date="2020-12-03T10:02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>Dimana guru s</w:delText>
              </w:r>
            </w:del>
            <w:ins w:id="101" w:author="Office" w:date="2020-12-03T10:02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102" w:author="Office" w:date="2020-12-03T10:02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del w:id="103" w:author="Office" w:date="2020-12-03T10:02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 xml:space="preserve"> 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ins w:id="104" w:author="Office" w:date="2020-12-03T10:02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 Guru</w:t>
              </w:r>
            </w:ins>
            <w:del w:id="105" w:author="Office" w:date="2020-12-03T10:02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D99B80" w14:textId="45C127F7" w:rsidR="00125355" w:rsidRPr="00EC6F38" w:rsidDel="00122DB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106" w:author="Office" w:date="2020-12-03T10:02:00Z"/>
                <w:rFonts w:ascii="Times New Roman" w:eastAsia="Times New Roman" w:hAnsi="Times New Roman" w:cs="Times New Roman"/>
                <w:szCs w:val="24"/>
              </w:rPr>
            </w:pPr>
            <w:del w:id="107" w:author="Office" w:date="2020-12-03T10:02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08" w:author="Office" w:date="2020-12-03T10:02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9" w:author="Office" w:date="2020-12-03T10:02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 xml:space="preserve">5 </w:delText>
              </w:r>
            </w:del>
            <w:ins w:id="110" w:author="Office" w:date="2020-12-03T10:02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lima</w:t>
              </w:r>
              <w:r w:rsidR="00122DB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1" w:author="Office" w:date="2020-12-03T10:02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112" w:author="Office" w:date="2020-12-03T10:02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113" w:author="Office" w:date="2020-12-03T10:02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114" w:author="Office" w:date="2020-12-03T10:02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>:</w:delText>
              </w:r>
            </w:del>
          </w:p>
          <w:p w14:paraId="022F6BB9" w14:textId="609408A4" w:rsidR="00125355" w:rsidRPr="00122DB8" w:rsidDel="00122DB8" w:rsidRDefault="00125355" w:rsidP="00122DB8">
            <w:pPr>
              <w:spacing w:before="100" w:beforeAutospacing="1" w:after="100" w:afterAutospacing="1" w:line="240" w:lineRule="auto"/>
              <w:contextualSpacing w:val="0"/>
              <w:rPr>
                <w:del w:id="115" w:author="Office" w:date="2020-12-03T10:03:00Z"/>
                <w:rFonts w:ascii="Times New Roman" w:eastAsia="Times New Roman" w:hAnsi="Times New Roman" w:cs="Times New Roman"/>
                <w:szCs w:val="24"/>
                <w:lang w:val="id-ID"/>
                <w:rPrChange w:id="116" w:author="Office" w:date="2020-12-03T10:03:00Z">
                  <w:rPr>
                    <w:del w:id="117" w:author="Office" w:date="2020-12-03T10:03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18" w:author="Office" w:date="2020-12-03T10:02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19" w:author="Office" w:date="2020-12-03T10:02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120" w:author="Office" w:date="2020-12-03T10:02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  <w:ins w:id="121" w:author="Office" w:date="2020-12-03T10:03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</w:p>
          <w:p w14:paraId="70445319" w14:textId="386514B9" w:rsidR="00125355" w:rsidRPr="00122DB8" w:rsidDel="00122DB8" w:rsidRDefault="00125355" w:rsidP="00122DB8">
            <w:pPr>
              <w:spacing w:before="100" w:beforeAutospacing="1" w:after="100" w:afterAutospacing="1" w:line="240" w:lineRule="auto"/>
              <w:contextualSpacing w:val="0"/>
              <w:rPr>
                <w:del w:id="122" w:author="Office" w:date="2020-12-03T10:03:00Z"/>
                <w:rFonts w:ascii="Times New Roman" w:eastAsia="Times New Roman" w:hAnsi="Times New Roman" w:cs="Times New Roman"/>
                <w:szCs w:val="24"/>
                <w:lang w:val="id-ID"/>
                <w:rPrChange w:id="123" w:author="Office" w:date="2020-12-03T10:03:00Z">
                  <w:rPr>
                    <w:del w:id="124" w:author="Office" w:date="2020-12-03T10:03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25" w:author="Office" w:date="2020-12-03T10:0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26" w:author="Office" w:date="2020-12-03T10:03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127" w:author="Office" w:date="2020-12-03T10:03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ins w:id="128" w:author="Office" w:date="2020-12-03T10:03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</w:p>
          <w:p w14:paraId="0834DD73" w14:textId="4F338622" w:rsidR="00125355" w:rsidRPr="00122DB8" w:rsidDel="00122DB8" w:rsidRDefault="00125355" w:rsidP="00122DB8">
            <w:pPr>
              <w:spacing w:before="100" w:beforeAutospacing="1" w:after="100" w:afterAutospacing="1" w:line="240" w:lineRule="auto"/>
              <w:contextualSpacing w:val="0"/>
              <w:rPr>
                <w:del w:id="129" w:author="Office" w:date="2020-12-03T10:03:00Z"/>
                <w:rFonts w:ascii="Times New Roman" w:eastAsia="Times New Roman" w:hAnsi="Times New Roman" w:cs="Times New Roman"/>
                <w:szCs w:val="24"/>
                <w:lang w:val="id-ID"/>
                <w:rPrChange w:id="130" w:author="Office" w:date="2020-12-03T10:03:00Z">
                  <w:rPr>
                    <w:del w:id="131" w:author="Office" w:date="2020-12-03T10:03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32" w:author="Office" w:date="2020-12-03T10:0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33" w:author="Office" w:date="2020-12-03T10:03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134" w:author="Office" w:date="2020-12-03T10:03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ins w:id="135" w:author="Office" w:date="2020-12-03T10:03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</w:p>
          <w:p w14:paraId="6F203674" w14:textId="16187932" w:rsidR="00125355" w:rsidRPr="00122DB8" w:rsidDel="00122DB8" w:rsidRDefault="00125355" w:rsidP="00122DB8">
            <w:pPr>
              <w:spacing w:before="100" w:beforeAutospacing="1" w:after="100" w:afterAutospacing="1" w:line="240" w:lineRule="auto"/>
              <w:contextualSpacing w:val="0"/>
              <w:rPr>
                <w:del w:id="136" w:author="Office" w:date="2020-12-03T10:03:00Z"/>
                <w:rFonts w:ascii="Times New Roman" w:eastAsia="Times New Roman" w:hAnsi="Times New Roman" w:cs="Times New Roman"/>
                <w:szCs w:val="24"/>
                <w:lang w:val="id-ID"/>
                <w:rPrChange w:id="137" w:author="Office" w:date="2020-12-03T10:03:00Z">
                  <w:rPr>
                    <w:del w:id="138" w:author="Office" w:date="2020-12-03T10:03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39" w:author="Office" w:date="2020-12-03T10:0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40" w:author="Office" w:date="2020-12-03T10:03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141" w:author="Office" w:date="2020-12-03T10:03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ins w:id="142" w:author="Office" w:date="2020-12-03T10:03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</w:p>
          <w:p w14:paraId="41D5EA64" w14:textId="35226518" w:rsidR="00125355" w:rsidRPr="00EC6F38" w:rsidRDefault="00125355" w:rsidP="00122DB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43" w:author="Office" w:date="2020-12-03T10:03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44" w:author="Office" w:date="2020-12-03T10:03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145" w:author="Office" w:date="2020-12-03T10:03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dan 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</w:p>
          <w:p w14:paraId="468DC7AF" w14:textId="1367902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146" w:author="Office" w:date="2020-12-03T10:03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7" w:author="Office" w:date="2020-12-03T10:03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48" w:author="Office" w:date="2020-12-03T10:04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 P</w:t>
              </w:r>
            </w:ins>
            <w:del w:id="149" w:author="Office" w:date="2020-12-03T10:04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50" w:author="Office" w:date="2020-12-03T10:04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1" w:author="Office" w:date="2020-12-03T10:04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</w:delText>
              </w:r>
            </w:del>
            <w:ins w:id="152" w:author="Office" w:date="2020-12-03T10:04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pemikiran</w:t>
              </w:r>
              <w:r w:rsidR="00122DB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153" w:author="Office" w:date="2020-12-03T10:04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</w:delText>
              </w:r>
            </w:del>
            <w:ins w:id="154" w:author="Office" w:date="2020-12-03T10:04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Pemikiran</w:t>
              </w:r>
              <w:r w:rsidR="00122DB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5" w:author="Office" w:date="2020-12-03T10:04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6" w:author="Office" w:date="2020-12-03T10:04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pikiran yang kritis maka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7" w:author="Office" w:date="2020-12-03T10:04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 xml:space="preserve">timbul </w:delText>
              </w:r>
            </w:del>
            <w:ins w:id="158" w:author="Office" w:date="2020-12-03T10:04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menimbulkan</w:t>
              </w:r>
              <w:r w:rsidR="00122DB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3257BF" w14:textId="2425477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159" w:author="Office" w:date="2020-12-03T10:04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60" w:author="Office" w:date="2020-12-03T10:05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1" w:author="Office" w:date="2020-12-03T10:05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ins w:id="162" w:author="Office" w:date="2020-12-03T10:05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untuk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E5D05B0" w14:textId="1AC2857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Setelah </w:t>
            </w:r>
            <w:del w:id="163" w:author="Office" w:date="2020-12-03T10:05:00Z">
              <w:r w:rsidRPr="00EC6F38" w:rsidDel="00122DB8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64" w:author="Office" w:date="2020-12-03T10:05:00Z">
              <w:r w:rsidR="00122DB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5" w:author="Office" w:date="2020-12-03T10:05:00Z">
              <w:r w:rsidRPr="00EC6F38" w:rsidDel="00036664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166" w:author="Office" w:date="2020-12-03T10:05:00Z">
              <w:r w:rsidR="0003666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67" w:author="Office" w:date="2020-12-03T10:05:00Z">
              <w:r w:rsidR="0003666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te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B01FD4" w14:textId="0E52F9E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68" w:author="Office" w:date="2020-12-03T10:05:00Z">
              <w:r w:rsidRPr="00EC6F38" w:rsidDel="00036664">
                <w:rPr>
                  <w:rFonts w:ascii="Times New Roman" w:eastAsia="Times New Roman" w:hAnsi="Times New Roman" w:cs="Times New Roman"/>
                  <w:szCs w:val="24"/>
                </w:rPr>
                <w:delText>Yang t</w:delText>
              </w:r>
            </w:del>
            <w:ins w:id="169" w:author="Office" w:date="2020-12-03T10:05:00Z">
              <w:r w:rsidR="0003666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70" w:author="Office" w:date="2020-12-03T10:06:00Z">
              <w:r w:rsidR="0003666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 T</w:t>
              </w:r>
            </w:ins>
            <w:del w:id="171" w:author="Office" w:date="2020-12-03T10:06:00Z">
              <w:r w:rsidRPr="00EC6F38" w:rsidDel="00036664">
                <w:rPr>
                  <w:rFonts w:ascii="Times New Roman" w:eastAsia="Times New Roman" w:hAnsi="Times New Roman" w:cs="Times New Roman"/>
                  <w:szCs w:val="24"/>
                </w:rPr>
                <w:delText>, t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72" w:author="Office" w:date="2020-12-03T10:06:00Z">
              <w:r w:rsidR="0003666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73" w:author="Office" w:date="2020-12-03T10:06:00Z">
              <w:r w:rsidR="0003666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9C5296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ffice">
    <w15:presenceInfo w15:providerId="None" w15:userId="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36664"/>
    <w:rsid w:val="0012251A"/>
    <w:rsid w:val="00122DB8"/>
    <w:rsid w:val="00125355"/>
    <w:rsid w:val="001D038C"/>
    <w:rsid w:val="00240407"/>
    <w:rsid w:val="00323495"/>
    <w:rsid w:val="0042167F"/>
    <w:rsid w:val="00924DF5"/>
    <w:rsid w:val="00B5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92E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Office</cp:lastModifiedBy>
  <cp:revision>2</cp:revision>
  <dcterms:created xsi:type="dcterms:W3CDTF">2020-12-03T03:06:00Z</dcterms:created>
  <dcterms:modified xsi:type="dcterms:W3CDTF">2020-12-03T03:06:00Z</dcterms:modified>
</cp:coreProperties>
</file>