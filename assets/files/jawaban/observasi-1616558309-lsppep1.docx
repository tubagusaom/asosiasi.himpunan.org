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commentRangeStart w:id="0"/>
            <w:proofErr w:type="spellStart"/>
            <w:r>
              <w:lastRenderedPageBreak/>
              <w:t>Pembelajaran</w:t>
            </w:r>
            <w:commentRangeEnd w:id="0"/>
            <w:proofErr w:type="spellEnd"/>
            <w:r w:rsidR="00A02AD6">
              <w:rPr>
                <w:rStyle w:val="CommentReference"/>
                <w:rFonts w:ascii="Arial" w:eastAsiaTheme="minorHAnsi" w:hAnsi="Arial" w:cstheme="minorBidi"/>
                <w:b w:val="0"/>
                <w:color w:val="auto"/>
              </w:rPr>
              <w:commentReference w:id="0"/>
            </w:r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"/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commentRangeEnd w:id="1"/>
            <w:proofErr w:type="spellEnd"/>
            <w:r w:rsidR="00A02AD6">
              <w:rPr>
                <w:rStyle w:val="CommentReference"/>
              </w:rPr>
              <w:commentReference w:id="1"/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2"/>
            <w:proofErr w:type="spellEnd"/>
            <w:r w:rsidR="00A02AD6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commentRangeEnd w:id="3"/>
            <w:proofErr w:type="spellEnd"/>
            <w:r w:rsidR="00A02AD6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commentRangeEnd w:id="4"/>
            <w:r w:rsidR="00ED3F69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commentRangeEnd w:id="5"/>
            <w:proofErr w:type="spellEnd"/>
            <w:r w:rsidR="00A02AD6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"/>
            <w:r w:rsidR="00A02AD6">
              <w:rPr>
                <w:rStyle w:val="CommentReference"/>
              </w:rPr>
              <w:commentReference w:id="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commentRangeEnd w:id="7"/>
            <w:proofErr w:type="spellEnd"/>
            <w:r w:rsidR="00A02AD6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8"/>
            <w:proofErr w:type="spellEnd"/>
            <w:r w:rsidR="00A02AD6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>4</w:t>
            </w:r>
            <w:commentRangeEnd w:id="9"/>
            <w:r w:rsidR="00A02AD6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0"/>
            <w:r w:rsidR="00ED3F69">
              <w:rPr>
                <w:rStyle w:val="CommentReference"/>
              </w:rPr>
              <w:commentReference w:id="1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11"/>
            <w:proofErr w:type="spellEnd"/>
            <w:r w:rsidR="00A02AD6">
              <w:rPr>
                <w:rStyle w:val="CommentReference"/>
              </w:rPr>
              <w:commentReference w:id="11"/>
            </w:r>
            <w:commentRangeStart w:id="12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12"/>
            <w:r w:rsidR="00ED3F69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Del="00ED3F69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13" w:author="Lenovo" w:date="2021-03-23T20:19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siswa.</w:t>
            </w:r>
          </w:p>
          <w:p w:rsidR="00125355" w:rsidRPr="00ED3F69" w:rsidRDefault="00125355" w:rsidP="00ED3F6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14" w:author="Lenovo" w:date="2021-03-23T2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ED3F69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D3F6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5"/>
            <w:proofErr w:type="spellStart"/>
            <w:r w:rsidRPr="00ED3F69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15"/>
            <w:proofErr w:type="spellEnd"/>
            <w:r w:rsidR="00A02AD6">
              <w:rPr>
                <w:rStyle w:val="CommentReference"/>
              </w:rPr>
              <w:commentReference w:id="15"/>
            </w:r>
            <w:r w:rsidRPr="00ED3F6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D3F69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D3F69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D3F69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D3F6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B62712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16" w:author="Lenovo" w:date="2021-03-23T20:19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formatif.</w:t>
            </w:r>
          </w:p>
          <w:p w:rsidR="00125355" w:rsidRPr="00B62712" w:rsidRDefault="00125355" w:rsidP="00B6271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B62712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7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7"/>
            <w:r w:rsidR="00B62712">
              <w:rPr>
                <w:rStyle w:val="CommentReference"/>
              </w:rPr>
              <w:commentReference w:id="17"/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B62712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19" w:author="Lenovo" w:date="2021-03-23T20:19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mentor.</w:t>
            </w:r>
          </w:p>
          <w:p w:rsidR="00125355" w:rsidRPr="00B62712" w:rsidRDefault="00125355" w:rsidP="00B6271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B62712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B62712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20" w:author="Lenovo" w:date="2021-03-23T20:19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guru.</w:t>
            </w:r>
          </w:p>
          <w:p w:rsidR="00125355" w:rsidRPr="00B62712" w:rsidRDefault="00125355" w:rsidP="00B6271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21" w:author="Lenovo" w:date="2021-03-23T2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B62712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62712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B62712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enovo" w:date="2021-03-23T20:12:00Z" w:initials="L">
    <w:p w:rsidR="00A02AD6" w:rsidRDefault="00A02AD6">
      <w:pPr>
        <w:pStyle w:val="CommentText"/>
      </w:pPr>
      <w:r>
        <w:rPr>
          <w:rStyle w:val="CommentReference"/>
        </w:rPr>
        <w:annotationRef/>
      </w:r>
      <w:proofErr w:type="spellStart"/>
      <w:r>
        <w:t>Pemelajaran</w:t>
      </w:r>
      <w:proofErr w:type="spellEnd"/>
    </w:p>
  </w:comment>
  <w:comment w:id="1" w:author="Lenovo" w:date="2021-03-23T20:12:00Z" w:initials="L">
    <w:p w:rsidR="00A02AD6" w:rsidRDefault="00A02AD6">
      <w:pPr>
        <w:pStyle w:val="CommentText"/>
      </w:pPr>
      <w:r>
        <w:rPr>
          <w:rStyle w:val="CommentReference"/>
        </w:rPr>
        <w:annotationRef/>
      </w:r>
      <w:proofErr w:type="spellStart"/>
      <w:r>
        <w:t>Oleh</w:t>
      </w:r>
      <w:proofErr w:type="spellEnd"/>
      <w:r>
        <w:t>:</w:t>
      </w:r>
    </w:p>
  </w:comment>
  <w:comment w:id="2" w:author="Lenovo" w:date="2021-03-23T20:12:00Z" w:initials="L">
    <w:p w:rsidR="00A02AD6" w:rsidRDefault="00A02AD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ekstrem</w:t>
      </w:r>
      <w:proofErr w:type="spellEnd"/>
      <w:proofErr w:type="gramEnd"/>
    </w:p>
  </w:comment>
  <w:comment w:id="3" w:author="Lenovo" w:date="2021-03-23T20:13:00Z" w:initials="L">
    <w:p w:rsidR="00A02AD6" w:rsidRDefault="00A02AD6">
      <w:pPr>
        <w:pStyle w:val="CommentText"/>
      </w:pPr>
      <w:r>
        <w:rPr>
          <w:rStyle w:val="CommentReference"/>
        </w:rPr>
        <w:annotationRef/>
      </w:r>
      <w:r>
        <w:t>“</w:t>
      </w:r>
      <w:proofErr w:type="spellStart"/>
      <w:proofErr w:type="gramStart"/>
      <w:r>
        <w:t>dia</w:t>
      </w:r>
      <w:proofErr w:type="spellEnd"/>
      <w:proofErr w:type="gramEnd"/>
      <w:r>
        <w:t xml:space="preserve">” </w:t>
      </w:r>
      <w:proofErr w:type="spellStart"/>
      <w:r>
        <w:t>dihilangkan</w:t>
      </w:r>
      <w:proofErr w:type="spellEnd"/>
    </w:p>
  </w:comment>
  <w:comment w:id="4" w:author="Lenovo" w:date="2021-03-23T20:17:00Z" w:initials="L">
    <w:p w:rsidR="00ED3F69" w:rsidRDefault="00ED3F6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industri</w:t>
      </w:r>
      <w:proofErr w:type="spellEnd"/>
      <w:proofErr w:type="gramEnd"/>
    </w:p>
  </w:comment>
  <w:comment w:id="5" w:author="Lenovo" w:date="2021-03-23T20:13:00Z" w:initials="L">
    <w:p w:rsidR="00A02AD6" w:rsidRDefault="00A02AD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disiapkan</w:t>
      </w:r>
      <w:proofErr w:type="spellEnd"/>
      <w:proofErr w:type="gramEnd"/>
    </w:p>
  </w:comment>
  <w:comment w:id="6" w:author="Lenovo" w:date="2021-03-23T20:14:00Z" w:initials="L">
    <w:p w:rsidR="00A02AD6" w:rsidRDefault="00A02AD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disiapkan</w:t>
      </w:r>
      <w:proofErr w:type="spellEnd"/>
      <w:proofErr w:type="gramEnd"/>
    </w:p>
  </w:comment>
  <w:comment w:id="7" w:author="Lenovo" w:date="2021-03-23T20:14:00Z" w:initials="L">
    <w:p w:rsidR="00A02AD6" w:rsidRDefault="00A02AD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dibuat</w:t>
      </w:r>
      <w:proofErr w:type="spellEnd"/>
      <w:proofErr w:type="gramEnd"/>
    </w:p>
  </w:comment>
  <w:comment w:id="8" w:author="Lenovo" w:date="2021-03-23T20:14:00Z" w:initials="L">
    <w:p w:rsidR="00A02AD6" w:rsidRDefault="00A02AD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memperluas</w:t>
      </w:r>
      <w:proofErr w:type="spellEnd"/>
      <w:proofErr w:type="gramEnd"/>
    </w:p>
  </w:comment>
  <w:comment w:id="9" w:author="Lenovo" w:date="2021-03-23T20:14:00Z" w:initials="L">
    <w:p w:rsidR="00A02AD6" w:rsidRDefault="00A02AD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empat</w:t>
      </w:r>
      <w:proofErr w:type="spellEnd"/>
      <w:proofErr w:type="gramEnd"/>
    </w:p>
  </w:comment>
  <w:comment w:id="10" w:author="Lenovo" w:date="2021-03-23T20:18:00Z" w:initials="L">
    <w:p w:rsidR="00ED3F69" w:rsidRDefault="00ED3F69">
      <w:pPr>
        <w:pStyle w:val="CommentText"/>
      </w:pPr>
      <w:r>
        <w:rPr>
          <w:rStyle w:val="CommentReference"/>
        </w:rPr>
        <w:annotationRef/>
      </w:r>
      <w:r>
        <w:t>“</w:t>
      </w:r>
      <w:proofErr w:type="spellStart"/>
      <w:proofErr w:type="gramStart"/>
      <w:r>
        <w:t>demikian</w:t>
      </w:r>
      <w:proofErr w:type="spellEnd"/>
      <w:proofErr w:type="gramEnd"/>
      <w:r>
        <w:t xml:space="preserve">” </w:t>
      </w:r>
      <w:proofErr w:type="spellStart"/>
      <w:r>
        <w:t>dihilangkan</w:t>
      </w:r>
      <w:proofErr w:type="spellEnd"/>
    </w:p>
  </w:comment>
  <w:comment w:id="11" w:author="Lenovo" w:date="2021-03-23T20:19:00Z" w:initials="L">
    <w:p w:rsidR="00A02AD6" w:rsidRPr="00ED3F69" w:rsidRDefault="00A02AD6">
      <w:pPr>
        <w:pStyle w:val="CommentText"/>
        <w:rPr>
          <w:i/>
        </w:rPr>
      </w:pPr>
      <w:r>
        <w:rPr>
          <w:rStyle w:val="CommentReference"/>
        </w:rPr>
        <w:annotationRef/>
      </w:r>
      <w:proofErr w:type="spellStart"/>
      <w:proofErr w:type="gramStart"/>
      <w:r w:rsidR="00ED3F69">
        <w:t>d</w:t>
      </w:r>
      <w:r>
        <w:t>isebarluaskan</w:t>
      </w:r>
      <w:proofErr w:type="spellEnd"/>
      <w:proofErr w:type="gramEnd"/>
      <w:r w:rsidR="00ED3F69">
        <w:t xml:space="preserve">, </w:t>
      </w:r>
      <w:proofErr w:type="spellStart"/>
      <w:r w:rsidR="00ED3F69">
        <w:t>dipublikasikan</w:t>
      </w:r>
      <w:proofErr w:type="spellEnd"/>
      <w:r w:rsidR="00ED3F69">
        <w:t>, di-</w:t>
      </w:r>
      <w:r w:rsidR="00ED3F69">
        <w:rPr>
          <w:i/>
        </w:rPr>
        <w:t>publish</w:t>
      </w:r>
    </w:p>
  </w:comment>
  <w:comment w:id="12" w:author="Lenovo" w:date="2021-03-23T20:18:00Z" w:initials="L">
    <w:p w:rsidR="00ED3F69" w:rsidRDefault="00ED3F69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15" w:author="Lenovo" w:date="2021-03-23T20:16:00Z" w:initials="L">
    <w:p w:rsidR="00A02AD6" w:rsidRDefault="00A02AD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tahap</w:t>
      </w:r>
      <w:proofErr w:type="spellEnd"/>
      <w:proofErr w:type="gramEnd"/>
    </w:p>
  </w:comment>
  <w:comment w:id="17" w:author="Lenovo" w:date="2021-03-23T20:20:00Z" w:initials="L">
    <w:p w:rsidR="00B62712" w:rsidRDefault="00B6271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dituntut</w:t>
      </w:r>
      <w:bookmarkStart w:id="18" w:name="_GoBack"/>
      <w:bookmarkEnd w:id="18"/>
      <w:proofErr w:type="spellEnd"/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3D1737"/>
    <w:rsid w:val="0042167F"/>
    <w:rsid w:val="00924DF5"/>
    <w:rsid w:val="00A02AD6"/>
    <w:rsid w:val="00B62712"/>
    <w:rsid w:val="00ED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02A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A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AD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A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AD6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A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02A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A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AD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A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AD6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A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5</cp:revision>
  <dcterms:created xsi:type="dcterms:W3CDTF">2020-08-26T22:03:00Z</dcterms:created>
  <dcterms:modified xsi:type="dcterms:W3CDTF">2021-03-24T03:51:00Z</dcterms:modified>
</cp:coreProperties>
</file>