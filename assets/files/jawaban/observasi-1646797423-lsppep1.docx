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971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D9486BB"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360175F2" w14:textId="77777777" w:rsidR="00125355" w:rsidRPr="001D038C" w:rsidRDefault="00125355" w:rsidP="00125355">
      <w:pPr>
        <w:spacing w:after="0"/>
        <w:jc w:val="center"/>
        <w:rPr>
          <w:rFonts w:ascii="Minion Pro" w:hAnsi="Minion Pro"/>
          <w:b/>
          <w:sz w:val="36"/>
          <w:szCs w:val="36"/>
        </w:rPr>
      </w:pPr>
    </w:p>
    <w:p w14:paraId="71169FB9"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Change w:id="0" w:author="nellismardhiah@utu.ac.id" w:date="2022-03-09T10:05:00Z">
          <w:tblPr>
            <w:tblStyle w:val="TableGrid"/>
            <w:tblW w:w="0" w:type="auto"/>
            <w:tblLook w:val="0420" w:firstRow="1" w:lastRow="0" w:firstColumn="0" w:lastColumn="0" w:noHBand="0" w:noVBand="1"/>
          </w:tblPr>
        </w:tblPrChange>
      </w:tblPr>
      <w:tblGrid>
        <w:gridCol w:w="9017"/>
        <w:tblGridChange w:id="1">
          <w:tblGrid>
            <w:gridCol w:w="9017"/>
          </w:tblGrid>
        </w:tblGridChange>
      </w:tblGrid>
      <w:tr w:rsidR="00125355" w14:paraId="15ADAB9F" w14:textId="77777777" w:rsidTr="0048101C">
        <w:trPr>
          <w:trHeight w:val="5377"/>
        </w:trPr>
        <w:tc>
          <w:tcPr>
            <w:tcW w:w="9350" w:type="dxa"/>
            <w:tcPrChange w:id="2" w:author="nellismardhiah@utu.ac.id" w:date="2022-03-09T10:05:00Z">
              <w:tcPr>
                <w:tcW w:w="9350" w:type="dxa"/>
              </w:tcPr>
            </w:tcPrChange>
          </w:tcPr>
          <w:p w14:paraId="0BFA821B"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245E1011"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479B0FE0" w14:textId="672B648E"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3" w:author="nellismardhiah@utu.ac.id" w:date="2022-03-09T09:48:00Z">
              <w:r w:rsidRPr="002131C0" w:rsidDel="002131C0">
                <w:rPr>
                  <w:rFonts w:ascii="Times New Roman" w:eastAsia="Times New Roman" w:hAnsi="Times New Roman" w:cs="Times New Roman"/>
                  <w:color w:val="FF0000"/>
                  <w:szCs w:val="24"/>
                  <w:rPrChange w:id="4" w:author="nellismardhiah@utu.ac.id" w:date="2022-03-09T09:47:00Z">
                    <w:rPr>
                      <w:rFonts w:ascii="Times New Roman" w:eastAsia="Times New Roman" w:hAnsi="Times New Roman" w:cs="Times New Roman"/>
                      <w:szCs w:val="24"/>
                    </w:rPr>
                  </w:rPrChange>
                </w:rPr>
                <w:delText>extream</w:delText>
              </w:r>
            </w:del>
            <w:ins w:id="5" w:author="nellismardhiah@utu.ac.id" w:date="2022-03-09T09:47:00Z">
              <w:r w:rsidR="002131C0">
                <w:rPr>
                  <w:rFonts w:ascii="Times New Roman" w:eastAsia="Times New Roman" w:hAnsi="Times New Roman" w:cs="Times New Roman"/>
                  <w:color w:val="FF0000"/>
                  <w:szCs w:val="24"/>
                </w:rPr>
                <w:t xml:space="preserve"> (ekstream</w:t>
              </w:r>
            </w:ins>
            <w:ins w:id="6" w:author="nellismardhiah@utu.ac.id" w:date="2022-03-09T09:48:00Z">
              <w:r w:rsidR="002131C0">
                <w:rPr>
                  <w:rFonts w:ascii="Times New Roman" w:eastAsia="Times New Roman" w:hAnsi="Times New Roman" w:cs="Times New Roman"/>
                  <w:color w:val="FF0000"/>
                  <w:szCs w:val="24"/>
                </w:rPr>
                <w:t>)</w:t>
              </w:r>
            </w:ins>
            <w:r w:rsidRPr="002131C0">
              <w:rPr>
                <w:rFonts w:ascii="Times New Roman" w:eastAsia="Times New Roman" w:hAnsi="Times New Roman" w:cs="Times New Roman"/>
                <w:color w:val="FF0000"/>
                <w:szCs w:val="24"/>
                <w:rPrChange w:id="7" w:author="nellismardhiah@utu.ac.id" w:date="2022-03-09T09:47:00Z">
                  <w:rPr>
                    <w:rFonts w:ascii="Times New Roman" w:eastAsia="Times New Roman" w:hAnsi="Times New Roman" w:cs="Times New Roman"/>
                    <w:szCs w:val="24"/>
                  </w:rPr>
                </w:rPrChange>
              </w:rPr>
              <w:t xml:space="preserve">. </w:t>
            </w:r>
            <w:r w:rsidRPr="002131C0">
              <w:rPr>
                <w:rFonts w:ascii="Times New Roman" w:eastAsia="Times New Roman" w:hAnsi="Times New Roman" w:cs="Times New Roman"/>
                <w:szCs w:val="24"/>
              </w:rPr>
              <w:t>Industr</w:t>
            </w:r>
            <w:r w:rsidRPr="002131C0">
              <w:rPr>
                <w:rFonts w:ascii="Times New Roman" w:eastAsia="Times New Roman" w:hAnsi="Times New Roman" w:cs="Times New Roman"/>
                <w:color w:val="FF0000"/>
                <w:szCs w:val="24"/>
                <w:rPrChange w:id="8" w:author="nellismardhiah@utu.ac.id" w:date="2022-03-09T09:47:00Z">
                  <w:rPr>
                    <w:rFonts w:ascii="Times New Roman" w:eastAsia="Times New Roman" w:hAnsi="Times New Roman" w:cs="Times New Roman"/>
                    <w:szCs w:val="24"/>
                  </w:rPr>
                </w:rPrChange>
              </w:rPr>
              <w:t xml:space="preserve">i </w:t>
            </w:r>
            <w:r w:rsidRPr="00EC6F38">
              <w:rPr>
                <w:rFonts w:ascii="Times New Roman" w:eastAsia="Times New Roman" w:hAnsi="Times New Roman" w:cs="Times New Roman"/>
                <w:szCs w:val="24"/>
              </w:rPr>
              <w:t xml:space="preserve">yang tiap menit bahkan detik </w:t>
            </w:r>
            <w:del w:id="9" w:author="nellismardhiah@utu.ac.id" w:date="2022-03-09T09:48:00Z">
              <w:r w:rsidRPr="002131C0" w:rsidDel="002131C0">
                <w:rPr>
                  <w:rFonts w:ascii="Times New Roman" w:eastAsia="Times New Roman" w:hAnsi="Times New Roman" w:cs="Times New Roman"/>
                  <w:color w:val="FF0000"/>
                  <w:szCs w:val="24"/>
                  <w:rPrChange w:id="10" w:author="nellismardhiah@utu.ac.id" w:date="2022-03-09T09:49:00Z">
                    <w:rPr>
                      <w:rFonts w:ascii="Times New Roman" w:eastAsia="Times New Roman" w:hAnsi="Times New Roman" w:cs="Times New Roman"/>
                      <w:szCs w:val="24"/>
                    </w:rPr>
                  </w:rPrChange>
                </w:rPr>
                <w:delText>dia akan</w:delText>
              </w:r>
            </w:del>
            <w:ins w:id="11" w:author="nellismardhiah@utu.ac.id" w:date="2022-03-09T09:48:00Z">
              <w:r w:rsidR="002131C0" w:rsidRPr="002131C0">
                <w:rPr>
                  <w:rFonts w:ascii="Times New Roman" w:eastAsia="Times New Roman" w:hAnsi="Times New Roman" w:cs="Times New Roman"/>
                  <w:color w:val="FF0000"/>
                  <w:szCs w:val="24"/>
                  <w:rPrChange w:id="12" w:author="nellismardhiah@utu.ac.id" w:date="2022-03-09T09:49:00Z">
                    <w:rPr>
                      <w:rFonts w:ascii="Times New Roman" w:eastAsia="Times New Roman" w:hAnsi="Times New Roman" w:cs="Times New Roman"/>
                      <w:szCs w:val="24"/>
                    </w:rPr>
                  </w:rPrChange>
                </w:rPr>
                <w:t>secara ot</w:t>
              </w:r>
            </w:ins>
            <w:ins w:id="13" w:author="nellismardhiah@utu.ac.id" w:date="2022-03-09T09:49:00Z">
              <w:r w:rsidR="002131C0" w:rsidRPr="002131C0">
                <w:rPr>
                  <w:rFonts w:ascii="Times New Roman" w:eastAsia="Times New Roman" w:hAnsi="Times New Roman" w:cs="Times New Roman"/>
                  <w:color w:val="FF0000"/>
                  <w:szCs w:val="24"/>
                  <w:rPrChange w:id="14" w:author="nellismardhiah@utu.ac.id" w:date="2022-03-09T09:49:00Z">
                    <w:rPr>
                      <w:rFonts w:ascii="Times New Roman" w:eastAsia="Times New Roman" w:hAnsi="Times New Roman" w:cs="Times New Roman"/>
                      <w:szCs w:val="24"/>
                    </w:rPr>
                  </w:rPrChange>
                </w:rPr>
                <w:t>omatis</w:t>
              </w:r>
            </w:ins>
            <w:r w:rsidRPr="002131C0">
              <w:rPr>
                <w:rFonts w:ascii="Times New Roman" w:eastAsia="Times New Roman" w:hAnsi="Times New Roman" w:cs="Times New Roman"/>
                <w:color w:val="FF0000"/>
                <w:szCs w:val="24"/>
                <w:rPrChange w:id="15" w:author="nellismardhiah@utu.ac.id" w:date="2022-03-09T09:49:00Z">
                  <w:rPr>
                    <w:rFonts w:ascii="Times New Roman" w:eastAsia="Times New Roman" w:hAnsi="Times New Roman" w:cs="Times New Roman"/>
                    <w:szCs w:val="24"/>
                  </w:rPr>
                </w:rPrChange>
              </w:rPr>
              <w:t xml:space="preserve"> </w:t>
            </w:r>
            <w:ins w:id="16" w:author="nellismardhiah@utu.ac.id" w:date="2022-03-09T09:49:00Z">
              <w:r w:rsidR="002131C0">
                <w:rPr>
                  <w:rFonts w:ascii="Times New Roman" w:eastAsia="Times New Roman" w:hAnsi="Times New Roman" w:cs="Times New Roman"/>
                  <w:szCs w:val="24"/>
                </w:rPr>
                <w:t xml:space="preserve">akan </w:t>
              </w:r>
            </w:ins>
            <w:r w:rsidRPr="00EC6F38">
              <w:rPr>
                <w:rFonts w:ascii="Times New Roman" w:eastAsia="Times New Roman" w:hAnsi="Times New Roman" w:cs="Times New Roman"/>
                <w:szCs w:val="24"/>
              </w:rPr>
              <w:t>berubah</w:t>
            </w:r>
            <w:ins w:id="17" w:author="nellismardhiah@utu.ac.id" w:date="2022-03-09T09:50:00Z">
              <w:r w:rsidR="002131C0">
                <w:rPr>
                  <w:rFonts w:ascii="Times New Roman" w:eastAsia="Times New Roman" w:hAnsi="Times New Roman" w:cs="Times New Roman"/>
                  <w:szCs w:val="24"/>
                </w:rPr>
                <w:t xml:space="preserve"> dan </w:t>
              </w:r>
            </w:ins>
            <w:r w:rsidRPr="00EC6F38">
              <w:rPr>
                <w:rFonts w:ascii="Times New Roman" w:eastAsia="Times New Roman" w:hAnsi="Times New Roman" w:cs="Times New Roman"/>
                <w:szCs w:val="24"/>
              </w:rPr>
              <w:t xml:space="preserve"> semakin maju</w:t>
            </w:r>
            <w:ins w:id="18" w:author="nellismardhiah@utu.ac.id" w:date="2022-03-09T09:50:00Z">
              <w:r w:rsidR="002131C0">
                <w:rPr>
                  <w:rFonts w:ascii="Times New Roman" w:eastAsia="Times New Roman" w:hAnsi="Times New Roman" w:cs="Times New Roman"/>
                  <w:szCs w:val="24"/>
                </w:rPr>
                <w:t xml:space="preserve"> disebut dengan </w:t>
              </w:r>
            </w:ins>
            <w:del w:id="19" w:author="nellismardhiah@utu.ac.id" w:date="2022-03-09T09:50:00Z">
              <w:r w:rsidRPr="00EC6F38" w:rsidDel="002131C0">
                <w:rPr>
                  <w:rFonts w:ascii="Times New Roman" w:eastAsia="Times New Roman" w:hAnsi="Times New Roman" w:cs="Times New Roman"/>
                  <w:szCs w:val="24"/>
                </w:rPr>
                <w:delText>, yang sering kita sebut dengan</w:delText>
              </w:r>
            </w:del>
            <w:r w:rsidRPr="00EC6F38">
              <w:rPr>
                <w:rFonts w:ascii="Times New Roman" w:eastAsia="Times New Roman" w:hAnsi="Times New Roman" w:cs="Times New Roman"/>
                <w:szCs w:val="24"/>
              </w:rPr>
              <w:t xml:space="preserve"> r</w:t>
            </w:r>
            <w:ins w:id="20" w:author="nellismardhiah@utu.ac.id" w:date="2022-03-09T09:50:00Z">
              <w:r w:rsidR="002131C0">
                <w:rPr>
                  <w:rFonts w:ascii="Times New Roman" w:eastAsia="Times New Roman" w:hAnsi="Times New Roman" w:cs="Times New Roman"/>
                  <w:szCs w:val="24"/>
                </w:rPr>
                <w:t>e</w:t>
              </w:r>
            </w:ins>
            <w:del w:id="21" w:author="nellismardhiah@utu.ac.id" w:date="2022-03-09T09:50:00Z">
              <w:r w:rsidRPr="00EC6F38" w:rsidDel="002131C0">
                <w:rPr>
                  <w:rFonts w:ascii="Times New Roman" w:eastAsia="Times New Roman" w:hAnsi="Times New Roman" w:cs="Times New Roman"/>
                  <w:szCs w:val="24"/>
                </w:rPr>
                <w:delText>e</w:delText>
              </w:r>
            </w:del>
            <w:r w:rsidRPr="00EC6F38">
              <w:rPr>
                <w:rFonts w:ascii="Times New Roman" w:eastAsia="Times New Roman" w:hAnsi="Times New Roman" w:cs="Times New Roman"/>
                <w:szCs w:val="24"/>
              </w:rPr>
              <w:t xml:space="preserve">volusi industry 4.0. Istilah </w:t>
            </w:r>
            <w:ins w:id="22" w:author="nellismardhiah@utu.ac.id" w:date="2022-03-09T09:51:00Z">
              <w:r w:rsidR="00CA1682">
                <w:rPr>
                  <w:rFonts w:ascii="Times New Roman" w:eastAsia="Times New Roman" w:hAnsi="Times New Roman" w:cs="Times New Roman"/>
                  <w:szCs w:val="24"/>
                </w:rPr>
                <w:t xml:space="preserve">ini masih </w:t>
              </w:r>
            </w:ins>
            <w:ins w:id="23" w:author="nellismardhiah@utu.ac.id" w:date="2022-03-09T09:50:00Z">
              <w:r w:rsidR="002131C0">
                <w:rPr>
                  <w:rFonts w:ascii="Times New Roman" w:eastAsia="Times New Roman" w:hAnsi="Times New Roman" w:cs="Times New Roman"/>
                  <w:szCs w:val="24"/>
                </w:rPr>
                <w:t xml:space="preserve"> </w:t>
              </w:r>
            </w:ins>
            <w:del w:id="24" w:author="nellismardhiah@utu.ac.id" w:date="2022-03-09T09:50:00Z">
              <w:r w:rsidRPr="00EC6F38" w:rsidDel="002131C0">
                <w:rPr>
                  <w:rFonts w:ascii="Times New Roman" w:eastAsia="Times New Roman" w:hAnsi="Times New Roman" w:cs="Times New Roman"/>
                  <w:szCs w:val="24"/>
                </w:rPr>
                <w:delText>yang masih</w:delText>
              </w:r>
            </w:del>
            <w:del w:id="25" w:author="nellismardhiah@utu.ac.id" w:date="2022-03-09T09:51:00Z">
              <w:r w:rsidRPr="00EC6F38" w:rsidDel="002131C0">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j</w:t>
            </w:r>
            <w:del w:id="26" w:author="nellismardhiah@utu.ac.id" w:date="2022-03-09T09:51:00Z">
              <w:r w:rsidRPr="00EC6F38" w:rsidDel="00CA1682">
                <w:rPr>
                  <w:rFonts w:ascii="Times New Roman" w:eastAsia="Times New Roman" w:hAnsi="Times New Roman" w:cs="Times New Roman"/>
                  <w:szCs w:val="24"/>
                </w:rPr>
                <w:delText>ar</w:delText>
              </w:r>
            </w:del>
            <w:r w:rsidRPr="00EC6F38">
              <w:rPr>
                <w:rFonts w:ascii="Times New Roman" w:eastAsia="Times New Roman" w:hAnsi="Times New Roman" w:cs="Times New Roman"/>
                <w:szCs w:val="24"/>
              </w:rPr>
              <w:t>a</w:t>
            </w:r>
            <w:ins w:id="27" w:author="nellismardhiah@utu.ac.id" w:date="2022-03-09T09:51:00Z">
              <w:r w:rsidR="00CA1682">
                <w:rPr>
                  <w:rFonts w:ascii="Times New Roman" w:eastAsia="Times New Roman" w:hAnsi="Times New Roman" w:cs="Times New Roman"/>
                  <w:szCs w:val="24"/>
                </w:rPr>
                <w:t>ra</w:t>
              </w:r>
            </w:ins>
            <w:r w:rsidRPr="00EC6F38">
              <w:rPr>
                <w:rFonts w:ascii="Times New Roman" w:eastAsia="Times New Roman" w:hAnsi="Times New Roman" w:cs="Times New Roman"/>
                <w:szCs w:val="24"/>
              </w:rPr>
              <w:t xml:space="preserve">ng </w:t>
            </w:r>
            <w:del w:id="28" w:author="nellismardhiah@utu.ac.id" w:date="2022-03-09T09:51:00Z">
              <w:r w:rsidRPr="00EC6F38" w:rsidDel="00CA1682">
                <w:rPr>
                  <w:rFonts w:ascii="Times New Roman" w:eastAsia="Times New Roman" w:hAnsi="Times New Roman" w:cs="Times New Roman"/>
                  <w:szCs w:val="24"/>
                </w:rPr>
                <w:delText>kita</w:delText>
              </w:r>
            </w:del>
            <w:r w:rsidRPr="00EC6F38">
              <w:rPr>
                <w:rFonts w:ascii="Times New Roman" w:eastAsia="Times New Roman" w:hAnsi="Times New Roman" w:cs="Times New Roman"/>
                <w:szCs w:val="24"/>
              </w:rPr>
              <w:t xml:space="preserve"> dengar</w:t>
            </w:r>
            <w:ins w:id="29" w:author="nellismardhiah@utu.ac.id" w:date="2022-03-09T09:51:00Z">
              <w:r w:rsidR="00CA1682">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 </w:t>
            </w:r>
            <w:del w:id="30" w:author="nellismardhiah@utu.ac.id" w:date="2022-03-09T09:52:00Z">
              <w:r w:rsidRPr="00EC6F38" w:rsidDel="00CA1682">
                <w:rPr>
                  <w:rFonts w:ascii="Times New Roman" w:eastAsia="Times New Roman" w:hAnsi="Times New Roman" w:cs="Times New Roman"/>
                  <w:szCs w:val="24"/>
                </w:rPr>
                <w:delText>bahkan banyak yang masih awam.</w:delText>
              </w:r>
            </w:del>
            <w:ins w:id="31" w:author="nellismardhiah@utu.ac.id" w:date="2022-03-09T09:52:00Z">
              <w:r w:rsidR="00CA1682">
                <w:rPr>
                  <w:rFonts w:ascii="Times New Roman" w:eastAsia="Times New Roman" w:hAnsi="Times New Roman" w:cs="Times New Roman"/>
                  <w:szCs w:val="24"/>
                </w:rPr>
                <w:t xml:space="preserve">dikalagan masyarakat awam. </w:t>
              </w:r>
            </w:ins>
          </w:p>
          <w:p w14:paraId="54C4CF40" w14:textId="69DFF439" w:rsidR="00CA1682" w:rsidRPr="00482F19" w:rsidRDefault="00CA1682" w:rsidP="00821BA2">
            <w:pPr>
              <w:spacing w:before="100" w:beforeAutospacing="1" w:after="100" w:afterAutospacing="1" w:line="240" w:lineRule="auto"/>
              <w:contextualSpacing w:val="0"/>
              <w:rPr>
                <w:ins w:id="32" w:author="nellismardhiah@utu.ac.id" w:date="2022-03-09T09:52:00Z"/>
                <w:rFonts w:ascii="Times New Roman" w:eastAsia="Times New Roman" w:hAnsi="Times New Roman" w:cs="Times New Roman"/>
                <w:color w:val="FF0000"/>
                <w:szCs w:val="24"/>
                <w:rPrChange w:id="33" w:author="nellismardhiah@utu.ac.id" w:date="2022-03-09T09:57:00Z">
                  <w:rPr>
                    <w:ins w:id="34" w:author="nellismardhiah@utu.ac.id" w:date="2022-03-09T09:52:00Z"/>
                    <w:rFonts w:ascii="Times New Roman" w:eastAsia="Times New Roman" w:hAnsi="Times New Roman" w:cs="Times New Roman"/>
                    <w:szCs w:val="24"/>
                  </w:rPr>
                </w:rPrChange>
              </w:rPr>
            </w:pPr>
            <w:ins w:id="35" w:author="nellismardhiah@utu.ac.id" w:date="2022-03-09T09:52:00Z">
              <w:r w:rsidRPr="00482F19">
                <w:rPr>
                  <w:rFonts w:ascii="Times New Roman" w:eastAsia="Times New Roman" w:hAnsi="Times New Roman" w:cs="Times New Roman"/>
                  <w:color w:val="FF0000"/>
                  <w:szCs w:val="24"/>
                  <w:rPrChange w:id="36" w:author="nellismardhiah@utu.ac.id" w:date="2022-03-09T09:57:00Z">
                    <w:rPr>
                      <w:rFonts w:ascii="Times New Roman" w:eastAsia="Times New Roman" w:hAnsi="Times New Roman" w:cs="Times New Roman"/>
                      <w:szCs w:val="24"/>
                    </w:rPr>
                  </w:rPrChange>
                </w:rPr>
                <w:t>Sebagai peserta didik</w:t>
              </w:r>
            </w:ins>
            <w:ins w:id="37" w:author="nellismardhiah@utu.ac.id" w:date="2022-03-09T09:53:00Z">
              <w:r w:rsidRPr="00482F19">
                <w:rPr>
                  <w:rFonts w:ascii="Times New Roman" w:eastAsia="Times New Roman" w:hAnsi="Times New Roman" w:cs="Times New Roman"/>
                  <w:color w:val="FF0000"/>
                  <w:szCs w:val="24"/>
                  <w:rPrChange w:id="38" w:author="nellismardhiah@utu.ac.id" w:date="2022-03-09T09:57:00Z">
                    <w:rPr>
                      <w:rFonts w:ascii="Times New Roman" w:eastAsia="Times New Roman" w:hAnsi="Times New Roman" w:cs="Times New Roman"/>
                      <w:szCs w:val="24"/>
                    </w:rPr>
                  </w:rPrChange>
                </w:rPr>
                <w:t xml:space="preserve"> harus dapat mengetahui bahwa saat ini sudah memasuki dunia kerja, bukan lagi sebagai pekerja. Kondisi hal ini harus dapat dipaha</w:t>
              </w:r>
            </w:ins>
            <w:ins w:id="39" w:author="nellismardhiah@utu.ac.id" w:date="2022-03-09T09:54:00Z">
              <w:r w:rsidRPr="00482F19">
                <w:rPr>
                  <w:rFonts w:ascii="Times New Roman" w:eastAsia="Times New Roman" w:hAnsi="Times New Roman" w:cs="Times New Roman"/>
                  <w:color w:val="FF0000"/>
                  <w:szCs w:val="24"/>
                  <w:rPrChange w:id="40" w:author="nellismardhiah@utu.ac.id" w:date="2022-03-09T09:57:00Z">
                    <w:rPr>
                      <w:rFonts w:ascii="Times New Roman" w:eastAsia="Times New Roman" w:hAnsi="Times New Roman" w:cs="Times New Roman"/>
                      <w:szCs w:val="24"/>
                    </w:rPr>
                  </w:rPrChange>
                </w:rPr>
                <w:t>mi oleh para pendidik dalam mengayomi paserta didik dalam menciptakan l</w:t>
              </w:r>
            </w:ins>
            <w:ins w:id="41" w:author="nellismardhiah@utu.ac.id" w:date="2022-03-09T09:55:00Z">
              <w:r w:rsidRPr="00482F19">
                <w:rPr>
                  <w:rFonts w:ascii="Times New Roman" w:eastAsia="Times New Roman" w:hAnsi="Times New Roman" w:cs="Times New Roman"/>
                  <w:color w:val="FF0000"/>
                  <w:szCs w:val="24"/>
                  <w:rPrChange w:id="42" w:author="nellismardhiah@utu.ac.id" w:date="2022-03-09T09:57:00Z">
                    <w:rPr>
                      <w:rFonts w:ascii="Times New Roman" w:eastAsia="Times New Roman" w:hAnsi="Times New Roman" w:cs="Times New Roman"/>
                      <w:szCs w:val="24"/>
                    </w:rPr>
                  </w:rPrChange>
                </w:rPr>
                <w:t>apangan kerja dengan menggunakan kemampuan teknologi dan ide kreatif yang dimilikinya masing-masing.</w:t>
              </w:r>
            </w:ins>
          </w:p>
          <w:p w14:paraId="22BCEAF4" w14:textId="3B7363B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448E5FA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24F8F279" w14:textId="39459DA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w:t>
            </w:r>
            <w:ins w:id="43" w:author="nellismardhiah@utu.ac.id" w:date="2022-03-09T09:56:00Z">
              <w:r w:rsidR="00CA1682">
                <w:rPr>
                  <w:rFonts w:ascii="Times New Roman" w:eastAsia="Times New Roman" w:hAnsi="Times New Roman" w:cs="Times New Roman"/>
                  <w:szCs w:val="24"/>
                </w:rPr>
                <w:t xml:space="preserve"> dapat </w:t>
              </w:r>
            </w:ins>
            <w:r w:rsidRPr="00EC6F38">
              <w:rPr>
                <w:rFonts w:ascii="Times New Roman" w:eastAsia="Times New Roman" w:hAnsi="Times New Roman" w:cs="Times New Roman"/>
                <w:szCs w:val="24"/>
              </w:rPr>
              <w:t xml:space="preserve">menghasilkan 4 aspek yang sangat di butuhkan di era milenial ini yaitu kolaboratif, komunikatif, berfikir kritis, kreatif. Mengapa demikian pendidikan 4.0 </w:t>
            </w:r>
            <w:del w:id="44" w:author="nellismardhiah@utu.ac.id" w:date="2022-03-09T09:58:00Z">
              <w:r w:rsidRPr="00EC6F38" w:rsidDel="00482F19">
                <w:rPr>
                  <w:rFonts w:ascii="Times New Roman" w:eastAsia="Times New Roman" w:hAnsi="Times New Roman" w:cs="Times New Roman"/>
                  <w:szCs w:val="24"/>
                </w:rPr>
                <w:delText xml:space="preserve">ini </w:delText>
              </w:r>
            </w:del>
            <w:ins w:id="45" w:author="nellismardhiah@utu.ac.id" w:date="2022-03-09T09:58:00Z">
              <w:r w:rsidR="00482F19">
                <w:rPr>
                  <w:rFonts w:ascii="Times New Roman" w:eastAsia="Times New Roman" w:hAnsi="Times New Roman" w:cs="Times New Roman"/>
                  <w:szCs w:val="24"/>
                </w:rPr>
                <w:t>saat</w:t>
              </w:r>
            </w:ins>
            <w:del w:id="46" w:author="nellismardhiah@utu.ac.id" w:date="2022-03-09T09:58:00Z">
              <w:r w:rsidRPr="00EC6F38" w:rsidDel="00482F19">
                <w:rPr>
                  <w:rFonts w:ascii="Times New Roman" w:eastAsia="Times New Roman" w:hAnsi="Times New Roman" w:cs="Times New Roman"/>
                  <w:szCs w:val="24"/>
                </w:rPr>
                <w:delText>hari</w:delText>
              </w:r>
            </w:del>
            <w:r w:rsidRPr="00EC6F38">
              <w:rPr>
                <w:rFonts w:ascii="Times New Roman" w:eastAsia="Times New Roman" w:hAnsi="Times New Roman" w:cs="Times New Roman"/>
                <w:szCs w:val="24"/>
              </w:rPr>
              <w:t xml:space="preserve"> ini sedang gencar-gencarnya di publis</w:t>
            </w:r>
            <w:ins w:id="47" w:author="nellismardhiah@utu.ac.id" w:date="2022-03-09T09:58:00Z">
              <w:r w:rsidR="00482F19">
                <w:rPr>
                  <w:rFonts w:ascii="Times New Roman" w:eastAsia="Times New Roman" w:hAnsi="Times New Roman" w:cs="Times New Roman"/>
                  <w:szCs w:val="24"/>
                </w:rPr>
                <w:t xml:space="preserve">. </w:t>
              </w:r>
            </w:ins>
            <w:del w:id="48" w:author="nellismardhiah@utu.ac.id" w:date="2022-03-09T09:58:00Z">
              <w:r w:rsidRPr="00EC6F38" w:rsidDel="00482F19">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ins w:id="49" w:author="nellismardhiah@utu.ac.id" w:date="2022-03-09T09:58:00Z">
              <w:r w:rsidR="00482F19">
                <w:rPr>
                  <w:rFonts w:ascii="Times New Roman" w:eastAsia="Times New Roman" w:hAnsi="Times New Roman" w:cs="Times New Roman"/>
                  <w:szCs w:val="24"/>
                </w:rPr>
                <w:t>Maka oleh karena itu,</w:t>
              </w:r>
            </w:ins>
            <w:del w:id="50" w:author="nellismardhiah@utu.ac.id" w:date="2022-03-09T09:58:00Z">
              <w:r w:rsidRPr="00EC6F38" w:rsidDel="00482F19">
                <w:rPr>
                  <w:rFonts w:ascii="Times New Roman" w:eastAsia="Times New Roman" w:hAnsi="Times New Roman" w:cs="Times New Roman"/>
                  <w:szCs w:val="24"/>
                </w:rPr>
                <w:delText>karena</w:delText>
              </w:r>
            </w:del>
            <w:r w:rsidRPr="00EC6F38">
              <w:rPr>
                <w:rFonts w:ascii="Times New Roman" w:eastAsia="Times New Roman" w:hAnsi="Times New Roman" w:cs="Times New Roman"/>
                <w:szCs w:val="24"/>
              </w:rPr>
              <w:t xml:space="preserve"> di era ini kita harus </w:t>
            </w:r>
            <w:ins w:id="51" w:author="nellismardhiah@utu.ac.id" w:date="2022-03-09T09:56:00Z">
              <w:r w:rsidR="00482F19">
                <w:rPr>
                  <w:rFonts w:ascii="Times New Roman" w:eastAsia="Times New Roman" w:hAnsi="Times New Roman" w:cs="Times New Roman"/>
                  <w:szCs w:val="24"/>
                </w:rPr>
                <w:t xml:space="preserve">mampu </w:t>
              </w:r>
            </w:ins>
            <w:r w:rsidRPr="00EC6F38">
              <w:rPr>
                <w:rFonts w:ascii="Times New Roman" w:eastAsia="Times New Roman" w:hAnsi="Times New Roman" w:cs="Times New Roman"/>
                <w:szCs w:val="24"/>
              </w:rPr>
              <w:t>mempersiapkan diri atau generasi muda untuk memasuki dunia revolusi industri 4.0.</w:t>
            </w:r>
          </w:p>
          <w:p w14:paraId="7D7ACD24" w14:textId="265935B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ins w:id="52" w:author="nellismardhiah@utu.ac.id" w:date="2022-03-09T10:00:00Z">
              <w:r w:rsidR="00482F19">
                <w:rPr>
                  <w:rFonts w:ascii="Times New Roman" w:eastAsia="Times New Roman" w:hAnsi="Times New Roman" w:cs="Times New Roman"/>
                  <w:szCs w:val="24"/>
                </w:rPr>
                <w:t xml:space="preserve"> </w:t>
              </w:r>
            </w:ins>
            <w:ins w:id="53" w:author="nellismardhiah@utu.ac.id" w:date="2022-03-09T10:01:00Z">
              <w:r w:rsidR="00482F19">
                <w:rPr>
                  <w:rFonts w:ascii="Times New Roman" w:eastAsia="Times New Roman" w:hAnsi="Times New Roman" w:cs="Times New Roman"/>
                  <w:szCs w:val="24"/>
                </w:rPr>
                <w:t>sebagaimana berikut:</w:t>
              </w:r>
            </w:ins>
          </w:p>
          <w:p w14:paraId="6B1CDF54" w14:textId="5F9BBECA" w:rsidR="00125355" w:rsidRPr="00482F19" w:rsidRDefault="00125355" w:rsidP="00482F19">
            <w:pPr>
              <w:pStyle w:val="ListParagraph"/>
              <w:numPr>
                <w:ilvl w:val="0"/>
                <w:numId w:val="1"/>
              </w:numPr>
              <w:spacing w:before="100" w:beforeAutospacing="1" w:after="100" w:afterAutospacing="1" w:line="240" w:lineRule="auto"/>
              <w:contextualSpacing w:val="0"/>
              <w:rPr>
                <w:rFonts w:ascii="Times New Roman" w:eastAsia="Times New Roman" w:hAnsi="Times New Roman" w:cs="Times New Roman"/>
                <w:szCs w:val="24"/>
                <w:rPrChange w:id="54" w:author="nellismardhiah@utu.ac.id" w:date="2022-03-09T10:01:00Z">
                  <w:rPr/>
                </w:rPrChange>
              </w:rPr>
              <w:pPrChange w:id="55" w:author="nellismardhiah@utu.ac.id" w:date="2022-03-09T10:01:00Z">
                <w:pPr>
                  <w:numPr>
                    <w:numId w:val="1"/>
                  </w:numPr>
                  <w:tabs>
                    <w:tab w:val="num" w:pos="720"/>
                  </w:tabs>
                  <w:spacing w:before="100" w:beforeAutospacing="1" w:after="100" w:afterAutospacing="1" w:line="240" w:lineRule="auto"/>
                  <w:ind w:left="720" w:hanging="360"/>
                  <w:contextualSpacing w:val="0"/>
                </w:pPr>
              </w:pPrChange>
            </w:pPr>
            <w:r w:rsidRPr="00482F19">
              <w:rPr>
                <w:rFonts w:ascii="Times New Roman" w:eastAsia="Times New Roman" w:hAnsi="Times New Roman" w:cs="Times New Roman"/>
                <w:szCs w:val="24"/>
                <w:rPrChange w:id="56" w:author="nellismardhiah@utu.ac.id" w:date="2022-03-09T10:01:00Z">
                  <w:rPr/>
                </w:rPrChange>
              </w:rPr>
              <w:t>Tahapan belajar sesuai dengan kemampuan dan minat/kebutuhan siswa.</w:t>
            </w:r>
          </w:p>
          <w:p w14:paraId="4DB08018" w14:textId="570E0681"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w:t>
            </w:r>
            <w:ins w:id="57" w:author="nellismardhiah@utu.ac.id" w:date="2022-03-09T09:59:00Z">
              <w:r w:rsidR="00482F19">
                <w:rPr>
                  <w:rFonts w:ascii="Times New Roman" w:eastAsia="Times New Roman" w:hAnsi="Times New Roman" w:cs="Times New Roman"/>
                  <w:szCs w:val="24"/>
                </w:rPr>
                <w:t>n</w:t>
              </w:r>
            </w:ins>
            <w:r w:rsidRPr="00EC6F38">
              <w:rPr>
                <w:rFonts w:ascii="Times New Roman" w:eastAsia="Times New Roman" w:hAnsi="Times New Roman" w:cs="Times New Roman"/>
                <w:szCs w:val="24"/>
              </w:rPr>
              <w:t>tut untuk merancang pembelajaran sesuai dengan minat dan bakat</w:t>
            </w:r>
            <w:ins w:id="58" w:author="nellismardhiah@utu.ac.id" w:date="2022-03-09T09:59:00Z">
              <w:r w:rsidR="00482F19">
                <w:rPr>
                  <w:rFonts w:ascii="Times New Roman" w:eastAsia="Times New Roman" w:hAnsi="Times New Roman" w:cs="Times New Roman"/>
                  <w:szCs w:val="24"/>
                </w:rPr>
                <w:t xml:space="preserve"> sesuai dengan </w:t>
              </w:r>
            </w:ins>
            <w:del w:id="59" w:author="nellismardhiah@utu.ac.id" w:date="2022-03-09T09:59:00Z">
              <w:r w:rsidRPr="00EC6F38" w:rsidDel="00482F19">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kebutuhan siswa.</w:t>
            </w:r>
          </w:p>
          <w:p w14:paraId="072EE5D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2D337F9C" w14:textId="306ED67E"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60" w:author="nellismardhiah@utu.ac.id" w:date="2022-03-09T09:59:00Z">
              <w:r w:rsidRPr="00EC6F38" w:rsidDel="00482F19">
                <w:rPr>
                  <w:rFonts w:ascii="Times New Roman" w:eastAsia="Times New Roman" w:hAnsi="Times New Roman" w:cs="Times New Roman"/>
                  <w:szCs w:val="24"/>
                </w:rPr>
                <w:delText>Yaitu</w:delText>
              </w:r>
            </w:del>
            <w:r w:rsidRPr="00EC6F38">
              <w:rPr>
                <w:rFonts w:ascii="Times New Roman" w:eastAsia="Times New Roman" w:hAnsi="Times New Roman" w:cs="Times New Roman"/>
                <w:szCs w:val="24"/>
              </w:rPr>
              <w:t xml:space="preserve"> </w:t>
            </w:r>
            <w:ins w:id="61" w:author="nellismardhiah@utu.ac.id" w:date="2022-03-09T09:59:00Z">
              <w:r w:rsidR="00482F19">
                <w:rPr>
                  <w:rFonts w:ascii="Times New Roman" w:eastAsia="Times New Roman" w:hAnsi="Times New Roman" w:cs="Times New Roman"/>
                  <w:szCs w:val="24"/>
                </w:rPr>
                <w:t>G</w:t>
              </w:r>
            </w:ins>
            <w:del w:id="62" w:author="nellismardhiah@utu.ac.id" w:date="2022-03-09T09:59:00Z">
              <w:r w:rsidRPr="00EC6F38" w:rsidDel="00482F19">
                <w:rPr>
                  <w:rFonts w:ascii="Times New Roman" w:eastAsia="Times New Roman" w:hAnsi="Times New Roman" w:cs="Times New Roman"/>
                  <w:szCs w:val="24"/>
                </w:rPr>
                <w:delText>g</w:delText>
              </w:r>
            </w:del>
            <w:r w:rsidRPr="00EC6F38">
              <w:rPr>
                <w:rFonts w:ascii="Times New Roman" w:eastAsia="Times New Roman" w:hAnsi="Times New Roman" w:cs="Times New Roman"/>
                <w:szCs w:val="24"/>
              </w:rPr>
              <w:t xml:space="preserve">uru </w:t>
            </w:r>
            <w:ins w:id="63" w:author="nellismardhiah@utu.ac.id" w:date="2022-03-09T09:59:00Z">
              <w:r w:rsidR="00482F19">
                <w:rPr>
                  <w:rFonts w:ascii="Times New Roman" w:eastAsia="Times New Roman" w:hAnsi="Times New Roman" w:cs="Times New Roman"/>
                  <w:szCs w:val="24"/>
                </w:rPr>
                <w:t>berkewajiban</w:t>
              </w:r>
            </w:ins>
            <w:del w:id="64" w:author="nellismardhiah@utu.ac.id" w:date="2022-03-09T09:59:00Z">
              <w:r w:rsidRPr="00EC6F38" w:rsidDel="00482F19">
                <w:rPr>
                  <w:rFonts w:ascii="Times New Roman" w:eastAsia="Times New Roman" w:hAnsi="Times New Roman" w:cs="Times New Roman"/>
                  <w:szCs w:val="24"/>
                </w:rPr>
                <w:delText>di sini di tuntut</w:delText>
              </w:r>
            </w:del>
            <w:r w:rsidRPr="00EC6F38">
              <w:rPr>
                <w:rFonts w:ascii="Times New Roman" w:eastAsia="Times New Roman" w:hAnsi="Times New Roman" w:cs="Times New Roman"/>
                <w:szCs w:val="24"/>
              </w:rPr>
              <w:t xml:space="preserve"> untuk membantu siwa dalam mencari kemampuan dan bakat siswa.</w:t>
            </w:r>
          </w:p>
          <w:p w14:paraId="2BB340B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16C76DE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7BD0D9B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63D194D" w14:textId="2E2430FE"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65" w:author="nellismardhiah@utu.ac.id" w:date="2022-03-09T10:00:00Z">
              <w:r w:rsidRPr="00EC6F38" w:rsidDel="00482F19">
                <w:rPr>
                  <w:rFonts w:ascii="Times New Roman" w:eastAsia="Times New Roman" w:hAnsi="Times New Roman" w:cs="Times New Roman"/>
                  <w:szCs w:val="24"/>
                </w:rPr>
                <w:delText xml:space="preserve">Dimana </w:delText>
              </w:r>
            </w:del>
            <w:ins w:id="66" w:author="nellismardhiah@utu.ac.id" w:date="2022-03-09T10:00:00Z">
              <w:r w:rsidR="00482F19">
                <w:rPr>
                  <w:rFonts w:ascii="Times New Roman" w:eastAsia="Times New Roman" w:hAnsi="Times New Roman" w:cs="Times New Roman"/>
                  <w:szCs w:val="24"/>
                </w:rPr>
                <w:t>G</w:t>
              </w:r>
            </w:ins>
            <w:del w:id="67" w:author="nellismardhiah@utu.ac.id" w:date="2022-03-09T10:00:00Z">
              <w:r w:rsidRPr="00EC6F38" w:rsidDel="00482F19">
                <w:rPr>
                  <w:rFonts w:ascii="Times New Roman" w:eastAsia="Times New Roman" w:hAnsi="Times New Roman" w:cs="Times New Roman"/>
                  <w:szCs w:val="24"/>
                </w:rPr>
                <w:delText>g</w:delText>
              </w:r>
            </w:del>
            <w:r w:rsidRPr="00EC6F38">
              <w:rPr>
                <w:rFonts w:ascii="Times New Roman" w:eastAsia="Times New Roman" w:hAnsi="Times New Roman" w:cs="Times New Roman"/>
                <w:szCs w:val="24"/>
              </w:rPr>
              <w:t xml:space="preserve">uru sebagai pendidik di era 4.0 </w:t>
            </w:r>
            <w:del w:id="68" w:author="nellismardhiah@utu.ac.id" w:date="2022-03-09T10:00:00Z">
              <w:r w:rsidRPr="00EC6F38" w:rsidDel="00482F19">
                <w:rPr>
                  <w:rFonts w:ascii="Times New Roman" w:eastAsia="Times New Roman" w:hAnsi="Times New Roman" w:cs="Times New Roman"/>
                  <w:szCs w:val="24"/>
                </w:rPr>
                <w:delText>maka guru</w:delText>
              </w:r>
            </w:del>
            <w:r w:rsidRPr="00EC6F38">
              <w:rPr>
                <w:rFonts w:ascii="Times New Roman" w:eastAsia="Times New Roman" w:hAnsi="Times New Roman" w:cs="Times New Roman"/>
                <w:szCs w:val="24"/>
              </w:rPr>
              <w:t xml:space="preserve"> tidak boleh menetap dengan satu strata, </w:t>
            </w:r>
            <w:ins w:id="69" w:author="nellismardhiah@utu.ac.id" w:date="2022-03-09T10:00:00Z">
              <w:r w:rsidR="00482F19">
                <w:rPr>
                  <w:rFonts w:ascii="Times New Roman" w:eastAsia="Times New Roman" w:hAnsi="Times New Roman" w:cs="Times New Roman"/>
                  <w:szCs w:val="24"/>
                </w:rPr>
                <w:t xml:space="preserve">namun </w:t>
              </w:r>
            </w:ins>
            <w:r w:rsidRPr="00EC6F38">
              <w:rPr>
                <w:rFonts w:ascii="Times New Roman" w:eastAsia="Times New Roman" w:hAnsi="Times New Roman" w:cs="Times New Roman"/>
                <w:szCs w:val="24"/>
              </w:rPr>
              <w:t>harus selalu berkembang agar dapat mengajarkan pendidikan sesuai dengan eranya.</w:t>
            </w:r>
          </w:p>
          <w:p w14:paraId="41004DF4" w14:textId="232D860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del w:id="70" w:author="nellismardhiah@utu.ac.id" w:date="2022-03-09T10:01:00Z">
              <w:r w:rsidRPr="00EC6F38" w:rsidDel="00482F19">
                <w:rPr>
                  <w:rFonts w:ascii="Times New Roman" w:eastAsia="Times New Roman" w:hAnsi="Times New Roman" w:cs="Times New Roman"/>
                  <w:szCs w:val="24"/>
                </w:rPr>
                <w:delText> Di dalam</w:delText>
              </w:r>
            </w:del>
            <w:r w:rsidRPr="00EC6F38">
              <w:rPr>
                <w:rFonts w:ascii="Times New Roman" w:eastAsia="Times New Roman" w:hAnsi="Times New Roman" w:cs="Times New Roman"/>
                <w:szCs w:val="24"/>
              </w:rPr>
              <w:t xml:space="preserve"> </w:t>
            </w:r>
            <w:ins w:id="71" w:author="nellismardhiah@utu.ac.id" w:date="2022-03-09T10:01:00Z">
              <w:r w:rsidR="00482F19">
                <w:rPr>
                  <w:rFonts w:ascii="Times New Roman" w:eastAsia="Times New Roman" w:hAnsi="Times New Roman" w:cs="Times New Roman"/>
                  <w:szCs w:val="24"/>
                </w:rPr>
                <w:t>P</w:t>
              </w:r>
            </w:ins>
            <w:del w:id="72" w:author="nellismardhiah@utu.ac.id" w:date="2022-03-09T10:01:00Z">
              <w:r w:rsidRPr="00EC6F38" w:rsidDel="00482F19">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endidikan revolusi industri ini ada 5 aspek yang di tekankan pada proses pembelajaran yaitu:</w:t>
            </w:r>
          </w:p>
          <w:p w14:paraId="43BB5F35" w14:textId="442FAB4B" w:rsidR="00125355" w:rsidRPr="0048101C" w:rsidRDefault="00125355" w:rsidP="0048101C">
            <w:pPr>
              <w:pStyle w:val="ListParagraph"/>
              <w:numPr>
                <w:ilvl w:val="0"/>
                <w:numId w:val="2"/>
              </w:numPr>
              <w:spacing w:before="100" w:beforeAutospacing="1" w:after="100" w:afterAutospacing="1" w:line="240" w:lineRule="auto"/>
              <w:contextualSpacing w:val="0"/>
              <w:rPr>
                <w:rFonts w:ascii="Times New Roman" w:eastAsia="Times New Roman" w:hAnsi="Times New Roman" w:cs="Times New Roman"/>
                <w:szCs w:val="24"/>
                <w:rPrChange w:id="73" w:author="nellismardhiah@utu.ac.id" w:date="2022-03-09T10:01:00Z">
                  <w:rPr/>
                </w:rPrChange>
              </w:rPr>
              <w:pPrChange w:id="74" w:author="nellismardhiah@utu.ac.id" w:date="2022-03-09T10:01:00Z">
                <w:pPr>
                  <w:numPr>
                    <w:numId w:val="2"/>
                  </w:numPr>
                  <w:tabs>
                    <w:tab w:val="num" w:pos="720"/>
                  </w:tabs>
                  <w:spacing w:before="100" w:beforeAutospacing="1" w:after="100" w:afterAutospacing="1" w:line="240" w:lineRule="auto"/>
                  <w:ind w:left="720" w:hanging="360"/>
                  <w:contextualSpacing w:val="0"/>
                </w:pPr>
              </w:pPrChange>
            </w:pPr>
            <w:r w:rsidRPr="0048101C">
              <w:rPr>
                <w:rFonts w:ascii="Times New Roman" w:eastAsia="Times New Roman" w:hAnsi="Times New Roman" w:cs="Times New Roman"/>
                <w:szCs w:val="24"/>
                <w:rPrChange w:id="75" w:author="nellismardhiah@utu.ac.id" w:date="2022-03-09T10:01:00Z">
                  <w:rPr/>
                </w:rPrChange>
              </w:rPr>
              <w:t>Mengamati</w:t>
            </w:r>
          </w:p>
          <w:p w14:paraId="06405EB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6E7EE3A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14F1697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Mendiskusikan</w:t>
            </w:r>
          </w:p>
          <w:p w14:paraId="0C670F2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68BD5C14" w14:textId="5D5E1CB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ins w:id="76" w:author="nellismardhiah@utu.ac.id" w:date="2022-03-09T10:01:00Z">
              <w:r w:rsidR="0048101C">
                <w:rPr>
                  <w:rFonts w:ascii="Times New Roman" w:eastAsia="Times New Roman" w:hAnsi="Times New Roman" w:cs="Times New Roman"/>
                  <w:szCs w:val="24"/>
                </w:rPr>
                <w:t xml:space="preserve">melihat </w:t>
              </w:r>
            </w:ins>
            <w:ins w:id="77" w:author="nellismardhiah@utu.ac.id" w:date="2022-03-09T10:02:00Z">
              <w:r w:rsidR="0048101C">
                <w:rPr>
                  <w:rFonts w:ascii="Times New Roman" w:eastAsia="Times New Roman" w:hAnsi="Times New Roman" w:cs="Times New Roman"/>
                  <w:szCs w:val="24"/>
                </w:rPr>
                <w:t xml:space="preserve">bahwa </w:t>
              </w:r>
            </w:ins>
            <w:del w:id="78" w:author="nellismardhiah@utu.ac.id" w:date="2022-03-09T10:01:00Z">
              <w:r w:rsidRPr="00EC6F38" w:rsidDel="0048101C">
                <w:rPr>
                  <w:rFonts w:ascii="Times New Roman" w:eastAsia="Times New Roman" w:hAnsi="Times New Roman" w:cs="Times New Roman"/>
                  <w:szCs w:val="24"/>
                </w:rPr>
                <w:delText xml:space="preserve">lihat </w:delText>
              </w:r>
            </w:del>
            <w:r w:rsidRPr="00EC6F38">
              <w:rPr>
                <w:rFonts w:ascii="Times New Roman" w:eastAsia="Times New Roman" w:hAnsi="Times New Roman" w:cs="Times New Roman"/>
                <w:szCs w:val="24"/>
              </w:rPr>
              <w:t>proses mengamati dan memahami ini sebenarnya jadi satu kesatuan</w:t>
            </w:r>
            <w:ins w:id="79" w:author="nellismardhiah@utu.ac.id" w:date="2022-03-09T10:02:00Z">
              <w:r w:rsidR="0048101C">
                <w:rPr>
                  <w:rFonts w:ascii="Times New Roman" w:eastAsia="Times New Roman" w:hAnsi="Times New Roman" w:cs="Times New Roman"/>
                  <w:szCs w:val="24"/>
                </w:rPr>
                <w:t xml:space="preserve">. </w:t>
              </w:r>
            </w:ins>
            <w:del w:id="80" w:author="nellismardhiah@utu.ac.id" w:date="2022-03-09T10:02:00Z">
              <w:r w:rsidRPr="00EC6F38" w:rsidDel="0048101C">
                <w:rPr>
                  <w:rFonts w:ascii="Times New Roman" w:eastAsia="Times New Roman" w:hAnsi="Times New Roman" w:cs="Times New Roman"/>
                  <w:szCs w:val="24"/>
                </w:rPr>
                <w:delText>, pada</w:delText>
              </w:r>
            </w:del>
            <w:r w:rsidRPr="00EC6F38">
              <w:rPr>
                <w:rFonts w:ascii="Times New Roman" w:eastAsia="Times New Roman" w:hAnsi="Times New Roman" w:cs="Times New Roman"/>
                <w:szCs w:val="24"/>
              </w:rPr>
              <w:t xml:space="preserve"> </w:t>
            </w:r>
            <w:ins w:id="81" w:author="nellismardhiah@utu.ac.id" w:date="2022-03-09T10:02:00Z">
              <w:r w:rsidR="0048101C">
                <w:rPr>
                  <w:rFonts w:ascii="Times New Roman" w:eastAsia="Times New Roman" w:hAnsi="Times New Roman" w:cs="Times New Roman"/>
                  <w:szCs w:val="24"/>
                </w:rPr>
                <w:t>P</w:t>
              </w:r>
            </w:ins>
            <w:del w:id="82" w:author="nellismardhiah@utu.ac.id" w:date="2022-03-09T10:02:00Z">
              <w:r w:rsidRPr="00EC6F38" w:rsidDel="0048101C">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roses mengamati dan memahami kita bisa memiliki pikiran yang kritis. Pikiran kritis sangat di butuhkan karena dengan pikiran yang kritis maka akan timbul sebuah ide atau gagasan.</w:t>
            </w:r>
          </w:p>
          <w:p w14:paraId="43825058" w14:textId="0B327CCB" w:rsidR="00125355" w:rsidRPr="00EC6F38" w:rsidRDefault="0048101C" w:rsidP="00821BA2">
            <w:pPr>
              <w:spacing w:before="100" w:beforeAutospacing="1" w:after="100" w:afterAutospacing="1" w:line="240" w:lineRule="auto"/>
              <w:contextualSpacing w:val="0"/>
              <w:rPr>
                <w:rFonts w:ascii="Times New Roman" w:eastAsia="Times New Roman" w:hAnsi="Times New Roman" w:cs="Times New Roman"/>
                <w:szCs w:val="24"/>
              </w:rPr>
            </w:pPr>
            <w:ins w:id="83" w:author="nellismardhiah@utu.ac.id" w:date="2022-03-09T10:02:00Z">
              <w:r>
                <w:rPr>
                  <w:rFonts w:ascii="Times New Roman" w:eastAsia="Times New Roman" w:hAnsi="Times New Roman" w:cs="Times New Roman"/>
                  <w:szCs w:val="24"/>
                </w:rPr>
                <w:t xml:space="preserve">Sebuah </w:t>
              </w:r>
            </w:ins>
            <w:del w:id="84" w:author="nellismardhiah@utu.ac.id" w:date="2022-03-09T10:02:00Z">
              <w:r w:rsidR="00125355" w:rsidRPr="00EC6F38" w:rsidDel="0048101C">
                <w:rPr>
                  <w:rFonts w:ascii="Times New Roman" w:eastAsia="Times New Roman" w:hAnsi="Times New Roman" w:cs="Times New Roman"/>
                  <w:szCs w:val="24"/>
                </w:rPr>
                <w:delText>Dari</w:delText>
              </w:r>
            </w:del>
            <w:r w:rsidR="00125355" w:rsidRPr="00EC6F38">
              <w:rPr>
                <w:rFonts w:ascii="Times New Roman" w:eastAsia="Times New Roman" w:hAnsi="Times New Roman" w:cs="Times New Roman"/>
                <w:szCs w:val="24"/>
              </w:rPr>
              <w:t xml:space="preserve"> gagasan yang mucul dari pemikiran kritis tadi maka proses selanjutnya </w:t>
            </w:r>
            <w:ins w:id="85" w:author="nellismardhiah@utu.ac.id" w:date="2022-03-09T10:02:00Z">
              <w:r>
                <w:rPr>
                  <w:rFonts w:ascii="Times New Roman" w:eastAsia="Times New Roman" w:hAnsi="Times New Roman" w:cs="Times New Roman"/>
                  <w:szCs w:val="24"/>
                </w:rPr>
                <w:t>adalah</w:t>
              </w:r>
            </w:ins>
            <w:del w:id="86" w:author="nellismardhiah@utu.ac.id" w:date="2022-03-09T10:02:00Z">
              <w:r w:rsidR="00125355" w:rsidRPr="00EC6F38" w:rsidDel="0048101C">
                <w:rPr>
                  <w:rFonts w:ascii="Times New Roman" w:eastAsia="Times New Roman" w:hAnsi="Times New Roman" w:cs="Times New Roman"/>
                  <w:szCs w:val="24"/>
                </w:rPr>
                <w:delText>yaitu</w:delText>
              </w:r>
            </w:del>
            <w:r w:rsidR="00125355" w:rsidRPr="00EC6F38">
              <w:rPr>
                <w:rFonts w:ascii="Times New Roman" w:eastAsia="Times New Roman" w:hAnsi="Times New Roman" w:cs="Times New Roman"/>
                <w:szCs w:val="24"/>
              </w:rPr>
              <w:t xml:space="preserve"> mencoba</w:t>
            </w:r>
            <w:ins w:id="87" w:author="nellismardhiah@utu.ac.id" w:date="2022-03-09T10:03:00Z">
              <w:r>
                <w:rPr>
                  <w:rFonts w:ascii="Times New Roman" w:eastAsia="Times New Roman" w:hAnsi="Times New Roman" w:cs="Times New Roman"/>
                  <w:szCs w:val="24"/>
                </w:rPr>
                <w:t xml:space="preserve"> dan </w:t>
              </w:r>
            </w:ins>
            <w:del w:id="88" w:author="nellismardhiah@utu.ac.id" w:date="2022-03-09T10:03:00Z">
              <w:r w:rsidR="00125355" w:rsidRPr="00EC6F38" w:rsidDel="0048101C">
                <w:rPr>
                  <w:rFonts w:ascii="Times New Roman" w:eastAsia="Times New Roman" w:hAnsi="Times New Roman" w:cs="Times New Roman"/>
                  <w:szCs w:val="24"/>
                </w:rPr>
                <w:delText xml:space="preserve">/ </w:delText>
              </w:r>
            </w:del>
            <w:ins w:id="89" w:author="nellismardhiah@utu.ac.id" w:date="2022-03-09T10:03:00Z">
              <w:r>
                <w:rPr>
                  <w:rFonts w:ascii="Times New Roman" w:eastAsia="Times New Roman" w:hAnsi="Times New Roman" w:cs="Times New Roman"/>
                  <w:szCs w:val="24"/>
                </w:rPr>
                <w:t>men</w:t>
              </w:r>
            </w:ins>
            <w:del w:id="90" w:author="nellismardhiah@utu.ac.id" w:date="2022-03-09T10:03:00Z">
              <w:r w:rsidR="00125355" w:rsidRPr="00EC6F38" w:rsidDel="0048101C">
                <w:rPr>
                  <w:rFonts w:ascii="Times New Roman" w:eastAsia="Times New Roman" w:hAnsi="Times New Roman" w:cs="Times New Roman"/>
                  <w:szCs w:val="24"/>
                </w:rPr>
                <w:delText>pen</w:delText>
              </w:r>
            </w:del>
            <w:r w:rsidR="00125355" w:rsidRPr="00EC6F38">
              <w:rPr>
                <w:rFonts w:ascii="Times New Roman" w:eastAsia="Times New Roman" w:hAnsi="Times New Roman" w:cs="Times New Roman"/>
                <w:szCs w:val="24"/>
              </w:rPr>
              <w:t>gaplikasi</w:t>
            </w:r>
            <w:ins w:id="91" w:author="nellismardhiah@utu.ac.id" w:date="2022-03-09T10:03:00Z">
              <w:r>
                <w:rPr>
                  <w:rFonts w:ascii="Times New Roman" w:eastAsia="Times New Roman" w:hAnsi="Times New Roman" w:cs="Times New Roman"/>
                  <w:szCs w:val="24"/>
                </w:rPr>
                <w:t xml:space="preserve">kan sesuai dengan pengetahuan dan keahlian yang dimiliki. </w:t>
              </w:r>
            </w:ins>
            <w:ins w:id="92" w:author="nellismardhiah@utu.ac.id" w:date="2022-03-09T10:04:00Z">
              <w:r>
                <w:rPr>
                  <w:rFonts w:ascii="Times New Roman" w:eastAsia="Times New Roman" w:hAnsi="Times New Roman" w:cs="Times New Roman"/>
                  <w:szCs w:val="24"/>
                </w:rPr>
                <w:t xml:space="preserve">Hal demikian disebabkan di </w:t>
              </w:r>
            </w:ins>
            <w:del w:id="93" w:author="nellismardhiah@utu.ac.id" w:date="2022-03-09T10:03:00Z">
              <w:r w:rsidR="00125355" w:rsidRPr="00EC6F38" w:rsidDel="0048101C">
                <w:rPr>
                  <w:rFonts w:ascii="Times New Roman" w:eastAsia="Times New Roman" w:hAnsi="Times New Roman" w:cs="Times New Roman"/>
                  <w:szCs w:val="24"/>
                </w:rPr>
                <w:delText xml:space="preserve">an. </w:delText>
              </w:r>
            </w:del>
            <w:ins w:id="94" w:author="nellismardhiah@utu.ac.id" w:date="2022-03-09T10:04:00Z">
              <w:r>
                <w:rPr>
                  <w:rFonts w:ascii="Times New Roman" w:eastAsia="Times New Roman" w:hAnsi="Times New Roman" w:cs="Times New Roman"/>
                  <w:szCs w:val="24"/>
                </w:rPr>
                <w:t xml:space="preserve">era </w:t>
              </w:r>
            </w:ins>
            <w:del w:id="95" w:author="nellismardhiah@utu.ac.id" w:date="2022-03-09T10:04:00Z">
              <w:r w:rsidR="00125355" w:rsidRPr="00EC6F38" w:rsidDel="0048101C">
                <w:rPr>
                  <w:rFonts w:ascii="Times New Roman" w:eastAsia="Times New Roman" w:hAnsi="Times New Roman" w:cs="Times New Roman"/>
                  <w:szCs w:val="24"/>
                </w:rPr>
                <w:delText xml:space="preserve">Pada </w:delText>
              </w:r>
            </w:del>
            <w:r w:rsidR="00125355" w:rsidRPr="00EC6F38">
              <w:rPr>
                <w:rFonts w:ascii="Times New Roman" w:eastAsia="Times New Roman" w:hAnsi="Times New Roman" w:cs="Times New Roman"/>
                <w:szCs w:val="24"/>
              </w:rPr>
              <w:t>revolusi 4.0 ini lebih banyak praktek</w:t>
            </w:r>
            <w:ins w:id="96" w:author="nellismardhiah@utu.ac.id" w:date="2022-03-09T10:04:00Z">
              <w:r>
                <w:rPr>
                  <w:rFonts w:ascii="Times New Roman" w:eastAsia="Times New Roman" w:hAnsi="Times New Roman" w:cs="Times New Roman"/>
                  <w:szCs w:val="24"/>
                </w:rPr>
                <w:t>,</w:t>
              </w:r>
            </w:ins>
            <w:r w:rsidR="00125355" w:rsidRPr="00EC6F38">
              <w:rPr>
                <w:rFonts w:ascii="Times New Roman" w:eastAsia="Times New Roman" w:hAnsi="Times New Roman" w:cs="Times New Roman"/>
                <w:szCs w:val="24"/>
              </w:rPr>
              <w:t xml:space="preserve"> karena lebih menyiapkan </w:t>
            </w:r>
            <w:ins w:id="97" w:author="nellismardhiah@utu.ac.id" w:date="2022-03-09T10:04:00Z">
              <w:r>
                <w:rPr>
                  <w:rFonts w:ascii="Times New Roman" w:eastAsia="Times New Roman" w:hAnsi="Times New Roman" w:cs="Times New Roman"/>
                  <w:szCs w:val="24"/>
                </w:rPr>
                <w:t>peserta didik</w:t>
              </w:r>
            </w:ins>
            <w:del w:id="98" w:author="nellismardhiah@utu.ac.id" w:date="2022-03-09T10:04:00Z">
              <w:r w:rsidR="00125355" w:rsidRPr="00EC6F38" w:rsidDel="0048101C">
                <w:rPr>
                  <w:rFonts w:ascii="Times New Roman" w:eastAsia="Times New Roman" w:hAnsi="Times New Roman" w:cs="Times New Roman"/>
                  <w:szCs w:val="24"/>
                </w:rPr>
                <w:delText>anak</w:delText>
              </w:r>
            </w:del>
            <w:r w:rsidR="00125355" w:rsidRPr="00EC6F38">
              <w:rPr>
                <w:rFonts w:ascii="Times New Roman" w:eastAsia="Times New Roman" w:hAnsi="Times New Roman" w:cs="Times New Roman"/>
                <w:szCs w:val="24"/>
              </w:rPr>
              <w:t xml:space="preserve"> </w:t>
            </w:r>
            <w:ins w:id="99" w:author="nellismardhiah@utu.ac.id" w:date="2022-03-09T10:05:00Z">
              <w:r>
                <w:rPr>
                  <w:rFonts w:ascii="Times New Roman" w:eastAsia="Times New Roman" w:hAnsi="Times New Roman" w:cs="Times New Roman"/>
                  <w:szCs w:val="24"/>
                </w:rPr>
                <w:t>tentang</w:t>
              </w:r>
            </w:ins>
            <w:del w:id="100" w:author="nellismardhiah@utu.ac.id" w:date="2022-03-09T10:05:00Z">
              <w:r w:rsidR="00125355" w:rsidRPr="00EC6F38" w:rsidDel="0048101C">
                <w:rPr>
                  <w:rFonts w:ascii="Times New Roman" w:eastAsia="Times New Roman" w:hAnsi="Times New Roman" w:cs="Times New Roman"/>
                  <w:szCs w:val="24"/>
                </w:rPr>
                <w:delText>pada</w:delText>
              </w:r>
            </w:del>
            <w:r w:rsidR="00125355" w:rsidRPr="00EC6F38">
              <w:rPr>
                <w:rFonts w:ascii="Times New Roman" w:eastAsia="Times New Roman" w:hAnsi="Times New Roman" w:cs="Times New Roman"/>
                <w:szCs w:val="24"/>
              </w:rPr>
              <w:t xml:space="preserve"> bagaimana kita menumbuhkan ide baru atau gagasan.</w:t>
            </w:r>
          </w:p>
          <w:p w14:paraId="79511B1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3788C9AC" w14:textId="368D817B"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4.0 ini adalah kreatif dan inovatif. </w:t>
            </w:r>
            <w:ins w:id="101" w:author="nellismardhiah@utu.ac.id" w:date="2022-03-09T10:05:00Z">
              <w:r w:rsidR="0048101C">
                <w:rPr>
                  <w:rFonts w:ascii="Times New Roman" w:eastAsia="Times New Roman" w:hAnsi="Times New Roman" w:cs="Times New Roman"/>
                  <w:szCs w:val="24"/>
                </w:rPr>
                <w:t xml:space="preserve">Kegiatan </w:t>
              </w:r>
            </w:ins>
            <w:del w:id="102" w:author="nellismardhiah@utu.ac.id" w:date="2022-03-09T10:05:00Z">
              <w:r w:rsidRPr="00EC6F38" w:rsidDel="0048101C">
                <w:rPr>
                  <w:rFonts w:ascii="Times New Roman" w:eastAsia="Times New Roman" w:hAnsi="Times New Roman" w:cs="Times New Roman"/>
                  <w:szCs w:val="24"/>
                </w:rPr>
                <w:delText xml:space="preserve">Dengan melakukan </w:delText>
              </w:r>
            </w:del>
            <w:r w:rsidRPr="00EC6F38">
              <w:rPr>
                <w:rFonts w:ascii="Times New Roman" w:eastAsia="Times New Roman" w:hAnsi="Times New Roman" w:cs="Times New Roman"/>
                <w:szCs w:val="24"/>
              </w:rPr>
              <w:t xml:space="preserve">penelitian </w:t>
            </w:r>
            <w:ins w:id="103" w:author="nellismardhiah@utu.ac.id" w:date="2022-03-09T10:05:00Z">
              <w:r w:rsidR="0048101C">
                <w:rPr>
                  <w:rFonts w:ascii="Times New Roman" w:eastAsia="Times New Roman" w:hAnsi="Times New Roman" w:cs="Times New Roman"/>
                  <w:szCs w:val="24"/>
                </w:rPr>
                <w:t>ini yang dapat</w:t>
              </w:r>
            </w:ins>
            <w:del w:id="104" w:author="nellismardhiah@utu.ac.id" w:date="2022-03-09T10:05:00Z">
              <w:r w:rsidRPr="00EC6F38" w:rsidDel="0048101C">
                <w:rPr>
                  <w:rFonts w:ascii="Times New Roman" w:eastAsia="Times New Roman" w:hAnsi="Times New Roman" w:cs="Times New Roman"/>
                  <w:szCs w:val="24"/>
                </w:rPr>
                <w:delText>kita</w:delText>
              </w:r>
            </w:del>
            <w:r w:rsidRPr="00EC6F38">
              <w:rPr>
                <w:rFonts w:ascii="Times New Roman" w:eastAsia="Times New Roman" w:hAnsi="Times New Roman" w:cs="Times New Roman"/>
                <w:szCs w:val="24"/>
              </w:rPr>
              <w:t xml:space="preserve"> </w:t>
            </w:r>
            <w:ins w:id="105" w:author="nellismardhiah@utu.ac.id" w:date="2022-03-09T10:05:00Z">
              <w:r w:rsidR="0048101C">
                <w:rPr>
                  <w:rFonts w:ascii="Times New Roman" w:eastAsia="Times New Roman" w:hAnsi="Times New Roman" w:cs="Times New Roman"/>
                  <w:szCs w:val="24"/>
                </w:rPr>
                <w:t>menget</w:t>
              </w:r>
            </w:ins>
            <w:ins w:id="106" w:author="nellismardhiah@utu.ac.id" w:date="2022-03-09T10:06:00Z">
              <w:r w:rsidR="0048101C">
                <w:rPr>
                  <w:rFonts w:ascii="Times New Roman" w:eastAsia="Times New Roman" w:hAnsi="Times New Roman" w:cs="Times New Roman"/>
                  <w:szCs w:val="24"/>
                </w:rPr>
                <w:t>ahui</w:t>
              </w:r>
            </w:ins>
            <w:del w:id="107" w:author="nellismardhiah@utu.ac.id" w:date="2022-03-09T10:05:00Z">
              <w:r w:rsidRPr="00EC6F38" w:rsidDel="0048101C">
                <w:rPr>
                  <w:rFonts w:ascii="Times New Roman" w:eastAsia="Times New Roman" w:hAnsi="Times New Roman" w:cs="Times New Roman"/>
                  <w:szCs w:val="24"/>
                </w:rPr>
                <w:delText>bisa lihat</w:delText>
              </w:r>
            </w:del>
            <w:r w:rsidRPr="00EC6F38">
              <w:rPr>
                <w:rFonts w:ascii="Times New Roman" w:eastAsia="Times New Roman" w:hAnsi="Times New Roman" w:cs="Times New Roman"/>
                <w:szCs w:val="24"/>
              </w:rPr>
              <w:t xml:space="preserve"> proses </w:t>
            </w:r>
            <w:ins w:id="108" w:author="nellismardhiah@utu.ac.id" w:date="2022-03-09T10:06:00Z">
              <w:r w:rsidR="0048101C">
                <w:rPr>
                  <w:rFonts w:ascii="Times New Roman" w:eastAsia="Times New Roman" w:hAnsi="Times New Roman" w:cs="Times New Roman"/>
                  <w:szCs w:val="24"/>
                </w:rPr>
                <w:t xml:space="preserve">secara </w:t>
              </w:r>
            </w:ins>
            <w:r w:rsidRPr="00EC6F38">
              <w:rPr>
                <w:rFonts w:ascii="Times New Roman" w:eastAsia="Times New Roman" w:hAnsi="Times New Roman" w:cs="Times New Roman"/>
                <w:szCs w:val="24"/>
              </w:rPr>
              <w:t>kreatif dan inovatif kita. </w:t>
            </w:r>
          </w:p>
        </w:tc>
      </w:tr>
    </w:tbl>
    <w:p w14:paraId="429DA7F6"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E794A66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E9E462E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llismardhiah@utu.ac.id">
    <w15:presenceInfo w15:providerId="Windows Live" w15:userId="fff5111a20d23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5178B"/>
    <w:rsid w:val="0012251A"/>
    <w:rsid w:val="00125355"/>
    <w:rsid w:val="001D038C"/>
    <w:rsid w:val="002131C0"/>
    <w:rsid w:val="00240407"/>
    <w:rsid w:val="0042167F"/>
    <w:rsid w:val="0048101C"/>
    <w:rsid w:val="00482F19"/>
    <w:rsid w:val="007C5CE6"/>
    <w:rsid w:val="00924DF5"/>
    <w:rsid w:val="00CA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9F41"/>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2131C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nellismardhiah@utu.ac.id</cp:lastModifiedBy>
  <cp:revision>2</cp:revision>
  <dcterms:created xsi:type="dcterms:W3CDTF">2022-03-09T03:43:00Z</dcterms:created>
  <dcterms:modified xsi:type="dcterms:W3CDTF">2022-03-09T03:43:00Z</dcterms:modified>
</cp:coreProperties>
</file>