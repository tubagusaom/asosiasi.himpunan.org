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  <w:tblPrChange w:id="0" w:author="Windows User" w:date="2021-04-06T21:24:00Z">
          <w:tblPr>
            <w:tblStyle w:val="TableGrid"/>
            <w:tblW w:w="0" w:type="auto"/>
            <w:tblLook w:val="0420" w:firstRow="1" w:lastRow="0" w:firstColumn="0" w:lastColumn="0" w:noHBand="0" w:noVBand="1"/>
          </w:tblPr>
        </w:tblPrChange>
      </w:tblPr>
      <w:tblGrid>
        <w:gridCol w:w="9017"/>
        <w:tblGridChange w:id="1">
          <w:tblGrid>
            <w:gridCol w:w="9017"/>
          </w:tblGrid>
        </w:tblGridChange>
      </w:tblGrid>
      <w:tr w:rsidR="00125355" w:rsidTr="00DE49A9">
        <w:tc>
          <w:tcPr>
            <w:tcW w:w="9350" w:type="dxa"/>
            <w:tcPrChange w:id="2" w:author="Windows User" w:date="2021-04-06T21:24:00Z">
              <w:tcPr>
                <w:tcW w:w="9350" w:type="dxa"/>
              </w:tcPr>
            </w:tcPrChange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Usia</w:t>
            </w:r>
            <w:proofErr w:type="spellEnd"/>
            <w:proofErr w:type="gramEnd"/>
            <w:r>
              <w:t xml:space="preserve">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DE49A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3" w:author="Windows User" w:date="2021-04-06T21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E49A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" w:author="Windows User" w:date="2021-04-06T21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E49A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5" w:author="Windows User" w:date="2021-04-06T21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E49A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6" w:author="Windows User" w:date="2021-04-06T21:1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7" w:author="Windows User" w:date="2021-04-06T21:16:00Z">
              <w:r w:rsidR="00DE49A9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DE49A9" w:rsidRDefault="00125355" w:rsidP="00DE49A9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  <w:rPrChange w:id="8" w:author="Windows User" w:date="2021-04-06T21:20:00Z">
                  <w:rPr/>
                </w:rPrChange>
              </w:rPr>
              <w:pPrChange w:id="9" w:author="Windows User" w:date="2021-04-06T21:2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0" w:author="Windows User" w:date="2021-04-06T21:20:00Z">
                  <w:rPr/>
                </w:rPrChange>
              </w:rPr>
              <w:t>Karakteristik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11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2" w:author="Windows User" w:date="2021-04-06T21:20:00Z">
                  <w:rPr/>
                </w:rPrChange>
              </w:rPr>
              <w:t>pendidikan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13" w:author="Windows User" w:date="2021-04-06T21:20:00Z">
                  <w:rPr/>
                </w:rPrChange>
              </w:rPr>
              <w:t xml:space="preserve"> 4.0</w:t>
            </w:r>
          </w:p>
          <w:p w:rsidR="00125355" w:rsidRPr="00EC6F38" w:rsidRDefault="00125355" w:rsidP="00DE49A9">
            <w:pPr>
              <w:numPr>
                <w:ilvl w:val="0"/>
                <w:numId w:val="4"/>
              </w:numPr>
              <w:spacing w:after="0" w:line="240" w:lineRule="auto"/>
              <w:ind w:left="330" w:hanging="4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4" w:author="Windows User" w:date="2021-04-06T21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DE49A9" w:rsidRDefault="00125355" w:rsidP="00DE49A9">
            <w:pPr>
              <w:spacing w:after="0" w:line="240" w:lineRule="auto"/>
              <w:ind w:left="33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15" w:author="Windows User" w:date="2021-04-06T21:20:00Z">
                  <w:rPr/>
                </w:rPrChange>
              </w:rPr>
              <w:pPrChange w:id="16" w:author="Windows User" w:date="2021-04-06T21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7" w:author="Windows User" w:date="2021-04-06T21:20:00Z">
                  <w:rPr/>
                </w:rPrChange>
              </w:rPr>
              <w:t>Pada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18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9" w:author="Windows User" w:date="2021-04-06T21:20:00Z">
                  <w:rPr/>
                </w:rPrChange>
              </w:rPr>
              <w:t>tahab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20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21" w:author="Windows User" w:date="2021-04-06T21:20:00Z">
                  <w:rPr/>
                </w:rPrChange>
              </w:rPr>
              <w:t>ini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22" w:author="Windows User" w:date="2021-04-06T21:20:00Z">
                  <w:rPr/>
                </w:rPrChange>
              </w:rPr>
              <w:t xml:space="preserve"> guru di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23" w:author="Windows User" w:date="2021-04-06T21:20:00Z">
                  <w:rPr/>
                </w:rPrChange>
              </w:rPr>
              <w:t>tu</w:t>
            </w:r>
            <w:ins w:id="24" w:author="Windows User" w:date="2021-04-06T21:17:00Z">
              <w:r w:rsidR="00DE49A9" w:rsidRPr="00DE49A9">
                <w:rPr>
                  <w:rFonts w:ascii="Times New Roman" w:eastAsia="Times New Roman" w:hAnsi="Times New Roman" w:cs="Times New Roman"/>
                  <w:szCs w:val="24"/>
                  <w:rPrChange w:id="25" w:author="Windows User" w:date="2021-04-06T21:20:00Z">
                    <w:rPr/>
                  </w:rPrChange>
                </w:rPr>
                <w:t>n</w:t>
              </w:r>
            </w:ins>
            <w:r w:rsidRPr="00DE49A9">
              <w:rPr>
                <w:rFonts w:ascii="Times New Roman" w:eastAsia="Times New Roman" w:hAnsi="Times New Roman" w:cs="Times New Roman"/>
                <w:szCs w:val="24"/>
                <w:rPrChange w:id="26" w:author="Windows User" w:date="2021-04-06T21:20:00Z">
                  <w:rPr/>
                </w:rPrChange>
              </w:rPr>
              <w:t>tut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27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28" w:author="Windows User" w:date="2021-04-06T21:20:00Z">
                  <w:rPr/>
                </w:rPrChange>
              </w:rPr>
              <w:t>untuk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29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30" w:author="Windows User" w:date="2021-04-06T21:20:00Z">
                  <w:rPr/>
                </w:rPrChange>
              </w:rPr>
              <w:t>merancang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31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32" w:author="Windows User" w:date="2021-04-06T21:20:00Z">
                  <w:rPr/>
                </w:rPrChange>
              </w:rPr>
              <w:t>pembelajaran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33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34" w:author="Windows User" w:date="2021-04-06T21:20:00Z">
                  <w:rPr/>
                </w:rPrChange>
              </w:rPr>
              <w:t>sesuai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35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36" w:author="Windows User" w:date="2021-04-06T21:20:00Z">
                  <w:rPr/>
                </w:rPrChange>
              </w:rPr>
              <w:t>dengan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37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38" w:author="Windows User" w:date="2021-04-06T21:20:00Z">
                  <w:rPr/>
                </w:rPrChange>
              </w:rPr>
              <w:t>minat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39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40" w:author="Windows User" w:date="2021-04-06T21:20:00Z">
                  <w:rPr/>
                </w:rPrChange>
              </w:rPr>
              <w:t>dan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41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42" w:author="Windows User" w:date="2021-04-06T21:20:00Z">
                  <w:rPr/>
                </w:rPrChange>
              </w:rPr>
              <w:t>bakat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43" w:author="Windows User" w:date="2021-04-06T21:20:00Z">
                  <w:rPr/>
                </w:rPrChange>
              </w:rPr>
              <w:t>/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44" w:author="Windows User" w:date="2021-04-06T21:20:00Z">
                  <w:rPr/>
                </w:rPrChange>
              </w:rPr>
              <w:t>kebutuhan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45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46" w:author="Windows User" w:date="2021-04-06T21:20:00Z">
                  <w:rPr/>
                </w:rPrChange>
              </w:rPr>
              <w:t>siswa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47" w:author="Windows User" w:date="2021-04-06T21:20:00Z">
                  <w:rPr/>
                </w:rPrChange>
              </w:rPr>
              <w:t>.</w:t>
            </w:r>
          </w:p>
          <w:p w:rsidR="00125355" w:rsidRPr="00EC6F38" w:rsidRDefault="00125355" w:rsidP="00DE49A9">
            <w:pPr>
              <w:numPr>
                <w:ilvl w:val="0"/>
                <w:numId w:val="4"/>
              </w:numPr>
              <w:spacing w:after="0" w:line="240" w:lineRule="auto"/>
              <w:ind w:left="330" w:hanging="4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48" w:author="Windows User" w:date="2021-04-06T21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DE49A9" w:rsidRDefault="00125355" w:rsidP="00DE49A9">
            <w:pPr>
              <w:spacing w:after="0" w:line="240" w:lineRule="auto"/>
              <w:ind w:left="33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49" w:author="Windows User" w:date="2021-04-06T21:20:00Z">
                  <w:rPr/>
                </w:rPrChange>
              </w:rPr>
              <w:pPrChange w:id="50" w:author="Windows User" w:date="2021-04-06T21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51" w:author="Windows User" w:date="2021-04-06T21:20:00Z">
                  <w:rPr/>
                </w:rPrChange>
              </w:rPr>
              <w:t>Yaitu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52" w:author="Windows User" w:date="2021-04-06T21:20:00Z">
                  <w:rPr/>
                </w:rPrChange>
              </w:rPr>
              <w:t xml:space="preserve"> guru di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53" w:author="Windows User" w:date="2021-04-06T21:20:00Z">
                  <w:rPr/>
                </w:rPrChange>
              </w:rPr>
              <w:t>sini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54" w:author="Windows User" w:date="2021-04-06T21:20:00Z">
                  <w:rPr/>
                </w:rPrChange>
              </w:rPr>
              <w:t xml:space="preserve"> di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55" w:author="Windows User" w:date="2021-04-06T21:20:00Z">
                  <w:rPr/>
                </w:rPrChange>
              </w:rPr>
              <w:t>tuntut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56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57" w:author="Windows User" w:date="2021-04-06T21:20:00Z">
                  <w:rPr/>
                </w:rPrChange>
              </w:rPr>
              <w:t>untuk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58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59" w:author="Windows User" w:date="2021-04-06T21:20:00Z">
                  <w:rPr/>
                </w:rPrChange>
              </w:rPr>
              <w:t>membantu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60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61" w:author="Windows User" w:date="2021-04-06T21:20:00Z">
                  <w:rPr/>
                </w:rPrChange>
              </w:rPr>
              <w:t>siwa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62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63" w:author="Windows User" w:date="2021-04-06T21:20:00Z">
                  <w:rPr/>
                </w:rPrChange>
              </w:rPr>
              <w:t>dalam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64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65" w:author="Windows User" w:date="2021-04-06T21:20:00Z">
                  <w:rPr/>
                </w:rPrChange>
              </w:rPr>
              <w:t>mencari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66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67" w:author="Windows User" w:date="2021-04-06T21:20:00Z">
                  <w:rPr/>
                </w:rPrChange>
              </w:rPr>
              <w:t>kemampuan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68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69" w:author="Windows User" w:date="2021-04-06T21:20:00Z">
                  <w:rPr/>
                </w:rPrChange>
              </w:rPr>
              <w:t>dan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70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71" w:author="Windows User" w:date="2021-04-06T21:20:00Z">
                  <w:rPr/>
                </w:rPrChange>
              </w:rPr>
              <w:t>bakat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72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73" w:author="Windows User" w:date="2021-04-06T21:20:00Z">
                  <w:rPr/>
                </w:rPrChange>
              </w:rPr>
              <w:t>siswa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74" w:author="Windows User" w:date="2021-04-06T21:20:00Z">
                  <w:rPr/>
                </w:rPrChange>
              </w:rPr>
              <w:t>.</w:t>
            </w:r>
          </w:p>
          <w:p w:rsidR="00125355" w:rsidRPr="00EC6F38" w:rsidRDefault="00125355" w:rsidP="00DE49A9">
            <w:pPr>
              <w:numPr>
                <w:ilvl w:val="0"/>
                <w:numId w:val="4"/>
              </w:numPr>
              <w:spacing w:after="0" w:line="240" w:lineRule="auto"/>
              <w:ind w:left="330" w:hanging="4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75" w:author="Windows User" w:date="2021-04-06T21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DE49A9" w:rsidRDefault="00125355" w:rsidP="00DE49A9">
            <w:pPr>
              <w:spacing w:after="0" w:line="240" w:lineRule="auto"/>
              <w:ind w:left="33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  <w:rPrChange w:id="76" w:author="Windows User" w:date="2021-04-06T21:20:00Z">
                  <w:rPr/>
                </w:rPrChange>
              </w:rPr>
              <w:pPrChange w:id="77" w:author="Windows User" w:date="2021-04-06T21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DE49A9">
              <w:rPr>
                <w:rFonts w:ascii="Times New Roman" w:eastAsia="Times New Roman" w:hAnsi="Times New Roman" w:cs="Times New Roman"/>
                <w:szCs w:val="24"/>
                <w:rPrChange w:id="78" w:author="Windows User" w:date="2021-04-06T21:20:00Z">
                  <w:rPr/>
                </w:rPrChange>
              </w:rPr>
              <w:t>Gur</w:t>
            </w:r>
            <w:ins w:id="79" w:author="Windows User" w:date="2021-04-06T21:19:00Z">
              <w:r w:rsidR="00DE49A9" w:rsidRPr="00DE49A9">
                <w:rPr>
                  <w:rFonts w:ascii="Times New Roman" w:eastAsia="Times New Roman" w:hAnsi="Times New Roman" w:cs="Times New Roman"/>
                  <w:szCs w:val="24"/>
                  <w:rPrChange w:id="80" w:author="Windows User" w:date="2021-04-06T21:20:00Z">
                    <w:rPr/>
                  </w:rPrChange>
                </w:rPr>
                <w:t>u</w:t>
              </w:r>
            </w:ins>
            <w:del w:id="81" w:author="Windows User" w:date="2021-04-06T21:18:00Z">
              <w:r w:rsidRPr="00DE49A9" w:rsidDel="00DE49A9">
                <w:rPr>
                  <w:rFonts w:ascii="Times New Roman" w:eastAsia="Times New Roman" w:hAnsi="Times New Roman" w:cs="Times New Roman"/>
                  <w:szCs w:val="24"/>
                  <w:rPrChange w:id="82" w:author="Windows User" w:date="2021-04-06T21:20:00Z">
                    <w:rPr/>
                  </w:rPrChange>
                </w:rPr>
                <w:delText>i</w:delText>
              </w:r>
            </w:del>
            <w:r w:rsidRPr="00DE49A9">
              <w:rPr>
                <w:rFonts w:ascii="Times New Roman" w:eastAsia="Times New Roman" w:hAnsi="Times New Roman" w:cs="Times New Roman"/>
                <w:szCs w:val="24"/>
                <w:rPrChange w:id="83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84" w:author="Windows User" w:date="2021-04-06T21:20:00Z">
                  <w:rPr/>
                </w:rPrChange>
              </w:rPr>
              <w:t>dilatih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85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86" w:author="Windows User" w:date="2021-04-06T21:20:00Z">
                  <w:rPr/>
                </w:rPrChange>
              </w:rPr>
              <w:t>untuk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87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88" w:author="Windows User" w:date="2021-04-06T21:20:00Z">
                  <w:rPr/>
                </w:rPrChange>
              </w:rPr>
              <w:t>mengembangkan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89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90" w:author="Windows User" w:date="2021-04-06T21:20:00Z">
                  <w:rPr/>
                </w:rPrChange>
              </w:rPr>
              <w:t>kurikulum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91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92" w:author="Windows User" w:date="2021-04-06T21:20:00Z">
                  <w:rPr/>
                </w:rPrChange>
              </w:rPr>
              <w:t>dan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93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94" w:author="Windows User" w:date="2021-04-06T21:20:00Z">
                  <w:rPr/>
                </w:rPrChange>
              </w:rPr>
              <w:t>memberikan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95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96" w:author="Windows User" w:date="2021-04-06T21:20:00Z">
                  <w:rPr/>
                </w:rPrChange>
              </w:rPr>
              <w:t>kebebasan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97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98" w:author="Windows User" w:date="2021-04-06T21:20:00Z">
                  <w:rPr/>
                </w:rPrChange>
              </w:rPr>
              <w:t>untuk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99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00" w:author="Windows User" w:date="2021-04-06T21:20:00Z">
                  <w:rPr/>
                </w:rPrChange>
              </w:rPr>
              <w:t>menentukan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101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02" w:author="Windows User" w:date="2021-04-06T21:20:00Z">
                  <w:rPr/>
                </w:rPrChange>
              </w:rPr>
              <w:t>cara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103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04" w:author="Windows User" w:date="2021-04-06T21:20:00Z">
                  <w:rPr/>
                </w:rPrChange>
              </w:rPr>
              <w:t>belajar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105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06" w:author="Windows User" w:date="2021-04-06T21:20:00Z">
                  <w:rPr/>
                </w:rPrChange>
              </w:rPr>
              <w:t>mengajar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107" w:author="Windows User" w:date="2021-04-06T21:20:00Z">
                  <w:rPr/>
                </w:rPrChange>
              </w:rPr>
              <w:t xml:space="preserve"> </w:t>
            </w:r>
            <w:proofErr w:type="spellStart"/>
            <w:r w:rsidRPr="00DE49A9">
              <w:rPr>
                <w:rFonts w:ascii="Times New Roman" w:eastAsia="Times New Roman" w:hAnsi="Times New Roman" w:cs="Times New Roman"/>
                <w:szCs w:val="24"/>
                <w:rPrChange w:id="108" w:author="Windows User" w:date="2021-04-06T21:20:00Z">
                  <w:rPr/>
                </w:rPrChange>
              </w:rPr>
              <w:t>siswa</w:t>
            </w:r>
            <w:proofErr w:type="spellEnd"/>
            <w:r w:rsidRPr="00DE49A9">
              <w:rPr>
                <w:rFonts w:ascii="Times New Roman" w:eastAsia="Times New Roman" w:hAnsi="Times New Roman" w:cs="Times New Roman"/>
                <w:szCs w:val="24"/>
                <w:rPrChange w:id="109" w:author="Windows User" w:date="2021-04-06T21:20:00Z">
                  <w:rPr/>
                </w:rPrChange>
              </w:rPr>
              <w:t>.</w:t>
            </w:r>
          </w:p>
          <w:p w:rsidR="00125355" w:rsidRPr="00EC6F38" w:rsidRDefault="00125355" w:rsidP="00DE49A9">
            <w:pPr>
              <w:numPr>
                <w:ilvl w:val="0"/>
                <w:numId w:val="4"/>
              </w:numPr>
              <w:spacing w:after="0" w:line="240" w:lineRule="auto"/>
              <w:ind w:left="330" w:hanging="45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0" w:author="Windows User" w:date="2021-04-06T21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DE49A9">
            <w:pPr>
              <w:spacing w:after="0" w:line="240" w:lineRule="auto"/>
              <w:ind w:left="33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1" w:author="Windows User" w:date="2021-04-06T21:22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6F5384">
            <w:pPr>
              <w:pStyle w:val="ListParagraph"/>
              <w:numPr>
                <w:ilvl w:val="0"/>
                <w:numId w:val="1"/>
              </w:numPr>
              <w:spacing w:before="100" w:beforeAutospacing="1" w:after="0" w:line="240" w:lineRule="auto"/>
              <w:ind w:left="360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12" w:author="Windows User" w:date="2021-04-06T21:30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 </w:t>
            </w:r>
            <w:del w:id="113" w:author="Windows User" w:date="2021-04-06T21:25:00Z">
              <w:r w:rsidRPr="00EC6F38" w:rsidDel="00DE49A9">
                <w:rPr>
                  <w:rFonts w:ascii="Times New Roman" w:eastAsia="Times New Roman" w:hAnsi="Times New Roman" w:cs="Times New Roman"/>
                  <w:szCs w:val="24"/>
                </w:rPr>
                <w:delText xml:space="preserve">Di dalam pendidikan revolusi industri ini </w:delText>
              </w:r>
            </w:del>
            <w:r w:rsidR="00DE49A9"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Default="00125355" w:rsidP="006F5384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360"/>
              <w:contextualSpacing w:val="0"/>
              <w:rPr>
                <w:ins w:id="114" w:author="Windows User" w:date="2021-04-06T21:26:00Z"/>
                <w:rFonts w:ascii="Times New Roman" w:eastAsia="Times New Roman" w:hAnsi="Times New Roman" w:cs="Times New Roman"/>
                <w:szCs w:val="24"/>
              </w:rPr>
              <w:pPrChange w:id="115" w:author="Windows User" w:date="2021-04-06T21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6F5384" w:rsidRPr="00EC6F38" w:rsidDel="006F5384" w:rsidRDefault="006F5384" w:rsidP="006F5384">
            <w:pPr>
              <w:spacing w:before="100" w:beforeAutospacing="1" w:after="0" w:line="240" w:lineRule="auto"/>
              <w:ind w:left="360"/>
              <w:contextualSpacing w:val="0"/>
              <w:rPr>
                <w:del w:id="116" w:author="Windows User" w:date="2021-04-06T21:30:00Z"/>
                <w:rFonts w:ascii="Times New Roman" w:eastAsia="Times New Roman" w:hAnsi="Times New Roman" w:cs="Times New Roman"/>
                <w:szCs w:val="24"/>
              </w:rPr>
              <w:pPrChange w:id="117" w:author="Windows User" w:date="2021-04-06T21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</w:p>
          <w:p w:rsidR="00125355" w:rsidRPr="00EC6F38" w:rsidRDefault="00125355" w:rsidP="006F5384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8" w:author="Windows User" w:date="2021-04-06T21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6F5384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9" w:author="Windows User" w:date="2021-04-06T21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6F5384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0" w:author="Windows User" w:date="2021-04-06T21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6F5384">
            <w:pPr>
              <w:numPr>
                <w:ilvl w:val="0"/>
                <w:numId w:val="5"/>
              </w:numPr>
              <w:spacing w:before="100" w:beforeAutospacing="1" w:after="0" w:line="240" w:lineRule="auto"/>
              <w:ind w:left="36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1" w:author="Windows User" w:date="2021-04-06T21:30:00Z">
                <w:pPr>
                  <w:numPr>
                    <w:numId w:val="2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Del="00DE49A9" w:rsidRDefault="00125355" w:rsidP="00DE49A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del w:id="122" w:author="Windows User" w:date="2021-04-06T21:26:00Z"/>
                <w:rFonts w:ascii="Times New Roman" w:eastAsia="Times New Roman" w:hAnsi="Times New Roman" w:cs="Times New Roman"/>
                <w:szCs w:val="24"/>
              </w:rPr>
              <w:pPrChange w:id="123" w:author="Windows User" w:date="2021-04-06T21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</w:t>
            </w:r>
            <w:bookmarkStart w:id="124" w:name="_GoBack"/>
            <w:bookmarkEnd w:id="124"/>
            <w:r w:rsidRPr="00EC6F38">
              <w:rPr>
                <w:rFonts w:ascii="Times New Roman" w:eastAsia="Times New Roman" w:hAnsi="Times New Roman" w:cs="Times New Roman"/>
                <w:szCs w:val="24"/>
              </w:rPr>
              <w:t>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25" w:author="Windows User" w:date="2021-04-06T21:25:00Z">
              <w:r w:rsidRPr="00EC6F38" w:rsidDel="00DE49A9">
                <w:rPr>
                  <w:rFonts w:ascii="Times New Roman" w:eastAsia="Times New Roman" w:hAnsi="Times New Roman" w:cs="Times New Roman"/>
                  <w:szCs w:val="24"/>
                </w:rPr>
                <w:delText>sebenarnya jadi</w:delText>
              </w:r>
            </w:del>
            <w:proofErr w:type="spellStart"/>
            <w:ins w:id="126" w:author="Windows User" w:date="2021-04-06T21:25:00Z">
              <w:r w:rsidR="00DE49A9">
                <w:rPr>
                  <w:rFonts w:ascii="Times New Roman" w:eastAsia="Times New Roman" w:hAnsi="Times New Roman" w:cs="Times New Roman"/>
                  <w:szCs w:val="24"/>
                </w:rPr>
                <w:t>sebagai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ins w:id="127" w:author="Windows User" w:date="2021-04-06T21:25:00Z">
              <w:r w:rsidR="00DE49A9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28" w:author="Windows User" w:date="2021-04-06T21:25:00Z">
              <w:r w:rsidRPr="00EC6F38" w:rsidDel="00DE49A9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E49A9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DE49A9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ins w:id="129" w:author="Windows User" w:date="2021-04-06T21:25:00Z">
              <w:r w:rsidR="00DE49A9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</w:p>
          <w:p w:rsidR="00125355" w:rsidRPr="00EC6F38" w:rsidRDefault="00125355" w:rsidP="00DE49A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0" w:author="Windows User" w:date="2021-04-06T21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E49A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1" w:author="Windows User" w:date="2021-04-06T21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DE49A9">
            <w:pPr>
              <w:spacing w:before="100" w:beforeAutospacing="1" w:after="100" w:afterAutospacing="1" w:line="240" w:lineRule="auto"/>
              <w:contextualSpacing w:val="0"/>
              <w:jc w:val="both"/>
              <w:rPr>
                <w:rFonts w:ascii="Times New Roman" w:eastAsia="Times New Roman" w:hAnsi="Times New Roman" w:cs="Times New Roman"/>
                <w:szCs w:val="24"/>
              </w:rPr>
              <w:pPrChange w:id="132" w:author="Windows User" w:date="2021-04-06T21:24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pPr>
        <w:rPr>
          <w:ins w:id="133" w:author="Windows User" w:date="2021-04-06T21:27:00Z"/>
        </w:rPr>
      </w:pPr>
    </w:p>
    <w:p w:rsidR="006F5384" w:rsidRDefault="006F5384"/>
    <w:sectPr w:rsidR="006F5384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997C9DB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1A5E56"/>
    <w:multiLevelType w:val="multilevel"/>
    <w:tmpl w:val="91BC4EC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65A65"/>
    <w:multiLevelType w:val="hybridMultilevel"/>
    <w:tmpl w:val="540A6F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F5384"/>
    <w:rsid w:val="00924DF5"/>
    <w:rsid w:val="00DE4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3B62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2021-04-07T04:30:00Z</dcterms:created>
  <dcterms:modified xsi:type="dcterms:W3CDTF">2021-04-07T04:30:00Z</dcterms:modified>
</cp:coreProperties>
</file>