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Default="00974F1C" w:rsidP="00821BA2">
            <w:pPr>
              <w:spacing w:line="312" w:lineRule="auto"/>
              <w:jc w:val="center"/>
              <w:rPr>
                <w:ins w:id="1" w:author="Asus" w:date="2020-09-02T12:15:00Z"/>
                <w:rFonts w:ascii="Times New Roman" w:hAnsi="Times New Roman" w:cs="Times New Roman"/>
                <w:sz w:val="24"/>
                <w:szCs w:val="24"/>
              </w:rPr>
            </w:pPr>
          </w:p>
          <w:p w:rsidR="005E6AEE" w:rsidRDefault="005E6AEE" w:rsidP="005E6AEE">
            <w:pPr>
              <w:spacing w:line="312" w:lineRule="auto"/>
              <w:ind w:left="1057" w:hanging="630"/>
              <w:jc w:val="both"/>
              <w:rPr>
                <w:ins w:id="2" w:author="Asus" w:date="2020-09-02T12:16:00Z"/>
                <w:rFonts w:ascii="Times New Roman" w:hAnsi="Times New Roman" w:cs="Times New Roman"/>
                <w:sz w:val="24"/>
                <w:szCs w:val="24"/>
                <w:lang w:val="en-US"/>
              </w:rPr>
              <w:pPrChange w:id="3" w:author="Asus" w:date="2020-09-02T12:16:00Z">
                <w:pPr>
                  <w:spacing w:line="312" w:lineRule="auto"/>
                  <w:jc w:val="center"/>
                </w:pPr>
              </w:pPrChange>
            </w:pPr>
            <w:proofErr w:type="spellStart"/>
            <w:ins w:id="4" w:author="Asus" w:date="2020-09-02T12:1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Arradon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Issabelee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2014. </w:t>
              </w:r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Aceh,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Contoh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Penyelesaian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Kejahatan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Masa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Lalu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Edisi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10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Februari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2014.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Kompas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:rsidR="005E6AEE" w:rsidRDefault="005E6AEE" w:rsidP="005E6AEE">
            <w:pPr>
              <w:pStyle w:val="ListParagraph"/>
              <w:spacing w:line="312" w:lineRule="auto"/>
              <w:ind w:left="1057" w:hanging="630"/>
              <w:jc w:val="both"/>
              <w:rPr>
                <w:ins w:id="5" w:author="Asus" w:date="2020-09-02T12:16:00Z"/>
                <w:rFonts w:ascii="Times New Roman" w:hAnsi="Times New Roman" w:cs="Times New Roman"/>
                <w:sz w:val="24"/>
                <w:szCs w:val="24"/>
                <w:lang w:val="en-US"/>
              </w:rPr>
              <w:pPrChange w:id="6" w:author="Asus" w:date="2020-09-02T12:16:00Z">
                <w:pPr>
                  <w:pStyle w:val="ListParagraph"/>
                  <w:spacing w:line="312" w:lineRule="auto"/>
                  <w:ind w:left="517" w:hanging="450"/>
                </w:pPr>
              </w:pPrChange>
            </w:pPr>
            <w:proofErr w:type="spellStart"/>
            <w:ins w:id="7" w:author="Asus" w:date="2020-09-02T12:16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Azhar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Tauhid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Nur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Trim,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Bambang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2005.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Jangan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ke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Dokter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Lagi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: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Keajaiban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Sistem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Imun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dan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Kiat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Menghalau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Penyakit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 Bandung: MQ Publishing.</w:t>
              </w:r>
            </w:ins>
          </w:p>
          <w:p w:rsidR="005E6AEE" w:rsidRDefault="005E6AEE" w:rsidP="005E6AEE">
            <w:pPr>
              <w:pStyle w:val="ListParagraph"/>
              <w:spacing w:line="312" w:lineRule="auto"/>
              <w:ind w:left="1057" w:hanging="630"/>
              <w:jc w:val="both"/>
              <w:rPr>
                <w:ins w:id="8" w:author="Asus" w:date="2020-09-02T12:16:00Z"/>
                <w:rFonts w:ascii="Times New Roman" w:hAnsi="Times New Roman" w:cs="Times New Roman"/>
                <w:sz w:val="24"/>
                <w:szCs w:val="24"/>
                <w:lang w:val="en-US"/>
              </w:rPr>
              <w:pPrChange w:id="9" w:author="Asus" w:date="2020-09-02T12:16:00Z">
                <w:pPr>
                  <w:pStyle w:val="ListParagraph"/>
                  <w:spacing w:line="312" w:lineRule="auto"/>
                  <w:ind w:left="517" w:hanging="450"/>
                </w:pPr>
              </w:pPrChange>
            </w:pPr>
            <w:proofErr w:type="spellStart"/>
            <w:ins w:id="10" w:author="Asus" w:date="2020-09-02T12:16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Helianthusonfri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Jefferly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2016. </w:t>
              </w:r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Facebook Marketing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Jakarta: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Elex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Media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Komputindo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:rsidR="005E6AEE" w:rsidRDefault="005E6AEE" w:rsidP="005E6AEE">
            <w:pPr>
              <w:pStyle w:val="ListParagraph"/>
              <w:spacing w:line="312" w:lineRule="auto"/>
              <w:ind w:left="1057" w:hanging="630"/>
              <w:jc w:val="both"/>
              <w:rPr>
                <w:ins w:id="11" w:author="Asus" w:date="2020-09-02T12:16:00Z"/>
                <w:rFonts w:ascii="Times New Roman" w:hAnsi="Times New Roman" w:cs="Times New Roman"/>
                <w:sz w:val="24"/>
                <w:szCs w:val="24"/>
                <w:lang w:val="en-US"/>
              </w:rPr>
              <w:pPrChange w:id="12" w:author="Asus" w:date="2020-09-02T12:16:00Z">
                <w:pPr>
                  <w:pStyle w:val="ListParagraph"/>
                  <w:spacing w:line="312" w:lineRule="auto"/>
                  <w:ind w:left="517" w:hanging="450"/>
                </w:pPr>
              </w:pPrChange>
            </w:pPr>
            <w:ins w:id="13" w:author="Asus" w:date="2020-09-02T12:16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Osborne, John. W. 1993.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Kiat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Berbicara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di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Depan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Umum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untuk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Eksekutif</w:t>
              </w:r>
              <w:proofErr w:type="spellEnd"/>
              <w:r w:rsidR="00D7668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  <w:proofErr w:type="spellStart"/>
              <w:r w:rsidR="00D7668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Terjemahan</w:t>
              </w:r>
              <w:proofErr w:type="spellEnd"/>
              <w:r w:rsidR="00D7668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ins w:id="14" w:author="Asus" w:date="2020-09-02T12:20:00Z">
              <w:r w:rsidR="00D7668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Andre, </w:t>
              </w:r>
            </w:ins>
            <w:proofErr w:type="spellStart"/>
            <w:ins w:id="15" w:author="Asus" w:date="2020-09-02T12:16:00Z">
              <w:r w:rsidR="00D7668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Walfred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Jakarta: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Bumi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Aksara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:rsidR="005E6AEE" w:rsidRPr="00561075" w:rsidRDefault="005E6AEE" w:rsidP="005E6AEE">
            <w:pPr>
              <w:pStyle w:val="ListParagraph"/>
              <w:spacing w:line="312" w:lineRule="auto"/>
              <w:ind w:left="1057" w:hanging="630"/>
              <w:jc w:val="both"/>
              <w:rPr>
                <w:ins w:id="16" w:author="Asus" w:date="2020-09-02T12:16:00Z"/>
                <w:rFonts w:ascii="Times New Roman" w:hAnsi="Times New Roman" w:cs="Times New Roman"/>
                <w:sz w:val="24"/>
                <w:szCs w:val="24"/>
                <w:lang w:val="en-US"/>
              </w:rPr>
              <w:pPrChange w:id="17" w:author="Asus" w:date="2020-09-02T12:16:00Z">
                <w:pPr>
                  <w:pStyle w:val="ListParagraph"/>
                  <w:spacing w:line="312" w:lineRule="auto"/>
                  <w:ind w:left="517" w:hanging="450"/>
                </w:pPr>
              </w:pPrChange>
            </w:pPr>
            <w:ins w:id="18" w:author="Asus" w:date="2020-09-02T12:16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Trim,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Bambang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2011. </w:t>
              </w:r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Muhammad Effect: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Getaran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yang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Dirindukan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dan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Ditakuti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Solo: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Tinta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Medina.</w:t>
              </w:r>
            </w:ins>
          </w:p>
          <w:p w:rsidR="005E6AEE" w:rsidRDefault="005E6AEE" w:rsidP="005E6AEE">
            <w:pPr>
              <w:pStyle w:val="ListParagraph"/>
              <w:spacing w:line="312" w:lineRule="auto"/>
              <w:ind w:left="1057" w:hanging="630"/>
              <w:jc w:val="both"/>
              <w:rPr>
                <w:ins w:id="19" w:author="Asus" w:date="2020-09-02T12:16:00Z"/>
                <w:rFonts w:ascii="Times New Roman" w:hAnsi="Times New Roman" w:cs="Times New Roman"/>
                <w:sz w:val="24"/>
                <w:szCs w:val="24"/>
                <w:lang w:val="en-US"/>
              </w:rPr>
              <w:pPrChange w:id="20" w:author="Asus" w:date="2020-09-02T12:16:00Z">
                <w:pPr>
                  <w:pStyle w:val="ListParagraph"/>
                  <w:spacing w:line="312" w:lineRule="auto"/>
                  <w:ind w:left="517" w:hanging="450"/>
                </w:pPr>
              </w:pPrChange>
            </w:pPr>
            <w:ins w:id="21" w:author="Asus" w:date="2020-09-02T12:16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Trim,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Bambang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2011. </w:t>
              </w:r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The Art of Stimulating Idea: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Jurus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237430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Mendulang</w:t>
              </w:r>
              <w:proofErr w:type="spellEnd"/>
              <w:r w:rsidR="00237430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Ide </w:t>
              </w:r>
              <w:proofErr w:type="spellStart"/>
              <w:r w:rsidR="00237430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dan</w:t>
              </w:r>
              <w:proofErr w:type="spellEnd"/>
              <w:r w:rsidR="00237430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237430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Insaf</w:t>
              </w:r>
              <w:proofErr w:type="spellEnd"/>
              <w:r w:rsidR="00237430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agar Ka</w:t>
              </w:r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ya di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Jalan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Menulis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Solo: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Metagraf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:rsidR="005E6AEE" w:rsidRDefault="005E6AEE" w:rsidP="005E6AEE">
            <w:pPr>
              <w:spacing w:line="312" w:lineRule="auto"/>
              <w:ind w:left="1057" w:hanging="630"/>
              <w:jc w:val="both"/>
              <w:rPr>
                <w:ins w:id="22" w:author="Asus" w:date="2020-09-02T12:15:00Z"/>
                <w:rFonts w:ascii="Times New Roman" w:hAnsi="Times New Roman" w:cs="Times New Roman"/>
                <w:sz w:val="24"/>
                <w:szCs w:val="24"/>
                <w:lang w:val="en-US"/>
              </w:rPr>
              <w:pPrChange w:id="23" w:author="Asus" w:date="2020-09-02T12:16:00Z">
                <w:pPr>
                  <w:spacing w:line="312" w:lineRule="auto"/>
                  <w:jc w:val="center"/>
                </w:pPr>
              </w:pPrChange>
            </w:pPr>
            <w:ins w:id="24" w:author="Asus" w:date="2020-09-02T12:16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Wong,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Jony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2010. </w:t>
              </w:r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Internet Marketing for </w:t>
              </w:r>
              <w:r w:rsidRPr="00561075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Beginners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Jakarta: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Elex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Media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Komputindo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:rsidR="005E6AEE" w:rsidRDefault="005E6AEE" w:rsidP="005E6AEE">
            <w:pPr>
              <w:spacing w:line="312" w:lineRule="auto"/>
              <w:jc w:val="both"/>
              <w:rPr>
                <w:ins w:id="25" w:author="Asus" w:date="2020-09-02T12:15:00Z"/>
                <w:rFonts w:ascii="Times New Roman" w:hAnsi="Times New Roman" w:cs="Times New Roman"/>
                <w:sz w:val="24"/>
                <w:szCs w:val="24"/>
              </w:rPr>
              <w:pPrChange w:id="26" w:author="Asus" w:date="2020-09-02T12:15:00Z">
                <w:pPr>
                  <w:spacing w:line="312" w:lineRule="auto"/>
                  <w:jc w:val="center"/>
                </w:pPr>
              </w:pPrChange>
            </w:pPr>
          </w:p>
          <w:p w:rsidR="005E6AEE" w:rsidRPr="00A16D9B" w:rsidRDefault="005E6AEE" w:rsidP="005E6AE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27" w:author="Asus" w:date="2020-09-02T12:15:00Z">
                <w:pPr>
                  <w:spacing w:line="312" w:lineRule="auto"/>
                  <w:jc w:val="center"/>
                </w:pPr>
              </w:pPrChange>
            </w:pPr>
          </w:p>
          <w:p w:rsidR="00974F1C" w:rsidRPr="004B7994" w:rsidDel="005E6AEE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del w:id="28" w:author="Asus" w:date="2020-09-02T12:1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29" w:author="Asus" w:date="2020-09-02T12:16:00Z">
              <w:r w:rsidRPr="004B7994" w:rsidDel="005E6AE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Nama penulis: Jony Wong</w:delText>
              </w:r>
            </w:del>
          </w:p>
          <w:p w:rsidR="00974F1C" w:rsidRPr="004B7994" w:rsidDel="005E6AEE" w:rsidRDefault="00974F1C" w:rsidP="00821BA2">
            <w:pPr>
              <w:spacing w:line="312" w:lineRule="auto"/>
              <w:ind w:left="457"/>
              <w:rPr>
                <w:del w:id="30" w:author="Asus" w:date="2020-09-02T12:16:00Z"/>
                <w:rFonts w:ascii="Times New Roman" w:hAnsi="Times New Roman" w:cs="Times New Roman"/>
                <w:iCs/>
                <w:sz w:val="24"/>
                <w:szCs w:val="24"/>
              </w:rPr>
            </w:pPr>
            <w:del w:id="31" w:author="Asus" w:date="2020-09-02T12:16:00Z">
              <w:r w:rsidRPr="004B7994" w:rsidDel="005E6AE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  <w:r w:rsidRPr="004B7994" w:rsidDel="005E6AEE">
                <w:rPr>
                  <w:rFonts w:ascii="Times New Roman" w:hAnsi="Times New Roman" w:cs="Times New Roman"/>
                  <w:iCs/>
                  <w:sz w:val="24"/>
                  <w:szCs w:val="24"/>
                </w:rPr>
                <w:delText>Internet marketing for beginners</w:delText>
              </w:r>
            </w:del>
          </w:p>
          <w:p w:rsidR="00974F1C" w:rsidRPr="004B7994" w:rsidDel="005E6AEE" w:rsidRDefault="00974F1C" w:rsidP="00821BA2">
            <w:pPr>
              <w:spacing w:line="312" w:lineRule="auto"/>
              <w:ind w:left="457"/>
              <w:rPr>
                <w:del w:id="32" w:author="Asus" w:date="2020-09-02T12:16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del w:id="33" w:author="Asus" w:date="2020-09-02T12:16:00Z">
              <w:r w:rsidDel="005E6AEE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Tahun t</w:delText>
              </w:r>
              <w:r w:rsidRPr="004B7994" w:rsidDel="005E6AEE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erbit: 2010</w:delText>
              </w:r>
            </w:del>
          </w:p>
          <w:p w:rsidR="00974F1C" w:rsidDel="005E6AEE" w:rsidRDefault="00974F1C" w:rsidP="00821BA2">
            <w:pPr>
              <w:spacing w:line="312" w:lineRule="auto"/>
              <w:ind w:left="457"/>
              <w:rPr>
                <w:del w:id="34" w:author="Asus" w:date="2020-09-02T12:1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35" w:author="Asus" w:date="2020-09-02T12:16:00Z">
              <w:r w:rsidRPr="004B7994" w:rsidDel="005E6AEE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Penerbit: </w:delText>
              </w:r>
              <w:r w:rsidRPr="004B7994" w:rsidDel="005E6AEE">
                <w:rPr>
                  <w:rFonts w:ascii="Times New Roman" w:hAnsi="Times New Roman" w:cs="Times New Roman"/>
                  <w:sz w:val="24"/>
                  <w:szCs w:val="24"/>
                </w:rPr>
                <w:delText>Elex Media Komputindo</w:delText>
              </w:r>
              <w:r w:rsidRPr="004B7994" w:rsidDel="005E6AE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, Jakarta</w:delText>
              </w:r>
            </w:del>
          </w:p>
          <w:p w:rsidR="00974F1C" w:rsidDel="005E6AEE" w:rsidRDefault="00974F1C" w:rsidP="00821BA2">
            <w:pPr>
              <w:spacing w:line="312" w:lineRule="auto"/>
              <w:ind w:left="457"/>
              <w:rPr>
                <w:del w:id="36" w:author="Asus" w:date="2020-09-02T12:16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Del="005E6AEE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del w:id="37" w:author="Asus" w:date="2020-09-02T12:1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38" w:author="Asus" w:date="2020-09-02T12:16:00Z">
              <w:r w:rsidDel="005E6AE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Nama penulis: </w:delText>
              </w:r>
              <w:r w:rsidRPr="00A16D9B" w:rsidDel="005E6AEE">
                <w:rPr>
                  <w:rFonts w:ascii="Times New Roman" w:hAnsi="Times New Roman" w:cs="Times New Roman"/>
                  <w:sz w:val="24"/>
                  <w:szCs w:val="24"/>
                </w:rPr>
                <w:delText>Jefferly</w:delText>
              </w:r>
              <w:r w:rsidDel="005E6AE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 </w:delText>
              </w:r>
              <w:r w:rsidRPr="00A16D9B" w:rsidDel="005E6AEE">
                <w:rPr>
                  <w:rFonts w:ascii="Times New Roman" w:hAnsi="Times New Roman" w:cs="Times New Roman"/>
                  <w:sz w:val="24"/>
                  <w:szCs w:val="24"/>
                </w:rPr>
                <w:delText>Helianthusonfri</w:delText>
              </w:r>
              <w:r w:rsidDel="005E6AEE">
                <w:rPr>
                  <w:rFonts w:ascii="Times New Roman" w:hAnsi="Times New Roman" w:cs="Times New Roman"/>
                  <w:sz w:val="24"/>
                  <w:szCs w:val="24"/>
                </w:rPr>
                <w:br/>
              </w:r>
              <w:r w:rsidDel="005E6AE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  <w:r w:rsidRPr="004B7994" w:rsidDel="005E6AEE">
                <w:rPr>
                  <w:rFonts w:ascii="Times New Roman" w:hAnsi="Times New Roman" w:cs="Times New Roman"/>
                  <w:iCs/>
                  <w:sz w:val="24"/>
                  <w:szCs w:val="24"/>
                </w:rPr>
                <w:delText>Facebook Marketing</w:delText>
              </w:r>
            </w:del>
          </w:p>
          <w:p w:rsidR="00974F1C" w:rsidDel="005E6AEE" w:rsidRDefault="00974F1C" w:rsidP="00821BA2">
            <w:pPr>
              <w:pStyle w:val="ListParagraph"/>
              <w:spacing w:line="312" w:lineRule="auto"/>
              <w:ind w:left="457"/>
              <w:rPr>
                <w:del w:id="39" w:author="Asus" w:date="2020-09-02T12:16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del w:id="40" w:author="Asus" w:date="2020-09-02T12:16:00Z">
              <w:r w:rsidDel="005E6AEE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Tahun terbit: 2016</w:delText>
              </w:r>
            </w:del>
          </w:p>
          <w:p w:rsidR="00974F1C" w:rsidDel="005E6AEE" w:rsidRDefault="00974F1C" w:rsidP="00821BA2">
            <w:pPr>
              <w:pStyle w:val="ListParagraph"/>
              <w:spacing w:line="312" w:lineRule="auto"/>
              <w:ind w:left="457"/>
              <w:rPr>
                <w:del w:id="41" w:author="Asus" w:date="2020-09-02T12:1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42" w:author="Asus" w:date="2020-09-02T12:16:00Z">
              <w:r w:rsidRPr="004B7994" w:rsidDel="005E6AEE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Penerbit: </w:delText>
              </w:r>
              <w:r w:rsidRPr="004B7994" w:rsidDel="005E6AEE">
                <w:rPr>
                  <w:rFonts w:ascii="Times New Roman" w:hAnsi="Times New Roman" w:cs="Times New Roman"/>
                  <w:sz w:val="24"/>
                  <w:szCs w:val="24"/>
                </w:rPr>
                <w:delText>Elex Media Komputindo</w:delText>
              </w:r>
              <w:r w:rsidRPr="004B7994" w:rsidDel="005E6AE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, Jakarta</w:delText>
              </w:r>
            </w:del>
          </w:p>
          <w:p w:rsidR="00974F1C" w:rsidRPr="004B7994" w:rsidDel="005E6AEE" w:rsidRDefault="00974F1C" w:rsidP="00821BA2">
            <w:pPr>
              <w:pStyle w:val="ListParagraph"/>
              <w:spacing w:line="312" w:lineRule="auto"/>
              <w:ind w:left="457"/>
              <w:rPr>
                <w:del w:id="43" w:author="Asus" w:date="2020-09-02T12:16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Del="005E6AEE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del w:id="44" w:author="Asus" w:date="2020-09-02T12:1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45" w:author="Asus" w:date="2020-09-02T12:16:00Z">
              <w:r w:rsidDel="005E6AE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Nama penulis: Tauhid Nur Azhar dan Bambang Trim</w:delText>
              </w:r>
              <w:r w:rsidDel="005E6AEE">
                <w:rPr>
                  <w:rFonts w:ascii="Times New Roman" w:hAnsi="Times New Roman" w:cs="Times New Roman"/>
                  <w:sz w:val="24"/>
                  <w:szCs w:val="24"/>
                </w:rPr>
                <w:br/>
              </w:r>
              <w:r w:rsidDel="005E6AE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  <w:r w:rsidDel="005E6AEE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Jangan ke Dokter Lagi: keajaiban sistem imun dan kiat menghalau penyakit</w:delText>
              </w:r>
            </w:del>
          </w:p>
          <w:p w:rsidR="00974F1C" w:rsidDel="005E6AEE" w:rsidRDefault="00974F1C" w:rsidP="00821BA2">
            <w:pPr>
              <w:pStyle w:val="ListParagraph"/>
              <w:spacing w:line="312" w:lineRule="auto"/>
              <w:ind w:left="457"/>
              <w:rPr>
                <w:del w:id="46" w:author="Asus" w:date="2020-09-02T12:16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del w:id="47" w:author="Asus" w:date="2020-09-02T12:16:00Z">
              <w:r w:rsidDel="005E6AEE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Tahun terbit: 2005</w:delText>
              </w:r>
            </w:del>
          </w:p>
          <w:p w:rsidR="00974F1C" w:rsidDel="005E6AEE" w:rsidRDefault="00974F1C" w:rsidP="00821BA2">
            <w:pPr>
              <w:pStyle w:val="ListParagraph"/>
              <w:spacing w:line="312" w:lineRule="auto"/>
              <w:ind w:left="457"/>
              <w:rPr>
                <w:del w:id="48" w:author="Asus" w:date="2020-09-02T12:1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49" w:author="Asus" w:date="2020-09-02T12:16:00Z">
              <w:r w:rsidRPr="004B7994" w:rsidDel="005E6AEE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Penerbit: </w:delText>
              </w:r>
              <w:r w:rsidDel="005E6AE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MQ Publishing, Bandung</w:delText>
              </w:r>
            </w:del>
          </w:p>
          <w:p w:rsidR="00974F1C" w:rsidDel="005E6AEE" w:rsidRDefault="00974F1C" w:rsidP="00821BA2">
            <w:pPr>
              <w:pStyle w:val="ListParagraph"/>
              <w:spacing w:line="312" w:lineRule="auto"/>
              <w:ind w:left="457"/>
              <w:rPr>
                <w:del w:id="50" w:author="Asus" w:date="2020-09-02T12:16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Del="005E6AEE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del w:id="51" w:author="Asus" w:date="2020-09-02T12:1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52" w:author="Asus" w:date="2020-09-02T12:16:00Z">
              <w:r w:rsidDel="005E6AE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lastRenderedPageBreak/>
                <w:delText>Nama penulis: John W. Osborne</w:delText>
              </w:r>
              <w:r w:rsidDel="005E6AEE">
                <w:rPr>
                  <w:rFonts w:ascii="Times New Roman" w:hAnsi="Times New Roman" w:cs="Times New Roman"/>
                  <w:sz w:val="24"/>
                  <w:szCs w:val="24"/>
                </w:rPr>
                <w:br/>
              </w:r>
              <w:r w:rsidDel="005E6AE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  <w:r w:rsidDel="005E6AEE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Kiat Berbicara di Depan Umum Untuk Eksekutif.</w:delText>
              </w:r>
            </w:del>
          </w:p>
          <w:p w:rsidR="00974F1C" w:rsidRPr="004B7994" w:rsidDel="005E6AEE" w:rsidRDefault="00974F1C" w:rsidP="00821BA2">
            <w:pPr>
              <w:pStyle w:val="ListParagraph"/>
              <w:spacing w:line="312" w:lineRule="auto"/>
              <w:ind w:left="457"/>
              <w:rPr>
                <w:del w:id="53" w:author="Asus" w:date="2020-09-02T12:1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54" w:author="Asus" w:date="2020-09-02T12:16:00Z">
              <w:r w:rsidDel="005E6AEE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Terjemahan: Walfred Andre</w:delText>
              </w:r>
            </w:del>
          </w:p>
          <w:p w:rsidR="00974F1C" w:rsidDel="005E6AEE" w:rsidRDefault="00974F1C" w:rsidP="00821BA2">
            <w:pPr>
              <w:pStyle w:val="ListParagraph"/>
              <w:spacing w:line="312" w:lineRule="auto"/>
              <w:ind w:left="457"/>
              <w:rPr>
                <w:del w:id="55" w:author="Asus" w:date="2020-09-02T12:16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del w:id="56" w:author="Asus" w:date="2020-09-02T12:16:00Z">
              <w:r w:rsidDel="005E6AEE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Tahun terbit: 1993</w:delText>
              </w:r>
            </w:del>
          </w:p>
          <w:p w:rsidR="00974F1C" w:rsidDel="005E6AEE" w:rsidRDefault="00974F1C" w:rsidP="00821BA2">
            <w:pPr>
              <w:pStyle w:val="ListParagraph"/>
              <w:spacing w:line="312" w:lineRule="auto"/>
              <w:ind w:left="457"/>
              <w:rPr>
                <w:del w:id="57" w:author="Asus" w:date="2020-09-02T12:1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58" w:author="Asus" w:date="2020-09-02T12:16:00Z">
              <w:r w:rsidRPr="004B7994" w:rsidDel="005E6AEE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Penerbit: </w:delText>
              </w:r>
              <w:r w:rsidDel="005E6AE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Bumi Aksara, Jakarta</w:delText>
              </w:r>
            </w:del>
          </w:p>
          <w:p w:rsidR="00974F1C" w:rsidDel="005E6AEE" w:rsidRDefault="00974F1C" w:rsidP="00821BA2">
            <w:pPr>
              <w:pStyle w:val="ListParagraph"/>
              <w:spacing w:line="312" w:lineRule="auto"/>
              <w:ind w:left="457"/>
              <w:rPr>
                <w:del w:id="59" w:author="Asus" w:date="2020-09-02T12:16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Del="005E6AEE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del w:id="60" w:author="Asus" w:date="2020-09-02T12:1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61" w:author="Asus" w:date="2020-09-02T12:16:00Z">
              <w:r w:rsidDel="005E6AE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Nama penulis: Issabelee Arradon</w:delText>
              </w:r>
              <w:r w:rsidDel="005E6AEE">
                <w:rPr>
                  <w:rFonts w:ascii="Times New Roman" w:hAnsi="Times New Roman" w:cs="Times New Roman"/>
                  <w:sz w:val="24"/>
                  <w:szCs w:val="24"/>
                </w:rPr>
                <w:br/>
              </w:r>
              <w:r w:rsidDel="005E6AE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  <w:r w:rsidDel="005E6AEE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Aceh, Contoh Penyelesaian Kejahatan Masa Lalu</w:delText>
              </w:r>
            </w:del>
          </w:p>
          <w:p w:rsidR="00974F1C" w:rsidDel="005E6AEE" w:rsidRDefault="00974F1C" w:rsidP="00821BA2">
            <w:pPr>
              <w:pStyle w:val="ListParagraph"/>
              <w:spacing w:line="312" w:lineRule="auto"/>
              <w:ind w:left="457"/>
              <w:rPr>
                <w:del w:id="62" w:author="Asus" w:date="2020-09-02T12:16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del w:id="63" w:author="Asus" w:date="2020-09-02T12:16:00Z">
              <w:r w:rsidDel="005E6AEE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Tahun terbit: 2014</w:delText>
              </w:r>
            </w:del>
          </w:p>
          <w:p w:rsidR="00974F1C" w:rsidDel="005E6AEE" w:rsidRDefault="00974F1C" w:rsidP="00821BA2">
            <w:pPr>
              <w:pStyle w:val="ListParagraph"/>
              <w:spacing w:line="312" w:lineRule="auto"/>
              <w:ind w:left="457"/>
              <w:rPr>
                <w:del w:id="64" w:author="Asus" w:date="2020-09-02T12:1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65" w:author="Asus" w:date="2020-09-02T12:16:00Z">
              <w:r w:rsidRPr="004B7994" w:rsidDel="005E6AEE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Penerbit: </w:delText>
              </w:r>
              <w:r w:rsidDel="005E6AE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Kompas, 10 Februari 2014</w:delText>
              </w:r>
            </w:del>
          </w:p>
          <w:p w:rsidR="00974F1C" w:rsidRPr="00C321C1" w:rsidDel="005E6AEE" w:rsidRDefault="00974F1C" w:rsidP="00821BA2">
            <w:pPr>
              <w:pStyle w:val="ListParagraph"/>
              <w:spacing w:line="312" w:lineRule="auto"/>
              <w:rPr>
                <w:del w:id="66" w:author="Asus" w:date="2020-09-02T12:16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Del="005E6AEE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del w:id="67" w:author="Asus" w:date="2020-09-02T12:1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68" w:author="Asus" w:date="2020-09-02T12:16:00Z">
              <w:r w:rsidRPr="005D70C9" w:rsidDel="005E6AE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Nama penulis: Bambang Trim</w:delText>
              </w:r>
            </w:del>
          </w:p>
          <w:p w:rsidR="00974F1C" w:rsidRPr="005D70C9" w:rsidDel="005E6AEE" w:rsidRDefault="00974F1C" w:rsidP="00821BA2">
            <w:pPr>
              <w:pStyle w:val="ListParagraph"/>
              <w:spacing w:line="312" w:lineRule="auto"/>
              <w:ind w:left="457"/>
              <w:rPr>
                <w:del w:id="69" w:author="Asus" w:date="2020-09-02T12:16:00Z"/>
                <w:rFonts w:ascii="Times New Roman" w:hAnsi="Times New Roman" w:cs="Times New Roman"/>
                <w:sz w:val="24"/>
                <w:szCs w:val="24"/>
              </w:rPr>
            </w:pPr>
            <w:del w:id="70" w:author="Asus" w:date="2020-09-02T12:16:00Z">
              <w:r w:rsidRPr="005D70C9" w:rsidDel="005E6AE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Tahun terbit: </w:delText>
              </w:r>
              <w:r w:rsidRPr="005D70C9" w:rsidDel="005E6AEE">
                <w:rPr>
                  <w:rFonts w:ascii="Times New Roman" w:hAnsi="Times New Roman" w:cs="Times New Roman"/>
                  <w:sz w:val="24"/>
                  <w:szCs w:val="24"/>
                </w:rPr>
                <w:delText>2011</w:delText>
              </w:r>
            </w:del>
          </w:p>
          <w:p w:rsidR="00974F1C" w:rsidRPr="005D70C9" w:rsidDel="005E6AEE" w:rsidRDefault="00974F1C" w:rsidP="00821BA2">
            <w:pPr>
              <w:pStyle w:val="ListParagraph"/>
              <w:spacing w:line="312" w:lineRule="auto"/>
              <w:ind w:left="457"/>
              <w:rPr>
                <w:del w:id="71" w:author="Asus" w:date="2020-09-02T12:16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del w:id="72" w:author="Asus" w:date="2020-09-02T12:16:00Z">
              <w:r w:rsidRPr="005D70C9" w:rsidDel="005E6AE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  <w:r w:rsidRPr="005D70C9" w:rsidDel="005E6AEE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The art of Stimulating Idea: Jurus mendulang Ide dan Insaf agar kaya di Jalan Menulis</w:delText>
              </w:r>
            </w:del>
          </w:p>
          <w:p w:rsidR="00974F1C" w:rsidRPr="005D70C9" w:rsidDel="005E6AEE" w:rsidRDefault="00974F1C" w:rsidP="00821BA2">
            <w:pPr>
              <w:pStyle w:val="ListParagraph"/>
              <w:spacing w:line="312" w:lineRule="auto"/>
              <w:ind w:left="457"/>
              <w:rPr>
                <w:del w:id="73" w:author="Asus" w:date="2020-09-02T12:1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74" w:author="Asus" w:date="2020-09-02T12:16:00Z">
              <w:r w:rsidRPr="005D70C9" w:rsidDel="005E6AEE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Penerbit: Metagraf, Solo</w:delText>
              </w:r>
              <w:r w:rsidRPr="005D70C9" w:rsidDel="005E6AE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 </w:delText>
              </w:r>
            </w:del>
          </w:p>
          <w:p w:rsidR="00974F1C" w:rsidRPr="005D70C9" w:rsidDel="005E6AEE" w:rsidRDefault="00974F1C" w:rsidP="00821BA2">
            <w:pPr>
              <w:pStyle w:val="ListParagraph"/>
              <w:spacing w:line="312" w:lineRule="auto"/>
              <w:ind w:left="457"/>
              <w:rPr>
                <w:del w:id="75" w:author="Asus" w:date="2020-09-02T12:16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Del="005E6AEE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del w:id="76" w:author="Asus" w:date="2020-09-02T12:1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77" w:author="Asus" w:date="2020-09-02T12:16:00Z">
              <w:r w:rsidRPr="005D70C9" w:rsidDel="005E6AE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Nama penulis: Bambang Trim</w:delText>
              </w:r>
            </w:del>
          </w:p>
          <w:p w:rsidR="00974F1C" w:rsidRPr="005D70C9" w:rsidDel="005E6AEE" w:rsidRDefault="00974F1C" w:rsidP="00821BA2">
            <w:pPr>
              <w:pStyle w:val="ListParagraph"/>
              <w:spacing w:line="312" w:lineRule="auto"/>
              <w:ind w:left="457"/>
              <w:rPr>
                <w:del w:id="78" w:author="Asus" w:date="2020-09-02T12:16:00Z"/>
                <w:rFonts w:ascii="Times New Roman" w:hAnsi="Times New Roman" w:cs="Times New Roman"/>
                <w:sz w:val="24"/>
                <w:szCs w:val="24"/>
              </w:rPr>
            </w:pPr>
            <w:del w:id="79" w:author="Asus" w:date="2020-09-02T12:16:00Z">
              <w:r w:rsidRPr="005D70C9" w:rsidDel="005E6AE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Tahun terbit: </w:delText>
              </w:r>
              <w:r w:rsidRPr="005D70C9" w:rsidDel="005E6AEE">
                <w:rPr>
                  <w:rFonts w:ascii="Times New Roman" w:hAnsi="Times New Roman" w:cs="Times New Roman"/>
                  <w:sz w:val="24"/>
                  <w:szCs w:val="24"/>
                </w:rPr>
                <w:delText>2011</w:delText>
              </w:r>
            </w:del>
          </w:p>
          <w:p w:rsidR="00974F1C" w:rsidRPr="005D70C9" w:rsidDel="005E6AEE" w:rsidRDefault="00974F1C" w:rsidP="00821BA2">
            <w:pPr>
              <w:pStyle w:val="ListParagraph"/>
              <w:spacing w:line="312" w:lineRule="auto"/>
              <w:ind w:left="457"/>
              <w:rPr>
                <w:del w:id="80" w:author="Asus" w:date="2020-09-02T12:16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del w:id="81" w:author="Asus" w:date="2020-09-02T12:16:00Z">
              <w:r w:rsidRPr="005D70C9" w:rsidDel="005E6AE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  <w:r w:rsidRPr="005D70C9" w:rsidDel="005E6AEE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Muhammad Effect: Getaran yang dirindukan dan ditakuti</w:delText>
              </w:r>
            </w:del>
          </w:p>
          <w:p w:rsidR="00974F1C" w:rsidRPr="005D70C9" w:rsidDel="005E6AEE" w:rsidRDefault="00974F1C" w:rsidP="00821BA2">
            <w:pPr>
              <w:pStyle w:val="ListParagraph"/>
              <w:spacing w:line="312" w:lineRule="auto"/>
              <w:ind w:left="457"/>
              <w:rPr>
                <w:del w:id="82" w:author="Asus" w:date="2020-09-02T12:1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83" w:author="Asus" w:date="2020-09-02T12:16:00Z">
              <w:r w:rsidRPr="005D70C9" w:rsidDel="005E6AEE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Penerbit: Tinta Medina, Solo</w:delText>
              </w:r>
            </w:del>
          </w:p>
          <w:p w:rsidR="00974F1C" w:rsidDel="005E6AEE" w:rsidRDefault="00974F1C" w:rsidP="00821BA2">
            <w:pPr>
              <w:spacing w:line="312" w:lineRule="auto"/>
              <w:ind w:left="457"/>
              <w:rPr>
                <w:del w:id="84" w:author="Asus" w:date="2020-09-02T12:16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sus">
    <w15:presenceInfo w15:providerId="Windows Live" w15:userId="eec44f6750d246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237430"/>
    <w:rsid w:val="0042167F"/>
    <w:rsid w:val="005E6AEE"/>
    <w:rsid w:val="00924DF5"/>
    <w:rsid w:val="00974F1C"/>
    <w:rsid w:val="00D7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6A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A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5</cp:revision>
  <dcterms:created xsi:type="dcterms:W3CDTF">2020-09-02T05:19:00Z</dcterms:created>
  <dcterms:modified xsi:type="dcterms:W3CDTF">2020-09-02T05:47:00Z</dcterms:modified>
</cp:coreProperties>
</file>