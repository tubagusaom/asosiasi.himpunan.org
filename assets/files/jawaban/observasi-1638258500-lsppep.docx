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C99D1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185AB7D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010959A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4821D1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F28FC56" w14:textId="77777777" w:rsidTr="00821BA2">
        <w:tc>
          <w:tcPr>
            <w:tcW w:w="9350" w:type="dxa"/>
          </w:tcPr>
          <w:p w14:paraId="354625E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297DC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5CB8AEB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9D3FB8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37A27AB1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Internet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for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beginners</w:t>
            </w:r>
            <w:proofErr w:type="spellEnd"/>
          </w:p>
          <w:p w14:paraId="6F49B41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798E9D62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38C04B" w14:textId="77777777" w:rsidR="00974F1C" w:rsidRPr="003760C5" w:rsidRDefault="003760C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0" w:author="Microsoft Office User" w:date="2021-11-30T14:29:00Z"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Wong, Joni. 2010. </w:t>
              </w:r>
              <w:r w:rsidRPr="003760C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Internet Marketing </w:t>
              </w:r>
              <w:proofErr w:type="gramStart"/>
              <w:r w:rsidRPr="003760C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For</w:t>
              </w:r>
              <w:proofErr w:type="gramEnd"/>
              <w:r w:rsidRPr="003760C5"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Beginners. </w:t>
              </w:r>
              <w:proofErr w:type="gramStart"/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Jakarta :</w:t>
              </w:r>
              <w:proofErr w:type="gramEnd"/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 w:rsidRPr="003760C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</w:ins>
            <w:proofErr w:type="spellEnd"/>
            <w:ins w:id="1" w:author="Microsoft Office User" w:date="2021-11-30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6F35FBA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Facebook </w:t>
            </w: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Marketing</w:t>
            </w:r>
            <w:proofErr w:type="spellEnd"/>
          </w:p>
          <w:p w14:paraId="0503F9A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048C65B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Media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Komputindo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927CBBE" w14:textId="77777777" w:rsidR="00974F1C" w:rsidRPr="003760C5" w:rsidRDefault="003760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2" w:author="Microsoft Office User" w:date="2021-11-30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Herlianthusonfri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Jefferly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2016.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Facebook Marketing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Elex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Media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Komputindo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26C007D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FF8EE4A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7BDA4F0B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011741C0" w14:textId="77777777" w:rsidR="00974F1C" w:rsidRPr="003760C5" w:rsidRDefault="003760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3" w:author="Microsoft Office User" w:date="2021-11-30T14:30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Azhar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Tauhid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Nur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Trim. 2005. </w:t>
              </w:r>
            </w:ins>
            <w:proofErr w:type="spellStart"/>
            <w:ins w:id="4" w:author="Microsoft Office User" w:date="2021-11-30T14:31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Jangan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Dokter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Gigi </w:t>
              </w:r>
              <w:proofErr w:type="spellStart"/>
              <w:proofErr w:type="gram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Lagi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:</w:t>
              </w:r>
              <w:proofErr w:type="gram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Keajaiban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Sistem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Imun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Menghalau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Penyakit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Bandung: MQ Publishing.</w:t>
              </w:r>
            </w:ins>
          </w:p>
          <w:p w14:paraId="744213D3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25FF84E2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699A17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5ED3A05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77BA9167" w14:textId="77777777" w:rsidR="00974F1C" w:rsidRPr="003760C5" w:rsidRDefault="003760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5" w:author="Microsoft Office User" w:date="2021-11-30T14:31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Osborne, John W. 1993.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Kiat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Berbicara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di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Depan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Umum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Untuk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Eksekutif</w:t>
              </w:r>
            </w:ins>
            <w:proofErr w:type="spellEnd"/>
            <w:ins w:id="6" w:author="Microsoft Office User" w:date="2021-11-30T14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Terjemahan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Walfred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Andre. Jakarta: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Bumi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Aksara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4B6902E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16A1DD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5AC6883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0D648D29" w14:textId="77777777" w:rsidR="00974F1C" w:rsidRPr="003760C5" w:rsidRDefault="003760C5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ins w:id="7" w:author="Microsoft Office User" w:date="2021-11-30T14:32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lastRenderedPageBreak/>
                <w:t>Arradon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Issabelee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2014. </w:t>
              </w:r>
            </w:ins>
            <w:proofErr w:type="gramStart"/>
            <w:ins w:id="8" w:author="Microsoft Office User" w:date="2021-11-30T14:33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Aceh :</w:t>
              </w:r>
              <w:proofErr w:type="gram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Contoh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Penyelesaian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Kejahatan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Masa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Lalu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Kompas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[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diakses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pada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10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Februari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2014]</w:t>
              </w:r>
            </w:ins>
          </w:p>
          <w:p w14:paraId="658815F0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30BE934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A258EC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2DE3E6D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B1B07C5" w14:textId="77777777" w:rsidR="00974F1C" w:rsidRPr="003760C5" w:rsidRDefault="003760C5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9" w:author="Microsoft Office User" w:date="2021-11-30T14:33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</w:ins>
            <w:ins w:id="10" w:author="Microsoft Office User" w:date="2021-11-30T14:34:00Z"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The Art of Stimulating </w:t>
              </w:r>
              <w:proofErr w:type="gram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Idea :</w:t>
              </w:r>
              <w:proofErr w:type="gram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Jurus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Mendulang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Ide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Insaf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Agar Kaya di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Jalan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Menulis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. </w:t>
              </w:r>
              <w:proofErr w:type="gram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Solo :</w:t>
              </w:r>
              <w:proofErr w:type="gram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Metagraf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</w:p>
          <w:p w14:paraId="7705BF3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14:paraId="3286B3F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4B21FA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70755A9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6120C4FE" w14:textId="77777777" w:rsidR="00974F1C" w:rsidRPr="003760C5" w:rsidRDefault="003760C5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ins w:id="11" w:author="Microsoft Office User" w:date="2021-11-30T14:34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Trim,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Bambang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. 2011. </w:t>
              </w:r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Muhammad Effect: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Gerataran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Dirindukan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dan</w:t>
              </w:r>
              <w:proofErr w:type="spellEnd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i/>
                  <w:sz w:val="24"/>
                  <w:szCs w:val="24"/>
                  <w:lang w:val="en-US"/>
                </w:rPr>
                <w:t>Ditakuti.</w:t>
              </w:r>
            </w:ins>
            <w:ins w:id="12" w:author="Microsoft Office User" w:date="2021-11-30T14:35:00Z"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Solo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: </w:t>
              </w:r>
              <w:proofErr w:type="spellStart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Tinta</w:t>
              </w:r>
              <w:proofErr w:type="spellEnd"/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Medina.</w:t>
              </w:r>
            </w:ins>
            <w:bookmarkStart w:id="13" w:name="_GoBack"/>
            <w:bookmarkEnd w:id="13"/>
          </w:p>
          <w:p w14:paraId="41322D66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D0475D3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656389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760C5"/>
    <w:rsid w:val="0042167F"/>
    <w:rsid w:val="00924DF5"/>
    <w:rsid w:val="00974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8CF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0C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0C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656073-1274-E94D-B2BB-36FD3D226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290</Words>
  <Characters>1658</Characters>
  <Application>Microsoft Macintosh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Office User</cp:lastModifiedBy>
  <cp:revision>2</cp:revision>
  <dcterms:created xsi:type="dcterms:W3CDTF">2021-11-30T07:35:00Z</dcterms:created>
  <dcterms:modified xsi:type="dcterms:W3CDTF">2021-11-30T07:35:00Z</dcterms:modified>
</cp:coreProperties>
</file>