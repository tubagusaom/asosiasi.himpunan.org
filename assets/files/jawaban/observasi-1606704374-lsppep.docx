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C570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D23174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41156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9DEC7C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AB277B4" w14:textId="77777777" w:rsidTr="00821BA2">
        <w:tc>
          <w:tcPr>
            <w:tcW w:w="9350" w:type="dxa"/>
          </w:tcPr>
          <w:p w14:paraId="02A3732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384EEFD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DD1419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del w:id="1" w:author="HP" w:date="2020-11-30T09:45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industry</w:delText>
              </w:r>
              <w:commentRangeEnd w:id="0"/>
              <w:r w:rsidR="00217D7E" w:rsidDel="005006C7">
                <w:rPr>
                  <w:rStyle w:val="CommentReference"/>
                </w:rPr>
                <w:commentReference w:id="0"/>
              </w:r>
              <w:r w:rsidRPr="00EC6F38" w:rsidDel="005006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" w:author="HP" w:date="2020-11-30T09:45:00Z">
              <w:r w:rsidR="005006C7" w:rsidRPr="00217D7E">
                <w:rPr>
                  <w:rFonts w:ascii="Times New Roman" w:eastAsia="Times New Roman" w:hAnsi="Times New Roman" w:cs="Times New Roman"/>
                  <w:b/>
                  <w:szCs w:val="24"/>
                </w:rPr>
                <w:t>industr</w:t>
              </w:r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i</w:t>
              </w:r>
            </w:ins>
            <w:bookmarkStart w:id="3" w:name="_GoBack"/>
            <w:bookmarkEnd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FCF35D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del w:id="4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 xml:space="preserve"> 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518B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5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del w:id="6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 xml:space="preserve"> 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217D7E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5F3E1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del w:id="8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 xml:space="preserve"> 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217D7E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9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ber</w:t>
            </w:r>
            <w:ins w:id="10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p</w:t>
              </w:r>
            </w:ins>
            <w:del w:id="11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f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ikir</w:t>
            </w:r>
            <w:commentRangeEnd w:id="9"/>
            <w:proofErr w:type="spellEnd"/>
            <w:r w:rsidR="00217D7E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dan</w:t>
              </w:r>
              <w:proofErr w:type="spellEnd"/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 xml:space="preserve"> </w:t>
              </w:r>
            </w:ins>
            <w:commentRangeStart w:id="13"/>
            <w:commentRangeStart w:id="14"/>
            <w:del w:id="15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  <w:rPrChange w:id="16" w:author="HP" w:date="2020-11-30T09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atau</w:delText>
              </w:r>
              <w:commentRangeEnd w:id="13"/>
              <w:commentRangeEnd w:id="14"/>
              <w:r w:rsidR="00217D7E" w:rsidDel="005006C7">
                <w:rPr>
                  <w:rStyle w:val="CommentReference"/>
                </w:rPr>
                <w:commentReference w:id="14"/>
              </w:r>
              <w:r w:rsidR="00217D7E" w:rsidDel="005006C7">
                <w:rPr>
                  <w:rStyle w:val="CommentReference"/>
                </w:rPr>
                <w:commentReference w:id="13"/>
              </w:r>
              <w:r w:rsidRPr="00EC6F38" w:rsidDel="005006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ADD387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3CB233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commentRangeStart w:id="18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minat</w:t>
            </w:r>
            <w:commentRangeEnd w:id="17"/>
            <w:proofErr w:type="spellEnd"/>
            <w:r w:rsidR="00217D7E">
              <w:rPr>
                <w:rStyle w:val="CommentReference"/>
              </w:rPr>
              <w:commentReference w:id="17"/>
            </w:r>
            <w:ins w:id="19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 xml:space="preserve"> </w:t>
              </w:r>
              <w:proofErr w:type="spellStart"/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dan</w:t>
              </w:r>
              <w:proofErr w:type="spellEnd"/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 xml:space="preserve"> </w:t>
              </w:r>
            </w:ins>
            <w:del w:id="20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/</w:delText>
              </w:r>
            </w:del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kebutuhan</w:t>
            </w:r>
            <w:commentRangeEnd w:id="18"/>
            <w:proofErr w:type="spellEnd"/>
            <w:r w:rsidR="00217D7E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12B8A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bakat</w:t>
            </w:r>
            <w:proofErr w:type="spellEnd"/>
            <w:ins w:id="22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 xml:space="preserve"> </w:t>
              </w:r>
              <w:proofErr w:type="spellStart"/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dan</w:t>
              </w:r>
              <w:proofErr w:type="spellEnd"/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 xml:space="preserve"> </w:t>
              </w:r>
            </w:ins>
            <w:del w:id="23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/</w:delText>
              </w:r>
            </w:del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217D7E">
              <w:rPr>
                <w:rStyle w:val="CommentReference"/>
              </w:rPr>
              <w:commentReference w:id="2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4246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8D8A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FE59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9B974D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C4A9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59E2F8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9327A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4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del w:id="25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 xml:space="preserve"> 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5006C7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866614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6AADDE0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B2C27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7EAF1F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B511BD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1A51C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6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di</w:t>
            </w:r>
            <w:del w:id="27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 xml:space="preserve"> 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5006C7">
              <w:rPr>
                <w:rStyle w:val="CommentReference"/>
              </w:rPr>
              <w:commentReference w:id="2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48487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mencoba</w:t>
            </w:r>
            <w:proofErr w:type="spellEnd"/>
            <w:ins w:id="29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 xml:space="preserve"> </w:t>
              </w:r>
              <w:proofErr w:type="spellStart"/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dan</w:t>
              </w:r>
            </w:ins>
            <w:proofErr w:type="spellEnd"/>
            <w:del w:id="30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/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 xml:space="preserve"> </w:t>
            </w:r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pengaplikasian</w:t>
            </w:r>
            <w:commentRangeEnd w:id="28"/>
            <w:proofErr w:type="spellEnd"/>
            <w:r w:rsidR="005006C7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1"/>
            <w:proofErr w:type="spellStart"/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prakt</w:t>
            </w:r>
            <w:ins w:id="32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i</w:t>
              </w:r>
            </w:ins>
            <w:del w:id="33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e</w:delText>
              </w:r>
            </w:del>
            <w:r w:rsidRPr="00217D7E">
              <w:rPr>
                <w:rFonts w:ascii="Times New Roman" w:eastAsia="Times New Roman" w:hAnsi="Times New Roman" w:cs="Times New Roman"/>
                <w:b/>
                <w:szCs w:val="24"/>
              </w:rPr>
              <w:t>k</w:t>
            </w:r>
            <w:commentRangeEnd w:id="31"/>
            <w:proofErr w:type="spellEnd"/>
            <w:r w:rsidR="005006C7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11FB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DF46F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4"/>
            <w:del w:id="35" w:author="HP" w:date="2020-11-30T09:44:00Z"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>Yang</w:delText>
              </w:r>
              <w:commentRangeEnd w:id="34"/>
              <w:r w:rsidR="005006C7" w:rsidDel="005006C7">
                <w:rPr>
                  <w:rStyle w:val="CommentReference"/>
                </w:rPr>
                <w:commentReference w:id="34"/>
              </w:r>
              <w:r w:rsidRPr="00217D7E" w:rsidDel="005006C7">
                <w:rPr>
                  <w:rFonts w:ascii="Times New Roman" w:eastAsia="Times New Roman" w:hAnsi="Times New Roman" w:cs="Times New Roman"/>
                  <w:b/>
                  <w:szCs w:val="24"/>
                </w:rPr>
                <w:delText xml:space="preserve"> </w:delText>
              </w:r>
              <w:r w:rsidRPr="00EC6F38" w:rsidDel="005006C7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36" w:author="HP" w:date="2020-11-30T09:44:00Z">
              <w:r w:rsidR="005006C7">
                <w:rPr>
                  <w:rFonts w:ascii="Times New Roman" w:eastAsia="Times New Roman" w:hAnsi="Times New Roman" w:cs="Times New Roman"/>
                  <w:b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BA705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P" w:date="2020-11-30T09:40:00Z" w:initials="H">
    <w:p w14:paraId="520FC52D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5" w:author="HP" w:date="2020-11-30T09:40:00Z" w:initials="H">
    <w:p w14:paraId="420C3FAA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dibuat</w:t>
      </w:r>
      <w:proofErr w:type="spellEnd"/>
      <w:proofErr w:type="gramEnd"/>
    </w:p>
  </w:comment>
  <w:comment w:id="7" w:author="HP" w:date="2020-11-30T09:40:00Z" w:initials="H">
    <w:p w14:paraId="6AF3414F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9" w:author="HP" w:date="2020-11-30T09:40:00Z" w:initials="H">
    <w:p w14:paraId="111D6AC3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berpikir</w:t>
      </w:r>
      <w:proofErr w:type="spellEnd"/>
      <w:proofErr w:type="gramEnd"/>
    </w:p>
  </w:comment>
  <w:comment w:id="14" w:author="HP" w:date="2020-11-30T09:41:00Z" w:initials="H">
    <w:p w14:paraId="30958672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dan</w:t>
      </w:r>
      <w:proofErr w:type="spellEnd"/>
      <w:proofErr w:type="gramEnd"/>
    </w:p>
  </w:comment>
  <w:comment w:id="13" w:author="HP" w:date="2020-11-30T09:41:00Z" w:initials="H">
    <w:p w14:paraId="73538174" w14:textId="77777777" w:rsidR="00217D7E" w:rsidRDefault="00217D7E">
      <w:pPr>
        <w:pStyle w:val="CommentText"/>
      </w:pPr>
      <w:r>
        <w:rPr>
          <w:rStyle w:val="CommentReference"/>
        </w:rPr>
        <w:annotationRef/>
      </w:r>
    </w:p>
  </w:comment>
  <w:comment w:id="17" w:author="HP" w:date="2020-11-30T09:41:00Z" w:initials="H">
    <w:p w14:paraId="659A2843" w14:textId="77777777" w:rsidR="00217D7E" w:rsidRDefault="00217D7E">
      <w:pPr>
        <w:pStyle w:val="CommentText"/>
      </w:pPr>
      <w:r>
        <w:rPr>
          <w:rStyle w:val="CommentReference"/>
        </w:rPr>
        <w:annotationRef/>
      </w:r>
    </w:p>
  </w:comment>
  <w:comment w:id="18" w:author="HP" w:date="2020-11-30T09:41:00Z" w:initials="H">
    <w:p w14:paraId="66078C8C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minat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kebutuhan</w:t>
      </w:r>
      <w:proofErr w:type="spellEnd"/>
    </w:p>
  </w:comment>
  <w:comment w:id="21" w:author="HP" w:date="2020-11-30T09:41:00Z" w:initials="H">
    <w:p w14:paraId="4AA7BA84" w14:textId="77777777" w:rsidR="00217D7E" w:rsidRDefault="00217D7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bakat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kebuutuhan</w:t>
      </w:r>
      <w:proofErr w:type="spellEnd"/>
    </w:p>
  </w:comment>
  <w:comment w:id="24" w:author="HP" w:date="2020-11-30T09:42:00Z" w:initials="H">
    <w:p w14:paraId="1FAB23C3" w14:textId="77777777" w:rsidR="005006C7" w:rsidRDefault="005006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ditekankan</w:t>
      </w:r>
      <w:proofErr w:type="spellEnd"/>
      <w:proofErr w:type="gramEnd"/>
    </w:p>
  </w:comment>
  <w:comment w:id="26" w:author="HP" w:date="2020-11-30T09:42:00Z" w:initials="H">
    <w:p w14:paraId="0387A019" w14:textId="77777777" w:rsidR="005006C7" w:rsidRDefault="005006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dibutuhkan</w:t>
      </w:r>
      <w:proofErr w:type="spellEnd"/>
      <w:proofErr w:type="gramEnd"/>
    </w:p>
  </w:comment>
  <w:comment w:id="28" w:author="HP" w:date="2020-11-30T09:42:00Z" w:initials="H">
    <w:p w14:paraId="051591AA" w14:textId="77777777" w:rsidR="005006C7" w:rsidRDefault="005006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mencoba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mengaplikasikan</w:t>
      </w:r>
      <w:proofErr w:type="spellEnd"/>
    </w:p>
  </w:comment>
  <w:comment w:id="31" w:author="HP" w:date="2020-11-30T09:43:00Z" w:initials="H">
    <w:p w14:paraId="2781CB2D" w14:textId="77777777" w:rsidR="005006C7" w:rsidRDefault="005006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praktik</w:t>
      </w:r>
      <w:proofErr w:type="spellEnd"/>
      <w:proofErr w:type="gramEnd"/>
    </w:p>
  </w:comment>
  <w:comment w:id="34" w:author="HP" w:date="2020-11-30T09:43:00Z" w:initials="H">
    <w:p w14:paraId="395C3B77" w14:textId="77777777" w:rsidR="005006C7" w:rsidRDefault="005006C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dihapus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0FC52D" w15:done="0"/>
  <w15:commentEx w15:paraId="420C3FAA" w15:done="0"/>
  <w15:commentEx w15:paraId="6AF3414F" w15:done="0"/>
  <w15:commentEx w15:paraId="111D6AC3" w15:done="0"/>
  <w15:commentEx w15:paraId="30958672" w15:done="0"/>
  <w15:commentEx w15:paraId="73538174" w15:done="0"/>
  <w15:commentEx w15:paraId="659A2843" w15:done="0"/>
  <w15:commentEx w15:paraId="66078C8C" w15:done="0"/>
  <w15:commentEx w15:paraId="4AA7BA84" w15:done="0"/>
  <w15:commentEx w15:paraId="1FAB23C3" w15:done="0"/>
  <w15:commentEx w15:paraId="0387A019" w15:done="0"/>
  <w15:commentEx w15:paraId="051591AA" w15:done="0"/>
  <w15:commentEx w15:paraId="2781CB2D" w15:done="0"/>
  <w15:commentEx w15:paraId="395C3B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17D7E"/>
    <w:rsid w:val="00240407"/>
    <w:rsid w:val="0042167F"/>
    <w:rsid w:val="005006C7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967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1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D7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D7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2020-11-30T02:45:00Z</dcterms:created>
  <dcterms:modified xsi:type="dcterms:W3CDTF">2020-11-30T02:45:00Z</dcterms:modified>
</cp:coreProperties>
</file>