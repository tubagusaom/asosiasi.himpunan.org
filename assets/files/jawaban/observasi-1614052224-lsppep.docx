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CFE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2237AB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626F2F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F4350E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04BBD1F" w14:textId="77777777" w:rsidTr="00821BA2">
        <w:tc>
          <w:tcPr>
            <w:tcW w:w="9350" w:type="dxa"/>
          </w:tcPr>
          <w:p w14:paraId="3482CA90" w14:textId="77777777" w:rsidR="00125355" w:rsidRDefault="00125355" w:rsidP="00FC5132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Uki Hares Y" w:date="2021-02-23T09:37:00Z">
                <w:pPr>
                  <w:pStyle w:val="Heading3"/>
                </w:pPr>
              </w:pPrChange>
            </w:pPr>
            <w:r>
              <w:lastRenderedPageBreak/>
              <w:t xml:space="preserve">Pembelajaran di Era "Revolusi Industri 4.0" bagi Anak Usia Dini </w:t>
            </w:r>
          </w:p>
          <w:p w14:paraId="18A1D5B3" w14:textId="77777777" w:rsidR="00125355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138FF046" w14:textId="0D675E61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3" w:author="Uki Hares Y" w:date="2021-02-23T09:35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extream.</w:delText>
              </w:r>
            </w:del>
            <w:ins w:id="4" w:author="Uki Hares Y" w:date="2021-02-23T09:35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ekstrem. </w:t>
              </w:r>
            </w:ins>
            <w:del w:id="5" w:author="Uki Hares Y" w:date="2021-02-23T09:35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Industri yang tiap menit bahkan detik dia akan berubah </w:t>
            </w:r>
            <w:del w:id="6" w:author="Uki Hares Y" w:date="2021-02-23T09:36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semakin </w:delText>
              </w:r>
            </w:del>
            <w:ins w:id="7" w:author="Uki Hares Y" w:date="2021-02-23T09:36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makin</w:t>
              </w:r>
              <w:r w:rsidR="00FC513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maju, yang sering kita sebut dengan revolusi </w:t>
            </w:r>
            <w:del w:id="8" w:author="Uki Hares Y" w:date="2021-02-23T09:37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9" w:author="Uki Hares Y" w:date="2021-02-23T09:37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r w:rsidR="00FC513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14:paraId="14016268" w14:textId="5C5A7617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1" w:author="Uki Hares Y" w:date="2021-02-23T09:40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Bagi pendidik maupun peserta didik hari ini kita </w:delText>
              </w:r>
            </w:del>
            <w:del w:id="12" w:author="Uki Hares Y" w:date="2021-02-23T09:37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del w:id="13" w:author="Uki Hares Y" w:date="2021-02-23T09:40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 untuk memasuki dunia kerja namun bukan lagi perkerja, tetapi kita </w:delText>
              </w:r>
              <w:commentRangeStart w:id="14"/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  <w:commentRangeEnd w:id="14"/>
              <w:r w:rsidR="00FC5132" w:rsidDel="00FC5132">
                <w:rPr>
                  <w:rStyle w:val="CommentReference"/>
                </w:rPr>
                <w:commentReference w:id="14"/>
              </w:r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untuk membuat lapangan kerja baru yang belum tercipta, dengan menggunakan kemampuan teknologi dan ide kreatif kita.</w:delText>
              </w:r>
            </w:del>
            <w:ins w:id="15" w:author="Uki Hares Y" w:date="2021-02-23T09:40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Bagi pendidik maupun peserta didik mulai hari ini kita disiapkan untuk memasuki dunia kerja</w:t>
              </w:r>
            </w:ins>
            <w:ins w:id="16" w:author="Uki Hares Y" w:date="2021-02-23T09:41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. Kita disiapkan bukan lagi sebagai pekerja, tetapi untuk menciptakan lapangan kerja baru. Lapangan ker</w:t>
              </w:r>
            </w:ins>
            <w:ins w:id="17" w:author="Uki Hares Y" w:date="2021-02-23T09:42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ja baru yang tentunya mampu menggunakan kemampuan teknologi dan ide kreatif kita.</w:t>
              </w:r>
            </w:ins>
          </w:p>
          <w:p w14:paraId="1428F35F" w14:textId="216C1200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del w:id="19" w:author="Uki Hares Y" w:date="2021-02-23T09:40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20" w:author="Uki Hares Y" w:date="2021-02-23T09:40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mewujudkan pendidikan yang cerdas dan kreatif. Tujuan dari terciptanya pendidikan 4.0 ini adalah peningkatan dan pemerataan pendidikan, dengan cara memerluas akses dan memanfaatkan teknologi.</w:t>
            </w:r>
          </w:p>
          <w:p w14:paraId="020D30D9" w14:textId="49DC639E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</w:t>
            </w:r>
            <w:del w:id="22" w:author="Uki Hares Y" w:date="2021-02-23T09:42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23" w:author="Uki Hares Y" w:date="2021-02-23T09:42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milenial ini</w:t>
            </w:r>
            <w:ins w:id="24" w:author="Uki Hares Y" w:date="2021-02-23T09:42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berfikir kritis,</w:t>
            </w:r>
            <w:ins w:id="25" w:author="Uki Hares Y" w:date="2021-02-23T09:43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</w:t>
            </w:r>
            <w:del w:id="26" w:author="Uki Hares Y" w:date="2021-02-23T09:43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Mengapa demikian pendidikan 4.0 ini hari ini sedang gencar-gencarnya di publis</w:delText>
              </w:r>
            </w:del>
            <w:ins w:id="27" w:author="Uki Hares Y" w:date="2021-02-23T09:43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Pendidikan 4.0 hari ini sedang </w:t>
              </w:r>
            </w:ins>
            <w:ins w:id="28" w:author="Uki Hares Y" w:date="2021-02-23T09:44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gencar-gencarnya di-</w:t>
              </w:r>
              <w:commentRangeStart w:id="29"/>
              <w:r w:rsidR="00FC5132" w:rsidRPr="00FC5132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30" w:author="Uki Hares Y" w:date="2021-02-23T09:4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publish</w:t>
              </w:r>
              <w:commentRangeEnd w:id="29"/>
              <w:r w:rsidR="00FC5132">
                <w:rPr>
                  <w:rStyle w:val="CommentReference"/>
                </w:rPr>
                <w:commentReference w:id="29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4F17A430" w14:textId="1A41C579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32" w:author="Uki Hares Y" w:date="2021-02-23T09:45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sebagai berikut.</w:t>
              </w:r>
            </w:ins>
          </w:p>
          <w:p w14:paraId="5902977C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34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commentRangeEnd w:id="34"/>
            <w:r w:rsidR="00FC5132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belajar sesuai dengan kemampuan dan minat/kebutuhan siswa.</w:t>
            </w:r>
          </w:p>
          <w:p w14:paraId="537A5CEB" w14:textId="6001AECE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tahab ini guru </w:t>
            </w:r>
            <w:del w:id="36" w:author="Uki Hares Y" w:date="2021-02-23T09:46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37" w:author="Uki Hares Y" w:date="2021-02-23T09:46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bakat/kebutuhan siswa.</w:t>
            </w:r>
          </w:p>
          <w:p w14:paraId="184B7A4A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229F3756" w14:textId="4BC9FADC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0" w:author="Uki Hares Y" w:date="2021-02-23T09:46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41" w:author="Uki Hares Y" w:date="2021-02-23T09:46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sini </w:t>
            </w:r>
            <w:del w:id="42" w:author="Uki Hares Y" w:date="2021-02-23T09:46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43" w:author="Uki Hares Y" w:date="2021-02-23T09:46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membantu </w:t>
            </w:r>
            <w:del w:id="44" w:author="Uki Hares Y" w:date="2021-02-23T09:46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ins w:id="45" w:author="Uki Hares Y" w:date="2021-02-23T09:46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dalam mencari kemampuan dan bakat siswa.</w:t>
            </w:r>
          </w:p>
          <w:p w14:paraId="511A9889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045AA5C0" w14:textId="32904FB6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8" w:author="Uki Hares Y" w:date="2021-02-23T09:47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49" w:author="Uki Hares Y" w:date="2021-02-23T09:47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24957265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145256A6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14:paraId="35D2DC7F" w14:textId="7238D572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del w:id="53" w:author="Uki Hares Y" w:date="2021-02-23T09:47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54" w:author="Uki Hares Y" w:date="2021-02-23T09:47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pembelajaran yaitu:</w:t>
            </w:r>
          </w:p>
          <w:p w14:paraId="7561C4D5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42C91145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6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36A86181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</w:t>
            </w:r>
          </w:p>
          <w:p w14:paraId="74B158BE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52A66AC8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555B5AF0" w14:textId="7D0132E7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 kita bisa lihat proses mengamati dan memahami ini sebenarnya jadi satu kesatuan</w:t>
            </w:r>
            <w:ins w:id="61" w:author="Uki Hares Y" w:date="2021-02-23T09:47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2" w:author="Uki Hares Y" w:date="2021-02-23T09:47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3" w:author="Uki Hares Y" w:date="2021-02-23T09:47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64" w:author="Uki Hares Y" w:date="2021-02-23T09:47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kita bisa memiliki pikiran yang kritis. Pikiran kritis sangat </w:t>
            </w:r>
            <w:del w:id="65" w:author="Uki Hares Y" w:date="2021-02-23T09:48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66" w:author="Uki Hares Y" w:date="2021-02-23T09:48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dengan pikiran yang kritis maka akan timbul sebuah ide atau gagasan.</w:t>
            </w:r>
          </w:p>
          <w:p w14:paraId="2CBC92B0" w14:textId="3A752D2C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7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pengaplikasian. Pada revolusi 4.0 ini lebih banyak </w:t>
            </w:r>
            <w:del w:id="68" w:author="Uki Hares Y" w:date="2021-02-23T09:48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69" w:author="Uki Hares Y" w:date="2021-02-23T09:48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 xml:space="preserve">praktik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lebih menyiapkan anak pada bagaimana kita menumbuhkan ide baru atau gagasan.</w:t>
            </w:r>
          </w:p>
          <w:p w14:paraId="59543A2F" w14:textId="5AB012BF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 yaitu mendiskusikan. Mendiskusikan di sini bukan hanya satu atau dua orang</w:t>
            </w:r>
            <w:ins w:id="71" w:author="Uki Hares Y" w:date="2021-02-23T09:48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, akan tetapi</w:t>
              </w:r>
            </w:ins>
            <w:del w:id="72" w:author="Uki Hares Y" w:date="2021-02-23T09:48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 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banyak kolaborasi komunikasi dengan banyak orang. Hal ini dilakukan karena banyak pandangan yang berbeda atau ide-ide yang baru akan muncul.</w:t>
            </w:r>
          </w:p>
          <w:p w14:paraId="0F490B86" w14:textId="1E1A3B70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74" w:author="Uki Hares Y" w:date="2021-02-23T09:49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75" w:author="Uki Hares Y" w:date="2021-02-23T09:49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76" w:author="Uki Hares Y" w:date="2021-02-23T09:49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77" w:author="Uki Hares Y" w:date="2021-02-23T09:49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 melakukan penelitian</w:t>
            </w:r>
            <w:ins w:id="78" w:author="Uki Hares Y" w:date="2021-02-23T09:50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9" w:author="Uki Hares Y" w:date="2021-02-23T09:50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0" w:author="Uki Hares Y" w:date="2021-02-23T09:50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81" w:author="Uki Hares Y" w:date="2021-02-23T09:50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adalah kreatif dan inovatif. Dengan melakukan penelitian kita bisa lihat proses kreatif dan inovatif kita. </w:t>
            </w:r>
          </w:p>
        </w:tc>
      </w:tr>
    </w:tbl>
    <w:p w14:paraId="74A2EC8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Uki Hares Y" w:date="2021-02-23T09:38:00Z" w:initials="A">
    <w:p w14:paraId="757CEF37" w14:textId="555D344E" w:rsidR="00FC5132" w:rsidRDefault="00FC5132">
      <w:pPr>
        <w:pStyle w:val="CommentText"/>
      </w:pPr>
      <w:r>
        <w:rPr>
          <w:rStyle w:val="CommentReference"/>
        </w:rPr>
        <w:annotationRef/>
      </w:r>
      <w:r>
        <w:t>Harusnya disambung</w:t>
      </w:r>
    </w:p>
  </w:comment>
  <w:comment w:id="29" w:author="Uki Hares Y" w:date="2021-02-23T09:44:00Z" w:initials="A">
    <w:p w14:paraId="26E68FD9" w14:textId="49EEC38F" w:rsidR="00FC5132" w:rsidRDefault="00FC5132">
      <w:pPr>
        <w:pStyle w:val="CommentText"/>
      </w:pPr>
      <w:r>
        <w:rPr>
          <w:rStyle w:val="CommentReference"/>
        </w:rPr>
        <w:annotationRef/>
      </w:r>
      <w:r>
        <w:t>Masih kata asing, belum diserap ke bahasa Indonesia</w:t>
      </w:r>
    </w:p>
  </w:comment>
  <w:comment w:id="34" w:author="Uki Hares Y" w:date="2021-02-23T09:45:00Z" w:initials="A">
    <w:p w14:paraId="692C4CD9" w14:textId="3AF62E08" w:rsidR="00FC5132" w:rsidRDefault="00FC5132">
      <w:pPr>
        <w:pStyle w:val="CommentText"/>
      </w:pPr>
      <w:r>
        <w:rPr>
          <w:rStyle w:val="CommentReference"/>
        </w:rPr>
        <w:annotationRef/>
      </w:r>
      <w:r>
        <w:t>Menggunakan penomoran, jangan menggunakan bullet.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7CEF37" w15:done="0"/>
  <w15:commentEx w15:paraId="26E68FD9" w15:done="0"/>
  <w15:commentEx w15:paraId="692C4C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F4B8B" w16cex:dateUtc="2021-02-23T02:38:00Z"/>
  <w16cex:commentExtensible w16cex:durableId="23DF4D17" w16cex:dateUtc="2021-02-23T02:44:00Z"/>
  <w16cex:commentExtensible w16cex:durableId="23DF4D4D" w16cex:dateUtc="2021-02-23T0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7CEF37" w16cid:durableId="23DF4B8B"/>
  <w16cid:commentId w16cid:paraId="26E68FD9" w16cid:durableId="23DF4D17"/>
  <w16cid:commentId w16cid:paraId="692C4CD9" w16cid:durableId="23DF4D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E2F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53D1E"/>
    <w:multiLevelType w:val="multilevel"/>
    <w:tmpl w:val="E2F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ki Hares Y">
    <w15:presenceInfo w15:providerId="None" w15:userId="Uki Hares 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92AD3"/>
    <w:rsid w:val="0042167F"/>
    <w:rsid w:val="00924DF5"/>
    <w:rsid w:val="00F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72A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51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1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1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1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13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Uki Hares Y</cp:lastModifiedBy>
  <cp:revision>4</cp:revision>
  <dcterms:created xsi:type="dcterms:W3CDTF">2020-08-26T22:03:00Z</dcterms:created>
  <dcterms:modified xsi:type="dcterms:W3CDTF">2021-02-23T02:50:00Z</dcterms:modified>
</cp:coreProperties>
</file>