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756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CC7B43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459FDAB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F99E462" w14:textId="77777777" w:rsidTr="00D810B0">
        <w:tc>
          <w:tcPr>
            <w:tcW w:w="9350" w:type="dxa"/>
          </w:tcPr>
          <w:p w14:paraId="6B6578D6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D9A347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E59A63E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A6A25" w14:textId="478DB497" w:rsidR="00437F94" w:rsidRDefault="00437F94" w:rsidP="00437F94">
            <w:pPr>
              <w:spacing w:line="480" w:lineRule="auto"/>
              <w:ind w:left="589" w:hanging="589"/>
              <w:rPr>
                <w:ins w:id="0" w:author="Mia Nisrina" w:date="2021-04-08T09:39:00Z"/>
                <w:rFonts w:ascii="Times New Roman" w:hAnsi="Times New Roman" w:cs="Times New Roman"/>
                <w:sz w:val="24"/>
                <w:szCs w:val="24"/>
              </w:rPr>
            </w:pPr>
            <w:ins w:id="1" w:author="Mia Nisrina" w:date="2021-04-08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53A92032" w14:textId="77777777" w:rsidR="00437F94" w:rsidRPr="00A16D9B" w:rsidRDefault="00437F94" w:rsidP="00437F94">
            <w:pPr>
              <w:spacing w:line="480" w:lineRule="auto"/>
              <w:ind w:left="589" w:hanging="589"/>
              <w:rPr>
                <w:ins w:id="2" w:author="Mia Nisrina" w:date="2021-04-08T09:39:00Z"/>
                <w:rFonts w:ascii="Times New Roman" w:hAnsi="Times New Roman" w:cs="Times New Roman"/>
                <w:sz w:val="24"/>
                <w:szCs w:val="24"/>
              </w:rPr>
            </w:pPr>
            <w:ins w:id="3" w:author="Mia Nisrina" w:date="2021-04-08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Bandung: Billionaire Sinergi Korpora.</w:t>
              </w:r>
            </w:ins>
          </w:p>
          <w:p w14:paraId="67A9FD8B" w14:textId="77777777" w:rsidR="00437F94" w:rsidRPr="00A16D9B" w:rsidRDefault="00437F94" w:rsidP="00437F94">
            <w:pPr>
              <w:spacing w:line="480" w:lineRule="auto"/>
              <w:ind w:left="589" w:hanging="589"/>
              <w:rPr>
                <w:ins w:id="4" w:author="Mia Nisrina" w:date="2021-04-08T09:39:00Z"/>
                <w:rFonts w:ascii="Times New Roman" w:hAnsi="Times New Roman" w:cs="Times New Roman"/>
                <w:sz w:val="24"/>
                <w:szCs w:val="24"/>
              </w:rPr>
            </w:pPr>
            <w:ins w:id="5" w:author="Mia Nisrina" w:date="2021-04-08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D45A9C1" w14:textId="69C37D15" w:rsidR="00437F94" w:rsidRDefault="00437F94" w:rsidP="00437F94">
            <w:pPr>
              <w:spacing w:line="480" w:lineRule="auto"/>
              <w:ind w:left="589" w:hanging="589"/>
              <w:rPr>
                <w:ins w:id="6" w:author="Mia Nisrina" w:date="2021-04-08T09:40:00Z"/>
                <w:rFonts w:ascii="Times New Roman" w:hAnsi="Times New Roman" w:cs="Times New Roman"/>
                <w:sz w:val="24"/>
                <w:szCs w:val="24"/>
              </w:rPr>
            </w:pPr>
            <w:ins w:id="7" w:author="Mia Nisrina" w:date="2021-04-08T09:39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721B4EE1" w14:textId="77777777" w:rsidR="00437F94" w:rsidRPr="00A16D9B" w:rsidRDefault="00437F94" w:rsidP="00437F94">
            <w:pPr>
              <w:spacing w:line="480" w:lineRule="auto"/>
              <w:ind w:left="589" w:hanging="589"/>
              <w:rPr>
                <w:ins w:id="8" w:author="Mia Nisrina" w:date="2021-04-08T09:40:00Z"/>
                <w:rFonts w:ascii="Times New Roman" w:hAnsi="Times New Roman" w:cs="Times New Roman"/>
                <w:sz w:val="24"/>
                <w:szCs w:val="24"/>
              </w:rPr>
            </w:pPr>
            <w:ins w:id="9" w:author="Mia Nisrina" w:date="2021-04-08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6659D645" w14:textId="77777777" w:rsidR="00437F94" w:rsidRPr="00A16D9B" w:rsidRDefault="00437F94" w:rsidP="00437F94">
            <w:pPr>
              <w:spacing w:line="480" w:lineRule="auto"/>
              <w:ind w:left="589" w:hanging="589"/>
              <w:rPr>
                <w:ins w:id="10" w:author="Mia Nisrina" w:date="2021-04-08T09:40:00Z"/>
                <w:rFonts w:ascii="Times New Roman" w:hAnsi="Times New Roman" w:cs="Times New Roman"/>
                <w:sz w:val="24"/>
                <w:szCs w:val="24"/>
              </w:rPr>
            </w:pPr>
            <w:ins w:id="11" w:author="Mia Nisrina" w:date="2021-04-08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Sulianta, Feri.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Twitter for Business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Jakarta: PT Elex Media Komputindo.</w:t>
              </w:r>
            </w:ins>
          </w:p>
          <w:p w14:paraId="004B955C" w14:textId="774721B0" w:rsidR="00D80F46" w:rsidRPr="00A16D9B" w:rsidDel="00437F94" w:rsidRDefault="00437F94" w:rsidP="00437F94">
            <w:pPr>
              <w:spacing w:line="480" w:lineRule="auto"/>
              <w:ind w:left="589" w:hanging="589"/>
              <w:rPr>
                <w:del w:id="12" w:author="Mia Nisrina" w:date="2021-04-08T09:40:00Z"/>
                <w:rFonts w:ascii="Times New Roman" w:hAnsi="Times New Roman" w:cs="Times New Roman"/>
                <w:sz w:val="24"/>
                <w:szCs w:val="24"/>
              </w:rPr>
              <w:pPrChange w:id="13" w:author="Mia Nisrina" w:date="2021-04-08T09:40:00Z">
                <w:pPr>
                  <w:spacing w:line="480" w:lineRule="auto"/>
                </w:pPr>
              </w:pPrChange>
            </w:pPr>
            <w:ins w:id="14" w:author="Mia Nisrina" w:date="2021-04-08T09:40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Jakarta: PT Elex Media Komputindo. </w:t>
              </w:r>
            </w:ins>
            <w:del w:id="15" w:author="Mia Nisrina" w:date="2021-04-08T09:40:00Z">
              <w:r w:rsidR="00D80F46"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="00D80F46"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="00D80F46"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6EAD8F36" w14:textId="43B7625F" w:rsidR="00D80F46" w:rsidRPr="00A16D9B" w:rsidDel="00437F94" w:rsidRDefault="00D80F46" w:rsidP="00437F94">
            <w:pPr>
              <w:spacing w:line="480" w:lineRule="auto"/>
              <w:rPr>
                <w:del w:id="16" w:author="Mia Nisrina" w:date="2021-04-08T09:39:00Z"/>
                <w:rFonts w:ascii="Times New Roman" w:hAnsi="Times New Roman" w:cs="Times New Roman"/>
                <w:sz w:val="24"/>
                <w:szCs w:val="24"/>
              </w:rPr>
              <w:pPrChange w:id="17" w:author="Mia Nisrina" w:date="2021-04-08T09:40:00Z">
                <w:pPr>
                  <w:spacing w:line="480" w:lineRule="auto"/>
                </w:pPr>
              </w:pPrChange>
            </w:pPr>
            <w:del w:id="18" w:author="Mia Nisrina" w:date="2021-04-08T09:39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35BEB94" w14:textId="48364DF7" w:rsidR="00D80F46" w:rsidRPr="00A16D9B" w:rsidDel="00437F94" w:rsidRDefault="00D80F46" w:rsidP="00437F94">
            <w:pPr>
              <w:spacing w:line="480" w:lineRule="auto"/>
              <w:rPr>
                <w:del w:id="19" w:author="Mia Nisrina" w:date="2021-04-08T09:40:00Z"/>
                <w:rFonts w:ascii="Times New Roman" w:hAnsi="Times New Roman" w:cs="Times New Roman"/>
                <w:sz w:val="24"/>
                <w:szCs w:val="24"/>
              </w:rPr>
              <w:pPrChange w:id="20" w:author="Mia Nisrina" w:date="2021-04-08T09:40:00Z">
                <w:pPr>
                  <w:spacing w:line="480" w:lineRule="auto"/>
                </w:pPr>
              </w:pPrChange>
            </w:pPr>
            <w:del w:id="21" w:author="Mia Nisrina" w:date="2021-04-08T09:40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Sulianta, Feri. 2011.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Twitter for Business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8695047" w14:textId="38386C92" w:rsidR="00D80F46" w:rsidRPr="00A16D9B" w:rsidDel="00437F94" w:rsidRDefault="00D80F46" w:rsidP="00437F94">
            <w:pPr>
              <w:spacing w:line="480" w:lineRule="auto"/>
              <w:rPr>
                <w:del w:id="22" w:author="Mia Nisrina" w:date="2021-04-08T09:39:00Z"/>
                <w:rFonts w:ascii="Times New Roman" w:hAnsi="Times New Roman" w:cs="Times New Roman"/>
                <w:sz w:val="24"/>
                <w:szCs w:val="24"/>
              </w:rPr>
              <w:pPrChange w:id="23" w:author="Mia Nisrina" w:date="2021-04-08T09:40:00Z">
                <w:pPr>
                  <w:spacing w:line="480" w:lineRule="auto"/>
                </w:pPr>
              </w:pPrChange>
            </w:pPr>
            <w:del w:id="24" w:author="Mia Nisrina" w:date="2021-04-08T09:39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0B398086" w14:textId="0F3E7A7B" w:rsidR="00D80F46" w:rsidRPr="00A16D9B" w:rsidDel="00437F94" w:rsidRDefault="00D80F46" w:rsidP="00437F94">
            <w:pPr>
              <w:spacing w:line="480" w:lineRule="auto"/>
              <w:rPr>
                <w:del w:id="25" w:author="Mia Nisrina" w:date="2021-04-08T09:40:00Z"/>
                <w:rFonts w:ascii="Times New Roman" w:hAnsi="Times New Roman" w:cs="Times New Roman"/>
                <w:sz w:val="24"/>
                <w:szCs w:val="24"/>
              </w:rPr>
              <w:pPrChange w:id="26" w:author="Mia Nisrina" w:date="2021-04-08T09:40:00Z">
                <w:pPr>
                  <w:spacing w:line="480" w:lineRule="auto"/>
                </w:pPr>
              </w:pPrChange>
            </w:pPr>
            <w:del w:id="27" w:author="Mia Nisrina" w:date="2021-04-08T09:40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8044828" w14:textId="22B93523" w:rsidR="00D80F46" w:rsidRPr="00A16D9B" w:rsidDel="00437F94" w:rsidRDefault="00D80F46" w:rsidP="00437F94">
            <w:pPr>
              <w:spacing w:line="480" w:lineRule="auto"/>
              <w:rPr>
                <w:del w:id="28" w:author="Mia Nisrina" w:date="2021-04-08T09:39:00Z"/>
                <w:rFonts w:ascii="Times New Roman" w:hAnsi="Times New Roman" w:cs="Times New Roman"/>
                <w:sz w:val="24"/>
                <w:szCs w:val="24"/>
              </w:rPr>
              <w:pPrChange w:id="29" w:author="Mia Nisrina" w:date="2021-04-08T09:40:00Z">
                <w:pPr>
                  <w:spacing w:line="480" w:lineRule="auto"/>
                </w:pPr>
              </w:pPrChange>
            </w:pPr>
            <w:del w:id="30" w:author="Mia Nisrina" w:date="2021-04-08T09:39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750F835" w14:textId="6EAEEB81" w:rsidR="00D80F46" w:rsidRPr="00A16D9B" w:rsidDel="00437F94" w:rsidRDefault="00D80F46" w:rsidP="00437F94">
            <w:pPr>
              <w:spacing w:line="480" w:lineRule="auto"/>
              <w:rPr>
                <w:del w:id="31" w:author="Mia Nisrina" w:date="2021-04-08T09:39:00Z"/>
                <w:rFonts w:ascii="Times New Roman" w:hAnsi="Times New Roman" w:cs="Times New Roman"/>
                <w:sz w:val="24"/>
                <w:szCs w:val="24"/>
              </w:rPr>
              <w:pPrChange w:id="32" w:author="Mia Nisrina" w:date="2021-04-08T09:40:00Z">
                <w:pPr>
                  <w:spacing w:line="480" w:lineRule="auto"/>
                </w:pPr>
              </w:pPrChange>
            </w:pPr>
            <w:del w:id="33" w:author="Mia Nisrina" w:date="2021-04-08T09:39:00Z"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437F94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437F94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84EBC48" w14:textId="77777777" w:rsidR="00D80F46" w:rsidRPr="00A16D9B" w:rsidRDefault="00D80F46" w:rsidP="00437F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34" w:author="Mia Nisrina" w:date="2021-04-08T09:40:00Z">
                <w:pPr>
                  <w:spacing w:line="312" w:lineRule="auto"/>
                </w:pPr>
              </w:pPrChange>
            </w:pPr>
          </w:p>
        </w:tc>
      </w:tr>
    </w:tbl>
    <w:p w14:paraId="6DDB4F5A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80220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9FFB9" w14:textId="77777777" w:rsidR="00315C77" w:rsidRDefault="00315C77" w:rsidP="00D80F46">
      <w:r>
        <w:separator/>
      </w:r>
    </w:p>
  </w:endnote>
  <w:endnote w:type="continuationSeparator" w:id="0">
    <w:p w14:paraId="4EFE7C3C" w14:textId="77777777" w:rsidR="00315C77" w:rsidRDefault="00315C7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4CFEF" w14:textId="77777777" w:rsidR="00D80F46" w:rsidRDefault="00D80F46">
    <w:pPr>
      <w:pStyle w:val="Footer"/>
    </w:pPr>
    <w:r>
      <w:t>CLO-4</w:t>
    </w:r>
  </w:p>
  <w:p w14:paraId="1BF9E2D6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5E00" w14:textId="77777777" w:rsidR="00315C77" w:rsidRDefault="00315C77" w:rsidP="00D80F46">
      <w:r>
        <w:separator/>
      </w:r>
    </w:p>
  </w:footnote>
  <w:footnote w:type="continuationSeparator" w:id="0">
    <w:p w14:paraId="09AF6328" w14:textId="77777777" w:rsidR="00315C77" w:rsidRDefault="00315C7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a Nisrina">
    <w15:presenceInfo w15:providerId="Windows Live" w15:userId="adf313b10e505e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15C77"/>
    <w:rsid w:val="0042167F"/>
    <w:rsid w:val="00437F94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B8F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Mia Nisrina</cp:lastModifiedBy>
  <cp:revision>7</cp:revision>
  <dcterms:created xsi:type="dcterms:W3CDTF">2019-10-18T19:52:00Z</dcterms:created>
  <dcterms:modified xsi:type="dcterms:W3CDTF">2021-04-08T02:40:00Z</dcterms:modified>
</cp:coreProperties>
</file>