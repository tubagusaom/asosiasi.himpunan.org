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163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18746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37418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0D9C044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1CB1E3F2" w14:textId="77777777" w:rsidR="00F15EBF" w:rsidRPr="001D038C" w:rsidRDefault="00F15EBF" w:rsidP="00F15EBF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17F5DBB" w14:textId="77777777" w:rsidTr="00821BA2">
        <w:tc>
          <w:tcPr>
            <w:tcW w:w="9350" w:type="dxa"/>
          </w:tcPr>
          <w:p w14:paraId="6F827C5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BE86BF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E81FD0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D5C9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9A04D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B89E3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39ABC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245667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bookmarkStart w:id="0" w:name="_GoBack"/>
            <w:bookmarkEnd w:id="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786B0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AE9AD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765B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A9EF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34573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5CDB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76CD6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6545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93475E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C9D3A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6CE915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DAA962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44EAD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95990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FEAC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3EDD9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C7E3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E3B7A9F" w14:textId="4CFB92F0" w:rsidR="00924DF5" w:rsidRDefault="00924DF5"/>
    <w:p w14:paraId="6A40D734" w14:textId="548CD3CF" w:rsidR="00F15EBF" w:rsidRDefault="00F15EBF"/>
    <w:p w14:paraId="39A697F2" w14:textId="47200065" w:rsidR="00F15EBF" w:rsidRDefault="00F15EBF"/>
    <w:p w14:paraId="31BC0898" w14:textId="15A28A42" w:rsidR="00F15EBF" w:rsidRDefault="00F15EBF"/>
    <w:p w14:paraId="179ED40E" w14:textId="4339DAE7" w:rsidR="00F15EBF" w:rsidRDefault="00F15EBF"/>
    <w:p w14:paraId="1D8FA424" w14:textId="2A98B2D9" w:rsidR="00F15EBF" w:rsidRDefault="00F15EBF"/>
    <w:p w14:paraId="3F120A65" w14:textId="32259D2F" w:rsidR="00F15EBF" w:rsidRDefault="00F15EBF"/>
    <w:p w14:paraId="680BDB67" w14:textId="29ECFBA0" w:rsidR="00F15EBF" w:rsidRDefault="00F15EBF"/>
    <w:p w14:paraId="037DF09C" w14:textId="11844F17" w:rsidR="00F15EBF" w:rsidRDefault="00F15EBF"/>
    <w:p w14:paraId="1BDAE499" w14:textId="378080BF" w:rsidR="00F15EBF" w:rsidRDefault="00F15EBF"/>
    <w:p w14:paraId="57D7FDF2" w14:textId="14360F99" w:rsidR="00F15EBF" w:rsidRDefault="00F15EBF"/>
    <w:p w14:paraId="79011C86" w14:textId="3AB02682" w:rsidR="00F15EBF" w:rsidRDefault="00F15EBF"/>
    <w:p w14:paraId="12C21D60" w14:textId="3BED9EAD" w:rsidR="00F15EBF" w:rsidRDefault="00F15EBF"/>
    <w:p w14:paraId="25ED3288" w14:textId="17B86386" w:rsidR="00F15EBF" w:rsidRDefault="00F15EBF"/>
    <w:p w14:paraId="17CED689" w14:textId="75090ADA" w:rsidR="00F15EBF" w:rsidRDefault="00F15EBF"/>
    <w:p w14:paraId="76F2392A" w14:textId="4587F6B8" w:rsidR="00F15EBF" w:rsidRDefault="00F15EBF"/>
    <w:p w14:paraId="0C10D16E" w14:textId="7C3F219A" w:rsidR="00F15EBF" w:rsidRDefault="00F15EBF"/>
    <w:p w14:paraId="1CF91D70" w14:textId="1BEB1B58" w:rsidR="00F15EBF" w:rsidRDefault="00F15EBF"/>
    <w:p w14:paraId="2584C7A7" w14:textId="71EC0C7C" w:rsidR="00F15EBF" w:rsidRDefault="00F15EBF"/>
    <w:p w14:paraId="07A7E171" w14:textId="4E807136" w:rsidR="00F15EBF" w:rsidRDefault="00F15EBF"/>
    <w:p w14:paraId="3083F132" w14:textId="50C8D711" w:rsidR="00F15EBF" w:rsidRDefault="00F15EBF"/>
    <w:p w14:paraId="43EF8117" w14:textId="563827FF" w:rsidR="00F15EBF" w:rsidRDefault="00F15EBF"/>
    <w:p w14:paraId="436336E8" w14:textId="503E30E1" w:rsidR="00F15EBF" w:rsidRDefault="00F15EBF"/>
    <w:p w14:paraId="7CE61654" w14:textId="21F3989E" w:rsidR="00F15EBF" w:rsidRDefault="00F15EBF"/>
    <w:p w14:paraId="1932A1DE" w14:textId="46788B87" w:rsidR="00F15EBF" w:rsidRDefault="00F15EBF"/>
    <w:p w14:paraId="198D97A2" w14:textId="67FED04E" w:rsidR="00F15EBF" w:rsidRDefault="00F15EBF"/>
    <w:p w14:paraId="358A31DA" w14:textId="11A75928" w:rsidR="00F15EBF" w:rsidRDefault="00F15EBF"/>
    <w:p w14:paraId="5C1408A7" w14:textId="079CE68F" w:rsidR="00F15EBF" w:rsidRDefault="00F15EBF"/>
    <w:p w14:paraId="2945A10A" w14:textId="6F3FD319" w:rsidR="00F15EBF" w:rsidRDefault="00F15EBF"/>
    <w:p w14:paraId="7E925772" w14:textId="4F31A9DF" w:rsidR="00F15EBF" w:rsidRDefault="00F15EBF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F15EBF" w14:paraId="54EF55C7" w14:textId="77777777" w:rsidTr="008F2F6D">
        <w:tc>
          <w:tcPr>
            <w:tcW w:w="9350" w:type="dxa"/>
          </w:tcPr>
          <w:p w14:paraId="4A6084A4" w14:textId="77777777" w:rsidR="00F15EBF" w:rsidRDefault="00F15EBF" w:rsidP="008F2F6D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3CD5653" w14:textId="77777777" w:rsidR="00F15EBF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775AAAF" w14:textId="16CF70BB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1" w:author="rinawati diah nurfeni" w:date="2020-09-11T10:29:00Z">
              <w:r w:rsidR="004632F3">
                <w:rPr>
                  <w:rFonts w:ascii="Times New Roman" w:eastAsia="Times New Roman" w:hAnsi="Times New Roman" w:cs="Times New Roman"/>
                  <w:b/>
                  <w:szCs w:val="24"/>
                  <w:highlight w:val="yellow"/>
                </w:rPr>
                <w:t xml:space="preserve"> </w:t>
              </w:r>
              <w:proofErr w:type="spellStart"/>
              <w:r w:rsidR="004632F3">
                <w:rPr>
                  <w:rFonts w:ascii="Times New Roman" w:eastAsia="Times New Roman" w:hAnsi="Times New Roman" w:cs="Times New Roman"/>
                  <w:b/>
                  <w:szCs w:val="24"/>
                  <w:highlight w:val="yellow"/>
                </w:rPr>
                <w:t>ekstrem</w:t>
              </w:r>
            </w:ins>
            <w:proofErr w:type="spellEnd"/>
            <w:del w:id="2" w:author="rinawati diah nurfeni" w:date="2020-09-11T10:29:00Z">
              <w:r w:rsidRPr="00EC6F38" w:rsidDel="004632F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4632F3" w:rsidDel="004632F3">
                <w:rPr>
                  <w:rFonts w:ascii="Times New Roman" w:eastAsia="Times New Roman" w:hAnsi="Times New Roman" w:cs="Times New Roman"/>
                  <w:b/>
                  <w:i/>
                  <w:szCs w:val="24"/>
                  <w:highlight w:val="yellow"/>
                  <w:rPrChange w:id="3" w:author="rinawati diah nurfeni" w:date="2020-09-11T10:2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r w:rsidRPr="004632F3">
              <w:rPr>
                <w:rFonts w:ascii="Times New Roman" w:eastAsia="Times New Roman" w:hAnsi="Times New Roman" w:cs="Times New Roman"/>
                <w:szCs w:val="24"/>
                <w:highlight w:val="yellow"/>
                <w:rPrChange w:id="4" w:author="rinawati diah nurfeni" w:date="2020-09-11T10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rinawati diah nurfeni" w:date="2020-09-11T10:30:00Z">
              <w:r w:rsidR="00C559F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del w:id="6" w:author="rinawati diah nurfeni" w:date="2020-09-11T10:30:00Z">
              <w:r w:rsidRPr="00EC6F38" w:rsidDel="00C559F4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21D137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641C6B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A33539" w14:textId="55D2B846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ins w:id="7" w:author="rinawati diah nurfeni" w:date="2020-09-11T10:33:00Z">
              <w:r w:rsidR="00C559F4">
                <w:rPr>
                  <w:rFonts w:ascii="Times New Roman" w:eastAsia="Times New Roman" w:hAnsi="Times New Roman" w:cs="Times New Roman"/>
                  <w:szCs w:val="24"/>
                </w:rPr>
                <w:t>publish</w:t>
              </w:r>
            </w:ins>
            <w:del w:id="8" w:author="rinawati diah nurfeni" w:date="2020-09-11T10:33:00Z">
              <w:r w:rsidRPr="00EC6F38" w:rsidDel="00C559F4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33DAB63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FE4F372" w14:textId="77777777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5C2745" w14:textId="6BEE0CDD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ins w:id="9" w:author="rinawati diah nurfeni" w:date="2020-09-11T10:33:00Z">
              <w:r w:rsidR="00C559F4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del w:id="10" w:author="rinawati diah nurfeni" w:date="2020-09-11T10:33:00Z">
              <w:r w:rsidRPr="00EC6F38" w:rsidDel="00C559F4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1" w:author="rinawati diah nurfeni" w:date="2020-09-11T10:34:00Z">
              <w:r w:rsidR="00C559F4">
                <w:rPr>
                  <w:rFonts w:ascii="Times New Roman" w:eastAsia="Times New Roman" w:hAnsi="Times New Roman" w:cs="Times New Roman"/>
                  <w:szCs w:val="24"/>
                </w:rPr>
                <w:t>ntut</w:t>
              </w:r>
            </w:ins>
            <w:proofErr w:type="spellEnd"/>
            <w:del w:id="12" w:author="rinawati diah nurfeni" w:date="2020-09-11T10:34:00Z">
              <w:r w:rsidRPr="00EC6F38" w:rsidDel="00C559F4">
                <w:rPr>
                  <w:rFonts w:ascii="Times New Roman" w:eastAsia="Times New Roman" w:hAnsi="Times New Roman" w:cs="Times New Roman"/>
                  <w:szCs w:val="24"/>
                </w:rPr>
                <w:delText>tut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5B4727" w14:textId="77777777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C568C7" w14:textId="77777777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516A50" w14:textId="77777777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5687EF8" w14:textId="2A01A7B3" w:rsidR="00F15EBF" w:rsidRPr="00EC6F38" w:rsidRDefault="00C559F4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3" w:author="rinawati diah nurfeni" w:date="2020-09-11T10:34:00Z">
              <w:r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14" w:author="rinawati diah nurfeni" w:date="2020-09-11T10:34:00Z">
              <w:r w:rsidR="00F15EBF" w:rsidRPr="00EC6F38" w:rsidDel="00C559F4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F15EBF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DBA5F7" w14:textId="77777777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97AE592" w14:textId="77777777" w:rsidR="00F15EBF" w:rsidRPr="00EC6F38" w:rsidRDefault="00F15EBF" w:rsidP="008F2F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C60102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92183F0" w14:textId="77777777" w:rsidR="00F15EBF" w:rsidRPr="00EC6F38" w:rsidRDefault="00F15EBF" w:rsidP="008F2F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5CF82B4" w14:textId="77777777" w:rsidR="00F15EBF" w:rsidRPr="00EC6F38" w:rsidRDefault="00F15EBF" w:rsidP="008F2F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4D5F840" w14:textId="77777777" w:rsidR="00F15EBF" w:rsidRPr="00EC6F38" w:rsidRDefault="00F15EBF" w:rsidP="008F2F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FA18651" w14:textId="77777777" w:rsidR="00F15EBF" w:rsidRPr="00EC6F38" w:rsidRDefault="00F15EBF" w:rsidP="008F2F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2AAADD0" w14:textId="77777777" w:rsidR="00F15EBF" w:rsidRPr="00EC6F38" w:rsidRDefault="00F15EBF" w:rsidP="008F2F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8DADCFA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5C498D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7E5AD2" w14:textId="77777777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6F17C3" w14:textId="552006DF" w:rsidR="00F15EBF" w:rsidRPr="00EC6F38" w:rsidRDefault="00F15EBF" w:rsidP="008F2F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ins w:id="15" w:author="rinawati diah nurfeni" w:date="2020-09-11T10:37:00Z">
              <w:r w:rsidR="00C559F4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</w:ins>
            <w:proofErr w:type="spellEnd"/>
            <w:del w:id="16" w:author="rinawati diah nurfeni" w:date="2020-09-11T10:37:00Z">
              <w:r w:rsidRPr="00EC6F38" w:rsidDel="00C559F4">
                <w:rPr>
                  <w:rFonts w:ascii="Times New Roman" w:eastAsia="Times New Roman" w:hAnsi="Times New Roman" w:cs="Times New Roman"/>
                  <w:szCs w:val="24"/>
                </w:rPr>
                <w:delText>terahir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</w:t>
            </w:r>
            <w:ins w:id="17" w:author="rinawati diah nurfeni" w:date="2020-09-11T11:27:00Z">
              <w:r w:rsidR="00543522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</w:ins>
            <w:proofErr w:type="spellEnd"/>
            <w:del w:id="18" w:author="rinawati diah nurfeni" w:date="2020-09-11T11:27:00Z">
              <w:r w:rsidRPr="00EC6F38" w:rsidDel="00543522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CBA8722" w14:textId="77777777" w:rsidR="00F15EBF" w:rsidRDefault="00F15EBF" w:rsidP="00F15EBF"/>
    <w:p w14:paraId="3F4EBAC9" w14:textId="77777777" w:rsidR="00F15EBF" w:rsidRDefault="00F15EBF"/>
    <w:sectPr w:rsidR="00F15EB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nawati diah nurfeni">
    <w15:presenceInfo w15:providerId="None" w15:userId="rinawati diah nurfe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6F80"/>
    <w:rsid w:val="0042167F"/>
    <w:rsid w:val="004632F3"/>
    <w:rsid w:val="004D0074"/>
    <w:rsid w:val="00543522"/>
    <w:rsid w:val="006A7590"/>
    <w:rsid w:val="00924DF5"/>
    <w:rsid w:val="00946B26"/>
    <w:rsid w:val="00C559F4"/>
    <w:rsid w:val="00F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250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4632F3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rinawati diah nurfeni</cp:lastModifiedBy>
  <cp:revision>2</cp:revision>
  <dcterms:created xsi:type="dcterms:W3CDTF">2020-09-11T04:45:00Z</dcterms:created>
  <dcterms:modified xsi:type="dcterms:W3CDTF">2020-09-11T04:45:00Z</dcterms:modified>
</cp:coreProperties>
</file>