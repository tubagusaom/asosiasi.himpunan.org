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proofErr w:type="gramStart"/>
      <w:ins w:id="0" w:author="Sitti Wajizah" w:date="2021-04-12T11:37:00Z">
        <w:r w:rsidR="00D93B1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1" w:author="Sitti Wajizah" w:date="2021-04-12T11:36:00Z">
        <w:r w:rsidR="00D93B1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Sitti Wajizah" w:date="2021-04-12T11:37:00Z">
        <w:r w:rsidRPr="00C50A1E" w:rsidDel="00D93B1F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Sitti Wajizah" w:date="2021-04-12T11:37:00Z">
        <w:r w:rsidRPr="00C50A1E" w:rsidDel="00D93B1F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Sitti Wajizah" w:date="2021-04-12T11:37:00Z">
        <w:r w:rsidDel="00D93B1F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Sitti Wajizah" w:date="2021-04-12T11:38:00Z">
        <w:r w:rsidDel="00D93B1F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ins w:id="7" w:author="Sitti Wajizah" w:date="2021-04-12T11:38:00Z">
        <w:r w:rsidR="00D93B1F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8" w:author="Sitti Wajizah" w:date="2021-04-12T11:38:00Z">
        <w:r w:rsidRPr="00C50A1E" w:rsidDel="00D93B1F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9" w:author="Sitti Wajizah" w:date="2021-04-12T11:39:00Z">
        <w:r w:rsidR="00D93B1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"/>
      <w:proofErr w:type="gramEnd"/>
      <w:r w:rsidR="00AA6A47">
        <w:rPr>
          <w:rStyle w:val="CommentReference"/>
        </w:rPr>
        <w:commentReference w:id="2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0"/>
      <w:r w:rsidR="00AA6A47">
        <w:rPr>
          <w:rStyle w:val="CommentReference"/>
        </w:rPr>
        <w:commentReference w:id="10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Sitti Wajizah" w:date="2021-04-12T11:40:00Z">
        <w:r w:rsidRPr="00C50A1E" w:rsidDel="00D93B1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del w:id="13" w:author="Sitti Wajizah" w:date="2021-04-12T11:41:00Z">
        <w:r w:rsidRPr="00C50A1E" w:rsidDel="00D93B1F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del w:id="14" w:author="Sitti Wajizah" w:date="2021-04-12T11:41:00Z">
        <w:r w:rsidRPr="00C50A1E" w:rsidDel="00D93B1F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del w:id="15" w:author="Sitti Wajizah" w:date="2021-04-12T11:41:00Z">
        <w:r w:rsidRPr="00C50A1E" w:rsidDel="00D93B1F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  <w:ins w:id="16" w:author="Sitti Wajizah" w:date="2021-04-12T11:42:00Z">
        <w:r w:rsidR="00D93B1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commentRangeEnd w:id="11"/>
      <w:proofErr w:type="gramEnd"/>
      <w:ins w:id="17" w:author="Sitti Wajizah" w:date="2021-04-12T11:55:00Z">
        <w:r w:rsidR="00AA6A47">
          <w:rPr>
            <w:rStyle w:val="CommentReference"/>
          </w:rPr>
          <w:commentReference w:id="11"/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20" w:author="Sitti Wajizah" w:date="2021-04-12T11:42:00Z">
        <w:r w:rsidRPr="00C50A1E" w:rsidDel="00EB58B9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21" w:author="Sitti Wajizah" w:date="2021-04-12T11:42:00Z">
        <w:r w:rsidRPr="00C50A1E" w:rsidDel="00EB58B9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Del="00EB58B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EB58B9">
          <w:rPr>
            <w:rFonts w:ascii="Times New Roman" w:eastAsia="Times New Roman" w:hAnsi="Times New Roman" w:cs="Times New Roman"/>
            <w:sz w:val="24"/>
            <w:szCs w:val="24"/>
          </w:rPr>
          <w:delText xml:space="preserve">tata </w:delText>
        </w:r>
      </w:del>
      <w:ins w:id="22" w:author="Sitti Wajizah" w:date="2021-04-12T11:42:00Z">
        <w:r w:rsidR="00EB58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B58B9">
          <w:rPr>
            <w:rFonts w:ascii="Times New Roman" w:eastAsia="Times New Roman" w:hAnsi="Times New Roman" w:cs="Times New Roman"/>
            <w:sz w:val="24"/>
            <w:szCs w:val="24"/>
          </w:rPr>
          <w:t>ditata</w:t>
        </w:r>
        <w:proofErr w:type="spellEnd"/>
        <w:r w:rsidR="00EB58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23" w:author="Sitti Wajizah" w:date="2021-04-12T11:44:00Z">
        <w:r w:rsidRPr="00C50A1E" w:rsidDel="00EB58B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Sitti Wajizah" w:date="2021-04-12T11:44:00Z">
        <w:r w:rsidRPr="00C50A1E" w:rsidDel="00EB58B9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25" w:author="Sitti Wajizah" w:date="2021-04-12T11:44:00Z">
        <w:r w:rsidR="00EB58B9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proofErr w:type="gramStart"/>
      <w:ins w:id="26" w:author="Sitti Wajizah" w:date="2021-04-12T11:44:00Z">
        <w:r w:rsidR="00EB58B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9"/>
      <w:proofErr w:type="gramEnd"/>
      <w:r w:rsidR="00AA6A47">
        <w:rPr>
          <w:rStyle w:val="CommentReference"/>
        </w:rPr>
        <w:commentReference w:id="19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7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28" w:author="Sitti Wajizah" w:date="2021-04-12T11:45:00Z">
        <w:r w:rsidRPr="00C50A1E" w:rsidDel="00EB58B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9" w:author="Sitti Wajizah" w:date="2021-04-12T11:45:00Z">
        <w:r w:rsidR="00EB58B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Sitti Wajizah" w:date="2021-04-12T11:45:00Z">
        <w:r w:rsidRPr="00C50A1E" w:rsidDel="00EB58B9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31" w:author="Sitti Wajizah" w:date="2021-04-12T11:45:00Z">
        <w:r w:rsidR="00EB58B9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del w:id="32" w:author="Sitti Wajizah" w:date="2021-04-12T11:45:00Z">
        <w:r w:rsidRPr="00C50A1E" w:rsidDel="00EB58B9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tidak tahu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ins w:id="33" w:author="Sitti Wajizah" w:date="2021-04-12T11:46:00Z">
        <w:r w:rsidR="00EB58B9">
          <w:rPr>
            <w:rFonts w:ascii="Times New Roman" w:eastAsia="Times New Roman" w:hAnsi="Times New Roman" w:cs="Times New Roman"/>
            <w:sz w:val="24"/>
            <w:szCs w:val="24"/>
          </w:rPr>
          <w:t>Pilihan</w:t>
        </w:r>
        <w:proofErr w:type="spellEnd"/>
        <w:r w:rsidR="00EB58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B58B9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EB58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4" w:author="Sitti Wajizah" w:date="2021-04-12T11:46:00Z">
        <w:r w:rsidRPr="00C50A1E" w:rsidDel="00EB58B9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35" w:author="Sitti Wajizah" w:date="2021-04-12T11:46:00Z">
        <w:r w:rsidR="00EB58B9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36" w:author="Sitti Wajizah" w:date="2021-04-12T11:47:00Z">
        <w:r w:rsidRPr="00C50A1E" w:rsidDel="00EB58B9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37" w:author="Sitti Wajizah" w:date="2021-04-12T11:47:00Z">
        <w:r w:rsidR="00EB58B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del w:id="38" w:author="Sitti Wajizah" w:date="2021-04-12T11:47:00Z">
        <w:r w:rsidRPr="00C50A1E" w:rsidDel="00EB58B9">
          <w:rPr>
            <w:rFonts w:ascii="Times New Roman" w:eastAsia="Times New Roman" w:hAnsi="Times New Roman" w:cs="Times New Roman"/>
            <w:sz w:val="24"/>
            <w:szCs w:val="24"/>
          </w:rPr>
          <w:delText xml:space="preserve"> deh</w:delText>
        </w:r>
      </w:del>
      <w:ins w:id="39" w:author="Sitti Wajizah" w:date="2021-04-12T11:47:00Z">
        <w:r w:rsidR="00EB58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B58B9">
          <w:rPr>
            <w:rFonts w:ascii="Times New Roman" w:eastAsia="Times New Roman" w:hAnsi="Times New Roman" w:cs="Times New Roman"/>
            <w:i/>
            <w:sz w:val="24"/>
            <w:szCs w:val="24"/>
          </w:rPr>
          <w:t>deh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0" w:author="Sitti Wajizah" w:date="2021-04-12T11:47:00Z">
        <w:r w:rsidR="00EB58B9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27"/>
      <w:r w:rsidR="00AA6A47">
        <w:rPr>
          <w:rStyle w:val="CommentReference"/>
        </w:rPr>
        <w:commentReference w:id="27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2" w:author="Sitti Wajizah" w:date="2021-04-12T11:49:00Z">
        <w:r w:rsidR="00EB58B9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  <w:proofErr w:type="spellEnd"/>
        <w:r w:rsidR="00EB58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del w:id="43" w:author="Sitti Wajizah" w:date="2021-04-12T11:49:00Z">
        <w:r w:rsidRPr="00C50A1E" w:rsidDel="00EB58B9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</w:t>
      </w:r>
      <w:del w:id="44" w:author="Sitti Wajizah" w:date="2021-04-12T11:50:00Z">
        <w:r w:rsidRPr="00C50A1E" w:rsidDel="00EB58B9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del w:id="45" w:author="Sitti Wajizah" w:date="2021-04-12T11:49:00Z">
        <w:r w:rsidRPr="00C50A1E" w:rsidDel="00EB58B9">
          <w:rPr>
            <w:rFonts w:ascii="Times New Roman" w:eastAsia="Times New Roman" w:hAnsi="Times New Roman" w:cs="Times New Roman"/>
            <w:sz w:val="24"/>
            <w:szCs w:val="24"/>
          </w:rPr>
          <w:delText xml:space="preserve"> nge-chat</w:delText>
        </w:r>
      </w:del>
      <w:ins w:id="46" w:author="Sitti Wajizah" w:date="2021-04-12T11:49:00Z">
        <w:r w:rsidR="00EB58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47" w:author="Sitti Wajizah" w:date="2021-04-12T11:50:00Z">
        <w:r w:rsidR="00EB58B9">
          <w:rPr>
            <w:rFonts w:ascii="Times New Roman" w:eastAsia="Times New Roman" w:hAnsi="Times New Roman" w:cs="Times New Roman"/>
            <w:i/>
            <w:sz w:val="24"/>
            <w:szCs w:val="24"/>
          </w:rPr>
          <w:t>nge</w:t>
        </w:r>
        <w:proofErr w:type="spellEnd"/>
        <w:r w:rsidR="00EB58B9">
          <w:rPr>
            <w:rFonts w:ascii="Times New Roman" w:eastAsia="Times New Roman" w:hAnsi="Times New Roman" w:cs="Times New Roman"/>
            <w:i/>
            <w:sz w:val="24"/>
            <w:szCs w:val="24"/>
          </w:rPr>
          <w:t>-chat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Sitti Wajizah" w:date="2021-04-12T11:50:00Z">
        <w:r w:rsidDel="00EB58B9">
          <w:rPr>
            <w:rFonts w:ascii="Times New Roman" w:eastAsia="Times New Roman" w:hAnsi="Times New Roman" w:cs="Times New Roman"/>
            <w:sz w:val="24"/>
            <w:szCs w:val="24"/>
          </w:rPr>
          <w:delText xml:space="preserve">mager </w:delText>
        </w:r>
      </w:del>
      <w:ins w:id="49" w:author="Sitti Wajizah" w:date="2021-04-12T11:50:00Z">
        <w:r w:rsidR="00EB58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B58B9">
          <w:rPr>
            <w:rFonts w:ascii="Times New Roman" w:eastAsia="Times New Roman" w:hAnsi="Times New Roman" w:cs="Times New Roman"/>
            <w:i/>
            <w:sz w:val="24"/>
            <w:szCs w:val="24"/>
          </w:rPr>
          <w:t>mager</w:t>
        </w:r>
        <w:proofErr w:type="spellEnd"/>
        <w:r w:rsidR="00EB58B9">
          <w:rPr>
            <w:rFonts w:ascii="Times New Roman" w:eastAsia="Times New Roman" w:hAnsi="Times New Roman" w:cs="Times New Roman"/>
            <w:i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0" w:author="Sitti Wajizah" w:date="2021-04-12T11:51:00Z">
        <w:r w:rsidR="00EB58B9">
          <w:rPr>
            <w:rFonts w:ascii="Times New Roman" w:eastAsia="Times New Roman" w:hAnsi="Times New Roman" w:cs="Times New Roman"/>
            <w:sz w:val="24"/>
            <w:szCs w:val="24"/>
          </w:rPr>
          <w:t>lemak</w:t>
        </w:r>
        <w:proofErr w:type="spellEnd"/>
        <w:r w:rsidR="00EB58B9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EB58B9">
          <w:rPr>
            <w:rFonts w:ascii="Times New Roman" w:eastAsia="Times New Roman" w:hAnsi="Times New Roman" w:cs="Times New Roman"/>
            <w:sz w:val="24"/>
            <w:szCs w:val="24"/>
          </w:rPr>
          <w:t>tubuhmu</w:t>
        </w:r>
        <w:proofErr w:type="spellEnd"/>
        <w:r w:rsidR="00EB58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B58B9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EB58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1" w:author="Sitti Wajizah" w:date="2021-04-12T11:51:00Z">
        <w:r w:rsidDel="00EB58B9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RPr="00C50A1E" w:rsidDel="00EB58B9">
          <w:rPr>
            <w:rFonts w:ascii="Times New Roman" w:eastAsia="Times New Roman" w:hAnsi="Times New Roman" w:cs="Times New Roman"/>
            <w:sz w:val="24"/>
            <w:szCs w:val="24"/>
          </w:rPr>
          <w:delText xml:space="preserve">tubuhmu,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2" w:author="Sitti Wajizah" w:date="2021-04-12T11:52:00Z">
        <w:r w:rsidDel="00EB58B9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  <w:r w:rsidRPr="00C50A1E" w:rsidDel="00EB58B9">
          <w:rPr>
            <w:rFonts w:ascii="Times New Roman" w:eastAsia="Times New Roman" w:hAnsi="Times New Roman" w:cs="Times New Roman"/>
            <w:sz w:val="24"/>
            <w:szCs w:val="24"/>
          </w:rPr>
          <w:delText xml:space="preserve">kanan </w:delText>
        </w:r>
      </w:del>
      <w:ins w:id="53" w:author="Sitti Wajizah" w:date="2021-04-12T11:52:00Z">
        <w:r w:rsidR="00EB58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B58B9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proofErr w:type="spellEnd"/>
        <w:r w:rsidR="00EB58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B58B9">
          <w:rPr>
            <w:rFonts w:ascii="Times New Roman" w:eastAsia="Times New Roman" w:hAnsi="Times New Roman" w:cs="Times New Roman"/>
            <w:sz w:val="24"/>
            <w:szCs w:val="24"/>
          </w:rPr>
          <w:t>kanan</w:t>
        </w:r>
        <w:proofErr w:type="spellEnd"/>
        <w:r w:rsidR="00EB58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41"/>
      <w:r w:rsidR="00AA6A47">
        <w:rPr>
          <w:rStyle w:val="CommentReference"/>
        </w:rPr>
        <w:commentReference w:id="41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itti Wajizah" w:date="2021-04-12T11:56:00Z" w:initials="SW">
    <w:p w:rsidR="00AA6A47" w:rsidRDefault="00AA6A47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paragraf</w:t>
      </w:r>
      <w:proofErr w:type="spellEnd"/>
    </w:p>
  </w:comment>
  <w:comment w:id="10" w:author="Sitti Wajizah" w:date="2021-04-12T11:56:00Z" w:initials="SW">
    <w:p w:rsidR="00AA6A47" w:rsidRDefault="00AA6A47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paragraf</w:t>
      </w:r>
      <w:proofErr w:type="spellEnd"/>
    </w:p>
  </w:comment>
  <w:comment w:id="11" w:author="Sitti Wajizah" w:date="2021-04-12T11:56:00Z" w:initials="SW">
    <w:p w:rsidR="00AA6A47" w:rsidRDefault="00AA6A47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paragraf</w:t>
      </w:r>
      <w:bookmarkStart w:id="18" w:name="_GoBack"/>
      <w:bookmarkEnd w:id="18"/>
    </w:p>
  </w:comment>
  <w:comment w:id="19" w:author="Sitti Wajizah" w:date="2021-04-12T11:56:00Z" w:initials="SW">
    <w:p w:rsidR="00AA6A47" w:rsidRDefault="00AA6A47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paragraf</w:t>
      </w:r>
      <w:proofErr w:type="spellEnd"/>
    </w:p>
  </w:comment>
  <w:comment w:id="27" w:author="Sitti Wajizah" w:date="2021-04-12T11:56:00Z" w:initials="SW">
    <w:p w:rsidR="00AA6A47" w:rsidRDefault="00AA6A47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paragraf</w:t>
      </w:r>
      <w:proofErr w:type="spellEnd"/>
    </w:p>
  </w:comment>
  <w:comment w:id="41" w:author="Sitti Wajizah" w:date="2021-04-12T11:56:00Z" w:initials="SW">
    <w:p w:rsidR="00AA6A47" w:rsidRDefault="00AA6A47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paragraf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449" w:rsidRDefault="00DE5449">
      <w:r>
        <w:separator/>
      </w:r>
    </w:p>
  </w:endnote>
  <w:endnote w:type="continuationSeparator" w:id="0">
    <w:p w:rsidR="00DE5449" w:rsidRDefault="00DE5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E5449">
    <w:pPr>
      <w:pStyle w:val="Footer"/>
    </w:pPr>
  </w:p>
  <w:p w:rsidR="00941E77" w:rsidRDefault="00DE54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449" w:rsidRDefault="00DE5449">
      <w:r>
        <w:separator/>
      </w:r>
    </w:p>
  </w:footnote>
  <w:footnote w:type="continuationSeparator" w:id="0">
    <w:p w:rsidR="00DE5449" w:rsidRDefault="00DE5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AA6A47"/>
    <w:rsid w:val="00C20908"/>
    <w:rsid w:val="00D5362D"/>
    <w:rsid w:val="00D93B1F"/>
    <w:rsid w:val="00DE5449"/>
    <w:rsid w:val="00EB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536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62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A6A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A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A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A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A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536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62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A6A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A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A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A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A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Sitti Wajizah</cp:lastModifiedBy>
  <cp:revision>3</cp:revision>
  <dcterms:created xsi:type="dcterms:W3CDTF">2021-04-12T04:33:00Z</dcterms:created>
  <dcterms:modified xsi:type="dcterms:W3CDTF">2021-04-12T04:56:00Z</dcterms:modified>
</cp:coreProperties>
</file>