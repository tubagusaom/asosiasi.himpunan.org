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D47F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02AE4020"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1DEAEFD" w14:textId="77777777" w:rsidR="00125355" w:rsidRPr="001D038C" w:rsidRDefault="00125355" w:rsidP="00125355">
      <w:pPr>
        <w:spacing w:after="0"/>
        <w:jc w:val="center"/>
        <w:rPr>
          <w:rFonts w:ascii="Minion Pro" w:hAnsi="Minion Pro"/>
          <w:b/>
          <w:sz w:val="36"/>
          <w:szCs w:val="36"/>
        </w:rPr>
      </w:pPr>
    </w:p>
    <w:p w14:paraId="06EC15EE"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6DE81548" w14:textId="77777777" w:rsidTr="00821BA2">
        <w:tc>
          <w:tcPr>
            <w:tcW w:w="9350" w:type="dxa"/>
          </w:tcPr>
          <w:p w14:paraId="2A11F2CD"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0D9C63D0"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43ADE506" w14:textId="71D467F9"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0" w:author="Andi Hamzah" w:date="2020-09-24T10:02:00Z">
              <w:r w:rsidRPr="00EC6F38" w:rsidDel="007A5397">
                <w:rPr>
                  <w:rFonts w:ascii="Times New Roman" w:eastAsia="Times New Roman" w:hAnsi="Times New Roman" w:cs="Times New Roman"/>
                  <w:szCs w:val="24"/>
                </w:rPr>
                <w:delText>extream</w:delText>
              </w:r>
            </w:del>
            <w:ins w:id="1" w:author="Andi Hamzah" w:date="2020-09-24T10:02:00Z">
              <w:r w:rsidR="007A5397">
                <w:rPr>
                  <w:rFonts w:ascii="Times New Roman" w:eastAsia="Times New Roman" w:hAnsi="Times New Roman" w:cs="Times New Roman"/>
                  <w:szCs w:val="24"/>
                </w:rPr>
                <w:t xml:space="preserve"> ekstrim</w:t>
              </w:r>
            </w:ins>
            <w:r w:rsidRPr="00EC6F38">
              <w:rPr>
                <w:rFonts w:ascii="Times New Roman" w:eastAsia="Times New Roman" w:hAnsi="Times New Roman" w:cs="Times New Roman"/>
                <w:szCs w:val="24"/>
              </w:rPr>
              <w:t xml:space="preserve">. Industri yang tiap menit bahkan detik </w:t>
            </w:r>
            <w:del w:id="2" w:author="Andi Hamzah" w:date="2020-09-24T10:02:00Z">
              <w:r w:rsidRPr="00EC6F38" w:rsidDel="00B840DF">
                <w:rPr>
                  <w:rFonts w:ascii="Times New Roman" w:eastAsia="Times New Roman" w:hAnsi="Times New Roman" w:cs="Times New Roman"/>
                  <w:szCs w:val="24"/>
                </w:rPr>
                <w:delText xml:space="preserve">dia akan </w:delText>
              </w:r>
            </w:del>
            <w:r w:rsidRPr="00EC6F38">
              <w:rPr>
                <w:rFonts w:ascii="Times New Roman" w:eastAsia="Times New Roman" w:hAnsi="Times New Roman" w:cs="Times New Roman"/>
                <w:szCs w:val="24"/>
              </w:rPr>
              <w:t xml:space="preserve">berubah semakin maju, </w:t>
            </w:r>
            <w:del w:id="3" w:author="Andi Hamzah" w:date="2020-09-24T10:02:00Z">
              <w:r w:rsidRPr="00EC6F38" w:rsidDel="00B840DF">
                <w:rPr>
                  <w:rFonts w:ascii="Times New Roman" w:eastAsia="Times New Roman" w:hAnsi="Times New Roman" w:cs="Times New Roman"/>
                  <w:szCs w:val="24"/>
                </w:rPr>
                <w:delText xml:space="preserve">yang </w:delText>
              </w:r>
            </w:del>
            <w:r w:rsidRPr="00EC6F38">
              <w:rPr>
                <w:rFonts w:ascii="Times New Roman" w:eastAsia="Times New Roman" w:hAnsi="Times New Roman" w:cs="Times New Roman"/>
                <w:szCs w:val="24"/>
              </w:rPr>
              <w:t xml:space="preserve">sering kita sebut dengan revolusi </w:t>
            </w:r>
            <w:del w:id="4" w:author="Andi Hamzah" w:date="2020-09-24T10:02:00Z">
              <w:r w:rsidRPr="00EC6F38" w:rsidDel="00B840DF">
                <w:rPr>
                  <w:rFonts w:ascii="Times New Roman" w:eastAsia="Times New Roman" w:hAnsi="Times New Roman" w:cs="Times New Roman"/>
                  <w:szCs w:val="24"/>
                </w:rPr>
                <w:delText xml:space="preserve">industry </w:delText>
              </w:r>
            </w:del>
            <w:ins w:id="5" w:author="Andi Hamzah" w:date="2020-09-24T10:02:00Z">
              <w:r w:rsidR="00B840DF">
                <w:rPr>
                  <w:rFonts w:ascii="Times New Roman" w:eastAsia="Times New Roman" w:hAnsi="Times New Roman" w:cs="Times New Roman"/>
                  <w:szCs w:val="24"/>
                </w:rPr>
                <w:t>indust</w:t>
              </w:r>
            </w:ins>
            <w:ins w:id="6" w:author="Andi Hamzah" w:date="2020-09-24T10:03:00Z">
              <w:r w:rsidR="00B840DF">
                <w:rPr>
                  <w:rFonts w:ascii="Times New Roman" w:eastAsia="Times New Roman" w:hAnsi="Times New Roman" w:cs="Times New Roman"/>
                  <w:szCs w:val="24"/>
                </w:rPr>
                <w:t>ri</w:t>
              </w:r>
            </w:ins>
            <w:ins w:id="7" w:author="Andi Hamzah" w:date="2020-09-24T10:02:00Z">
              <w:r w:rsidR="00B840DF"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14:paraId="0137F572" w14:textId="7B29694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del w:id="8" w:author="Andi Hamzah" w:date="2020-09-24T10:03:00Z">
              <w:r w:rsidRPr="00EC6F38" w:rsidDel="0043088B">
                <w:rPr>
                  <w:rFonts w:ascii="Times New Roman" w:eastAsia="Times New Roman" w:hAnsi="Times New Roman" w:cs="Times New Roman"/>
                  <w:szCs w:val="24"/>
                </w:rPr>
                <w:delText>di siapkan</w:delText>
              </w:r>
            </w:del>
            <w:ins w:id="9" w:author="Andi Hamzah" w:date="2020-09-24T10:03:00Z">
              <w:r w:rsidR="0043088B">
                <w:rPr>
                  <w:rFonts w:ascii="Times New Roman" w:eastAsia="Times New Roman" w:hAnsi="Times New Roman" w:cs="Times New Roman"/>
                  <w:szCs w:val="24"/>
                </w:rPr>
                <w:t>disiapkan</w:t>
              </w:r>
            </w:ins>
            <w:r w:rsidRPr="00EC6F38">
              <w:rPr>
                <w:rFonts w:ascii="Times New Roman" w:eastAsia="Times New Roman" w:hAnsi="Times New Roman" w:cs="Times New Roman"/>
                <w:szCs w:val="24"/>
              </w:rPr>
              <w:t xml:space="preserve"> untuk memasuki dunia kerja namun bukan lagi </w:t>
            </w:r>
            <w:del w:id="10" w:author="Andi Hamzah" w:date="2020-09-24T10:03:00Z">
              <w:r w:rsidRPr="00EC6F38" w:rsidDel="0043088B">
                <w:rPr>
                  <w:rFonts w:ascii="Times New Roman" w:eastAsia="Times New Roman" w:hAnsi="Times New Roman" w:cs="Times New Roman"/>
                  <w:szCs w:val="24"/>
                </w:rPr>
                <w:delText>perkerja</w:delText>
              </w:r>
            </w:del>
            <w:ins w:id="11" w:author="Andi Hamzah" w:date="2020-09-24T10:03:00Z">
              <w:r w:rsidR="0043088B">
                <w:rPr>
                  <w:rFonts w:ascii="Times New Roman" w:eastAsia="Times New Roman" w:hAnsi="Times New Roman" w:cs="Times New Roman"/>
                  <w:szCs w:val="24"/>
                </w:rPr>
                <w:t>pekerja</w:t>
              </w:r>
            </w:ins>
            <w:r w:rsidRPr="00EC6F38">
              <w:rPr>
                <w:rFonts w:ascii="Times New Roman" w:eastAsia="Times New Roman" w:hAnsi="Times New Roman" w:cs="Times New Roman"/>
                <w:szCs w:val="24"/>
              </w:rPr>
              <w:t xml:space="preserve">, tetapi kita </w:t>
            </w:r>
            <w:del w:id="12" w:author="Andi Hamzah" w:date="2020-09-24T10:04:00Z">
              <w:r w:rsidRPr="00EC6F38" w:rsidDel="00A01947">
                <w:rPr>
                  <w:rFonts w:ascii="Times New Roman" w:eastAsia="Times New Roman" w:hAnsi="Times New Roman" w:cs="Times New Roman"/>
                  <w:szCs w:val="24"/>
                </w:rPr>
                <w:delText>di siapkan</w:delText>
              </w:r>
            </w:del>
            <w:ins w:id="13" w:author="Andi Hamzah" w:date="2020-09-24T10:04:00Z">
              <w:r w:rsidR="00A01947">
                <w:rPr>
                  <w:rFonts w:ascii="Times New Roman" w:eastAsia="Times New Roman" w:hAnsi="Times New Roman" w:cs="Times New Roman"/>
                  <w:szCs w:val="24"/>
                </w:rPr>
                <w:t>disiapkan</w:t>
              </w:r>
            </w:ins>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14:paraId="5ACFB6DB" w14:textId="3FFE38D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del w:id="14" w:author="Andi Hamzah" w:date="2020-09-24T10:04:00Z">
              <w:r w:rsidRPr="00EC6F38" w:rsidDel="00A01947">
                <w:rPr>
                  <w:rFonts w:ascii="Times New Roman" w:eastAsia="Times New Roman" w:hAnsi="Times New Roman" w:cs="Times New Roman"/>
                  <w:szCs w:val="24"/>
                </w:rPr>
                <w:delText>di buat</w:delText>
              </w:r>
            </w:del>
            <w:ins w:id="15" w:author="Andi Hamzah" w:date="2020-09-24T10:04:00Z">
              <w:r w:rsidR="00A01947">
                <w:rPr>
                  <w:rFonts w:ascii="Times New Roman" w:eastAsia="Times New Roman" w:hAnsi="Times New Roman" w:cs="Times New Roman"/>
                  <w:szCs w:val="24"/>
                </w:rPr>
                <w:t>dibuat</w:t>
              </w:r>
            </w:ins>
            <w:r w:rsidRPr="00EC6F38">
              <w:rPr>
                <w:rFonts w:ascii="Times New Roman" w:eastAsia="Times New Roman" w:hAnsi="Times New Roman" w:cs="Times New Roman"/>
                <w:szCs w:val="24"/>
              </w:rPr>
              <w:t xml:space="preserve"> untuk mewujudkan pendidikan yang cerdas dan kreatif. Tujuan dari terciptanya pendidikan 4.0 ini adalah peningkatan dan pemerataan pendidikan, dengan cara memerluas akses dan memanfaatkan teknologi.</w:t>
            </w:r>
          </w:p>
          <w:p w14:paraId="6DA6E259" w14:textId="520FE47E"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del w:id="16" w:author="Andi Hamzah" w:date="2020-09-24T10:05:00Z">
              <w:r w:rsidRPr="00EC6F38" w:rsidDel="00F35014">
                <w:rPr>
                  <w:rFonts w:ascii="Times New Roman" w:eastAsia="Times New Roman" w:hAnsi="Times New Roman" w:cs="Times New Roman"/>
                  <w:szCs w:val="24"/>
                </w:rPr>
                <w:delText>di butuhkan</w:delText>
              </w:r>
            </w:del>
            <w:ins w:id="17" w:author="Andi Hamzah" w:date="2020-09-24T10:05:00Z">
              <w:r w:rsidR="00F35014">
                <w:rPr>
                  <w:rFonts w:ascii="Times New Roman" w:eastAsia="Times New Roman" w:hAnsi="Times New Roman" w:cs="Times New Roman"/>
                  <w:szCs w:val="24"/>
                </w:rPr>
                <w:t>dibutuhkan</w:t>
              </w:r>
            </w:ins>
            <w:r w:rsidRPr="00EC6F38">
              <w:rPr>
                <w:rFonts w:ascii="Times New Roman" w:eastAsia="Times New Roman" w:hAnsi="Times New Roman" w:cs="Times New Roman"/>
                <w:szCs w:val="24"/>
              </w:rPr>
              <w:t xml:space="preserve"> di era milenial ini yaitu kolaboratif, komunikatif, </w:t>
            </w:r>
            <w:del w:id="18" w:author="Andi Hamzah" w:date="2020-09-24T10:05:00Z">
              <w:r w:rsidRPr="00EC6F38" w:rsidDel="0056606A">
                <w:rPr>
                  <w:rFonts w:ascii="Times New Roman" w:eastAsia="Times New Roman" w:hAnsi="Times New Roman" w:cs="Times New Roman"/>
                  <w:szCs w:val="24"/>
                </w:rPr>
                <w:delText xml:space="preserve">berfikir </w:delText>
              </w:r>
            </w:del>
            <w:ins w:id="19" w:author="Andi Hamzah" w:date="2020-09-24T10:05:00Z">
              <w:r w:rsidR="0056606A">
                <w:rPr>
                  <w:rFonts w:ascii="Times New Roman" w:eastAsia="Times New Roman" w:hAnsi="Times New Roman" w:cs="Times New Roman"/>
                  <w:szCs w:val="24"/>
                </w:rPr>
                <w:t>berpikir</w:t>
              </w:r>
              <w:r w:rsidR="0056606A"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kritis, kreatif. Mengapa </w:t>
            </w:r>
            <w:del w:id="20" w:author="Andi Hamzah" w:date="2020-09-24T10:06:00Z">
              <w:r w:rsidRPr="00EC6F38" w:rsidDel="006B4F05">
                <w:rPr>
                  <w:rFonts w:ascii="Times New Roman" w:eastAsia="Times New Roman" w:hAnsi="Times New Roman" w:cs="Times New Roman"/>
                  <w:szCs w:val="24"/>
                </w:rPr>
                <w:delText xml:space="preserve">demikian </w:delText>
              </w:r>
            </w:del>
            <w:r w:rsidRPr="00EC6F38">
              <w:rPr>
                <w:rFonts w:ascii="Times New Roman" w:eastAsia="Times New Roman" w:hAnsi="Times New Roman" w:cs="Times New Roman"/>
                <w:szCs w:val="24"/>
              </w:rPr>
              <w:t xml:space="preserve">pendidikan 4.0 </w:t>
            </w:r>
            <w:del w:id="21" w:author="Andi Hamzah" w:date="2020-09-24T10:06:00Z">
              <w:r w:rsidRPr="00EC6F38" w:rsidDel="006B4F05">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 xml:space="preserve">hari ini sedang gencar-gencarnya </w:t>
            </w:r>
            <w:del w:id="22" w:author="Andi Hamzah" w:date="2020-09-24T10:06:00Z">
              <w:r w:rsidRPr="00EC6F38" w:rsidDel="006B4F05">
                <w:rPr>
                  <w:rFonts w:ascii="Times New Roman" w:eastAsia="Times New Roman" w:hAnsi="Times New Roman" w:cs="Times New Roman"/>
                  <w:szCs w:val="24"/>
                </w:rPr>
                <w:delText>di publis</w:delText>
              </w:r>
            </w:del>
            <w:ins w:id="23" w:author="Andi Hamzah" w:date="2020-09-24T10:06:00Z">
              <w:r w:rsidR="006B4F05">
                <w:rPr>
                  <w:rFonts w:ascii="Times New Roman" w:eastAsia="Times New Roman" w:hAnsi="Times New Roman" w:cs="Times New Roman"/>
                  <w:szCs w:val="24"/>
                </w:rPr>
                <w:t>dipublikasikan</w:t>
              </w:r>
            </w:ins>
            <w:r w:rsidRPr="00EC6F38">
              <w:rPr>
                <w:rFonts w:ascii="Times New Roman" w:eastAsia="Times New Roman" w:hAnsi="Times New Roman" w:cs="Times New Roman"/>
                <w:szCs w:val="24"/>
              </w:rPr>
              <w:t>, karena di era ini kita harus mempersiapkan diri atau generasi muda untuk memasuki dunia revolusi industri 4.0.</w:t>
            </w:r>
          </w:p>
          <w:p w14:paraId="3646602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44E285C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1327763" w14:textId="3719513A"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24" w:author="Andi Hamzah" w:date="2020-09-24T10:06:00Z">
              <w:r w:rsidRPr="00EC6F38" w:rsidDel="00B97D48">
                <w:rPr>
                  <w:rFonts w:ascii="Times New Roman" w:eastAsia="Times New Roman" w:hAnsi="Times New Roman" w:cs="Times New Roman"/>
                  <w:szCs w:val="24"/>
                </w:rPr>
                <w:delText xml:space="preserve">tahab </w:delText>
              </w:r>
            </w:del>
            <w:ins w:id="25" w:author="Andi Hamzah" w:date="2020-09-24T10:06:00Z">
              <w:r w:rsidR="00B97D48">
                <w:rPr>
                  <w:rFonts w:ascii="Times New Roman" w:eastAsia="Times New Roman" w:hAnsi="Times New Roman" w:cs="Times New Roman"/>
                  <w:szCs w:val="24"/>
                </w:rPr>
                <w:t>tahap</w:t>
              </w:r>
              <w:r w:rsidR="00B97D48"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w:t>
            </w:r>
            <w:del w:id="26" w:author="Andi Hamzah" w:date="2020-09-24T10:06:00Z">
              <w:r w:rsidRPr="00EC6F38" w:rsidDel="00B97D48">
                <w:rPr>
                  <w:rFonts w:ascii="Times New Roman" w:eastAsia="Times New Roman" w:hAnsi="Times New Roman" w:cs="Times New Roman"/>
                  <w:szCs w:val="24"/>
                </w:rPr>
                <w:delText>di tutut</w:delText>
              </w:r>
            </w:del>
            <w:ins w:id="27" w:author="Andi Hamzah" w:date="2020-09-24T10:06:00Z">
              <w:r w:rsidR="00B97D48">
                <w:rPr>
                  <w:rFonts w:ascii="Times New Roman" w:eastAsia="Times New Roman" w:hAnsi="Times New Roman" w:cs="Times New Roman"/>
                  <w:szCs w:val="24"/>
                </w:rPr>
                <w:t>dituntut</w:t>
              </w:r>
            </w:ins>
            <w:r w:rsidRPr="00EC6F38">
              <w:rPr>
                <w:rFonts w:ascii="Times New Roman" w:eastAsia="Times New Roman" w:hAnsi="Times New Roman" w:cs="Times New Roman"/>
                <w:szCs w:val="24"/>
              </w:rPr>
              <w:t xml:space="preserve"> untuk merancang pembelajaran sesuai dengan minat dan bakat/kebutuhan siswa.</w:t>
            </w:r>
          </w:p>
          <w:p w14:paraId="481AD9D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9250FBC" w14:textId="59F5F9B6"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del w:id="28" w:author="Andi Hamzah" w:date="2020-09-24T10:07:00Z">
              <w:r w:rsidRPr="00EC6F38" w:rsidDel="00FD2441">
                <w:rPr>
                  <w:rFonts w:ascii="Times New Roman" w:eastAsia="Times New Roman" w:hAnsi="Times New Roman" w:cs="Times New Roman"/>
                  <w:szCs w:val="24"/>
                </w:rPr>
                <w:delText>di tuntut</w:delText>
              </w:r>
            </w:del>
            <w:ins w:id="29" w:author="Andi Hamzah" w:date="2020-09-24T10:07:00Z">
              <w:r w:rsidR="00FD2441">
                <w:rPr>
                  <w:rFonts w:ascii="Times New Roman" w:eastAsia="Times New Roman" w:hAnsi="Times New Roman" w:cs="Times New Roman"/>
                  <w:szCs w:val="24"/>
                </w:rPr>
                <w:t>dituntut</w:t>
              </w:r>
            </w:ins>
            <w:r w:rsidRPr="00EC6F38">
              <w:rPr>
                <w:rFonts w:ascii="Times New Roman" w:eastAsia="Times New Roman" w:hAnsi="Times New Roman" w:cs="Times New Roman"/>
                <w:szCs w:val="24"/>
              </w:rPr>
              <w:t xml:space="preserve"> untuk membantu </w:t>
            </w:r>
            <w:del w:id="30" w:author="Andi Hamzah" w:date="2020-09-24T10:07:00Z">
              <w:r w:rsidRPr="00EC6F38" w:rsidDel="00FD2441">
                <w:rPr>
                  <w:rFonts w:ascii="Times New Roman" w:eastAsia="Times New Roman" w:hAnsi="Times New Roman" w:cs="Times New Roman"/>
                  <w:szCs w:val="24"/>
                </w:rPr>
                <w:delText xml:space="preserve">siwa </w:delText>
              </w:r>
            </w:del>
            <w:ins w:id="31" w:author="Andi Hamzah" w:date="2020-09-24T10:07:00Z">
              <w:r w:rsidR="00FD2441">
                <w:rPr>
                  <w:rFonts w:ascii="Times New Roman" w:eastAsia="Times New Roman" w:hAnsi="Times New Roman" w:cs="Times New Roman"/>
                  <w:szCs w:val="24"/>
                </w:rPr>
                <w:t>sis</w:t>
              </w:r>
            </w:ins>
            <w:ins w:id="32" w:author="Andi Hamzah" w:date="2020-09-24T10:08:00Z">
              <w:r w:rsidR="00FD2441">
                <w:rPr>
                  <w:rFonts w:ascii="Times New Roman" w:eastAsia="Times New Roman" w:hAnsi="Times New Roman" w:cs="Times New Roman"/>
                  <w:szCs w:val="24"/>
                </w:rPr>
                <w:t>wa</w:t>
              </w:r>
            </w:ins>
            <w:ins w:id="33" w:author="Andi Hamzah" w:date="2020-09-24T10:07:00Z">
              <w:r w:rsidR="00FD2441"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dalam mencari kemampuan dan bakat siswa.</w:t>
            </w:r>
          </w:p>
          <w:p w14:paraId="2DD9835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0C8FF3CD" w14:textId="2EA470BD"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4" w:author="Andi Hamzah" w:date="2020-09-24T10:08:00Z">
              <w:r w:rsidRPr="00EC6F38" w:rsidDel="00605AC9">
                <w:rPr>
                  <w:rFonts w:ascii="Times New Roman" w:eastAsia="Times New Roman" w:hAnsi="Times New Roman" w:cs="Times New Roman"/>
                  <w:szCs w:val="24"/>
                </w:rPr>
                <w:delText xml:space="preserve">Guri </w:delText>
              </w:r>
            </w:del>
            <w:ins w:id="35" w:author="Andi Hamzah" w:date="2020-09-24T10:08:00Z">
              <w:r w:rsidR="00605AC9">
                <w:rPr>
                  <w:rFonts w:ascii="Times New Roman" w:eastAsia="Times New Roman" w:hAnsi="Times New Roman" w:cs="Times New Roman"/>
                  <w:szCs w:val="24"/>
                </w:rPr>
                <w:t>Guru</w:t>
              </w:r>
              <w:r w:rsidR="00605AC9"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dilatih untuk mengembangkan kurikulum dan memberikan kebebasan untuk menentukan cara belajar </w:t>
            </w:r>
            <w:del w:id="36" w:author="Andi Hamzah" w:date="2020-09-24T10:08:00Z">
              <w:r w:rsidRPr="00EC6F38" w:rsidDel="00605AC9">
                <w:rPr>
                  <w:rFonts w:ascii="Times New Roman" w:eastAsia="Times New Roman" w:hAnsi="Times New Roman" w:cs="Times New Roman"/>
                  <w:szCs w:val="24"/>
                </w:rPr>
                <w:delText xml:space="preserve">mengajar </w:delText>
              </w:r>
            </w:del>
            <w:r w:rsidRPr="00EC6F38">
              <w:rPr>
                <w:rFonts w:ascii="Times New Roman" w:eastAsia="Times New Roman" w:hAnsi="Times New Roman" w:cs="Times New Roman"/>
                <w:szCs w:val="24"/>
              </w:rPr>
              <w:t>siswa.</w:t>
            </w:r>
          </w:p>
          <w:p w14:paraId="0988C17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5E738CD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11EFB375" w14:textId="1AA1F81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del w:id="37" w:author="Andi Hamzah" w:date="2020-09-24T10:09:00Z">
              <w:r w:rsidRPr="00EC6F38" w:rsidDel="00A403EC">
                <w:rPr>
                  <w:rFonts w:ascii="Times New Roman" w:eastAsia="Times New Roman" w:hAnsi="Times New Roman" w:cs="Times New Roman"/>
                  <w:szCs w:val="24"/>
                </w:rPr>
                <w:delText>di tekankan</w:delText>
              </w:r>
            </w:del>
            <w:ins w:id="38" w:author="Andi Hamzah" w:date="2020-09-24T10:09:00Z">
              <w:r w:rsidR="00A403EC">
                <w:rPr>
                  <w:rFonts w:ascii="Times New Roman" w:eastAsia="Times New Roman" w:hAnsi="Times New Roman" w:cs="Times New Roman"/>
                  <w:szCs w:val="24"/>
                </w:rPr>
                <w:t>ditekankan</w:t>
              </w:r>
            </w:ins>
            <w:r w:rsidRPr="00EC6F38">
              <w:rPr>
                <w:rFonts w:ascii="Times New Roman" w:eastAsia="Times New Roman" w:hAnsi="Times New Roman" w:cs="Times New Roman"/>
                <w:szCs w:val="24"/>
              </w:rPr>
              <w:t xml:space="preserve"> pada proses pembelajaran yaitu:</w:t>
            </w:r>
          </w:p>
          <w:p w14:paraId="33C459A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EB161A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45FCC7D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0D8A8FF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17C0E36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Penelitian</w:t>
            </w:r>
          </w:p>
          <w:p w14:paraId="5DE17C07" w14:textId="24B528A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w:t>
            </w:r>
            <w:ins w:id="39" w:author="Andi Hamzah" w:date="2020-09-24T10:09:00Z">
              <w:r w:rsidR="007B408C">
                <w:rPr>
                  <w:rFonts w:ascii="Times New Roman" w:eastAsia="Times New Roman" w:hAnsi="Times New Roman" w:cs="Times New Roman"/>
                  <w:szCs w:val="24"/>
                </w:rPr>
                <w:t xml:space="preserve">bahwa </w:t>
              </w:r>
            </w:ins>
            <w:r w:rsidRPr="00EC6F38">
              <w:rPr>
                <w:rFonts w:ascii="Times New Roman" w:eastAsia="Times New Roman" w:hAnsi="Times New Roman" w:cs="Times New Roman"/>
                <w:szCs w:val="24"/>
              </w:rPr>
              <w:t xml:space="preserve">proses mengamati dan memahami ini sebenarnya jadi satu kesatuan, pada proses mengamati dan memahami kita bisa memiliki pikiran yang kritis. Pikiran kritis sangat </w:t>
            </w:r>
            <w:del w:id="40" w:author="Andi Hamzah" w:date="2020-09-24T10:10:00Z">
              <w:r w:rsidRPr="00EC6F38" w:rsidDel="00442985">
                <w:rPr>
                  <w:rFonts w:ascii="Times New Roman" w:eastAsia="Times New Roman" w:hAnsi="Times New Roman" w:cs="Times New Roman"/>
                  <w:szCs w:val="24"/>
                </w:rPr>
                <w:delText>di butuhkan</w:delText>
              </w:r>
            </w:del>
            <w:ins w:id="41" w:author="Andi Hamzah" w:date="2020-09-24T10:10:00Z">
              <w:r w:rsidR="00442985">
                <w:rPr>
                  <w:rFonts w:ascii="Times New Roman" w:eastAsia="Times New Roman" w:hAnsi="Times New Roman" w:cs="Times New Roman"/>
                  <w:szCs w:val="24"/>
                </w:rPr>
                <w:t>dibutuhkan</w:t>
              </w:r>
            </w:ins>
            <w:r w:rsidRPr="00EC6F38">
              <w:rPr>
                <w:rFonts w:ascii="Times New Roman" w:eastAsia="Times New Roman" w:hAnsi="Times New Roman" w:cs="Times New Roman"/>
                <w:szCs w:val="24"/>
              </w:rPr>
              <w:t xml:space="preserve"> karena dengan pikiran yang kritis maka akan timbul sebuah ide atau gagasan.</w:t>
            </w:r>
          </w:p>
          <w:p w14:paraId="2E5FF18F" w14:textId="7EC4BCA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w:t>
            </w:r>
            <w:del w:id="42" w:author="Andi Hamzah" w:date="2020-09-24T10:10:00Z">
              <w:r w:rsidRPr="00EC6F38" w:rsidDel="009A27A4">
                <w:rPr>
                  <w:rFonts w:ascii="Times New Roman" w:eastAsia="Times New Roman" w:hAnsi="Times New Roman" w:cs="Times New Roman"/>
                  <w:szCs w:val="24"/>
                </w:rPr>
                <w:delText xml:space="preserve">mucul </w:delText>
              </w:r>
            </w:del>
            <w:ins w:id="43" w:author="Andi Hamzah" w:date="2020-09-24T10:10:00Z">
              <w:r w:rsidR="009A27A4">
                <w:rPr>
                  <w:rFonts w:ascii="Times New Roman" w:eastAsia="Times New Roman" w:hAnsi="Times New Roman" w:cs="Times New Roman"/>
                  <w:szCs w:val="24"/>
                </w:rPr>
                <w:t>muncul</w:t>
              </w:r>
              <w:r w:rsidR="009A27A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dari pemikiran kritis tadi maka proses selanjutnya yaitu mencoba/ </w:t>
            </w:r>
            <w:del w:id="44" w:author="Andi Hamzah" w:date="2020-09-24T10:10:00Z">
              <w:r w:rsidRPr="00EC6F38" w:rsidDel="009A27A4">
                <w:rPr>
                  <w:rFonts w:ascii="Times New Roman" w:eastAsia="Times New Roman" w:hAnsi="Times New Roman" w:cs="Times New Roman"/>
                  <w:szCs w:val="24"/>
                </w:rPr>
                <w:delText>pengaplikasian</w:delText>
              </w:r>
            </w:del>
            <w:ins w:id="45" w:author="Andi Hamzah" w:date="2020-09-24T10:10:00Z">
              <w:r w:rsidR="009A27A4">
                <w:rPr>
                  <w:rFonts w:ascii="Times New Roman" w:eastAsia="Times New Roman" w:hAnsi="Times New Roman" w:cs="Times New Roman"/>
                  <w:szCs w:val="24"/>
                </w:rPr>
                <w:t>mengaplikasikan</w:t>
              </w:r>
            </w:ins>
            <w:r w:rsidRPr="00EC6F38">
              <w:rPr>
                <w:rFonts w:ascii="Times New Roman" w:eastAsia="Times New Roman" w:hAnsi="Times New Roman" w:cs="Times New Roman"/>
                <w:szCs w:val="24"/>
              </w:rPr>
              <w:t xml:space="preserve">. Pada revolusi 4.0 ini lebih banyak </w:t>
            </w:r>
            <w:del w:id="46" w:author="Andi Hamzah" w:date="2020-09-24T10:10:00Z">
              <w:r w:rsidRPr="00EC6F38" w:rsidDel="009A27A4">
                <w:rPr>
                  <w:rFonts w:ascii="Times New Roman" w:eastAsia="Times New Roman" w:hAnsi="Times New Roman" w:cs="Times New Roman"/>
                  <w:szCs w:val="24"/>
                </w:rPr>
                <w:delText xml:space="preserve">praktek </w:delText>
              </w:r>
            </w:del>
            <w:ins w:id="47" w:author="Andi Hamzah" w:date="2020-09-24T10:10:00Z">
              <w:r w:rsidR="009A27A4">
                <w:rPr>
                  <w:rFonts w:ascii="Times New Roman" w:eastAsia="Times New Roman" w:hAnsi="Times New Roman" w:cs="Times New Roman"/>
                  <w:szCs w:val="24"/>
                </w:rPr>
                <w:t>praktik</w:t>
              </w:r>
              <w:r w:rsidR="009A27A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karena lebih menyiapkan anak pada bagaimana kita menumbuhkan ide baru atau gagasan.</w:t>
            </w:r>
          </w:p>
          <w:p w14:paraId="31C2CCB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933A906" w14:textId="6F3B7C9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w:t>
            </w:r>
            <w:del w:id="48" w:author="Andi Hamzah" w:date="2020-09-24T10:11:00Z">
              <w:r w:rsidRPr="00EC6F38" w:rsidDel="00F52659">
                <w:rPr>
                  <w:rFonts w:ascii="Times New Roman" w:eastAsia="Times New Roman" w:hAnsi="Times New Roman" w:cs="Times New Roman"/>
                  <w:szCs w:val="24"/>
                </w:rPr>
                <w:delText xml:space="preserve">, </w:delText>
              </w:r>
            </w:del>
            <w:ins w:id="49" w:author="Andi Hamzah" w:date="2020-09-24T10:11:00Z">
              <w:r w:rsidR="00F52659">
                <w:rPr>
                  <w:rFonts w:ascii="Times New Roman" w:eastAsia="Times New Roman" w:hAnsi="Times New Roman" w:cs="Times New Roman"/>
                  <w:szCs w:val="24"/>
                </w:rPr>
                <w:t>.</w:t>
              </w:r>
              <w:r w:rsidR="00F52659" w:rsidRPr="00EC6F38">
                <w:rPr>
                  <w:rFonts w:ascii="Times New Roman" w:eastAsia="Times New Roman" w:hAnsi="Times New Roman" w:cs="Times New Roman"/>
                  <w:szCs w:val="24"/>
                </w:rPr>
                <w:t xml:space="preserve"> </w:t>
              </w:r>
            </w:ins>
            <w:del w:id="50" w:author="Andi Hamzah" w:date="2020-09-24T10:11:00Z">
              <w:r w:rsidRPr="00EC6F38" w:rsidDel="00F52659">
                <w:rPr>
                  <w:rFonts w:ascii="Times New Roman" w:eastAsia="Times New Roman" w:hAnsi="Times New Roman" w:cs="Times New Roman"/>
                  <w:szCs w:val="24"/>
                </w:rPr>
                <w:delText xml:space="preserve">tuntutan </w:delText>
              </w:r>
            </w:del>
            <w:ins w:id="51" w:author="Andi Hamzah" w:date="2020-09-24T10:11:00Z">
              <w:r w:rsidR="00F52659">
                <w:rPr>
                  <w:rFonts w:ascii="Times New Roman" w:eastAsia="Times New Roman" w:hAnsi="Times New Roman" w:cs="Times New Roman"/>
                  <w:szCs w:val="24"/>
                </w:rPr>
                <w:t>Tuntutan</w:t>
              </w:r>
              <w:r w:rsidR="00F52659"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ini adalah kreatif dan inovatif. Dengan melakukan penelitian kita bisa lihat proses kreatif dan inovatif kita. </w:t>
            </w:r>
          </w:p>
        </w:tc>
      </w:tr>
    </w:tbl>
    <w:p w14:paraId="7B855DA5"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i Hamzah">
    <w15:presenceInfo w15:providerId="Windows Live" w15:userId="afbd0ca6aea94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43088B"/>
    <w:rsid w:val="00442985"/>
    <w:rsid w:val="0056606A"/>
    <w:rsid w:val="00605AC9"/>
    <w:rsid w:val="00656326"/>
    <w:rsid w:val="006B4F05"/>
    <w:rsid w:val="007A5397"/>
    <w:rsid w:val="007B408C"/>
    <w:rsid w:val="00924DF5"/>
    <w:rsid w:val="009A27A4"/>
    <w:rsid w:val="00A01947"/>
    <w:rsid w:val="00A403EC"/>
    <w:rsid w:val="00B840DF"/>
    <w:rsid w:val="00B97D48"/>
    <w:rsid w:val="00CE4E74"/>
    <w:rsid w:val="00F35014"/>
    <w:rsid w:val="00F52659"/>
    <w:rsid w:val="00FD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198"/>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CE4E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E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Andi Hamzah</cp:lastModifiedBy>
  <cp:revision>2</cp:revision>
  <dcterms:created xsi:type="dcterms:W3CDTF">2020-09-24T03:12:00Z</dcterms:created>
  <dcterms:modified xsi:type="dcterms:W3CDTF">2020-09-24T03:12:00Z</dcterms:modified>
</cp:coreProperties>
</file>