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Default="00927764" w:rsidP="008C7F47">
      <w:pPr>
        <w:shd w:val="clear" w:color="auto" w:fill="F5F5F5"/>
        <w:spacing w:before="300" w:line="690" w:lineRule="atLeast"/>
        <w:jc w:val="center"/>
        <w:outlineLvl w:val="0"/>
        <w:rPr>
          <w:ins w:id="0" w:author="Admin" w:date="2020-08-29T15:50:00Z"/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1E2067" w:rsidRPr="00C50A1E" w:rsidRDefault="001E2067" w:rsidP="008C7F47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</w:p>
    <w:p w:rsidR="001E2067" w:rsidRPr="001E2067" w:rsidRDefault="001E2067" w:rsidP="001E2067">
      <w:pPr>
        <w:shd w:val="clear" w:color="auto" w:fill="F5F5F5"/>
        <w:rPr>
          <w:ins w:id="1" w:author="Admin" w:date="2020-08-29T15:49:00Z"/>
          <w:rFonts w:ascii="Times New Roman" w:eastAsia="Times New Roman" w:hAnsi="Times New Roman" w:cs="Times New Roman"/>
          <w:sz w:val="16"/>
          <w:szCs w:val="16"/>
          <w:rPrChange w:id="2" w:author="Admin" w:date="2020-08-29T15:49:00Z">
            <w:rPr>
              <w:ins w:id="3" w:author="Admin" w:date="2020-08-29T15:49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4" w:author="Admin" w:date="2020-08-29T15:49:00Z">
        <w:r w:rsidRPr="001E2067">
          <w:rPr>
            <w:rFonts w:ascii="Times New Roman" w:eastAsia="Times New Roman" w:hAnsi="Times New Roman" w:cs="Times New Roman"/>
            <w:sz w:val="16"/>
            <w:szCs w:val="16"/>
            <w:rPrChange w:id="5" w:author="Admin" w:date="2020-08-29T15:4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Listhia H. Rahman</w:t>
        </w:r>
      </w:ins>
    </w:p>
    <w:p w:rsidR="00927764" w:rsidRPr="006B1F91" w:rsidRDefault="00927764" w:rsidP="001E2067">
      <w:pPr>
        <w:shd w:val="clear" w:color="auto" w:fill="F5F5F5"/>
        <w:tabs>
          <w:tab w:val="left" w:pos="1440"/>
          <w:tab w:val="left" w:pos="1530"/>
          <w:tab w:val="left" w:pos="1980"/>
        </w:tabs>
        <w:spacing w:line="270" w:lineRule="atLeast"/>
        <w:rPr>
          <w:rFonts w:ascii="Roboto" w:eastAsia="Times New Roman" w:hAnsi="Roboto" w:cs="Times New Roman"/>
          <w:sz w:val="17"/>
          <w:szCs w:val="17"/>
        </w:rPr>
        <w:pPrChange w:id="6" w:author="Admin" w:date="2020-08-29T15:49:00Z">
          <w:pPr>
            <w:shd w:val="clear" w:color="auto" w:fill="F5F5F5"/>
            <w:tabs>
              <w:tab w:val="left" w:pos="1440"/>
              <w:tab w:val="left" w:pos="1530"/>
              <w:tab w:val="left" w:pos="1980"/>
            </w:tabs>
            <w:spacing w:line="270" w:lineRule="atLeast"/>
            <w:jc w:val="center"/>
          </w:pPr>
        </w:pPrChange>
      </w:pPr>
      <w:r w:rsidRPr="006B1F91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  <w:proofErr w:type="gramStart"/>
      <w:r w:rsidRPr="006B1F91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6B1F91">
        <w:rPr>
          <w:rFonts w:ascii="Roboto" w:eastAsia="Times New Roman" w:hAnsi="Roboto" w:cs="Times New Roman"/>
          <w:sz w:val="17"/>
          <w:szCs w:val="17"/>
        </w:rPr>
        <w:t>  10 3</w:t>
      </w:r>
    </w:p>
    <w:p w:rsidR="008C7F47" w:rsidRPr="008C7F47" w:rsidRDefault="008C7F47" w:rsidP="008C7F47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i/>
          <w:iCs/>
          <w:sz w:val="17"/>
          <w:szCs w:val="17"/>
        </w:rPr>
      </w:pPr>
    </w:p>
    <w:p w:rsidR="009023FE" w:rsidRDefault="009023FE" w:rsidP="00927764">
      <w:pPr>
        <w:shd w:val="clear" w:color="auto" w:fill="F5F5F5"/>
        <w:jc w:val="center"/>
        <w:rPr>
          <w:ins w:id="7" w:author="Admin" w:date="2020-08-29T15:46:00Z"/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D657CE0" wp14:editId="09744E75">
            <wp:simplePos x="0" y="0"/>
            <wp:positionH relativeFrom="column">
              <wp:posOffset>1209675</wp:posOffset>
            </wp:positionH>
            <wp:positionV relativeFrom="paragraph">
              <wp:posOffset>27305</wp:posOffset>
            </wp:positionV>
            <wp:extent cx="3492500" cy="2312670"/>
            <wp:effectExtent l="0" t="0" r="0" b="0"/>
            <wp:wrapNone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3FE" w:rsidRDefault="009023FE" w:rsidP="00927764">
      <w:pPr>
        <w:shd w:val="clear" w:color="auto" w:fill="F5F5F5"/>
        <w:jc w:val="center"/>
        <w:rPr>
          <w:ins w:id="8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9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0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1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2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3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4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5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6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7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8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19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20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023FE" w:rsidRDefault="009023FE" w:rsidP="00927764">
      <w:pPr>
        <w:shd w:val="clear" w:color="auto" w:fill="F5F5F5"/>
        <w:jc w:val="center"/>
        <w:rPr>
          <w:ins w:id="21" w:author="Admin" w:date="2020-08-29T15:46:00Z"/>
          <w:rFonts w:ascii="Times New Roman" w:eastAsia="Times New Roman" w:hAnsi="Times New Roman" w:cs="Times New Roman"/>
          <w:sz w:val="21"/>
          <w:szCs w:val="21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927764" w:rsidRPr="00A12536" w:rsidDel="00A12536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rPrChange w:id="22" w:author="Admin" w:date="2020-08-29T15:5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bookmarkStart w:id="23" w:name="_GoBack"/>
      <w:moveFromRangeStart w:id="24" w:author="Admin" w:date="2020-08-29T15:50:00Z" w:name="move49608673"/>
      <w:moveFrom w:id="25" w:author="Admin" w:date="2020-08-29T15:50:00Z">
        <w:r w:rsidRPr="00A12536" w:rsidDel="00A12536">
          <w:rPr>
            <w:rFonts w:ascii="Times New Roman" w:eastAsia="Times New Roman" w:hAnsi="Times New Roman" w:cs="Times New Roman"/>
            <w:sz w:val="18"/>
            <w:szCs w:val="18"/>
            <w:rPrChange w:id="26" w:author="Admin" w:date="2020-08-29T15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Ilustrasi | unsplash.com</w:t>
        </w:r>
      </w:moveFrom>
    </w:p>
    <w:moveFromRangeEnd w:id="24"/>
    <w:p w:rsidR="00A12536" w:rsidRPr="00A12536" w:rsidRDefault="00927764" w:rsidP="00A12536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rPrChange w:id="27" w:author="Admin" w:date="2020-08-29T15:5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12536">
        <w:rPr>
          <w:rFonts w:ascii="Times New Roman" w:eastAsia="Times New Roman" w:hAnsi="Times New Roman" w:cs="Times New Roman"/>
          <w:iCs/>
          <w:sz w:val="18"/>
          <w:szCs w:val="18"/>
          <w:rPrChange w:id="28" w:author="Admin" w:date="2020-08-29T15:5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Hujan turun, berat badan naik, hubungan </w:t>
      </w:r>
      <w:proofErr w:type="gramStart"/>
      <w:r w:rsidRPr="00A12536">
        <w:rPr>
          <w:rFonts w:ascii="Times New Roman" w:eastAsia="Times New Roman" w:hAnsi="Times New Roman" w:cs="Times New Roman"/>
          <w:iCs/>
          <w:sz w:val="18"/>
          <w:szCs w:val="18"/>
          <w:rPrChange w:id="29" w:author="Admin" w:date="2020-08-29T15:5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gramEnd"/>
      <w:r w:rsidRPr="00A12536">
        <w:rPr>
          <w:rFonts w:ascii="Times New Roman" w:eastAsia="Times New Roman" w:hAnsi="Times New Roman" w:cs="Times New Roman"/>
          <w:iCs/>
          <w:sz w:val="18"/>
          <w:szCs w:val="18"/>
          <w:rPrChange w:id="30" w:author="Admin" w:date="2020-08-29T15:5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dia tetep temenan aja. Huft.</w:t>
      </w:r>
      <w:ins w:id="31" w:author="Admin" w:date="2020-08-29T15:50:00Z">
        <w:r w:rsidR="00A12536" w:rsidRPr="00A12536">
          <w:rPr>
            <w:rFonts w:ascii="Times New Roman" w:eastAsia="Times New Roman" w:hAnsi="Times New Roman" w:cs="Times New Roman"/>
            <w:iCs/>
            <w:sz w:val="18"/>
            <w:szCs w:val="18"/>
            <w:rPrChange w:id="32" w:author="Admin" w:date="2020-08-29T15:51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(Sumber: </w:t>
        </w:r>
      </w:ins>
      <w:moveToRangeStart w:id="33" w:author="Admin" w:date="2020-08-29T15:50:00Z" w:name="move49608673"/>
      <w:moveTo w:id="34" w:author="Admin" w:date="2020-08-29T15:50:00Z">
        <w:r w:rsidR="00A12536" w:rsidRPr="00A12536">
          <w:rPr>
            <w:rFonts w:ascii="Times New Roman" w:eastAsia="Times New Roman" w:hAnsi="Times New Roman" w:cs="Times New Roman"/>
            <w:sz w:val="18"/>
            <w:szCs w:val="18"/>
            <w:rPrChange w:id="35" w:author="Admin" w:date="2020-08-29T15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Ilustrasi | unsplash.com</w:t>
        </w:r>
      </w:moveTo>
    </w:p>
    <w:bookmarkEnd w:id="23"/>
    <w:moveToRangeEnd w:id="33"/>
    <w:p w:rsidR="00927764" w:rsidRPr="0007581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B79F1" w:rsidDel="00DB79F1" w:rsidRDefault="00927764" w:rsidP="00790527">
      <w:pPr>
        <w:shd w:val="clear" w:color="auto" w:fill="F5F5F5"/>
        <w:spacing w:after="375"/>
        <w:jc w:val="both"/>
        <w:rPr>
          <w:del w:id="36" w:author="Admin" w:date="2020-08-29T15:39:00Z"/>
          <w:rFonts w:ascii="Times New Roman" w:eastAsia="Times New Roman" w:hAnsi="Times New Roman" w:cs="Times New Roman"/>
          <w:sz w:val="24"/>
          <w:szCs w:val="24"/>
        </w:rPr>
        <w:pPrChange w:id="37" w:author="Admin" w:date="2020-08-29T15:45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mie instan kemasan </w:t>
      </w:r>
    </w:p>
    <w:p w:rsidR="00927764" w:rsidRPr="00C50A1E" w:rsidRDefault="00927764" w:rsidP="0079052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Admin" w:date="2020-08-29T15:45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aromanya</w:t>
      </w:r>
      <w:del w:id="39" w:author="Admin" w:date="2020-08-29T15:39:00Z">
        <w:r w:rsidR="00DB79F1" w:rsidDel="00DB79F1">
          <w:rPr>
            <w:rFonts w:ascii="Times New Roman" w:eastAsia="Times New Roman" w:hAnsi="Times New Roman" w:cs="Times New Roman"/>
            <w:sz w:val="24"/>
            <w:szCs w:val="24"/>
          </w:rPr>
          <w:delText>jnjnj</w:delText>
        </w:r>
      </w:del>
      <w:r w:rsidR="00DB7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dmin" w:date="2020-08-29T15:39:00Z">
        <w:r w:rsidR="00DB79F1" w:rsidDel="00DB79F1">
          <w:rPr>
            <w:rFonts w:ascii="Times New Roman" w:eastAsia="Times New Roman" w:hAnsi="Times New Roman" w:cs="Times New Roman"/>
            <w:sz w:val="24"/>
            <w:szCs w:val="24"/>
          </w:rPr>
          <w:delText xml:space="preserve">I </w:delText>
        </w:r>
        <w:r w:rsidRPr="00C50A1E" w:rsidDel="00DB79F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075813">
        <w:rPr>
          <w:rFonts w:ascii="Times New Roman" w:eastAsia="Times New Roman" w:hAnsi="Times New Roman" w:cs="Times New Roman"/>
          <w:i/>
          <w:iCs/>
          <w:sz w:val="24"/>
          <w:szCs w:val="24"/>
        </w:rPr>
        <w:t>aduhai</w:t>
      </w:r>
      <w:r w:rsidR="00075813">
        <w:rPr>
          <w:rFonts w:ascii="Times New Roman" w:eastAsia="Times New Roman" w:hAnsi="Times New Roman" w:cs="Times New Roman"/>
          <w:sz w:val="24"/>
          <w:szCs w:val="24"/>
        </w:rPr>
        <w:t xml:space="preserve"> menggoda 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 penciuman itu atau bakwan yang baru diangkat dari penggorengan di kala hujan?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Admin" w:date="2020-08-29T15:4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r w:rsidRPr="00337870">
        <w:rPr>
          <w:rFonts w:ascii="Times New Roman" w:eastAsia="Times New Roman" w:hAnsi="Times New Roman" w:cs="Times New Roman"/>
          <w:i/>
          <w:iCs/>
          <w:sz w:val="24"/>
          <w:szCs w:val="24"/>
        </w:rPr>
        <w:t>hujan sehari-hari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ins w:id="42" w:author="Admin" w:date="2020-08-29T15:40:00Z">
        <w:r w:rsidR="00647C6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3" w:author="Admin" w:date="2020-08-29T15:40:00Z">
        <w:r w:rsidDel="00647C6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Admin" w:date="2020-08-29T15:4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r w:rsidRPr="00646FA3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lain. Soal makan. Ya, hujan yang membuat kita jadi sering lapar. Kok bisa ya?</w:t>
      </w:r>
    </w:p>
    <w:p w:rsidR="00844BD3" w:rsidRDefault="008C7F47" w:rsidP="003B0831">
      <w:pPr>
        <w:shd w:val="clear" w:color="auto" w:fill="F5F5F5"/>
        <w:spacing w:after="375"/>
        <w:rPr>
          <w:ins w:id="45" w:author="Admin" w:date="2020-08-29T15:43:00Z"/>
          <w:rFonts w:ascii="Times New Roman" w:eastAsia="Times New Roman" w:hAnsi="Times New Roman" w:cs="Times New Roman"/>
          <w:b/>
          <w:bCs/>
          <w:sz w:val="24"/>
          <w:szCs w:val="24"/>
        </w:rPr>
        <w:pPrChange w:id="46" w:author="Admin" w:date="2020-08-29T15:43:00Z">
          <w:pPr>
            <w:shd w:val="clear" w:color="auto" w:fill="F5F5F5"/>
            <w:spacing w:after="375"/>
          </w:pPr>
        </w:pPrChange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 Hujan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27764" w:rsidRPr="003B0831" w:rsidRDefault="00927764" w:rsidP="003B0831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47" w:author="Admin" w:date="2020-08-29T15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8" w:author="Admin" w:date="2020-08-29T15:4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Siapa yang suka meras</w:t>
      </w:r>
      <w:r w:rsidR="008C7F47">
        <w:rPr>
          <w:rFonts w:ascii="Times New Roman" w:eastAsia="Times New Roman" w:hAnsi="Times New Roman" w:cs="Times New Roman"/>
          <w:sz w:val="24"/>
          <w:szCs w:val="24"/>
        </w:rPr>
        <w:t>a bahwa hujan datang bersama 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9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0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dalam kemasan </w:t>
      </w:r>
      <w:r w:rsidR="008C7F47">
        <w:rPr>
          <w:rFonts w:ascii="Times New Roman" w:eastAsia="Times New Roman" w:hAnsi="Times New Roman" w:cs="Times New Roman"/>
          <w:sz w:val="24"/>
          <w:szCs w:val="24"/>
        </w:rPr>
        <w:t>dapat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dikonsumsi 4 porsi habis sekali duduk. Belum cukup, tambah lagi gorengannya, satu-dua biji eh kok jadi lima?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1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</w:t>
      </w:r>
      <w:r w:rsidR="00ED3850">
        <w:rPr>
          <w:rFonts w:ascii="Times New Roman" w:eastAsia="Times New Roman" w:hAnsi="Times New Roman" w:cs="Times New Roman"/>
          <w:sz w:val="24"/>
          <w:szCs w:val="24"/>
        </w:rPr>
        <w:t>dapat 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salah satu pencetus mengapa kita jadi suka makan. 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2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3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r w:rsidRPr="0090114C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tidak sedingin kenyataannya, kok~</w:t>
      </w:r>
    </w:p>
    <w:p w:rsidR="00844BD3" w:rsidRDefault="00927764" w:rsidP="00E47368">
      <w:pPr>
        <w:shd w:val="clear" w:color="auto" w:fill="F5F5F5"/>
        <w:spacing w:after="375"/>
        <w:rPr>
          <w:ins w:id="54" w:author="Admin" w:date="2020-08-29T15:43:00Z"/>
          <w:rFonts w:ascii="Times New Roman" w:eastAsia="Times New Roman" w:hAnsi="Times New Roman" w:cs="Times New Roman"/>
          <w:b/>
          <w:bCs/>
          <w:sz w:val="24"/>
          <w:szCs w:val="24"/>
        </w:rPr>
        <w:pPrChange w:id="55" w:author="Admin" w:date="2020-08-29T15:4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yang </w:t>
      </w:r>
      <w:r w:rsidR="008C7F47">
        <w:rPr>
          <w:rFonts w:ascii="Times New Roman" w:eastAsia="Times New Roman" w:hAnsi="Times New Roman" w:cs="Times New Roman"/>
          <w:b/>
          <w:bCs/>
          <w:sz w:val="24"/>
          <w:szCs w:val="24"/>
        </w:rPr>
        <w:t>Dapat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C7F47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Sebabnya...</w:t>
      </w:r>
    </w:p>
    <w:p w:rsidR="00927764" w:rsidRPr="00E47368" w:rsidRDefault="00927764" w:rsidP="00E47368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56" w:author="Admin" w:date="2020-08-29T15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7" w:author="Admin" w:date="2020-08-29T15:4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suka berlindung dalam ruangan saja. Ruangan yang membuat jarak kita dengan makanan makin dekat saja. Ya, ini soal akses makanan yang jadi </w:t>
      </w:r>
      <w:r w:rsidR="008C7F47">
        <w:rPr>
          <w:rFonts w:ascii="Times New Roman" w:eastAsia="Times New Roman" w:hAnsi="Times New Roman" w:cs="Times New Roman"/>
          <w:sz w:val="24"/>
          <w:szCs w:val="24"/>
        </w:rPr>
        <w:t>tidak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berjarak. </w:t>
      </w:r>
      <w:r w:rsidRPr="0090114C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9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 w:rsidR="0090114C">
        <w:rPr>
          <w:rFonts w:ascii="Times New Roman" w:eastAsia="Times New Roman" w:hAnsi="Times New Roman" w:cs="Times New Roman"/>
          <w:sz w:val="24"/>
          <w:szCs w:val="24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0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kita yang tidak tahu diri. Yang </w:t>
      </w:r>
      <w:r w:rsidR="00001103">
        <w:rPr>
          <w:rFonts w:ascii="Times New Roman" w:eastAsia="Times New Roman" w:hAnsi="Times New Roman" w:cs="Times New Roman"/>
          <w:sz w:val="24"/>
          <w:szCs w:val="24"/>
        </w:rPr>
        <w:t>penting enak, kalori belakangan.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1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EE6527">
        <w:rPr>
          <w:rFonts w:ascii="Times New Roman" w:eastAsia="Times New Roman" w:hAnsi="Times New Roman" w:cs="Times New Roman"/>
          <w:i/>
          <w:sz w:val="24"/>
          <w:szCs w:val="24"/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r w:rsidR="00F23F1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aja </w:t>
      </w:r>
      <w:r w:rsidR="00B30603">
        <w:rPr>
          <w:rFonts w:ascii="Times New Roman" w:eastAsia="Times New Roman" w:hAnsi="Times New Roman" w:cs="Times New Roman"/>
          <w:sz w:val="24"/>
          <w:szCs w:val="24"/>
        </w:rPr>
        <w:t>dahulu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memperhatikan label informasi gizi ketika kamu memakan makanan kemasan. Atau jika ingin minum yang hangat-hangat, takar gulanya jangan kelebihan. Sebab kamu sudah terlalu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 </w:t>
      </w:r>
      <w:r w:rsidR="00E162FC">
        <w:rPr>
          <w:rFonts w:ascii="Times New Roman" w:eastAsia="Times New Roman" w:hAnsi="Times New Roman" w:cs="Times New Roman"/>
          <w:i/>
          <w:iCs/>
          <w:sz w:val="24"/>
          <w:szCs w:val="24"/>
        </w:rPr>
        <w:t>gitu k</w:t>
      </w:r>
      <w:r w:rsidR="00640254">
        <w:rPr>
          <w:rFonts w:ascii="Times New Roman" w:eastAsia="Times New Roman" w:hAnsi="Times New Roman" w:cs="Times New Roman"/>
          <w:i/>
          <w:iCs/>
          <w:sz w:val="24"/>
          <w:szCs w:val="24"/>
        </w:rPr>
        <w:t>an?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2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</w:t>
      </w:r>
      <w:r w:rsidR="00E162FC">
        <w:rPr>
          <w:rFonts w:ascii="Times New Roman" w:eastAsia="Times New Roman" w:hAnsi="Times New Roman" w:cs="Times New Roman"/>
          <w:sz w:val="24"/>
          <w:szCs w:val="24"/>
        </w:rPr>
        <w:t>dapat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B2A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biang berat badan yang lebih suka naiknya. Apalagi munculnya kaum-kaum rebahan yang kerjaannya tiduran dan hanya buka tutup media sosial atau pura-pura sibuk padahal tidak ada yang nge-</w:t>
      </w:r>
      <w:r w:rsidRPr="00D30179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3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07F02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r w:rsidR="00107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r w:rsidR="00107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4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</w:t>
      </w:r>
      <w:r w:rsidR="00710240">
        <w:rPr>
          <w:rFonts w:ascii="Times New Roman" w:eastAsia="Times New Roman" w:hAnsi="Times New Roman" w:cs="Times New Roman"/>
          <w:sz w:val="24"/>
          <w:szCs w:val="24"/>
        </w:rPr>
        <w:t>dapat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3F3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D16CA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Admin" w:date="2020-08-29T15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927764" w:rsidRPr="00C50A1E" w:rsidDel="001E2067" w:rsidRDefault="00927764" w:rsidP="00927764">
      <w:pPr>
        <w:shd w:val="clear" w:color="auto" w:fill="F5F5F5"/>
        <w:rPr>
          <w:del w:id="66" w:author="Admin" w:date="2020-08-29T15:49:00Z"/>
          <w:rFonts w:ascii="Times New Roman" w:eastAsia="Times New Roman" w:hAnsi="Times New Roman" w:cs="Times New Roman"/>
          <w:sz w:val="24"/>
          <w:szCs w:val="24"/>
        </w:rPr>
      </w:pPr>
      <w:del w:id="67" w:author="Admin" w:date="2020-08-29T15:49:00Z">
        <w:r w:rsidRPr="00C50A1E" w:rsidDel="001E2067">
          <w:rPr>
            <w:rFonts w:ascii="Times New Roman" w:eastAsia="Times New Roman" w:hAnsi="Times New Roman" w:cs="Times New Roman"/>
            <w:sz w:val="24"/>
            <w:szCs w:val="24"/>
          </w:rPr>
          <w:delText>Salam,</w:delText>
        </w:r>
        <w:r w:rsidRPr="00C50A1E" w:rsidDel="001E2067">
          <w:rPr>
            <w:rFonts w:ascii="Times New Roman" w:eastAsia="Times New Roman" w:hAnsi="Times New Roman" w:cs="Times New Roman"/>
            <w:sz w:val="24"/>
            <w:szCs w:val="24"/>
          </w:rPr>
          <w:br/>
          <w:delText>Listhia H. Rahman</w:delText>
        </w:r>
      </w:del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102899" w:rsidRDefault="00927764" w:rsidP="00927764">
      <w:pPr>
        <w:rPr>
          <w:rFonts w:ascii="Cambria" w:hAnsi="Cambria"/>
          <w:i/>
          <w:iCs/>
          <w:sz w:val="18"/>
          <w:szCs w:val="18"/>
        </w:rPr>
      </w:pPr>
      <w:r w:rsidRPr="00897A77">
        <w:rPr>
          <w:rFonts w:ascii="Cambria" w:hAnsi="Cambria"/>
          <w:sz w:val="18"/>
          <w:szCs w:val="18"/>
          <w:rPrChange w:id="68" w:author="Admin" w:date="2020-08-29T15:47:00Z">
            <w:rPr>
              <w:rFonts w:ascii="Cambria" w:hAnsi="Cambria"/>
              <w:i/>
              <w:sz w:val="18"/>
              <w:szCs w:val="18"/>
            </w:rPr>
          </w:rPrChange>
        </w:rPr>
        <w:t>Sumber:</w:t>
      </w:r>
      <w:r w:rsidRPr="005A045A">
        <w:rPr>
          <w:rFonts w:ascii="Cambria" w:hAnsi="Cambria"/>
          <w:i/>
          <w:sz w:val="18"/>
          <w:szCs w:val="18"/>
        </w:rPr>
        <w:t xml:space="preserve"> </w:t>
      </w:r>
      <w:hyperlink r:id="rId9" w:anchor="section1" w:history="1">
        <w:r w:rsidRPr="00102899">
          <w:rPr>
            <w:rStyle w:val="Hyperlink"/>
            <w:rFonts w:ascii="Cambria" w:hAnsi="Cambria"/>
            <w:i/>
            <w:iCs/>
            <w:color w:val="auto"/>
            <w:sz w:val="18"/>
            <w:szCs w:val="18"/>
            <w:u w:val="none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6D6" w:rsidRDefault="000E16D6">
      <w:r>
        <w:separator/>
      </w:r>
    </w:p>
  </w:endnote>
  <w:endnote w:type="continuationSeparator" w:id="0">
    <w:p w:rsidR="000E16D6" w:rsidRDefault="000E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0E16D6">
    <w:pPr>
      <w:pStyle w:val="Footer"/>
    </w:pPr>
  </w:p>
  <w:p w:rsidR="00941E77" w:rsidRDefault="000E1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6D6" w:rsidRDefault="000E16D6">
      <w:r>
        <w:separator/>
      </w:r>
    </w:p>
  </w:footnote>
  <w:footnote w:type="continuationSeparator" w:id="0">
    <w:p w:rsidR="000E16D6" w:rsidRDefault="000E1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1103"/>
    <w:rsid w:val="000728F3"/>
    <w:rsid w:val="00073B2A"/>
    <w:rsid w:val="00075813"/>
    <w:rsid w:val="000E16D6"/>
    <w:rsid w:val="00102899"/>
    <w:rsid w:val="00107F02"/>
    <w:rsid w:val="0012251A"/>
    <w:rsid w:val="001E2067"/>
    <w:rsid w:val="002318A3"/>
    <w:rsid w:val="00274101"/>
    <w:rsid w:val="002E5509"/>
    <w:rsid w:val="003327A9"/>
    <w:rsid w:val="00337870"/>
    <w:rsid w:val="003B0831"/>
    <w:rsid w:val="003F373B"/>
    <w:rsid w:val="0042167F"/>
    <w:rsid w:val="00640254"/>
    <w:rsid w:val="00646FA3"/>
    <w:rsid w:val="00647C61"/>
    <w:rsid w:val="006B1F91"/>
    <w:rsid w:val="006C4556"/>
    <w:rsid w:val="00710240"/>
    <w:rsid w:val="007703AD"/>
    <w:rsid w:val="00790527"/>
    <w:rsid w:val="008444AF"/>
    <w:rsid w:val="00844BD3"/>
    <w:rsid w:val="00894B11"/>
    <w:rsid w:val="00897A77"/>
    <w:rsid w:val="008C7F47"/>
    <w:rsid w:val="0090114C"/>
    <w:rsid w:val="009023FE"/>
    <w:rsid w:val="00924DF5"/>
    <w:rsid w:val="00927764"/>
    <w:rsid w:val="00A12536"/>
    <w:rsid w:val="00B30603"/>
    <w:rsid w:val="00C20908"/>
    <w:rsid w:val="00C963E6"/>
    <w:rsid w:val="00D16CA2"/>
    <w:rsid w:val="00D30179"/>
    <w:rsid w:val="00DB79F1"/>
    <w:rsid w:val="00E162FC"/>
    <w:rsid w:val="00E47368"/>
    <w:rsid w:val="00EB6B66"/>
    <w:rsid w:val="00ED3850"/>
    <w:rsid w:val="00EE6527"/>
    <w:rsid w:val="00F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72</cp:revision>
  <dcterms:created xsi:type="dcterms:W3CDTF">2020-08-26T21:16:00Z</dcterms:created>
  <dcterms:modified xsi:type="dcterms:W3CDTF">2020-08-29T08:51:00Z</dcterms:modified>
</cp:coreProperties>
</file>