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en-AU" w:eastAsia="en-AU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commentRangeEnd w:id="0"/>
      <w:proofErr w:type="spellEnd"/>
      <w:r w:rsidR="004B4351">
        <w:rPr>
          <w:rStyle w:val="CommentReference"/>
        </w:rPr>
        <w:commentReference w:id="0"/>
      </w:r>
      <w:ins w:id="1" w:author="Windows User" w:date="2021-04-12T11:50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Del="004B4351" w:rsidRDefault="00927764" w:rsidP="00927764">
      <w:pPr>
        <w:shd w:val="clear" w:color="auto" w:fill="F5F5F5"/>
        <w:spacing w:after="375"/>
        <w:rPr>
          <w:del w:id="2" w:author="Windows User" w:date="2021-04-12T11:54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ins w:id="3" w:author="Windows User" w:date="2021-04-12T11:56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2019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Windows User" w:date="2021-04-12T11:57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ini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" w:author="Windows User" w:date="2021-04-12T11:56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hujan di Indo</w:delText>
        </w:r>
      </w:del>
      <w:del w:id="6" w:author="Windows User" w:date="2021-04-12T11:55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 xml:space="preserve">nesia </w:delText>
        </w:r>
      </w:del>
      <w:ins w:id="7" w:author="Windows User" w:date="2021-04-12T11:56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penghujan di Indonesia mengalami pergeseran, antara bulan November sampai dengan Desember</w:t>
        </w:r>
      </w:ins>
      <w:ins w:id="8" w:author="Windows User" w:date="2021-04-12T11:57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del w:id="9" w:author="Windows User" w:date="2021-04-12T11:57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 xml:space="preserve">mundur </w:delText>
        </w:r>
      </w:del>
      <w:del w:id="10" w:author="Windows User" w:date="2021-04-12T11:52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del w:id="11" w:author="Windows User" w:date="2021-04-12T11:57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 xml:space="preserve">antara </w:delText>
        </w:r>
      </w:del>
      <w:del w:id="12" w:author="Windows User" w:date="2021-04-12T11:52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del w:id="13" w:author="Windows User" w:date="2021-04-12T11:57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>ulan November</w:delText>
        </w:r>
      </w:del>
      <w:del w:id="14" w:author="Windows User" w:date="2021-04-12T11:53:00Z">
        <w:r w:rsidDel="004B4351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del w:id="15" w:author="Windows User" w:date="2021-04-12T11:57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Desember</w:delText>
        </w:r>
      </w:del>
      <w:del w:id="16" w:author="Windows User" w:date="2021-04-12T11:53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17" w:author="Windows User" w:date="2021-04-12T11:57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2019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Windows User" w:date="2021-04-12T11:54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19" w:author="Windows User" w:date="2021-04-12T11:58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</w:delText>
        </w:r>
      </w:del>
      <w:ins w:id="20" w:author="Windows User" w:date="2021-04-12T11:58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atau kenangan kita yang lain</w:t>
        </w:r>
        <w:proofErr w:type="gramStart"/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21" w:author="Windows User" w:date="2021-04-12T11:59:00Z"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 walaupun hanya sekedar cemilan saja</w:t>
        </w:r>
        <w:proofErr w:type="gramStart"/>
        <w:r w:rsidR="004B4351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, </w:t>
        </w:r>
      </w:ins>
      <w:proofErr w:type="gramEnd"/>
      <w:del w:id="22" w:author="Windows User" w:date="2021-04-12T11:59:00Z">
        <w:r w:rsidRPr="00C50A1E" w:rsidDel="004B4351">
          <w:rPr>
            <w:rFonts w:ascii="Times New Roman" w:eastAsia="Times New Roman" w:hAnsi="Times New Roman" w:cs="Times New Roman"/>
            <w:sz w:val="24"/>
            <w:szCs w:val="24"/>
          </w:rPr>
          <w:delText>. Sering disebut cuma camilan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Del="00B77A8A" w:rsidRDefault="00927764" w:rsidP="00927764">
      <w:pPr>
        <w:shd w:val="clear" w:color="auto" w:fill="F5F5F5"/>
        <w:spacing w:after="375"/>
        <w:rPr>
          <w:del w:id="23" w:author="Windows User" w:date="2021-04-12T12:01:00Z"/>
          <w:rFonts w:ascii="Times New Roman" w:eastAsia="Times New Roman" w:hAnsi="Times New Roman" w:cs="Times New Roman"/>
          <w:sz w:val="24"/>
          <w:szCs w:val="24"/>
        </w:rPr>
      </w:pPr>
      <w:del w:id="24" w:author="Windows User" w:date="2021-04-12T12:00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>Sebungkus keripik yang dalam kemasan bisa dikonsumsi 4 porsi habis sekali duduk</w:delText>
        </w:r>
      </w:del>
      <w:ins w:id="25" w:author="Windows User" w:date="2021-04-12T12:00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Sekali duduk, sebungkus keripik yang terdiridari 4 porsi habis dikonsumsi. jika belum cukup, biasanya diatmbah gorengan sat</w:t>
        </w:r>
      </w:ins>
      <w:ins w:id="26" w:author="Windows User" w:date="2021-04-12T12:01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u atau dua biji, bahkan bisa sampai lima biji.</w:t>
        </w:r>
      </w:ins>
      <w:del w:id="27" w:author="Windows User" w:date="2021-04-12T12:01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. Belum cukup, tambah lagi gorengannya, satu-dua biji eh kok jadi lima?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Del="00B77A8A" w:rsidRDefault="00927764" w:rsidP="00927764">
      <w:pPr>
        <w:shd w:val="clear" w:color="auto" w:fill="F5F5F5"/>
        <w:spacing w:after="375"/>
        <w:rPr>
          <w:del w:id="28" w:author="Windows User" w:date="2021-04-12T12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ins w:id="29" w:author="Windows User" w:date="2021-04-12T12:03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del w:id="30" w:author="Windows User" w:date="2021-04-12T12:03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 xml:space="preserve">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31" w:author="Windows User" w:date="2021-04-12T12:03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  <w:proofErr w:type="gramEnd"/>
        <w:r w:rsidR="00B77A8A"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2" w:author="Windows User" w:date="2021-04-12T12:03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:rsidR="00927764" w:rsidRPr="00C50A1E" w:rsidDel="00B77A8A" w:rsidRDefault="00927764" w:rsidP="00927764">
      <w:pPr>
        <w:shd w:val="clear" w:color="auto" w:fill="F5F5F5"/>
        <w:spacing w:after="375"/>
        <w:rPr>
          <w:del w:id="33" w:author="Windows User" w:date="2021-04-12T12:03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4" w:author="Windows User" w:date="2021-04-12T12:03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del w:id="35" w:author="Windows User" w:date="2021-04-12T12:04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ins w:id="36" w:author="Windows User" w:date="2021-04-12T12:04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dan </w:t>
        </w:r>
        <w:proofErr w:type="gramStart"/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akan</w:t>
        </w:r>
        <w:proofErr w:type="gramEnd"/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terasa merepotkan.</w:t>
        </w:r>
      </w:ins>
      <w:del w:id="37" w:author="Windows User" w:date="2021-04-12T12:04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 xml:space="preserve"> Akan merepotkan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del w:id="38" w:author="Windows User" w:date="2021-04-12T12:05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del w:id="39" w:author="Windows User" w:date="2021-04-12T12:05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 xml:space="preserve"> Sebab kamu sudah terlalu manis, kata dia </w:delText>
        </w:r>
        <w:r w:rsidRPr="00C50A1E" w:rsidDel="00B77A8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40" w:author="Windows User" w:date="2021-04-12T12:05:00Z">
        <w:r w:rsidR="00B77A8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menjadi penyebab naiknya berat badan</w:t>
        </w:r>
      </w:ins>
      <w:del w:id="41" w:author="Windows User" w:date="2021-04-12T12:06:00Z">
        <w:r w:rsidRPr="00C50A1E" w:rsidDel="00B77A8A">
          <w:rPr>
            <w:rFonts w:ascii="Times New Roman" w:eastAsia="Times New Roman" w:hAnsi="Times New Roman" w:cs="Times New Roman"/>
            <w:sz w:val="24"/>
            <w:szCs w:val="24"/>
          </w:rPr>
          <w:delText>jadi biang berat badan yang lebih suka naiknya</w:delText>
        </w:r>
      </w:del>
      <w:bookmarkStart w:id="42" w:name="_GoBack"/>
      <w:bookmarkEnd w:id="4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1-04-12T11:52:00Z" w:initials="titik">
    <w:p w:rsidR="004B4351" w:rsidRPr="004B4351" w:rsidRDefault="004B4351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Sebelum “atau” sebaiknya ditambahkan tanda baca koma (,)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BF9" w:rsidRDefault="00401BF9">
      <w:r>
        <w:separator/>
      </w:r>
    </w:p>
  </w:endnote>
  <w:endnote w:type="continuationSeparator" w:id="0">
    <w:p w:rsidR="00401BF9" w:rsidRDefault="00401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401BF9">
    <w:pPr>
      <w:pStyle w:val="Footer"/>
    </w:pPr>
  </w:p>
  <w:p w:rsidR="00941E77" w:rsidRDefault="00401B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BF9" w:rsidRDefault="00401BF9">
      <w:r>
        <w:separator/>
      </w:r>
    </w:p>
  </w:footnote>
  <w:footnote w:type="continuationSeparator" w:id="0">
    <w:p w:rsidR="00401BF9" w:rsidRDefault="00401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01BF9"/>
    <w:rsid w:val="0042167F"/>
    <w:rsid w:val="004B4351"/>
    <w:rsid w:val="00924DF5"/>
    <w:rsid w:val="00927764"/>
    <w:rsid w:val="00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B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4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35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4B43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35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43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3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3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3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Windows User</cp:lastModifiedBy>
  <cp:revision>2</cp:revision>
  <dcterms:created xsi:type="dcterms:W3CDTF">2021-04-12T05:07:00Z</dcterms:created>
  <dcterms:modified xsi:type="dcterms:W3CDTF">2021-04-12T05:07:00Z</dcterms:modified>
</cp:coreProperties>
</file>