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Windows User" w:date="2020-09-16T10:32:00Z">
              <w:r w:rsidRPr="00EC6F38" w:rsidDel="00AC487A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1" w:author="Windows User" w:date="2020-09-16T10:32:00Z">
              <w:r w:rsidR="00AC487A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2" w:author="Windows User" w:date="2020-09-16T10:33:00Z">
              <w:r w:rsidRPr="00EC6F38" w:rsidDel="00AC487A">
                <w:rPr>
                  <w:rFonts w:ascii="Times New Roman" w:eastAsia="Times New Roman" w:hAnsi="Times New Roman" w:cs="Times New Roman"/>
                  <w:szCs w:val="24"/>
                </w:rPr>
                <w:delText xml:space="preserve">tiap </w:delText>
              </w:r>
            </w:del>
            <w:proofErr w:type="spellStart"/>
            <w:ins w:id="3" w:author="Windows User" w:date="2020-09-16T10:33:00Z">
              <w:r w:rsidR="00AC487A">
                <w:rPr>
                  <w:rFonts w:ascii="Times New Roman" w:eastAsia="Times New Roman" w:hAnsi="Times New Roman" w:cs="Times New Roman"/>
                  <w:szCs w:val="24"/>
                </w:rPr>
                <w:t>setiap</w:t>
              </w:r>
              <w:proofErr w:type="spellEnd"/>
              <w:r w:rsidR="00AC487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C487A">
              <w:rPr>
                <w:rFonts w:ascii="Times New Roman" w:eastAsia="Times New Roman" w:hAnsi="Times New Roman" w:cs="Times New Roman"/>
                <w:szCs w:val="24"/>
              </w:rPr>
              <w:t>bekerja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C487A">
              <w:rPr>
                <w:rFonts w:ascii="Times New Roman" w:eastAsia="Times New Roman" w:hAnsi="Times New Roman" w:cs="Times New Roman"/>
                <w:szCs w:val="24"/>
              </w:rPr>
              <w:t>memperluas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AC487A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AC487A">
              <w:rPr>
                <w:rFonts w:ascii="Times New Roman" w:eastAsia="Times New Roman" w:hAnsi="Times New Roman" w:cs="Times New Roman"/>
                <w:szCs w:val="24"/>
              </w:rPr>
              <w:t>embelajaran</w:t>
            </w:r>
            <w:proofErr w:type="spellEnd"/>
            <w:r w:rsidR="00AC48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C487A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AC48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C487A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AC48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C487A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AC487A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AC487A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AC487A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AC487A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AC487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AC487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AC487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55201">
              <w:rPr>
                <w:rFonts w:ascii="Times New Roman" w:eastAsia="Times New Roman" w:hAnsi="Times New Roman" w:cs="Times New Roman"/>
                <w:szCs w:val="24"/>
              </w:rPr>
              <w:t>perubahan</w:t>
            </w:r>
            <w:proofErr w:type="spellEnd"/>
            <w:r w:rsidR="00255201">
              <w:rPr>
                <w:rFonts w:ascii="Times New Roman" w:eastAsia="Times New Roman" w:hAnsi="Times New Roman" w:cs="Times New Roman"/>
                <w:szCs w:val="24"/>
              </w:rPr>
              <w:t xml:space="preserve"> zaman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</w:t>
            </w:r>
            <w:r w:rsidR="00255201">
              <w:rPr>
                <w:rFonts w:ascii="Times New Roman" w:eastAsia="Times New Roman" w:hAnsi="Times New Roman" w:cs="Times New Roman"/>
                <w:szCs w:val="24"/>
              </w:rPr>
              <w:t xml:space="preserve">oses </w:t>
            </w:r>
            <w:proofErr w:type="spellStart"/>
            <w:r w:rsidR="00255201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2552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55201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2552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55201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2552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255201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25520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255201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255201" w:rsidP="0025520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>melihat</w:t>
            </w:r>
            <w:bookmarkStart w:id="4" w:name="_GoBack"/>
            <w:bookmarkEnd w:id="4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Windows Live" w15:userId="9cd1a3e671f9be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55201"/>
    <w:rsid w:val="0042167F"/>
    <w:rsid w:val="00924DF5"/>
    <w:rsid w:val="00AC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A0C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3C272-5992-4AC0-807D-769509E9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2020-09-16T03:40:00Z</dcterms:created>
  <dcterms:modified xsi:type="dcterms:W3CDTF">2020-09-16T03:40:00Z</dcterms:modified>
</cp:coreProperties>
</file>