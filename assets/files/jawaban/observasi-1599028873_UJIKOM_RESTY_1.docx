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F01E9">
              <w:rPr>
                <w:rFonts w:ascii="Times New Roman" w:eastAsia="Times New Roman" w:hAnsi="Times New Roman" w:cs="Times New Roman"/>
                <w:i/>
                <w:szCs w:val="24"/>
                <w:rPrChange w:id="1" w:author="Krest" w:date="2020-09-02T12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</w:t>
            </w:r>
            <w:del w:id="2" w:author="Krest" w:date="2020-09-02T12:49:00Z">
              <w:r w:rsidRPr="00EF01E9" w:rsidDel="00EF01E9">
                <w:rPr>
                  <w:rFonts w:ascii="Times New Roman" w:eastAsia="Times New Roman" w:hAnsi="Times New Roman" w:cs="Times New Roman"/>
                  <w:i/>
                  <w:szCs w:val="24"/>
                  <w:rPrChange w:id="3" w:author="Krest" w:date="2020-09-02T12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</w:delText>
              </w:r>
            </w:del>
            <w:r w:rsidRPr="00EF01E9">
              <w:rPr>
                <w:rFonts w:ascii="Times New Roman" w:eastAsia="Times New Roman" w:hAnsi="Times New Roman" w:cs="Times New Roman"/>
                <w:i/>
                <w:szCs w:val="24"/>
                <w:rPrChange w:id="4" w:author="Krest" w:date="2020-09-02T12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ins w:id="5" w:author="Krest" w:date="2020-09-02T12:49:00Z">
              <w:r w:rsidR="00EF01E9">
                <w:rPr>
                  <w:rFonts w:ascii="Times New Roman" w:eastAsia="Times New Roman" w:hAnsi="Times New Roman" w:cs="Times New Roman"/>
                  <w:i/>
                  <w:szCs w:val="24"/>
                </w:rPr>
                <w:t>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Krest" w:date="2020-09-02T12:52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Krest" w:date="2020-09-02T12:52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Krest" w:date="2020-09-02T12:53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Krest" w:date="2020-09-02T12:53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Krest" w:date="2020-09-02T12:55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1" w:author="Krest" w:date="2020-09-02T12:55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12" w:author="Krest" w:date="2020-09-02T12:55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3" w:author="Krest" w:date="2020-09-02T12:56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4" w:author="Krest" w:date="2020-09-02T12:56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Krest" w:date="2020-09-02T12:57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6" w:author="Krest" w:date="2020-09-02T12:57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Krest" w:date="2020-09-02T12:57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Krest" w:date="2020-09-02T12:57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9" w:author="Krest" w:date="2020-09-02T12:47:00Z">
              <w:r w:rsidR="00EF01E9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Krest" w:date="2020-09-02T12:58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Krest" w:date="2020-09-02T12:59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Krest" w:date="2020-09-02T12:59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Krest" w:date="2020-09-02T12:59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4" w:author="Krest" w:date="2020-09-02T12:59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5" w:author="Krest" w:date="2020-09-02T13:01:00Z">
              <w:r w:rsidRPr="00EC6F38" w:rsidDel="001352ED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26" w:author="Krest" w:date="2020-09-02T13:01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7" w:author="Krest" w:date="2020-09-02T12:47:00Z">
              <w:r w:rsidR="00EF01E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8" w:author="Krest" w:date="2020-09-02T12:47:00Z">
              <w:r w:rsidRPr="00EC6F38" w:rsidDel="00EF01E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9" w:author="Krest" w:date="2020-09-02T13:01:00Z">
              <w:r w:rsidR="001352E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Krest" w:date="2020-09-02T13:01:00Z">
              <w:r w:rsidRPr="00EC6F38" w:rsidDel="00236F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Krest" w:date="2020-09-02T13:01:00Z">
              <w:r w:rsidR="00236F9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est">
    <w15:presenceInfo w15:providerId="None" w15:userId="Kr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352ED"/>
    <w:rsid w:val="001D038C"/>
    <w:rsid w:val="00236F94"/>
    <w:rsid w:val="00240407"/>
    <w:rsid w:val="0042167F"/>
    <w:rsid w:val="00924DF5"/>
    <w:rsid w:val="00EF01E9"/>
    <w:rsid w:val="00F4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Resty Mustika Pratiwi</cp:lastModifiedBy>
  <cp:revision>2</cp:revision>
  <dcterms:created xsi:type="dcterms:W3CDTF">2020-09-02T06:25:00Z</dcterms:created>
  <dcterms:modified xsi:type="dcterms:W3CDTF">2020-09-02T06:25:00Z</dcterms:modified>
</cp:coreProperties>
</file>