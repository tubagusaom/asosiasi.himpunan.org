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C20908" w:rsidRDefault="00927764" w:rsidP="00C20908">
      <w:pPr>
        <w:pStyle w:val="ListParagraph"/>
        <w:numPr>
          <w:ilvl w:val="0"/>
          <w:numId w:val="3"/>
        </w:numPr>
        <w:rPr>
          <w:rFonts w:ascii="Cambria" w:hAnsi="Cambria"/>
        </w:rPr>
      </w:pPr>
      <w:proofErr w:type="spellStart"/>
      <w:r w:rsidRPr="00C20908">
        <w:rPr>
          <w:rFonts w:ascii="Cambria" w:hAnsi="Cambria" w:cs="Times New Roman"/>
          <w:sz w:val="24"/>
          <w:szCs w:val="24"/>
        </w:rPr>
        <w:t>Suntinglah</w:t>
      </w:r>
      <w:proofErr w:type="spellEnd"/>
      <w:r w:rsidRPr="00C20908">
        <w:rPr>
          <w:rFonts w:ascii="Cambria" w:hAnsi="Cambria" w:cs="Times New Roman"/>
          <w:sz w:val="24"/>
          <w:szCs w:val="24"/>
        </w:rPr>
        <w:t xml:space="preserve"> </w:t>
      </w:r>
      <w:proofErr w:type="spellStart"/>
      <w:r w:rsidRPr="00C20908">
        <w:rPr>
          <w:rFonts w:ascii="Cambria" w:hAnsi="Cambria" w:cs="Times New Roman"/>
          <w:sz w:val="24"/>
          <w:szCs w:val="24"/>
        </w:rPr>
        <w:t>artikel</w:t>
      </w:r>
      <w:proofErr w:type="spellEnd"/>
      <w:r w:rsidRPr="00C20908">
        <w:rPr>
          <w:rFonts w:ascii="Cambria" w:hAnsi="Cambria" w:cs="Times New Roman"/>
          <w:sz w:val="24"/>
          <w:szCs w:val="24"/>
        </w:rPr>
        <w:t xml:space="preserve"> </w:t>
      </w:r>
      <w:proofErr w:type="spellStart"/>
      <w:r w:rsidRPr="00C20908">
        <w:rPr>
          <w:rFonts w:ascii="Cambria" w:hAnsi="Cambria" w:cs="Times New Roman"/>
          <w:sz w:val="24"/>
          <w:szCs w:val="24"/>
        </w:rPr>
        <w:t>berikut</w:t>
      </w:r>
      <w:proofErr w:type="spellEnd"/>
      <w:r w:rsidRPr="00C20908">
        <w:rPr>
          <w:rFonts w:ascii="Cambria" w:hAnsi="Cambria" w:cs="Times New Roman"/>
          <w:sz w:val="24"/>
          <w:szCs w:val="24"/>
        </w:rPr>
        <w:t xml:space="preserve"> </w:t>
      </w:r>
      <w:proofErr w:type="spellStart"/>
      <w:r w:rsidRPr="00C20908">
        <w:rPr>
          <w:rFonts w:ascii="Cambria" w:hAnsi="Cambria" w:cs="Times New Roman"/>
          <w:sz w:val="24"/>
          <w:szCs w:val="24"/>
        </w:rPr>
        <w:t>ini</w:t>
      </w:r>
      <w:proofErr w:type="spellEnd"/>
      <w:r w:rsidRPr="00C20908">
        <w:rPr>
          <w:rFonts w:ascii="Cambria" w:hAnsi="Cambria" w:cs="Times New Roman"/>
          <w:sz w:val="24"/>
          <w:szCs w:val="24"/>
        </w:rPr>
        <w:t xml:space="preserve"> </w:t>
      </w:r>
      <w:proofErr w:type="spellStart"/>
      <w:r w:rsidR="00C20908">
        <w:rPr>
          <w:rFonts w:ascii="Cambria" w:hAnsi="Cambria" w:cs="Times New Roman"/>
          <w:sz w:val="24"/>
          <w:szCs w:val="24"/>
        </w:rPr>
        <w:t>secara</w:t>
      </w:r>
      <w:proofErr w:type="spellEnd"/>
      <w:r w:rsidR="00C20908">
        <w:rPr>
          <w:rFonts w:ascii="Cambria" w:hAnsi="Cambria" w:cs="Times New Roman"/>
          <w:sz w:val="24"/>
          <w:szCs w:val="24"/>
        </w:rPr>
        <w:t xml:space="preserve"> digital!</w:t>
      </w: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bookmarkStart w:id="0" w:name="_GoBack"/>
      <w:bookmarkEnd w:id="0"/>
      <w:proofErr w:type="spellStart"/>
      <w:r w:rsidRPr="00C50A1E">
        <w:rPr>
          <w:rFonts w:ascii="Times New Roman" w:eastAsia="Times New Roman" w:hAnsi="Times New Roman" w:cs="Times New Roman"/>
          <w:kern w:val="36"/>
          <w:sz w:val="54"/>
          <w:szCs w:val="54"/>
        </w:rPr>
        <w:t>Hujan</w:t>
      </w:r>
      <w:proofErr w:type="spellEnd"/>
      <w:r w:rsidRPr="00C50A1E">
        <w:rPr>
          <w:rFonts w:ascii="Times New Roman" w:eastAsia="Times New Roman" w:hAnsi="Times New Roman" w:cs="Times New Roman"/>
          <w:kern w:val="36"/>
          <w:sz w:val="54"/>
          <w:szCs w:val="54"/>
        </w:rPr>
        <w:t xml:space="preserve"> </w:t>
      </w:r>
      <w:proofErr w:type="spellStart"/>
      <w:r w:rsidRPr="00C50A1E">
        <w:rPr>
          <w:rFonts w:ascii="Times New Roman" w:eastAsia="Times New Roman" w:hAnsi="Times New Roman" w:cs="Times New Roman"/>
          <w:kern w:val="36"/>
          <w:sz w:val="54"/>
          <w:szCs w:val="54"/>
        </w:rPr>
        <w:t>Turun</w:t>
      </w:r>
      <w:proofErr w:type="spellEnd"/>
      <w:r w:rsidRPr="00C50A1E">
        <w:rPr>
          <w:rFonts w:ascii="Times New Roman" w:eastAsia="Times New Roman" w:hAnsi="Times New Roman" w:cs="Times New Roman"/>
          <w:kern w:val="36"/>
          <w:sz w:val="54"/>
          <w:szCs w:val="54"/>
        </w:rPr>
        <w:t xml:space="preserve">, </w:t>
      </w:r>
      <w:proofErr w:type="spellStart"/>
      <w:r w:rsidRPr="00C50A1E">
        <w:rPr>
          <w:rFonts w:ascii="Times New Roman" w:eastAsia="Times New Roman" w:hAnsi="Times New Roman" w:cs="Times New Roman"/>
          <w:kern w:val="36"/>
          <w:sz w:val="54"/>
          <w:szCs w:val="54"/>
        </w:rPr>
        <w:t>Berat</w:t>
      </w:r>
      <w:proofErr w:type="spellEnd"/>
      <w:r w:rsidRPr="00C50A1E">
        <w:rPr>
          <w:rFonts w:ascii="Times New Roman" w:eastAsia="Times New Roman" w:hAnsi="Times New Roman" w:cs="Times New Roman"/>
          <w:kern w:val="36"/>
          <w:sz w:val="54"/>
          <w:szCs w:val="54"/>
        </w:rPr>
        <w:t xml:space="preserve"> </w:t>
      </w:r>
      <w:proofErr w:type="spellStart"/>
      <w:r w:rsidRPr="00C50A1E">
        <w:rPr>
          <w:rFonts w:ascii="Times New Roman" w:eastAsia="Times New Roman" w:hAnsi="Times New Roman" w:cs="Times New Roman"/>
          <w:kern w:val="36"/>
          <w:sz w:val="54"/>
          <w:szCs w:val="54"/>
        </w:rPr>
        <w:t>Badan</w:t>
      </w:r>
      <w:proofErr w:type="spellEnd"/>
      <w:r w:rsidRPr="00C50A1E">
        <w:rPr>
          <w:rFonts w:ascii="Times New Roman" w:eastAsia="Times New Roman" w:hAnsi="Times New Roman" w:cs="Times New Roman"/>
          <w:kern w:val="36"/>
          <w:sz w:val="54"/>
          <w:szCs w:val="54"/>
        </w:rPr>
        <w:t xml:space="preserve"> </w:t>
      </w:r>
      <w:proofErr w:type="spellStart"/>
      <w:r w:rsidRPr="00C50A1E">
        <w:rPr>
          <w:rFonts w:ascii="Times New Roman" w:eastAsia="Times New Roman" w:hAnsi="Times New Roman" w:cs="Times New Roman"/>
          <w:kern w:val="36"/>
          <w:sz w:val="54"/>
          <w:szCs w:val="54"/>
        </w:rPr>
        <w:t>Naik</w:t>
      </w:r>
      <w:proofErr w:type="spellEnd"/>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 xml:space="preserve">5 </w:t>
      </w:r>
      <w:proofErr w:type="spellStart"/>
      <w:r w:rsidRPr="00C50A1E">
        <w:rPr>
          <w:rFonts w:ascii="Roboto" w:eastAsia="Times New Roman" w:hAnsi="Roboto" w:cs="Times New Roman"/>
          <w:sz w:val="17"/>
          <w:szCs w:val="17"/>
        </w:rPr>
        <w:t>Januari</w:t>
      </w:r>
      <w:proofErr w:type="spellEnd"/>
      <w:r w:rsidRPr="00C50A1E">
        <w:rPr>
          <w:rFonts w:ascii="Roboto" w:eastAsia="Times New Roman" w:hAnsi="Roboto" w:cs="Times New Roman"/>
          <w:sz w:val="17"/>
          <w:szCs w:val="17"/>
        </w:rPr>
        <w:t xml:space="preserve"> 2020   20:48 </w:t>
      </w:r>
      <w:proofErr w:type="spellStart"/>
      <w:r w:rsidRPr="00C50A1E">
        <w:rPr>
          <w:rFonts w:ascii="Roboto" w:eastAsia="Times New Roman" w:hAnsi="Roboto" w:cs="Times New Roman"/>
          <w:sz w:val="17"/>
          <w:szCs w:val="17"/>
        </w:rPr>
        <w:t>Diperbarui</w:t>
      </w:r>
      <w:proofErr w:type="spellEnd"/>
      <w:r w:rsidRPr="00C50A1E">
        <w:rPr>
          <w:rFonts w:ascii="Roboto" w:eastAsia="Times New Roman" w:hAnsi="Roboto" w:cs="Times New Roman"/>
          <w:sz w:val="17"/>
          <w:szCs w:val="17"/>
        </w:rPr>
        <w:t xml:space="preserve">: 6 </w:t>
      </w:r>
      <w:proofErr w:type="spellStart"/>
      <w:r w:rsidRPr="00C50A1E">
        <w:rPr>
          <w:rFonts w:ascii="Roboto" w:eastAsia="Times New Roman" w:hAnsi="Roboto" w:cs="Times New Roman"/>
          <w:sz w:val="17"/>
          <w:szCs w:val="17"/>
        </w:rPr>
        <w:t>Januari</w:t>
      </w:r>
      <w:proofErr w:type="spellEnd"/>
      <w:r w:rsidRPr="00C50A1E">
        <w:rPr>
          <w:rFonts w:ascii="Roboto" w:eastAsia="Times New Roman" w:hAnsi="Roboto" w:cs="Times New Roman"/>
          <w:sz w:val="17"/>
          <w:szCs w:val="17"/>
        </w:rPr>
        <w:t xml:space="preserve"> 2020   </w:t>
      </w:r>
      <w:proofErr w:type="gramStart"/>
      <w:r w:rsidRPr="00C50A1E">
        <w:rPr>
          <w:rFonts w:ascii="Roboto" w:eastAsia="Times New Roman" w:hAnsi="Roboto" w:cs="Times New Roman"/>
          <w:sz w:val="17"/>
          <w:szCs w:val="17"/>
        </w:rPr>
        <w:t>05:43  61</w:t>
      </w:r>
      <w:proofErr w:type="gramEnd"/>
      <w:r w:rsidRPr="00C50A1E">
        <w:rPr>
          <w:rFonts w:ascii="Roboto" w:eastAsia="Times New Roman" w:hAnsi="Roboto" w:cs="Times New Roman"/>
          <w:sz w:val="17"/>
          <w:szCs w:val="17"/>
        </w:rPr>
        <w:t>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proofErr w:type="spellStart"/>
      <w:r w:rsidRPr="00C50A1E">
        <w:rPr>
          <w:rFonts w:ascii="Times New Roman" w:eastAsia="Times New Roman" w:hAnsi="Times New Roman" w:cs="Times New Roman"/>
          <w:sz w:val="18"/>
          <w:szCs w:val="18"/>
        </w:rPr>
        <w:t>Ilustrasi</w:t>
      </w:r>
      <w:proofErr w:type="spellEnd"/>
      <w:r w:rsidRPr="00C50A1E">
        <w:rPr>
          <w:rFonts w:ascii="Times New Roman" w:eastAsia="Times New Roman" w:hAnsi="Times New Roman" w:cs="Times New Roman"/>
          <w:sz w:val="18"/>
          <w:szCs w:val="18"/>
        </w:rPr>
        <w:t xml:space="preserve"> | unsplash.com</w:t>
      </w:r>
    </w:p>
    <w:p w:rsidR="0012531B" w:rsidRDefault="00927764" w:rsidP="00927764">
      <w:pPr>
        <w:shd w:val="clear" w:color="auto" w:fill="F5F5F5"/>
        <w:spacing w:after="375"/>
        <w:rPr>
          <w:ins w:id="1" w:author="ASUS" w:date="2021-02-19T11:46:00Z"/>
          <w:rFonts w:ascii="Times New Roman" w:eastAsia="Times New Roman" w:hAnsi="Times New Roman" w:cs="Times New Roman"/>
          <w:i/>
          <w:iCs/>
          <w:sz w:val="24"/>
          <w:szCs w:val="24"/>
        </w:rPr>
      </w:pPr>
      <w:del w:id="2" w:author="ASUS" w:date="2021-02-19T11:47:00Z">
        <w:r w:rsidRPr="00C50A1E" w:rsidDel="0012531B">
          <w:rPr>
            <w:rFonts w:ascii="Times New Roman" w:eastAsia="Times New Roman" w:hAnsi="Times New Roman" w:cs="Times New Roman"/>
            <w:i/>
            <w:iCs/>
            <w:sz w:val="24"/>
            <w:szCs w:val="24"/>
          </w:rPr>
          <w:delText>Hujan turun</w:delText>
        </w:r>
      </w:del>
      <w:del w:id="3" w:author="ASUS" w:date="2021-02-19T11:41:00Z">
        <w:r w:rsidRPr="00C50A1E" w:rsidDel="0012531B">
          <w:rPr>
            <w:rFonts w:ascii="Times New Roman" w:eastAsia="Times New Roman" w:hAnsi="Times New Roman" w:cs="Times New Roman"/>
            <w:i/>
            <w:iCs/>
            <w:sz w:val="24"/>
            <w:szCs w:val="24"/>
          </w:rPr>
          <w:delText xml:space="preserve">, </w:delText>
        </w:r>
      </w:del>
      <w:del w:id="4" w:author="ASUS" w:date="2021-02-19T11:47:00Z">
        <w:r w:rsidRPr="00C50A1E" w:rsidDel="0012531B">
          <w:rPr>
            <w:rFonts w:ascii="Times New Roman" w:eastAsia="Times New Roman" w:hAnsi="Times New Roman" w:cs="Times New Roman"/>
            <w:i/>
            <w:iCs/>
            <w:sz w:val="24"/>
            <w:szCs w:val="24"/>
          </w:rPr>
          <w:delText>berat badan naik, hubungan sama dia tetep temenan aja</w:delText>
        </w:r>
      </w:del>
      <w:r w:rsidRPr="00C50A1E">
        <w:rPr>
          <w:rFonts w:ascii="Times New Roman" w:eastAsia="Times New Roman" w:hAnsi="Times New Roman" w:cs="Times New Roman"/>
          <w:i/>
          <w:iCs/>
          <w:sz w:val="24"/>
          <w:szCs w:val="24"/>
        </w:rPr>
        <w:t>.</w:t>
      </w:r>
    </w:p>
    <w:p w:rsidR="0012531B" w:rsidRDefault="0012531B" w:rsidP="00927764">
      <w:pPr>
        <w:shd w:val="clear" w:color="auto" w:fill="F5F5F5"/>
        <w:spacing w:after="375"/>
        <w:rPr>
          <w:ins w:id="5" w:author="ASUS" w:date="2021-02-19T11:46:00Z"/>
          <w:rFonts w:ascii="Times New Roman" w:eastAsia="Times New Roman" w:hAnsi="Times New Roman" w:cs="Times New Roman"/>
          <w:sz w:val="24"/>
          <w:szCs w:val="24"/>
        </w:rPr>
      </w:pPr>
      <w:moveToRangeStart w:id="6" w:author="ASUS" w:date="2021-02-19T11:46:00Z" w:name="move64627584"/>
      <w:proofErr w:type="spellStart"/>
      <w:moveTo w:id="7" w:author="ASUS" w:date="2021-02-19T11:46:00Z">
        <w:r w:rsidRPr="00C50A1E">
          <w:rPr>
            <w:rFonts w:ascii="Times New Roman" w:eastAsia="Times New Roman" w:hAnsi="Times New Roman" w:cs="Times New Roman"/>
            <w:sz w:val="24"/>
            <w:szCs w:val="24"/>
          </w:rPr>
          <w:t>Januari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sehari-hari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begitu</w:t>
        </w:r>
        <w:proofErr w:type="spellEnd"/>
        <w:r w:rsidRPr="00C50A1E">
          <w:rPr>
            <w:rFonts w:ascii="Times New Roman" w:eastAsia="Times New Roman" w:hAnsi="Times New Roman" w:cs="Times New Roman"/>
            <w:sz w:val="24"/>
            <w:szCs w:val="24"/>
          </w:rPr>
          <w:t xml:space="preserve"> kata orang </w:t>
        </w:r>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mengartikannya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Benar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saja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Meski</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tahun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awal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musim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di Indonesia </w:t>
        </w:r>
        <w:proofErr w:type="spellStart"/>
        <w:r>
          <w:rPr>
            <w:rFonts w:ascii="Times New Roman" w:eastAsia="Times New Roman" w:hAnsi="Times New Roman" w:cs="Times New Roman"/>
            <w:sz w:val="24"/>
            <w:szCs w:val="24"/>
          </w:rPr>
          <w:t>mundur</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Bulan</w:t>
        </w:r>
        <w:proofErr w:type="spellEnd"/>
        <w:r>
          <w:rPr>
            <w:rFonts w:ascii="Times New Roman" w:eastAsia="Times New Roman" w:hAnsi="Times New Roman" w:cs="Times New Roman"/>
            <w:sz w:val="24"/>
            <w:szCs w:val="24"/>
          </w:rPr>
          <w:t xml:space="preserve"> November-</w:t>
        </w:r>
        <w:proofErr w:type="spellStart"/>
        <w:r w:rsidRPr="00C50A1E">
          <w:rPr>
            <w:rFonts w:ascii="Times New Roman" w:eastAsia="Times New Roman" w:hAnsi="Times New Roman" w:cs="Times New Roman"/>
            <w:sz w:val="24"/>
            <w:szCs w:val="24"/>
          </w:rPr>
          <w:t>Desember</w:t>
        </w:r>
        <w:proofErr w:type="spellEnd"/>
        <w:r w:rsidRPr="00C50A1E">
          <w:rPr>
            <w:rFonts w:ascii="Times New Roman" w:eastAsia="Times New Roman" w:hAnsi="Times New Roman" w:cs="Times New Roman"/>
            <w:sz w:val="24"/>
            <w:szCs w:val="24"/>
          </w:rPr>
          <w:t xml:space="preserve"> 2019,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benar-benar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datang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seperti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perkiraan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Sudah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sangat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terasa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sejak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awal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tahun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baru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w:t>
        </w:r>
      </w:moveTo>
      <w:moveToRangeEnd w:id="6"/>
    </w:p>
    <w:p w:rsidR="0012531B" w:rsidRPr="00C50A1E" w:rsidRDefault="0012531B" w:rsidP="0012531B">
      <w:pPr>
        <w:shd w:val="clear" w:color="auto" w:fill="F5F5F5"/>
        <w:spacing w:after="375"/>
        <w:rPr>
          <w:moveTo w:id="8" w:author="ASUS" w:date="2021-02-19T11:46:00Z"/>
          <w:rFonts w:ascii="Times New Roman" w:eastAsia="Times New Roman" w:hAnsi="Times New Roman" w:cs="Times New Roman"/>
          <w:sz w:val="24"/>
          <w:szCs w:val="24"/>
        </w:rPr>
      </w:pPr>
      <w:moveToRangeStart w:id="9" w:author="ASUS" w:date="2021-02-19T11:46:00Z" w:name="move64627631"/>
      <w:proofErr w:type="spellStart"/>
      <w:moveTo w:id="10" w:author="ASUS" w:date="2021-02-19T11:46:00Z">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disalahkan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karena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mengundang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kenangan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ternyata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pandai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perasaan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hatimu</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ambyar</w:t>
        </w:r>
        <w:proofErr w:type="spellEnd"/>
        <w:r w:rsidRPr="00C50A1E">
          <w:rPr>
            <w:rFonts w:ascii="Times New Roman" w:eastAsia="Times New Roman" w:hAnsi="Times New Roman" w:cs="Times New Roman"/>
            <w:sz w:val="24"/>
            <w:szCs w:val="24"/>
          </w:rPr>
          <w:t xml:space="preserve">, pun </w:t>
        </w:r>
        <w:proofErr w:type="spellStart"/>
        <w:r w:rsidRPr="00C50A1E">
          <w:rPr>
            <w:rFonts w:ascii="Times New Roman" w:eastAsia="Times New Roman" w:hAnsi="Times New Roman" w:cs="Times New Roman"/>
            <w:sz w:val="24"/>
            <w:szCs w:val="24"/>
          </w:rPr>
          <w:t>perilaku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yang lain. </w:t>
        </w:r>
        <w:proofErr w:type="spellStart"/>
        <w:r w:rsidRPr="00C50A1E">
          <w:rPr>
            <w:rFonts w:ascii="Times New Roman" w:eastAsia="Times New Roman" w:hAnsi="Times New Roman" w:cs="Times New Roman"/>
            <w:sz w:val="24"/>
            <w:szCs w:val="24"/>
          </w:rPr>
          <w:t>Soal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lapar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Kok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ya</w:t>
        </w:r>
        <w:proofErr w:type="spellEnd"/>
        <w:r w:rsidRPr="00C50A1E">
          <w:rPr>
            <w:rFonts w:ascii="Times New Roman" w:eastAsia="Times New Roman" w:hAnsi="Times New Roman" w:cs="Times New Roman"/>
            <w:sz w:val="24"/>
            <w:szCs w:val="24"/>
          </w:rPr>
          <w:t>?</w:t>
        </w:r>
      </w:moveTo>
    </w:p>
    <w:moveToRangeEnd w:id="9"/>
    <w:p w:rsidR="00927764" w:rsidRPr="00C50A1E" w:rsidRDefault="0012531B" w:rsidP="00927764">
      <w:pPr>
        <w:shd w:val="clear" w:color="auto" w:fill="F5F5F5"/>
        <w:spacing w:after="375"/>
        <w:rPr>
          <w:rFonts w:ascii="Times New Roman" w:eastAsia="Times New Roman" w:hAnsi="Times New Roman" w:cs="Times New Roman"/>
          <w:sz w:val="24"/>
          <w:szCs w:val="24"/>
        </w:rPr>
      </w:pPr>
      <w:proofErr w:type="spellStart"/>
      <w:ins w:id="11" w:author="ASUS" w:date="2021-02-19T11:48:00Z">
        <w:r w:rsidRPr="00C50A1E">
          <w:rPr>
            <w:rFonts w:ascii="Times New Roman" w:eastAsia="Times New Roman" w:hAnsi="Times New Roman" w:cs="Times New Roman"/>
            <w:b/>
            <w:bCs/>
            <w:sz w:val="24"/>
            <w:szCs w:val="24"/>
          </w:rPr>
          <w:t>Mengapa</w:t>
        </w:r>
        <w:proofErr w:type="spellEnd"/>
        <w:r w:rsidRPr="00C50A1E">
          <w:rPr>
            <w:rFonts w:ascii="Times New Roman" w:eastAsia="Times New Roman" w:hAnsi="Times New Roman" w:cs="Times New Roman"/>
            <w:b/>
            <w:bCs/>
            <w:sz w:val="24"/>
            <w:szCs w:val="24"/>
          </w:rPr>
          <w:t xml:space="preserve"> Kita </w:t>
        </w:r>
        <w:proofErr w:type="spellStart"/>
        <w:r w:rsidRPr="00C50A1E">
          <w:rPr>
            <w:rFonts w:ascii="Times New Roman" w:eastAsia="Times New Roman" w:hAnsi="Times New Roman" w:cs="Times New Roman"/>
            <w:b/>
            <w:bCs/>
            <w:sz w:val="24"/>
            <w:szCs w:val="24"/>
          </w:rPr>
          <w:t>Merasa</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Lapar</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Ketika</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Hujan</w:t>
        </w:r>
        <w:proofErr w:type="spellEnd"/>
        <w:r w:rsidRPr="00C50A1E">
          <w:rPr>
            <w:rFonts w:ascii="Times New Roman" w:eastAsia="Times New Roman" w:hAnsi="Times New Roman" w:cs="Times New Roman"/>
            <w:sz w:val="24"/>
            <w:szCs w:val="24"/>
          </w:rPr>
          <w:br/>
        </w:r>
        <w:proofErr w:type="spellStart"/>
        <w:r w:rsidRPr="00C50A1E">
          <w:rPr>
            <w:rFonts w:ascii="Times New Roman" w:eastAsia="Times New Roman" w:hAnsi="Times New Roman" w:cs="Times New Roman"/>
            <w:sz w:val="24"/>
            <w:szCs w:val="24"/>
          </w:rPr>
          <w:t>Siapa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meras</w:t>
        </w:r>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hujan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su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tiba-tiba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ikut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meningkat</w:t>
        </w:r>
        <w:proofErr w:type="spellEnd"/>
        <w:r w:rsidRPr="00C50A1E">
          <w:rPr>
            <w:rFonts w:ascii="Times New Roman" w:eastAsia="Times New Roman" w:hAnsi="Times New Roman" w:cs="Times New Roman"/>
            <w:sz w:val="24"/>
            <w:szCs w:val="24"/>
          </w:rPr>
          <w:t>?</w:t>
        </w:r>
      </w:ins>
      <w:del w:id="12" w:author="ASUS" w:date="2021-02-19T11:43:00Z">
        <w:r w:rsidR="00927764" w:rsidRPr="00C50A1E" w:rsidDel="0012531B">
          <w:rPr>
            <w:rFonts w:ascii="Times New Roman" w:eastAsia="Times New Roman" w:hAnsi="Times New Roman" w:cs="Times New Roman"/>
            <w:i/>
            <w:iCs/>
            <w:sz w:val="24"/>
            <w:szCs w:val="24"/>
          </w:rPr>
          <w:delText xml:space="preserve"> Huft.</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Apa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romantis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sepiring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mie</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instan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putih</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aromanya</w:t>
      </w:r>
      <w:proofErr w:type="spellEnd"/>
      <w:ins w:id="13" w:author="ASUS" w:date="2021-02-19T11:44:00Z">
        <w:r w:rsidR="0012531B">
          <w:rPr>
            <w:rFonts w:ascii="Times New Roman" w:eastAsia="Times New Roman" w:hAnsi="Times New Roman" w:cs="Times New Roman"/>
            <w:sz w:val="24"/>
            <w:szCs w:val="24"/>
          </w:rPr>
          <w:t xml:space="preserve"> </w:t>
        </w:r>
      </w:ins>
      <w:del w:id="14" w:author="ASUS" w:date="2021-02-19T11:44:00Z">
        <w:r w:rsidRPr="00C50A1E" w:rsidDel="0012531B">
          <w:rPr>
            <w:rFonts w:ascii="Times New Roman" w:eastAsia="Times New Roman" w:hAnsi="Times New Roman" w:cs="Times New Roman"/>
            <w:sz w:val="24"/>
            <w:szCs w:val="24"/>
          </w:rPr>
          <w:delText xml:space="preserve"> aduhai </w:delText>
        </w:r>
      </w:del>
      <w:proofErr w:type="spellStart"/>
      <w:r w:rsidRPr="00C50A1E">
        <w:rPr>
          <w:rFonts w:ascii="Times New Roman" w:eastAsia="Times New Roman" w:hAnsi="Times New Roman" w:cs="Times New Roman"/>
          <w:sz w:val="24"/>
          <w:szCs w:val="24"/>
        </w:rPr>
        <w:t>menggoda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indera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penciuman</w:t>
      </w:r>
      <w:proofErr w:type="spellEnd"/>
      <w:r w:rsidRPr="00C50A1E">
        <w:rPr>
          <w:rFonts w:ascii="Times New Roman" w:eastAsia="Times New Roman" w:hAnsi="Times New Roman" w:cs="Times New Roman"/>
          <w:sz w:val="24"/>
          <w:szCs w:val="24"/>
        </w:rPr>
        <w:t xml:space="preserve"> </w:t>
      </w:r>
      <w:del w:id="15" w:author="ASUS" w:date="2021-02-19T11:44:00Z">
        <w:r w:rsidRPr="00C50A1E" w:rsidDel="0012531B">
          <w:rPr>
            <w:rFonts w:ascii="Times New Roman" w:eastAsia="Times New Roman" w:hAnsi="Times New Roman" w:cs="Times New Roman"/>
            <w:sz w:val="24"/>
            <w:szCs w:val="24"/>
          </w:rPr>
          <w:delText xml:space="preserve">itu </w:delText>
        </w:r>
      </w:del>
      <w:proofErr w:type="spellStart"/>
      <w:r w:rsidRPr="00C50A1E">
        <w:rPr>
          <w:rFonts w:ascii="Times New Roman" w:eastAsia="Times New Roman" w:hAnsi="Times New Roman" w:cs="Times New Roman"/>
          <w:sz w:val="24"/>
          <w:szCs w:val="24"/>
        </w:rPr>
        <w:t>atau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bakwan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baru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diangkat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penggorengan</w:t>
      </w:r>
      <w:proofErr w:type="spellEnd"/>
      <w:r w:rsidRPr="00C50A1E">
        <w:rPr>
          <w:rFonts w:ascii="Times New Roman" w:eastAsia="Times New Roman" w:hAnsi="Times New Roman" w:cs="Times New Roman"/>
          <w:sz w:val="24"/>
          <w:szCs w:val="24"/>
        </w:rPr>
        <w:t xml:space="preserve"> di kala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w:t>
      </w:r>
    </w:p>
    <w:p w:rsidR="00927764" w:rsidRPr="00C50A1E" w:rsidRDefault="0012531B" w:rsidP="00927764">
      <w:pPr>
        <w:shd w:val="clear" w:color="auto" w:fill="F5F5F5"/>
        <w:spacing w:after="375"/>
        <w:rPr>
          <w:rFonts w:ascii="Times New Roman" w:eastAsia="Times New Roman" w:hAnsi="Times New Roman" w:cs="Times New Roman"/>
          <w:sz w:val="24"/>
          <w:szCs w:val="24"/>
        </w:rPr>
      </w:pPr>
      <w:proofErr w:type="spellStart"/>
      <w:ins w:id="16" w:author="ASUS" w:date="2021-02-19T11:48:00Z">
        <w:r>
          <w:rPr>
            <w:rFonts w:ascii="Times New Roman" w:eastAsia="Times New Roman" w:hAnsi="Times New Roman" w:cs="Times New Roman"/>
            <w:i/>
            <w:iCs/>
            <w:sz w:val="24"/>
            <w:szCs w:val="24"/>
          </w:rPr>
          <w:t>Huf</w:t>
        </w:r>
        <w:proofErr w:type="spellEnd"/>
        <w:r>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Hujan</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turun</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dan</w:t>
        </w:r>
        <w:proofErr w:type="spellEnd"/>
        <w:r>
          <w:rPr>
            <w:rFonts w:ascii="Times New Roman" w:eastAsia="Times New Roman" w:hAnsi="Times New Roman" w:cs="Times New Roman"/>
            <w:i/>
            <w:iCs/>
            <w:sz w:val="24"/>
            <w:szCs w:val="24"/>
          </w:rPr>
          <w:t xml:space="preserve"> </w:t>
        </w:r>
        <w:r w:rsidRPr="00C50A1E">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saat</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ini</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semoga</w:t>
        </w:r>
        <w:proofErr w:type="spellEnd"/>
        <w:r>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berat</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badan</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tidak</w:t>
        </w:r>
        <w:proofErr w:type="spellEnd"/>
        <w:r>
          <w:rPr>
            <w:rFonts w:ascii="Times New Roman" w:eastAsia="Times New Roman" w:hAnsi="Times New Roman" w:cs="Times New Roman"/>
            <w:i/>
            <w:iCs/>
            <w:sz w:val="24"/>
            <w:szCs w:val="24"/>
          </w:rPr>
          <w:t xml:space="preserve"> </w:t>
        </w:r>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naik</w:t>
        </w:r>
        <w:proofErr w:type="spellEnd"/>
        <w:r w:rsidRPr="00C50A1E">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sehingga</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hubungan</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sama</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dia</w:t>
        </w:r>
        <w:proofErr w:type="spellEnd"/>
        <w:r w:rsidRPr="00C50A1E">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tidak</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hanya</w:t>
        </w:r>
        <w:proofErr w:type="spellEnd"/>
        <w:r>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tetep</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temenan</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aja</w:t>
        </w:r>
        <w:proofErr w:type="spellEnd"/>
        <w:r w:rsidRPr="00C50A1E" w:rsidDel="0012531B">
          <w:rPr>
            <w:rFonts w:ascii="Times New Roman" w:eastAsia="Times New Roman" w:hAnsi="Times New Roman" w:cs="Times New Roman"/>
            <w:sz w:val="24"/>
            <w:szCs w:val="24"/>
          </w:rPr>
          <w:t xml:space="preserve"> </w:t>
        </w:r>
      </w:ins>
      <w:moveFromRangeStart w:id="17" w:author="ASUS" w:date="2021-02-19T11:46:00Z" w:name="move64627584"/>
      <w:moveFrom w:id="18" w:author="ASUS" w:date="2021-02-19T11:46:00Z">
        <w:r w:rsidR="00927764" w:rsidRPr="00C50A1E" w:rsidDel="0012531B">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sidR="00927764" w:rsidDel="0012531B">
          <w:rPr>
            <w:rFonts w:ascii="Times New Roman" w:eastAsia="Times New Roman" w:hAnsi="Times New Roman" w:cs="Times New Roman"/>
            <w:sz w:val="24"/>
            <w:szCs w:val="24"/>
          </w:rPr>
          <w:t>mundur di antara Bulan November-</w:t>
        </w:r>
        <w:r w:rsidR="00927764" w:rsidRPr="00C50A1E" w:rsidDel="0012531B">
          <w:rPr>
            <w:rFonts w:ascii="Times New Roman" w:eastAsia="Times New Roman" w:hAnsi="Times New Roman" w:cs="Times New Roman"/>
            <w:sz w:val="24"/>
            <w:szCs w:val="24"/>
          </w:rPr>
          <w:t>Desember 2019, hujan benar-benar datang seperti perkiraan. Sudah sangat terasa apalagi sejak awal tahun baru kita.</w:t>
        </w:r>
      </w:moveFrom>
      <w:moveFromRangeEnd w:id="17"/>
    </w:p>
    <w:p w:rsidR="00927764" w:rsidRPr="00C50A1E" w:rsidDel="0012531B" w:rsidRDefault="007E6C3E" w:rsidP="00927764">
      <w:pPr>
        <w:shd w:val="clear" w:color="auto" w:fill="F5F5F5"/>
        <w:spacing w:after="375"/>
        <w:rPr>
          <w:moveFrom w:id="19" w:author="ASUS" w:date="2021-02-19T11:46:00Z"/>
          <w:rFonts w:ascii="Times New Roman" w:eastAsia="Times New Roman" w:hAnsi="Times New Roman" w:cs="Times New Roman"/>
          <w:sz w:val="24"/>
          <w:szCs w:val="24"/>
        </w:rPr>
      </w:pPr>
      <w:moveToRangeStart w:id="20" w:author="ASUS" w:date="2021-02-19T11:50:00Z" w:name="move64627850"/>
      <w:proofErr w:type="spellStart"/>
      <w:moveTo w:id="21" w:author="ASUS" w:date="2021-02-19T11:50:00Z">
        <w:r w:rsidRPr="00C50A1E">
          <w:rPr>
            <w:rFonts w:ascii="Times New Roman" w:eastAsia="Times New Roman" w:hAnsi="Times New Roman" w:cs="Times New Roman"/>
            <w:sz w:val="24"/>
            <w:szCs w:val="24"/>
          </w:rPr>
          <w:t>Selain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mengenang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kegiatan</w:t>
        </w:r>
        <w:proofErr w:type="spellEnd"/>
        <w:r w:rsidRPr="00C50A1E">
          <w:rPr>
            <w:rFonts w:ascii="Times New Roman" w:eastAsia="Times New Roman" w:hAnsi="Times New Roman" w:cs="Times New Roman"/>
            <w:sz w:val="24"/>
            <w:szCs w:val="24"/>
          </w:rPr>
          <w:t xml:space="preserve"> yang paling </w:t>
        </w:r>
        <w:proofErr w:type="spellStart"/>
        <w:r w:rsidRPr="00C50A1E">
          <w:rPr>
            <w:rFonts w:ascii="Times New Roman" w:eastAsia="Times New Roman" w:hAnsi="Times New Roman" w:cs="Times New Roman"/>
            <w:sz w:val="24"/>
            <w:szCs w:val="24"/>
          </w:rPr>
          <w:t>asyik</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turun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disebut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cuma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camilan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tapi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jumlah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kalorinya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nyaris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melebihi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berat</w:t>
        </w:r>
        <w:proofErr w:type="spellEnd"/>
        <w:r w:rsidRPr="00C50A1E">
          <w:rPr>
            <w:rFonts w:ascii="Times New Roman" w:eastAsia="Times New Roman" w:hAnsi="Times New Roman" w:cs="Times New Roman"/>
            <w:sz w:val="24"/>
            <w:szCs w:val="24"/>
          </w:rPr>
          <w:t>.</w:t>
        </w:r>
      </w:moveTo>
      <w:moveFromRangeStart w:id="22" w:author="ASUS" w:date="2021-02-19T11:46:00Z" w:name="move64627631"/>
      <w:moveToRangeEnd w:id="20"/>
      <w:moveFrom w:id="23" w:author="ASUS" w:date="2021-02-19T11:46:00Z">
        <w:r w:rsidR="00927764" w:rsidRPr="00C50A1E" w:rsidDel="0012531B">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moveFrom>
    </w:p>
    <w:moveFromRangeEnd w:id="22"/>
    <w:p w:rsidR="00927764" w:rsidRPr="00C50A1E" w:rsidRDefault="00927764" w:rsidP="00927764">
      <w:pPr>
        <w:shd w:val="clear" w:color="auto" w:fill="F5F5F5"/>
        <w:spacing w:after="375"/>
        <w:rPr>
          <w:rFonts w:ascii="Times New Roman" w:eastAsia="Times New Roman" w:hAnsi="Times New Roman" w:cs="Times New Roman"/>
          <w:sz w:val="24"/>
          <w:szCs w:val="24"/>
        </w:rPr>
      </w:pPr>
      <w:del w:id="24" w:author="ASUS" w:date="2021-02-19T11:48:00Z">
        <w:r w:rsidRPr="00C50A1E" w:rsidDel="0012531B">
          <w:rPr>
            <w:rFonts w:ascii="Times New Roman" w:eastAsia="Times New Roman" w:hAnsi="Times New Roman" w:cs="Times New Roman"/>
            <w:b/>
            <w:bCs/>
            <w:sz w:val="24"/>
            <w:szCs w:val="24"/>
          </w:rPr>
          <w:delText>Mengapa Kita Merasa Lapar Ketika Hujan</w:delText>
        </w:r>
        <w:r w:rsidRPr="00C50A1E" w:rsidDel="0012531B">
          <w:rPr>
            <w:rFonts w:ascii="Times New Roman" w:eastAsia="Times New Roman" w:hAnsi="Times New Roman" w:cs="Times New Roman"/>
            <w:sz w:val="24"/>
            <w:szCs w:val="24"/>
          </w:rPr>
          <w:br/>
          <w:delText>Siapa yang suka meras</w:delText>
        </w:r>
        <w:r w:rsidDel="0012531B">
          <w:rPr>
            <w:rFonts w:ascii="Times New Roman" w:eastAsia="Times New Roman" w:hAnsi="Times New Roman" w:cs="Times New Roman"/>
            <w:sz w:val="24"/>
            <w:szCs w:val="24"/>
          </w:rPr>
          <w:delText>a bahwa hujan datang bersama nap</w:delText>
        </w:r>
        <w:r w:rsidRPr="00C50A1E" w:rsidDel="0012531B">
          <w:rPr>
            <w:rFonts w:ascii="Times New Roman" w:eastAsia="Times New Roman" w:hAnsi="Times New Roman" w:cs="Times New Roman"/>
            <w:sz w:val="24"/>
            <w:szCs w:val="24"/>
          </w:rPr>
          <w:delText>su makan yang tiba-tiba ikut meningkat?</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moveFromRangeStart w:id="25" w:author="ASUS" w:date="2021-02-19T11:50:00Z" w:name="move64627850"/>
      <w:moveFrom w:id="26" w:author="ASUS" w:date="2021-02-19T11:50:00Z">
        <w:r w:rsidRPr="00C50A1E" w:rsidDel="007E6C3E">
          <w:rPr>
            <w:rFonts w:ascii="Times New Roman" w:eastAsia="Times New Roman" w:hAnsi="Times New Roman" w:cs="Times New Roman"/>
            <w:sz w:val="24"/>
            <w:szCs w:val="24"/>
          </w:rPr>
          <w:lastRenderedPageBreak/>
          <w:t>Selain mengenang dia, kegiatan yang paling asyik di saat hujan turun adalah makan. Sering disebut cuma camilan, tapi jumlah kalorinya nyaris melebihi makan berat.</w:t>
        </w:r>
      </w:moveFrom>
      <w:moveFromRangeEnd w:id="25"/>
    </w:p>
    <w:p w:rsidR="00927764" w:rsidRPr="00C50A1E" w:rsidRDefault="00927764" w:rsidP="00927764">
      <w:pPr>
        <w:shd w:val="clear" w:color="auto" w:fill="F5F5F5"/>
        <w:spacing w:after="375"/>
        <w:rPr>
          <w:rFonts w:ascii="Times New Roman" w:eastAsia="Times New Roman" w:hAnsi="Times New Roman" w:cs="Times New Roman"/>
          <w:sz w:val="24"/>
          <w:szCs w:val="24"/>
        </w:rPr>
      </w:pPr>
      <w:moveFromRangeStart w:id="27" w:author="ASUS" w:date="2021-02-19T11:54:00Z" w:name="move64627919"/>
      <w:moveFrom w:id="28" w:author="ASUS" w:date="2021-02-19T11:54:00Z">
        <w:r w:rsidRPr="00C50A1E" w:rsidDel="007E6C3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moveFrom>
      <w:moveFromRangeEnd w:id="27"/>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suasana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dingin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trike/>
          <w:sz w:val="24"/>
          <w:szCs w:val="24"/>
        </w:rPr>
        <w:t>seperti</w:t>
      </w:r>
      <w:proofErr w:type="spellEnd"/>
      <w:r w:rsidRPr="00C50A1E">
        <w:rPr>
          <w:rFonts w:ascii="Times New Roman" w:eastAsia="Times New Roman" w:hAnsi="Times New Roman" w:cs="Times New Roman"/>
          <w:strike/>
          <w:sz w:val="24"/>
          <w:szCs w:val="24"/>
        </w:rPr>
        <w:t xml:space="preserve"> </w:t>
      </w:r>
      <w:proofErr w:type="spellStart"/>
      <w:r w:rsidRPr="00C50A1E">
        <w:rPr>
          <w:rFonts w:ascii="Times New Roman" w:eastAsia="Times New Roman" w:hAnsi="Times New Roman" w:cs="Times New Roman"/>
          <w:strike/>
          <w:sz w:val="24"/>
          <w:szCs w:val="24"/>
        </w:rPr>
        <w:t>sikapnya</w:t>
      </w:r>
      <w:proofErr w:type="spellEnd"/>
      <w:r w:rsidRPr="00C50A1E">
        <w:rPr>
          <w:rFonts w:ascii="Times New Roman" w:eastAsia="Times New Roman" w:hAnsi="Times New Roman" w:cs="Times New Roman"/>
          <w:strike/>
          <w:sz w:val="24"/>
          <w:szCs w:val="24"/>
        </w:rPr>
        <w:t xml:space="preserve"> </w:t>
      </w:r>
      <w:proofErr w:type="spellStart"/>
      <w:r w:rsidRPr="00C50A1E">
        <w:rPr>
          <w:rFonts w:ascii="Times New Roman" w:eastAsia="Times New Roman" w:hAnsi="Times New Roman" w:cs="Times New Roman"/>
          <w:strike/>
          <w:sz w:val="24"/>
          <w:szCs w:val="24"/>
        </w:rPr>
        <w:t>padamu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pencetus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mengapa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Terutama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seperti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tahu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bulat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digoreng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dadakan</w:t>
      </w:r>
      <w:proofErr w:type="spellEnd"/>
      <w:r w:rsidRPr="00C50A1E">
        <w:rPr>
          <w:rFonts w:ascii="Times New Roman" w:eastAsia="Times New Roman" w:hAnsi="Times New Roman" w:cs="Times New Roman"/>
          <w:sz w:val="24"/>
          <w:szCs w:val="24"/>
        </w:rPr>
        <w:t xml:space="preserve"> alias yang </w:t>
      </w:r>
      <w:proofErr w:type="spellStart"/>
      <w:r w:rsidRPr="00C50A1E">
        <w:rPr>
          <w:rFonts w:ascii="Times New Roman" w:eastAsia="Times New Roman" w:hAnsi="Times New Roman" w:cs="Times New Roman"/>
          <w:sz w:val="24"/>
          <w:szCs w:val="24"/>
        </w:rPr>
        <w:t>masih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hangat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tubuh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mendapat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panas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akibat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terjadinya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peningkatan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metabolisme</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tubuh</w:t>
      </w:r>
      <w:proofErr w:type="spellEnd"/>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Padahal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kenyataannya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dingin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terjadi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akibat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benar-benar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tubuh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memerlukan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kalori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tambahan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lho</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Dingin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kira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ternyata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sedingin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kenyataannya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kok</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b/>
          <w:bCs/>
          <w:sz w:val="24"/>
          <w:szCs w:val="24"/>
        </w:rPr>
        <w:t>Ternyata</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Ini</w:t>
      </w:r>
      <w:proofErr w:type="spellEnd"/>
      <w:r w:rsidRPr="00C50A1E">
        <w:rPr>
          <w:rFonts w:ascii="Times New Roman" w:eastAsia="Times New Roman" w:hAnsi="Times New Roman" w:cs="Times New Roman"/>
          <w:b/>
          <w:bCs/>
          <w:sz w:val="24"/>
          <w:szCs w:val="24"/>
        </w:rPr>
        <w:t xml:space="preserve"> yang </w:t>
      </w:r>
      <w:proofErr w:type="spellStart"/>
      <w:r w:rsidRPr="00C50A1E">
        <w:rPr>
          <w:rFonts w:ascii="Times New Roman" w:eastAsia="Times New Roman" w:hAnsi="Times New Roman" w:cs="Times New Roman"/>
          <w:b/>
          <w:bCs/>
          <w:sz w:val="24"/>
          <w:szCs w:val="24"/>
        </w:rPr>
        <w:t>Bisa</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Jadi</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Sebabnya</w:t>
      </w:r>
      <w:proofErr w:type="spellEnd"/>
      <w:r w:rsidRPr="00C50A1E">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r>
      <w:proofErr w:type="spellStart"/>
      <w:r w:rsidRPr="00C50A1E">
        <w:rPr>
          <w:rFonts w:ascii="Times New Roman" w:eastAsia="Times New Roman" w:hAnsi="Times New Roman" w:cs="Times New Roman"/>
          <w:sz w:val="24"/>
          <w:szCs w:val="24"/>
        </w:rPr>
        <w:t>Selama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datang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tentu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berlindung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ruangan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saja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Ruangan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jarak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dekat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saja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soal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akses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berjarak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Ehem</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Mulai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segala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jenis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masakan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bentuk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mie</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instan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biskuit-biskuit</w:t>
      </w:r>
      <w:proofErr w:type="spellEnd"/>
      <w:r w:rsidRPr="00C50A1E">
        <w:rPr>
          <w:rFonts w:ascii="Times New Roman" w:eastAsia="Times New Roman" w:hAnsi="Times New Roman" w:cs="Times New Roman"/>
          <w:sz w:val="24"/>
          <w:szCs w:val="24"/>
        </w:rPr>
        <w:t xml:space="preserve"> yang di</w:t>
      </w:r>
      <w:r>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toples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cantik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bubuk-bubuk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minuman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manis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ekonomis</w:t>
      </w:r>
      <w:proofErr w:type="spellEnd"/>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Semua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harus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w:t>
      </w:r>
      <w:proofErr w:type="spellEnd"/>
      <w:r w:rsidRPr="00C50A1E">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almari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penyimpanan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Sebagai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persediaan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karena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keluar</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waktu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berpikir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berkali</w:t>
      </w:r>
      <w:proofErr w:type="spellEnd"/>
      <w:r w:rsidRPr="00C50A1E">
        <w:rPr>
          <w:rFonts w:ascii="Times New Roman" w:eastAsia="Times New Roman" w:hAnsi="Times New Roman" w:cs="Times New Roman"/>
          <w:sz w:val="24"/>
          <w:szCs w:val="24"/>
        </w:rPr>
        <w:t xml:space="preserve">-kali. Akan </w:t>
      </w:r>
      <w:proofErr w:type="spellStart"/>
      <w:r w:rsidRPr="00C50A1E">
        <w:rPr>
          <w:rFonts w:ascii="Times New Roman" w:eastAsia="Times New Roman" w:hAnsi="Times New Roman" w:cs="Times New Roman"/>
          <w:sz w:val="24"/>
          <w:szCs w:val="24"/>
        </w:rPr>
        <w:t>merepotkan</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pemilihan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tahu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diri</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penting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enak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kalori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belakangan</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Coba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mulai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aja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dulu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memperhatikan</w:t>
      </w:r>
      <w:proofErr w:type="spellEnd"/>
      <w:r w:rsidRPr="00C50A1E">
        <w:rPr>
          <w:rFonts w:ascii="Times New Roman" w:eastAsia="Times New Roman" w:hAnsi="Times New Roman" w:cs="Times New Roman"/>
          <w:sz w:val="24"/>
          <w:szCs w:val="24"/>
        </w:rPr>
        <w:t xml:space="preserve"> label </w:t>
      </w:r>
      <w:proofErr w:type="spellStart"/>
      <w:r w:rsidRPr="00C50A1E">
        <w:rPr>
          <w:rFonts w:ascii="Times New Roman" w:eastAsia="Times New Roman" w:hAnsi="Times New Roman" w:cs="Times New Roman"/>
          <w:sz w:val="24"/>
          <w:szCs w:val="24"/>
        </w:rPr>
        <w:t>informasi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gizi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ketika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jika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ingin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minum</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hangat-hangat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takar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gulanya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kelebihan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Sebab</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sudah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terlalu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manis</w:t>
      </w:r>
      <w:proofErr w:type="spellEnd"/>
      <w:r w:rsidRPr="00C50A1E">
        <w:rPr>
          <w:rFonts w:ascii="Times New Roman" w:eastAsia="Times New Roman" w:hAnsi="Times New Roman" w:cs="Times New Roman"/>
          <w:sz w:val="24"/>
          <w:szCs w:val="24"/>
        </w:rPr>
        <w:t xml:space="preserve">, kata </w:t>
      </w:r>
      <w:proofErr w:type="spellStart"/>
      <w:r w:rsidRPr="00C50A1E">
        <w:rPr>
          <w:rFonts w:ascii="Times New Roman" w:eastAsia="Times New Roman" w:hAnsi="Times New Roman" w:cs="Times New Roman"/>
          <w:sz w:val="24"/>
          <w:szCs w:val="24"/>
        </w:rPr>
        <w:t>dia</w:t>
      </w:r>
      <w:proofErr w:type="spellEnd"/>
      <w:r w:rsidRPr="00C50A1E">
        <w:rPr>
          <w:rFonts w:ascii="Times New Roman" w:eastAsia="Times New Roman" w:hAnsi="Times New Roman" w:cs="Times New Roman"/>
          <w:sz w:val="24"/>
          <w:szCs w:val="24"/>
        </w:rPr>
        <w:t> </w:t>
      </w:r>
      <w:proofErr w:type="spellStart"/>
      <w:r w:rsidRPr="00C50A1E">
        <w:rPr>
          <w:rFonts w:ascii="Times New Roman" w:eastAsia="Times New Roman" w:hAnsi="Times New Roman" w:cs="Times New Roman"/>
          <w:i/>
          <w:iCs/>
          <w:sz w:val="24"/>
          <w:szCs w:val="24"/>
        </w:rPr>
        <w:t>gitu</w:t>
      </w:r>
      <w:proofErr w:type="spellEnd"/>
      <w:r w:rsidRPr="00C50A1E">
        <w:rPr>
          <w:rFonts w:ascii="Times New Roman" w:eastAsia="Times New Roman" w:hAnsi="Times New Roman" w:cs="Times New Roman"/>
          <w:i/>
          <w:iCs/>
          <w:sz w:val="24"/>
          <w:szCs w:val="24"/>
        </w:rPr>
        <w:t xml:space="preserve">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w:t>
      </w:r>
      <w:proofErr w:type="spellStart"/>
      <w:r w:rsidRPr="00C50A1E">
        <w:rPr>
          <w:rFonts w:ascii="Times New Roman" w:eastAsia="Times New Roman" w:hAnsi="Times New Roman" w:cs="Times New Roman"/>
          <w:sz w:val="24"/>
          <w:szCs w:val="24"/>
        </w:rPr>
        <w:t>musim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rasa </w:t>
      </w:r>
      <w:proofErr w:type="spellStart"/>
      <w:r w:rsidRPr="00C50A1E">
        <w:rPr>
          <w:rFonts w:ascii="Times New Roman" w:eastAsia="Times New Roman" w:hAnsi="Times New Roman" w:cs="Times New Roman"/>
          <w:sz w:val="24"/>
          <w:szCs w:val="24"/>
        </w:rPr>
        <w:t>malas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bergerak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juga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badan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naiknya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munculnya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kaum-kaum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rebahan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kerjaannya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tiduran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tutup</w:t>
      </w:r>
      <w:proofErr w:type="spellEnd"/>
      <w:r w:rsidRPr="00C50A1E">
        <w:rPr>
          <w:rFonts w:ascii="Times New Roman" w:eastAsia="Times New Roman" w:hAnsi="Times New Roman" w:cs="Times New Roman"/>
          <w:sz w:val="24"/>
          <w:szCs w:val="24"/>
        </w:rPr>
        <w:t xml:space="preserve"> media </w:t>
      </w:r>
      <w:proofErr w:type="spellStart"/>
      <w:r w:rsidRPr="00C50A1E">
        <w:rPr>
          <w:rFonts w:ascii="Times New Roman" w:eastAsia="Times New Roman" w:hAnsi="Times New Roman" w:cs="Times New Roman"/>
          <w:sz w:val="24"/>
          <w:szCs w:val="24"/>
        </w:rPr>
        <w:t>sosial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pura-pura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sibuk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padahal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nge</w:t>
      </w:r>
      <w:proofErr w:type="spellEnd"/>
      <w:r w:rsidRPr="00C50A1E">
        <w:rPr>
          <w:rFonts w:ascii="Times New Roman" w:eastAsia="Times New Roman" w:hAnsi="Times New Roman" w:cs="Times New Roman"/>
          <w:sz w:val="24"/>
          <w:szCs w:val="24"/>
        </w:rPr>
        <w:t>-chat.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Kegiatan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seperti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inilah</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lemak-lemak</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seharusnya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dibakar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memilih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ikut</w:t>
      </w:r>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mager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simpanan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tubuhmu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dimana</w:t>
      </w:r>
      <w:proofErr w:type="spellEnd"/>
      <w:r w:rsidRPr="00C50A1E">
        <w:rPr>
          <w:rFonts w:ascii="Times New Roman" w:eastAsia="Times New Roman" w:hAnsi="Times New Roman" w:cs="Times New Roman"/>
          <w:sz w:val="24"/>
          <w:szCs w:val="24"/>
        </w:rPr>
        <w:t>-mana.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Soal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nafsu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banyak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salahnya</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mengendalikan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tiba-tiba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berat</w:t>
      </w:r>
      <w:proofErr w:type="spellEnd"/>
      <w:r w:rsidRPr="00C50A1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ikut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tergelincir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r w:rsidRPr="00C50A1E">
        <w:rPr>
          <w:rFonts w:ascii="Times New Roman" w:eastAsia="Times New Roman" w:hAnsi="Times New Roman" w:cs="Times New Roman"/>
          <w:sz w:val="24"/>
          <w:szCs w:val="24"/>
        </w:rPr>
        <w:t>kanan</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w:t>
      </w:r>
      <w:proofErr w:type="spellStart"/>
      <w:r w:rsidRPr="00C50A1E">
        <w:rPr>
          <w:rFonts w:ascii="Times New Roman" w:eastAsia="Times New Roman" w:hAnsi="Times New Roman" w:cs="Times New Roman"/>
          <w:sz w:val="24"/>
          <w:szCs w:val="24"/>
        </w:rPr>
        <w:t>Coba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ingat-ingat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w:t>
      </w:r>
    </w:p>
    <w:p w:rsidR="007E6C3E" w:rsidRDefault="007E6C3E" w:rsidP="00927764">
      <w:pPr>
        <w:shd w:val="clear" w:color="auto" w:fill="F5F5F5"/>
        <w:spacing w:after="375"/>
        <w:rPr>
          <w:ins w:id="29" w:author="ASUS" w:date="2021-02-19T11:54:00Z"/>
          <w:rFonts w:ascii="Times New Roman" w:eastAsia="Times New Roman" w:hAnsi="Times New Roman" w:cs="Times New Roman"/>
          <w:sz w:val="24"/>
          <w:szCs w:val="24"/>
        </w:rPr>
      </w:pPr>
    </w:p>
    <w:p w:rsidR="007E6C3E" w:rsidRDefault="007E6C3E" w:rsidP="007E6C3E">
      <w:pPr>
        <w:shd w:val="clear" w:color="auto" w:fill="F5F5F5"/>
        <w:spacing w:after="375"/>
        <w:rPr>
          <w:moveTo w:id="30" w:author="ASUS" w:date="2021-02-19T11:54:00Z"/>
          <w:rFonts w:ascii="Times New Roman" w:eastAsia="Times New Roman" w:hAnsi="Times New Roman" w:cs="Times New Roman"/>
          <w:sz w:val="24"/>
          <w:szCs w:val="24"/>
        </w:rPr>
      </w:pPr>
      <w:moveToRangeStart w:id="31" w:author="ASUS" w:date="2021-02-19T11:54:00Z" w:name="move64627919"/>
      <w:proofErr w:type="spellStart"/>
      <w:moveTo w:id="32" w:author="ASUS" w:date="2021-02-19T11:54:00Z">
        <w:r w:rsidRPr="00C50A1E">
          <w:rPr>
            <w:rFonts w:ascii="Times New Roman" w:eastAsia="Times New Roman" w:hAnsi="Times New Roman" w:cs="Times New Roman"/>
            <w:sz w:val="24"/>
            <w:szCs w:val="24"/>
          </w:rPr>
          <w:lastRenderedPageBreak/>
          <w:t>Sebungkus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keripik</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dikonsumsi</w:t>
        </w:r>
        <w:proofErr w:type="spellEnd"/>
        <w:r w:rsidRPr="00C50A1E">
          <w:rPr>
            <w:rFonts w:ascii="Times New Roman" w:eastAsia="Times New Roman" w:hAnsi="Times New Roman" w:cs="Times New Roman"/>
            <w:sz w:val="24"/>
            <w:szCs w:val="24"/>
          </w:rPr>
          <w:t xml:space="preserve"> 4 </w:t>
        </w:r>
        <w:proofErr w:type="spellStart"/>
        <w:r w:rsidRPr="00C50A1E">
          <w:rPr>
            <w:rFonts w:ascii="Times New Roman" w:eastAsia="Times New Roman" w:hAnsi="Times New Roman" w:cs="Times New Roman"/>
            <w:sz w:val="24"/>
            <w:szCs w:val="24"/>
          </w:rPr>
          <w:t>porsi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habis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sekali</w:t>
        </w:r>
        <w:proofErr w:type="spellEnd"/>
        <w:r w:rsidRPr="00C50A1E">
          <w:rPr>
            <w:rFonts w:ascii="Times New Roman" w:eastAsia="Times New Roman" w:hAnsi="Times New Roman" w:cs="Times New Roman"/>
            <w:sz w:val="24"/>
            <w:szCs w:val="24"/>
          </w:rPr>
          <w:t xml:space="preserve"> duduk. </w:t>
        </w:r>
        <w:proofErr w:type="spellStart"/>
        <w:r w:rsidRPr="00C50A1E">
          <w:rPr>
            <w:rFonts w:ascii="Times New Roman" w:eastAsia="Times New Roman" w:hAnsi="Times New Roman" w:cs="Times New Roman"/>
            <w:sz w:val="24"/>
            <w:szCs w:val="24"/>
          </w:rPr>
          <w:t>Belum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cukup</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tambah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gorengannya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satu-dua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biji</w:t>
        </w:r>
        <w:proofErr w:type="spellEnd"/>
        <w:r w:rsidRPr="00C50A1E">
          <w:rPr>
            <w:rFonts w:ascii="Times New Roman" w:eastAsia="Times New Roman" w:hAnsi="Times New Roman" w:cs="Times New Roman"/>
            <w:sz w:val="24"/>
            <w:szCs w:val="24"/>
          </w:rPr>
          <w:t xml:space="preserve"> eh </w:t>
        </w:r>
        <w:proofErr w:type="spellStart"/>
        <w:r w:rsidRPr="00C50A1E">
          <w:rPr>
            <w:rFonts w:ascii="Times New Roman" w:eastAsia="Times New Roman" w:hAnsi="Times New Roman" w:cs="Times New Roman"/>
            <w:sz w:val="24"/>
            <w:szCs w:val="24"/>
          </w:rPr>
          <w:t>kok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lima?</w:t>
        </w:r>
      </w:moveTo>
    </w:p>
    <w:moveToRangeEnd w:id="31"/>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w:t>
      </w:r>
      <w:proofErr w:type="spellStart"/>
      <w:r w:rsidRPr="00C50A1E">
        <w:rPr>
          <w:rFonts w:ascii="Times New Roman" w:eastAsia="Times New Roman" w:hAnsi="Times New Roman" w:cs="Times New Roman"/>
          <w:sz w:val="24"/>
          <w:szCs w:val="24"/>
        </w:rPr>
        <w:t>kuah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susu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ditambah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telur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500 </w:t>
      </w:r>
      <w:proofErr w:type="spellStart"/>
      <w:r w:rsidRPr="00C50A1E">
        <w:rPr>
          <w:rFonts w:ascii="Times New Roman" w:eastAsia="Times New Roman" w:hAnsi="Times New Roman" w:cs="Times New Roman"/>
          <w:sz w:val="24"/>
          <w:szCs w:val="24"/>
        </w:rPr>
        <w:t>kalori</w:t>
      </w:r>
      <w:proofErr w:type="spellEnd"/>
      <w:r w:rsidRPr="00C50A1E">
        <w:rPr>
          <w:rFonts w:ascii="Times New Roman" w:eastAsia="Times New Roman" w:hAnsi="Times New Roman" w:cs="Times New Roman"/>
          <w:sz w:val="24"/>
          <w:szCs w:val="24"/>
        </w:rPr>
        <w:t>.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r>
      <w:proofErr w:type="spellStart"/>
      <w:r w:rsidRPr="00C50A1E">
        <w:rPr>
          <w:rFonts w:ascii="Times New Roman" w:eastAsia="Times New Roman" w:hAnsi="Times New Roman" w:cs="Times New Roman"/>
          <w:sz w:val="24"/>
          <w:szCs w:val="24"/>
        </w:rPr>
        <w:t>Listhia</w:t>
      </w:r>
      <w:proofErr w:type="spellEnd"/>
      <w:r w:rsidRPr="00C50A1E">
        <w:rPr>
          <w:rFonts w:ascii="Times New Roman" w:eastAsia="Times New Roman" w:hAnsi="Times New Roman" w:cs="Times New Roman"/>
          <w:sz w:val="24"/>
          <w:szCs w:val="24"/>
        </w:rPr>
        <w:t xml:space="preserve">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proofErr w:type="spellStart"/>
      <w:r w:rsidRPr="005A045A">
        <w:rPr>
          <w:rFonts w:ascii="Cambria" w:hAnsi="Cambria"/>
          <w:i/>
          <w:sz w:val="18"/>
          <w:szCs w:val="18"/>
        </w:rPr>
        <w:t>Sumber</w:t>
      </w:r>
      <w:proofErr w:type="spellEnd"/>
      <w:r w:rsidRPr="005A045A">
        <w:rPr>
          <w:rFonts w:ascii="Cambria" w:hAnsi="Cambria"/>
          <w:i/>
          <w:sz w:val="18"/>
          <w:szCs w:val="18"/>
        </w:rPr>
        <w:t xml:space="preserve">: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A3F" w:rsidRDefault="00566A3F">
      <w:r>
        <w:separator/>
      </w:r>
    </w:p>
  </w:endnote>
  <w:endnote w:type="continuationSeparator" w:id="0">
    <w:p w:rsidR="00566A3F" w:rsidRDefault="00566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rsidR="00941E77" w:rsidRDefault="00566A3F">
    <w:pPr>
      <w:pStyle w:val="Footer"/>
    </w:pPr>
  </w:p>
  <w:p w:rsidR="00941E77" w:rsidRDefault="00566A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A3F" w:rsidRDefault="00566A3F">
      <w:r>
        <w:separator/>
      </w:r>
    </w:p>
  </w:footnote>
  <w:footnote w:type="continuationSeparator" w:id="0">
    <w:p w:rsidR="00566A3F" w:rsidRDefault="00566A3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US">
    <w15:presenceInfo w15:providerId="Windows Live" w15:userId="9126751d265958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12531B"/>
    <w:rsid w:val="002318A3"/>
    <w:rsid w:val="0042167F"/>
    <w:rsid w:val="00566A3F"/>
    <w:rsid w:val="007E6C3E"/>
    <w:rsid w:val="00924DF5"/>
    <w:rsid w:val="00927764"/>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9969"/>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4</cp:revision>
  <dcterms:created xsi:type="dcterms:W3CDTF">2020-08-26T21:16:00Z</dcterms:created>
  <dcterms:modified xsi:type="dcterms:W3CDTF">2021-02-19T04:54:00Z</dcterms:modified>
</cp:coreProperties>
</file>