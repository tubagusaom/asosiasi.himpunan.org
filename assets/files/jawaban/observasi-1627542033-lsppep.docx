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66A7FC" w14:textId="77777777" w:rsidR="00727294" w:rsidRDefault="0072729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</w:p>
    <w:p w14:paraId="64472218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7F3F1BA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48D1B7B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3463E5EC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777856F6" w14:textId="77777777" w:rsidR="00927764" w:rsidRPr="0094076B" w:rsidRDefault="00927764" w:rsidP="00927764">
      <w:pPr>
        <w:rPr>
          <w:rFonts w:ascii="Cambria" w:hAnsi="Cambria"/>
        </w:rPr>
      </w:pPr>
    </w:p>
    <w:p w14:paraId="5EAD1F77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14:paraId="329CFB10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4B585EB1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08D0FE44" wp14:editId="54B71FC3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589E4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58F79E48" w14:textId="77777777" w:rsidR="00927764" w:rsidRPr="00CF0278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color w:val="FF0000"/>
          <w:sz w:val="24"/>
          <w:szCs w:val="24"/>
          <w:rPrChange w:id="0" w:author="Dell" w:date="2021-07-29T13:5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ins w:id="1" w:author="Dell" w:date="2021-07-29T13:53:00Z">
        <w:r w:rsidR="00CF0278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Hu</w:t>
        </w:r>
      </w:ins>
      <w:ins w:id="2" w:author="Dell" w:date="2021-07-29T13:54:00Z">
        <w:r w:rsidR="00CF0278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ft</w:t>
        </w:r>
        <w:proofErr w:type="spellEnd"/>
        <w:r w:rsidR="00CF0278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.</w:t>
        </w:r>
      </w:ins>
      <w:ins w:id="3" w:author="Dell" w:date="2021-07-29T13:55:00Z">
        <w:r w:rsidR="00CF0278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r w:rsidR="00CF0278" w:rsidRPr="00CF0278">
          <w:rPr>
            <w:rFonts w:ascii="Times New Roman" w:eastAsia="Times New Roman" w:hAnsi="Times New Roman" w:cs="Times New Roman"/>
            <w:i/>
            <w:iCs/>
            <w:color w:val="FF0000"/>
            <w:sz w:val="24"/>
            <w:szCs w:val="24"/>
            <w:rPrChange w:id="4" w:author="Dell" w:date="2021-07-29T13:55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t>(</w:t>
        </w:r>
        <w:proofErr w:type="spellStart"/>
        <w:r w:rsidR="00CF0278" w:rsidRPr="00CF0278">
          <w:rPr>
            <w:rFonts w:ascii="Times New Roman" w:eastAsia="Times New Roman" w:hAnsi="Times New Roman" w:cs="Times New Roman"/>
            <w:i/>
            <w:iCs/>
            <w:color w:val="FF0000"/>
            <w:sz w:val="24"/>
            <w:szCs w:val="24"/>
            <w:rPrChange w:id="5" w:author="Dell" w:date="2021-07-29T13:55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t>dihapus</w:t>
        </w:r>
        <w:proofErr w:type="spellEnd"/>
        <w:r w:rsidR="00CF0278" w:rsidRPr="00CF0278">
          <w:rPr>
            <w:rFonts w:ascii="Times New Roman" w:eastAsia="Times New Roman" w:hAnsi="Times New Roman" w:cs="Times New Roman"/>
            <w:i/>
            <w:iCs/>
            <w:color w:val="FF0000"/>
            <w:sz w:val="24"/>
            <w:szCs w:val="24"/>
            <w:rPrChange w:id="6" w:author="Dell" w:date="2021-07-29T13:55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t>)</w:t>
        </w:r>
      </w:ins>
      <w:del w:id="7" w:author="Dell" w:date="2021-07-29T13:53:00Z">
        <w:r w:rsidR="00CF0278" w:rsidRPr="00CF0278" w:rsidDel="00CF0278">
          <w:rPr>
            <w:rFonts w:ascii="Times New Roman" w:eastAsia="Times New Roman" w:hAnsi="Times New Roman" w:cs="Times New Roman"/>
            <w:i/>
            <w:iCs/>
            <w:color w:val="FF0000"/>
            <w:sz w:val="24"/>
            <w:szCs w:val="24"/>
            <w:rPrChange w:id="8" w:author="Dell" w:date="2021-07-29T13:55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delText>Huft</w:delText>
        </w:r>
      </w:del>
    </w:p>
    <w:p w14:paraId="2E8021A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9" w:author="Dell" w:date="2021-07-29T13:56:00Z">
        <w:r w:rsidR="008468F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8468F9" w:rsidRPr="008468F9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10" w:author="Dell" w:date="2021-07-29T13:5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(</w:t>
        </w:r>
        <w:proofErr w:type="spellStart"/>
        <w:r w:rsidR="008468F9" w:rsidRPr="008468F9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11" w:author="Dell" w:date="2021-07-29T13:5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dihapus</w:t>
        </w:r>
        <w:proofErr w:type="spellEnd"/>
        <w:r w:rsidR="008468F9" w:rsidRPr="008468F9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12" w:author="Dell" w:date="2021-07-29T13:5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)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3"/>
      <w:commentRangeStart w:id="1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ins w:id="15" w:author="Dell" w:date="2021-07-29T13:57:00Z">
        <w:r w:rsidR="008468F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468F9">
          <w:rPr>
            <w:rFonts w:ascii="Times New Roman" w:eastAsia="Times New Roman" w:hAnsi="Times New Roman" w:cs="Times New Roman"/>
            <w:sz w:val="24"/>
            <w:szCs w:val="24"/>
          </w:rPr>
          <w:t>selera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3"/>
      <w:r w:rsidR="008468F9">
        <w:rPr>
          <w:rStyle w:val="CommentReference"/>
        </w:rPr>
        <w:commentReference w:id="13"/>
      </w:r>
      <w:commentRangeEnd w:id="14"/>
      <w:r w:rsidR="008468F9">
        <w:rPr>
          <w:rStyle w:val="CommentReference"/>
        </w:rPr>
        <w:commentReference w:id="14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498A47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6" w:author="Dell" w:date="2021-07-29T13:57:00Z">
        <w:r w:rsidR="008468F9" w:rsidRPr="008468F9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17" w:author="Dell" w:date="2021-07-29T13:5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BERHARI HARI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468F9">
        <w:rPr>
          <w:rFonts w:ascii="Times New Roman" w:eastAsia="Times New Roman" w:hAnsi="Times New Roman" w:cs="Times New Roman"/>
          <w:color w:val="FF0000"/>
          <w:sz w:val="24"/>
          <w:szCs w:val="24"/>
          <w:rPrChange w:id="18" w:author="Dell" w:date="2021-07-29T13:5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Benar</w:t>
      </w:r>
      <w:proofErr w:type="spellEnd"/>
      <w:r w:rsidRPr="008468F9">
        <w:rPr>
          <w:rFonts w:ascii="Times New Roman" w:eastAsia="Times New Roman" w:hAnsi="Times New Roman" w:cs="Times New Roman"/>
          <w:color w:val="FF0000"/>
          <w:sz w:val="24"/>
          <w:szCs w:val="24"/>
          <w:rPrChange w:id="19" w:author="Dell" w:date="2021-07-29T13:5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468F9">
        <w:rPr>
          <w:rFonts w:ascii="Times New Roman" w:eastAsia="Times New Roman" w:hAnsi="Times New Roman" w:cs="Times New Roman"/>
          <w:color w:val="FF0000"/>
          <w:sz w:val="24"/>
          <w:szCs w:val="24"/>
          <w:rPrChange w:id="20" w:author="Dell" w:date="2021-07-29T13:5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saja</w:t>
      </w:r>
      <w:proofErr w:type="spellEnd"/>
      <w:ins w:id="21" w:author="Dell" w:date="2021-07-29T13:58:00Z">
        <w:r w:rsidR="008468F9" w:rsidRPr="008468F9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22" w:author="Dell" w:date="2021-07-29T13:5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, </w:t>
        </w:r>
        <w:proofErr w:type="spellStart"/>
        <w:r w:rsidR="008468F9" w:rsidRPr="008468F9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23" w:author="Dell" w:date="2021-07-29T13:5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m</w:t>
        </w:r>
      </w:ins>
      <w:del w:id="24" w:author="Dell" w:date="2021-07-29T13:58:00Z">
        <w:r w:rsidRPr="008468F9" w:rsidDel="008468F9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25" w:author="Dell" w:date="2021-07-29T13:5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. M</w:delText>
        </w:r>
      </w:del>
      <w:r w:rsidRPr="008468F9">
        <w:rPr>
          <w:rFonts w:ascii="Times New Roman" w:eastAsia="Times New Roman" w:hAnsi="Times New Roman" w:cs="Times New Roman"/>
          <w:color w:val="FF0000"/>
          <w:sz w:val="24"/>
          <w:szCs w:val="24"/>
          <w:rPrChange w:id="26" w:author="Dell" w:date="2021-07-29T13:5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E95E8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ins w:id="27" w:author="Dell" w:date="2021-07-29T13:58:00Z">
        <w:r w:rsidR="008468F9" w:rsidRPr="008468F9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28" w:author="Dell" w:date="2021-07-29T13:5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muram</w:t>
        </w:r>
      </w:ins>
      <w:proofErr w:type="spellEnd"/>
      <w:del w:id="29" w:author="Dell" w:date="2021-07-29T13:58:00Z">
        <w:r w:rsidRPr="008468F9" w:rsidDel="008468F9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30" w:author="Dell" w:date="2021-07-29T13:5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ambyar</w:delText>
        </w:r>
      </w:del>
      <w:r w:rsidRPr="008468F9">
        <w:rPr>
          <w:rFonts w:ascii="Times New Roman" w:eastAsia="Times New Roman" w:hAnsi="Times New Roman" w:cs="Times New Roman"/>
          <w:color w:val="FF0000"/>
          <w:sz w:val="24"/>
          <w:szCs w:val="24"/>
          <w:rPrChange w:id="31" w:author="Dell" w:date="2021-07-29T13:5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9DCA5A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0CBE97B" w14:textId="50B6EB3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ins w:id="32" w:author="Dell" w:date="2021-07-29T13:59:00Z">
        <w:r w:rsidR="00324A2A" w:rsidRPr="00324A2A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33" w:author="Dell" w:date="2021-07-29T13:59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menyenangkan</w:t>
        </w:r>
        <w:proofErr w:type="spellEnd"/>
        <w:r w:rsidR="00324A2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C91083" w14:textId="605D596D" w:rsidR="00927764" w:rsidRPr="00324A2A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color w:val="FF0000"/>
          <w:sz w:val="24"/>
          <w:szCs w:val="24"/>
          <w:rPrChange w:id="34" w:author="Dell" w:date="2021-07-29T13:5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  <w:ins w:id="35" w:author="Dell" w:date="2021-07-29T13:59:00Z">
        <w:r w:rsidR="00324A2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324A2A" w:rsidRPr="00324A2A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36" w:author="Dell" w:date="2021-07-29T13:59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(</w:t>
        </w:r>
        <w:proofErr w:type="spellStart"/>
        <w:r w:rsidR="00324A2A" w:rsidRPr="00324A2A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37" w:author="Dell" w:date="2021-07-29T13:59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hapus</w:t>
        </w:r>
        <w:proofErr w:type="spellEnd"/>
        <w:r w:rsidR="00324A2A" w:rsidRPr="00324A2A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38" w:author="Dell" w:date="2021-07-29T13:59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)</w:t>
        </w:r>
      </w:ins>
    </w:p>
    <w:p w14:paraId="118B631C" w14:textId="783C9F8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del w:id="39" w:author="Dell" w:date="2021-07-29T13:59:00Z">
        <w:r w:rsidRPr="00C50A1E" w:rsidDel="00324A2A">
          <w:rPr>
            <w:rFonts w:ascii="Times New Roman" w:eastAsia="Times New Roman" w:hAnsi="Times New Roman" w:cs="Times New Roman"/>
            <w:strike/>
            <w:sz w:val="24"/>
            <w:szCs w:val="24"/>
          </w:rPr>
          <w:delText>seperti sikapnya padamu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B65E3C4" w14:textId="5A40F53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0" w:author="Dell" w:date="2021-07-29T14:00:00Z">
        <w:r w:rsidRPr="00C50A1E" w:rsidDel="00324A2A">
          <w:rPr>
            <w:rFonts w:ascii="Times New Roman" w:eastAsia="Times New Roman" w:hAnsi="Times New Roman" w:cs="Times New Roman"/>
            <w:sz w:val="24"/>
            <w:szCs w:val="24"/>
          </w:rPr>
          <w:delText xml:space="preserve">digoreng dadakan alias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EDFB1B0" w14:textId="2FF020D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ins w:id="41" w:author="Dell" w:date="2021-07-29T14:00:00Z">
        <w:r w:rsidR="00324A2A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del w:id="42" w:author="Dell" w:date="2021-07-29T14:00:00Z">
        <w:r w:rsidRPr="00C50A1E" w:rsidDel="00324A2A">
          <w:rPr>
            <w:rFonts w:ascii="Times New Roman" w:eastAsia="Times New Roman" w:hAnsi="Times New Roman" w:cs="Times New Roman"/>
            <w:sz w:val="24"/>
            <w:szCs w:val="24"/>
          </w:rPr>
          <w:delText xml:space="preserve">, lho.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</w:t>
      </w:r>
      <w:ins w:id="43" w:author="Dell" w:date="2021-07-29T14:00:00Z">
        <w:r w:rsidR="00324A2A">
          <w:rPr>
            <w:rFonts w:ascii="Times New Roman" w:eastAsia="Times New Roman" w:hAnsi="Times New Roman" w:cs="Times New Roman"/>
            <w:sz w:val="24"/>
            <w:szCs w:val="24"/>
          </w:rPr>
          <w:t>k</w:t>
        </w:r>
        <w:proofErr w:type="spellEnd"/>
        <w:r w:rsidR="00324A2A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44" w:author="Dell" w:date="2021-07-29T14:00:00Z">
        <w:r w:rsidRPr="00C50A1E" w:rsidDel="00324A2A">
          <w:rPr>
            <w:rFonts w:ascii="Times New Roman" w:eastAsia="Times New Roman" w:hAnsi="Times New Roman" w:cs="Times New Roman"/>
            <w:sz w:val="24"/>
            <w:szCs w:val="24"/>
          </w:rPr>
          <w:delText>k~</w:delText>
        </w:r>
      </w:del>
    </w:p>
    <w:p w14:paraId="66B0A4D2" w14:textId="6A330D5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ins w:id="45" w:author="Dell" w:date="2021-07-29T14:00:00Z">
        <w:r w:rsidR="00324A2A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46" w:author="Dell" w:date="2021-07-29T14:00:00Z">
        <w:r w:rsidRPr="00C50A1E" w:rsidDel="00324A2A">
          <w:rPr>
            <w:rFonts w:ascii="Times New Roman" w:eastAsia="Times New Roman" w:hAnsi="Times New Roman" w:cs="Times New Roman"/>
            <w:sz w:val="24"/>
            <w:szCs w:val="24"/>
          </w:rPr>
          <w:delText>. Ehem.</w:delText>
        </w:r>
      </w:del>
    </w:p>
    <w:p w14:paraId="21AFFE1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7B42846" w14:textId="4394193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del w:id="47" w:author="Dell" w:date="2021-07-29T14:01:00Z">
        <w:r w:rsidRPr="00C50A1E" w:rsidDel="00324A2A">
          <w:rPr>
            <w:rFonts w:ascii="Times New Roman" w:eastAsia="Times New Roman" w:hAnsi="Times New Roman" w:cs="Times New Roman"/>
            <w:sz w:val="24"/>
            <w:szCs w:val="24"/>
          </w:rPr>
          <w:delText>Akan merepotkan.</w:delText>
        </w:r>
      </w:del>
    </w:p>
    <w:p w14:paraId="5579F6CC" w14:textId="23979BC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48" w:author="Dell" w:date="2021-07-29T14:01:00Z">
        <w:r w:rsidRPr="00C50A1E" w:rsidDel="00324A2A">
          <w:rPr>
            <w:rFonts w:ascii="Times New Roman" w:eastAsia="Times New Roman" w:hAnsi="Times New Roman" w:cs="Times New Roman"/>
            <w:sz w:val="24"/>
            <w:szCs w:val="24"/>
          </w:rPr>
          <w:delText>Yang penting enak, kalori belakangan?</w:delText>
        </w:r>
      </w:del>
    </w:p>
    <w:p w14:paraId="42FDC334" w14:textId="3793FB6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ins w:id="49" w:author="Dell" w:date="2021-07-29T14:01:00Z">
        <w:r w:rsidR="00324A2A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50" w:author="Dell" w:date="2021-07-29T14:01:00Z">
        <w:r w:rsidRPr="00C50A1E" w:rsidDel="00324A2A">
          <w:rPr>
            <w:rFonts w:ascii="Times New Roman" w:eastAsia="Times New Roman" w:hAnsi="Times New Roman" w:cs="Times New Roman"/>
            <w:sz w:val="24"/>
            <w:szCs w:val="24"/>
          </w:rPr>
          <w:delText>, kata dia </w:delText>
        </w:r>
        <w:r w:rsidRPr="00C50A1E" w:rsidDel="00324A2A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khan.</w:delText>
        </w:r>
      </w:del>
    </w:p>
    <w:p w14:paraId="1C368C97" w14:textId="60E4134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51" w:author="Dell" w:date="2021-07-29T14:01:00Z">
        <w:r w:rsidRPr="00C50A1E" w:rsidDel="00324A2A">
          <w:rPr>
            <w:rFonts w:ascii="Times New Roman" w:eastAsia="Times New Roman" w:hAnsi="Times New Roman" w:cs="Times New Roman"/>
            <w:sz w:val="24"/>
            <w:szCs w:val="24"/>
          </w:rPr>
          <w:delText>nge-chat.</w:delText>
        </w:r>
      </w:del>
      <w:ins w:id="52" w:author="Dell" w:date="2021-07-29T14:01:00Z">
        <w:r w:rsidR="00324A2A">
          <w:rPr>
            <w:rFonts w:ascii="Times New Roman" w:eastAsia="Times New Roman" w:hAnsi="Times New Roman" w:cs="Times New Roman"/>
            <w:sz w:val="24"/>
            <w:szCs w:val="24"/>
          </w:rPr>
          <w:t>menghubungi.</w:t>
        </w:r>
      </w:ins>
      <w:bookmarkStart w:id="53" w:name="_GoBack"/>
      <w:bookmarkEnd w:id="53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3BC498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195CD31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91B3C0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44DA9922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113176DC" w14:textId="77777777" w:rsidR="00927764" w:rsidRPr="00C50A1E" w:rsidRDefault="00927764" w:rsidP="00927764"/>
    <w:p w14:paraId="31A990AB" w14:textId="77777777" w:rsidR="00927764" w:rsidRPr="005A045A" w:rsidRDefault="00927764" w:rsidP="00927764">
      <w:pPr>
        <w:rPr>
          <w:i/>
        </w:rPr>
      </w:pPr>
    </w:p>
    <w:p w14:paraId="511FB32E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2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4829DB5B" w14:textId="77777777" w:rsidR="00924DF5" w:rsidRDefault="00924DF5"/>
    <w:sectPr w:rsidR="00924DF5" w:rsidSect="00927764">
      <w:footerReference w:type="default" r:id="rId13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3" w:author="Dell" w:date="2021-07-29T13:56:00Z" w:initials="D">
    <w:p w14:paraId="382F7251" w14:textId="77777777" w:rsidR="008468F9" w:rsidRDefault="008468F9">
      <w:pPr>
        <w:pStyle w:val="CommentText"/>
      </w:pPr>
      <w:r>
        <w:rPr>
          <w:rStyle w:val="CommentReference"/>
        </w:rPr>
        <w:annotationRef/>
      </w:r>
      <w:proofErr w:type="spellStart"/>
      <w:r>
        <w:t>Dihapus</w:t>
      </w:r>
      <w:proofErr w:type="spellEnd"/>
    </w:p>
    <w:p w14:paraId="0F414FF7" w14:textId="77777777" w:rsidR="008468F9" w:rsidRDefault="008468F9">
      <w:pPr>
        <w:pStyle w:val="CommentText"/>
      </w:pPr>
    </w:p>
  </w:comment>
  <w:comment w:id="14" w:author="Dell" w:date="2021-07-29T13:56:00Z" w:initials="D">
    <w:p w14:paraId="57A57598" w14:textId="77777777" w:rsidR="008468F9" w:rsidRDefault="008468F9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F414FF7" w15:done="0"/>
  <w15:commentEx w15:paraId="57A57598" w15:paraIdParent="0F414FF7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E8287E" w14:textId="77777777" w:rsidR="00F56497" w:rsidRDefault="00F56497">
      <w:r>
        <w:separator/>
      </w:r>
    </w:p>
  </w:endnote>
  <w:endnote w:type="continuationSeparator" w:id="0">
    <w:p w14:paraId="16270CD3" w14:textId="77777777" w:rsidR="00F56497" w:rsidRDefault="00F56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20E31D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00B5C52D" w14:textId="77777777" w:rsidR="00941E77" w:rsidRDefault="00F56497">
    <w:pPr>
      <w:pStyle w:val="Footer"/>
    </w:pPr>
  </w:p>
  <w:p w14:paraId="585A0991" w14:textId="77777777" w:rsidR="00941E77" w:rsidRDefault="00F564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07F384" w14:textId="77777777" w:rsidR="00F56497" w:rsidRDefault="00F56497">
      <w:r>
        <w:separator/>
      </w:r>
    </w:p>
  </w:footnote>
  <w:footnote w:type="continuationSeparator" w:id="0">
    <w:p w14:paraId="0B0EFFBB" w14:textId="77777777" w:rsidR="00F56497" w:rsidRDefault="00F56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ll">
    <w15:presenceInfo w15:providerId="Windows Live" w15:userId="e564f2601a7951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12251A"/>
    <w:rsid w:val="00324A2A"/>
    <w:rsid w:val="0042167F"/>
    <w:rsid w:val="00727294"/>
    <w:rsid w:val="007373B3"/>
    <w:rsid w:val="008468F9"/>
    <w:rsid w:val="00924DF5"/>
    <w:rsid w:val="00927764"/>
    <w:rsid w:val="00CF0278"/>
    <w:rsid w:val="00F5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24D7B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8468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68F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68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68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68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68F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8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ompasiana.com/listhiahr/5e11e59a097f367b4a413222/hujan-turun-berat-badan-naik?page=al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34639-B506-4AC8-A6B5-21C708F98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Dell</cp:lastModifiedBy>
  <cp:revision>4</cp:revision>
  <dcterms:created xsi:type="dcterms:W3CDTF">2020-07-24T23:46:00Z</dcterms:created>
  <dcterms:modified xsi:type="dcterms:W3CDTF">2021-07-29T07:01:00Z</dcterms:modified>
</cp:coreProperties>
</file>