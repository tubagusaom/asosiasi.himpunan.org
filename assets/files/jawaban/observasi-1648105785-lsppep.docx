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80C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04739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7D42AA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174E943" w14:textId="77777777"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FC689E1" w14:textId="77777777" w:rsidTr="00821BA2">
        <w:tc>
          <w:tcPr>
            <w:tcW w:w="9350" w:type="dxa"/>
          </w:tcPr>
          <w:p w14:paraId="5D2589B4" w14:textId="77777777" w:rsidR="00125355" w:rsidRDefault="00125355" w:rsidP="00470836">
            <w:pPr>
              <w:pStyle w:val="Judul3"/>
              <w:jc w:val="both"/>
              <w:rPr>
                <w:rFonts w:ascii="Times New Roman" w:hAnsi="Times New Roman"/>
                <w:sz w:val="48"/>
              </w:rPr>
              <w:pPrChange w:id="0" w:author="Microsoft Office User" w:date="2022-03-24T13:55:00Z">
                <w:pPr>
                  <w:pStyle w:val="Judul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4209A7B" w14:textId="77777777" w:rsidR="00125355" w:rsidRDefault="00125355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1D31D39" w14:textId="67D7E913" w:rsidR="00125355" w:rsidRPr="00EC6F38" w:rsidRDefault="0047083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" w:author="Microsoft Office User" w:date="2022-03-24T13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ins w:id="4" w:author="Microsoft Office User" w:date="2022-03-24T13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5" w:author="Microsoft Office User" w:date="2022-03-24T13:56:00Z">
              <w:r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proofErr w:type="spellEnd"/>
            <w:del w:id="6" w:author="Microsoft Office User" w:date="2022-03-24T13:56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Microsoft Office User" w:date="2022-03-24T13:56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150AEB" w14:textId="449FB159" w:rsidR="00125355" w:rsidRPr="00EC6F38" w:rsidRDefault="0047083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9" w:author="Microsoft Office User" w:date="2022-03-24T13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Microsoft Office User" w:date="2022-03-24T13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" w:author="Microsoft Office User" w:date="2022-03-24T13:56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kita</w:delText>
              </w:r>
            </w:del>
            <w:del w:id="12" w:author="Microsoft Office User" w:date="2022-03-24T14:08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Microsoft Office User" w:date="2022-03-24T13:56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Microsoft Office User" w:date="2022-03-24T13:57:00Z"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" w:author="Microsoft Office User" w:date="2022-03-24T13:57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l</w:delText>
              </w:r>
            </w:del>
            <w:del w:id="16" w:author="Microsoft Office User" w:date="2022-03-24T13:56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agi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7" w:author="Microsoft Office User" w:date="2022-03-24T13:57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Microsoft Office User" w:date="2022-03-24T13:57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50B2EA" w14:textId="3EE75899" w:rsidR="00125355" w:rsidRPr="00EC6F38" w:rsidRDefault="0047083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0" w:author="Microsoft Office User" w:date="2022-03-24T13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Microsoft Office User" w:date="2022-03-24T13:57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22" w:author="Microsoft Office User" w:date="2022-03-24T13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Microsoft Office User" w:date="2022-03-24T13:58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 terciptan</w:delText>
              </w:r>
            </w:del>
            <w:del w:id="24" w:author="Microsoft Office User" w:date="2022-03-24T13:57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ya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Microsoft Office User" w:date="2022-03-24T13:58:00Z">
              <w:r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6" w:author="Microsoft Office User" w:date="2022-03-24T13:58:00Z">
              <w:r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27" w:author="Microsoft Office User" w:date="2022-03-24T13:58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er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EC70CF" w14:textId="569DAC7E" w:rsidR="00125355" w:rsidRPr="00EC6F38" w:rsidRDefault="0047083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9" w:author="Microsoft Office User" w:date="2022-03-24T13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0" w:author="Microsoft Office User" w:date="2022-03-24T13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Microsoft Office User" w:date="2022-03-24T13:58:00Z">
              <w:r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32" w:author="Microsoft Office User" w:date="2022-03-24T13:58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Microsoft Office User" w:date="2022-03-24T14:08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4" w:author="Microsoft Office User" w:date="2022-03-24T13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35" w:author="Microsoft Office User" w:date="2022-03-24T13:59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ins w:id="36" w:author="Microsoft Office User" w:date="2022-03-24T13:59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7" w:author="Microsoft Office User" w:date="2022-03-24T13:59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Microsoft Office User" w:date="2022-03-24T13:59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39" w:author="Microsoft Office User" w:date="2022-03-24T13:59:00Z">
              <w:r>
                <w:rPr>
                  <w:rFonts w:ascii="Times New Roman" w:eastAsia="Times New Roman" w:hAnsi="Times New Roman" w:cs="Times New Roman"/>
                  <w:szCs w:val="24"/>
                </w:rPr>
                <w:t>ipublikasikan</w:t>
              </w:r>
            </w:ins>
            <w:proofErr w:type="spellEnd"/>
            <w:del w:id="40" w:author="Microsoft Office User" w:date="2022-03-24T13:59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>i publis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 k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1" w:author="Microsoft Office User" w:date="2022-03-24T14:00:00Z">
              <w:r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ins w:id="42" w:author="Microsoft Office User" w:date="2022-03-24T14:00:00Z">
              <w:r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43" w:author="Microsoft Office User" w:date="2022-03-24T13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44" w:author="Microsoft Office User" w:date="2022-03-24T13:59:00Z">
              <w:r w:rsidR="00125355" w:rsidRPr="00EC6F38" w:rsidDel="00470836">
                <w:rPr>
                  <w:rFonts w:ascii="Times New Roman" w:eastAsia="Times New Roman" w:hAnsi="Times New Roman" w:cs="Times New Roman"/>
                  <w:szCs w:val="24"/>
                </w:rPr>
                <w:delText xml:space="preserve"> atau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ins w:id="45" w:author="Microsoft Office User" w:date="2022-03-24T13:59:00Z">
              <w:r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CB078B5" w14:textId="3FE98AF3" w:rsidR="00125355" w:rsidRPr="00EC6F38" w:rsidRDefault="00AC5B8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7" w:author="Microsoft Office User" w:date="2022-03-24T14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48" w:author="Microsoft Office User" w:date="2022-03-24T14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9" w:author="Microsoft Office User" w:date="2022-03-24T14:09:00Z">
              <w:r w:rsidR="00CA23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A23A7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CA23A7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14:paraId="1913B659" w14:textId="27045A1C" w:rsidR="00125355" w:rsidRPr="00EC6F38" w:rsidDel="00AC5B86" w:rsidRDefault="00125355" w:rsidP="004708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50" w:author="Microsoft Office User" w:date="2022-03-24T14:00:00Z"/>
                <w:rFonts w:ascii="Times New Roman" w:eastAsia="Times New Roman" w:hAnsi="Times New Roman" w:cs="Times New Roman"/>
                <w:szCs w:val="24"/>
              </w:rPr>
              <w:pPrChange w:id="51" w:author="Microsoft Office User" w:date="2022-03-24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2" w:author="Microsoft Office User" w:date="2022-03-24T14:00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2447367F" w14:textId="73BE6EF8" w:rsidR="00125355" w:rsidRPr="00AC5B86" w:rsidRDefault="00125355" w:rsidP="00AC5B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3" w:author="Microsoft Office User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4" w:author="Microsoft Office User" w:date="2022-03-24T14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5" w:author="Microsoft Office User" w:date="2022-03-24T14:00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6" w:author="Microsoft Office User" w:date="2022-03-24T14:00:00Z">
              <w:r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7" w:author="Microsoft Office User" w:date="2022-03-24T14:00:00Z">
              <w:r w:rsidRPr="00AC5B86" w:rsidDel="00AC5B86">
                <w:rPr>
                  <w:rFonts w:ascii="Times New Roman" w:eastAsia="Times New Roman" w:hAnsi="Times New Roman" w:cs="Times New Roman"/>
                  <w:szCs w:val="24"/>
                  <w:rPrChange w:id="58" w:author="Microsoft Office User" w:date="2022-03-24T14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AC5B86">
              <w:rPr>
                <w:rFonts w:ascii="Times New Roman" w:eastAsia="Times New Roman" w:hAnsi="Times New Roman" w:cs="Times New Roman"/>
                <w:szCs w:val="24"/>
                <w:rPrChange w:id="59" w:author="Microsoft Office User" w:date="2022-03-24T14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60" w:author="Microsoft Office User" w:date="2022-03-24T14:00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AC5B86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026886" w14:textId="3E7F7740" w:rsidR="00125355" w:rsidRPr="00EC6F38" w:rsidDel="00AC5B86" w:rsidRDefault="00125355" w:rsidP="004708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1" w:author="Microsoft Office User" w:date="2022-03-24T14:00:00Z"/>
                <w:rFonts w:ascii="Times New Roman" w:eastAsia="Times New Roman" w:hAnsi="Times New Roman" w:cs="Times New Roman"/>
                <w:szCs w:val="24"/>
              </w:rPr>
              <w:pPrChange w:id="62" w:author="Microsoft Office User" w:date="2022-03-24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63" w:author="Microsoft Office User" w:date="2022-03-24T14:01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4" w:author="Microsoft Office User" w:date="2022-03-24T14:00:00Z">
              <w:r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670B3FA" w14:textId="163B0C4D" w:rsidR="00125355" w:rsidRPr="00AC5B86" w:rsidRDefault="00AC5B86" w:rsidP="00AC5B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Microsoft Office User" w:date="2022-03-24T14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6" w:author="Microsoft Office User" w:date="2022-03-24T14:00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67" w:author="Microsoft Office User" w:date="2022-03-24T14:00:00Z">
              <w:r w:rsidR="00125355"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68" w:author="Microsoft Office User" w:date="2022-03-24T14:01:00Z">
              <w:r w:rsidR="00125355"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69" w:author="Microsoft Office User" w:date="2022-03-24T14:01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0" w:author="Microsoft Office User" w:date="2022-03-24T14:01:00Z">
              <w:r w:rsidR="00125355"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untut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B52263" w14:textId="201380E3" w:rsidR="00125355" w:rsidRPr="00EC6F38" w:rsidDel="00AC5B86" w:rsidRDefault="00125355" w:rsidP="004708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71" w:author="Microsoft Office User" w:date="2022-03-24T14:01:00Z"/>
                <w:rFonts w:ascii="Times New Roman" w:eastAsia="Times New Roman" w:hAnsi="Times New Roman" w:cs="Times New Roman"/>
                <w:szCs w:val="24"/>
              </w:rPr>
              <w:pPrChange w:id="72" w:author="Microsoft Office User" w:date="2022-03-24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73" w:author="Microsoft Office User" w:date="2022-03-24T14:02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ins w:id="74" w:author="Microsoft Office User" w:date="2022-03-24T14:01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5" w:author="Microsoft Office User" w:date="2022-03-24T14:01:00Z">
              <w:r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BF4FC05" w14:textId="43E91FCB" w:rsidR="00125355" w:rsidRPr="00AC5B86" w:rsidRDefault="00AC5B86" w:rsidP="00AC5B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Microsoft Office User" w:date="2022-03-24T14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7" w:author="Microsoft Office User" w:date="2022-03-24T14:01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8" w:author="Microsoft Office User" w:date="2022-03-24T14:01:00Z">
              <w:r w:rsidR="00125355"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ur</w:t>
            </w:r>
            <w:ins w:id="79" w:author="Microsoft Office User" w:date="2022-03-24T14:01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80" w:author="Microsoft Office User" w:date="2022-03-24T14:01:00Z">
              <w:r w:rsidR="00125355"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AC5B8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750D4E" w14:textId="289B24EA" w:rsidR="00125355" w:rsidRPr="00EC6F38" w:rsidDel="00AC5B86" w:rsidRDefault="00125355" w:rsidP="004708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81" w:author="Microsoft Office User" w:date="2022-03-24T14:01:00Z"/>
                <w:rFonts w:ascii="Times New Roman" w:eastAsia="Times New Roman" w:hAnsi="Times New Roman" w:cs="Times New Roman"/>
                <w:szCs w:val="24"/>
              </w:rPr>
              <w:pPrChange w:id="82" w:author="Microsoft Office User" w:date="2022-03-24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ins w:id="83" w:author="Microsoft Office User" w:date="2022-03-24T14:02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4" w:author="Microsoft Office User" w:date="2022-03-24T14:02:00Z">
              <w:r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58C39BB" w14:textId="62E3EC57" w:rsidR="00125355" w:rsidRPr="00AC5B86" w:rsidRDefault="00125355" w:rsidP="00AC5B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85" w:author="Microsoft Office User" w:date="2022-03-24T14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6" w:author="Microsoft Office User" w:date="2022-03-24T14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7" w:author="Microsoft Office User" w:date="2022-03-24T14:01:00Z">
              <w:r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ins w:id="88" w:author="Microsoft Office User" w:date="2022-03-24T14:01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89" w:author="Microsoft Office User" w:date="2022-03-24T14:02:00Z">
              <w:r w:rsidRPr="00AC5B86" w:rsidDel="00AC5B86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5B86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AC5B8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8FB750" w14:textId="1F258A52" w:rsidR="00125355" w:rsidRPr="00EC6F38" w:rsidRDefault="00125355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91" w:author="Microsoft Office User" w:date="2022-03-24T14:03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2" w:author="Microsoft Office User" w:date="2022-03-24T14:02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93" w:author="Microsoft Office User" w:date="2022-03-24T14:02:00Z">
              <w:r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94" w:author="Microsoft Office User" w:date="2022-03-24T14:02:00Z">
              <w:r w:rsidR="00AC5B8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95" w:author="Microsoft Office User" w:date="2022-03-24T14:02:00Z">
              <w:r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77865FB" w14:textId="77777777" w:rsidR="00125355" w:rsidRPr="00EC6F38" w:rsidRDefault="00125355" w:rsidP="004708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Microsoft Office User" w:date="2022-03-24T13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0ED39EE" w14:textId="77777777" w:rsidR="00125355" w:rsidRPr="00EC6F38" w:rsidRDefault="00125355" w:rsidP="004708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7" w:author="Microsoft Office User" w:date="2022-03-24T13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7D440F1" w14:textId="77777777" w:rsidR="00125355" w:rsidRPr="00EC6F38" w:rsidRDefault="00125355" w:rsidP="004708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8" w:author="Microsoft Office User" w:date="2022-03-24T13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4CC4374" w14:textId="77777777" w:rsidR="00125355" w:rsidRPr="00EC6F38" w:rsidRDefault="00125355" w:rsidP="004708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9" w:author="Microsoft Office User" w:date="2022-03-24T13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B44942E" w14:textId="6836A8CB" w:rsidR="00125355" w:rsidRPr="00EC6F38" w:rsidRDefault="00AC5B86" w:rsidP="004708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Microsoft Office User" w:date="2022-03-24T13:5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01" w:author="Microsoft Office User" w:date="2022-03-24T14:02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del w:id="102" w:author="Microsoft Office User" w:date="2022-03-24T14:02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50F576C9" w14:textId="11506ACD" w:rsidR="00125355" w:rsidRPr="00EC6F38" w:rsidRDefault="00AC5B8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3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04" w:author="Microsoft Office User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5" w:author="Microsoft Office User" w:date="2022-03-24T14:03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6" w:author="Microsoft Office User" w:date="2022-03-24T14:03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107" w:author="Microsoft Office User" w:date="2022-03-24T14:03:00Z">
              <w:r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08" w:author="Microsoft Office User" w:date="2022-03-24T14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09" w:author="Microsoft Office User" w:date="2022-03-24T14:03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, pada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0" w:author="Microsoft Office User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>Kedua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</w:t>
              </w:r>
            </w:ins>
            <w:del w:id="111" w:author="Microsoft Office User" w:date="2022-03-24T14:03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del w:id="112" w:author="Microsoft Office User" w:date="2022-03-24T14:04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mengamati dan memahami</w:delText>
              </w:r>
            </w:del>
            <w:proofErr w:type="spellStart"/>
            <w:ins w:id="113" w:author="Microsoft Office User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membuat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4" w:author="Microsoft Office User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DAE132" w14:textId="28AA8D9A" w:rsidR="00125355" w:rsidRPr="00EC6F38" w:rsidRDefault="00AC5B86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5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16" w:author="Microsoft Office User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del w:id="117" w:author="Microsoft Office User" w:date="2022-03-24T14:04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118" w:author="Microsoft Office User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19" w:author="Microsoft Office User" w:date="2022-03-24T14:04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0" w:author="Microsoft Office User" w:date="2022-03-24T14:05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maka proses selanjutnya yaitu</w:delText>
              </w:r>
            </w:del>
            <w:proofErr w:type="spellStart"/>
            <w:ins w:id="121" w:author="Microsoft Office User" w:date="2022-03-24T14:05:00Z">
              <w:r>
                <w:rPr>
                  <w:rFonts w:ascii="Times New Roman" w:eastAsia="Times New Roman" w:hAnsi="Times New Roman" w:cs="Times New Roman"/>
                  <w:szCs w:val="24"/>
                </w:rPr>
                <w:t>dilanjutkan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proses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122" w:author="Microsoft Office User" w:date="2022-03-24T14:05:00Z">
              <w:r w:rsidR="00125355" w:rsidRPr="00EC6F38" w:rsidDel="00AC5B86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123" w:author="Microsoft Office User" w:date="2022-03-24T14:05:00Z">
              <w:r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124" w:author="Microsoft Office User" w:date="2022-03-24T14:06:00Z">
              <w:r w:rsidR="00CA23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5" w:author="Microsoft Office User" w:date="2022-03-24T14:05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 pada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126" w:author="Microsoft Office User" w:date="2022-03-24T14:06:00Z">
              <w:r w:rsidR="00CA23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7" w:author="Microsoft Office User" w:date="2022-03-24T14:06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FE35C0" w14:textId="04FFC4DE" w:rsidR="00125355" w:rsidRPr="00EC6F38" w:rsidRDefault="00CA23A7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8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29" w:author="Microsoft Office User" w:date="2022-03-24T14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0" w:author="Microsoft Office User" w:date="2022-03-24T14:0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1" w:author="Microsoft Office User" w:date="2022-03-24T14:06:00Z"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132" w:author="Microsoft Office User" w:date="2022-03-24T14:06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3" w:author="Microsoft Office User" w:date="2022-03-24T14:06:00Z"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del w:id="134" w:author="Microsoft Office User" w:date="2022-03-24T14:06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proofErr w:type="spellStart"/>
            <w:ins w:id="135" w:author="Microsoft Office User" w:date="2022-03-24T14:06:00Z">
              <w:r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6" w:author="Microsoft Office User" w:date="2022-03-24T14:06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7" w:author="Microsoft Office User" w:date="2022-03-24T14:07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138" w:author="Microsoft Office User" w:date="2022-03-24T14:07:00Z">
              <w:r>
                <w:rPr>
                  <w:rFonts w:ascii="Times New Roman" w:eastAsia="Times New Roman" w:hAnsi="Times New Roman" w:cs="Times New Roman"/>
                  <w:szCs w:val="24"/>
                </w:rPr>
                <w:t>bertujuan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agar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39" w:author="Microsoft Office User" w:date="2022-03-24T14:07:00Z">
              <w:r w:rsidR="00125355" w:rsidRPr="00EC6F38" w:rsidDel="00CA23A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0" w:author="Microsoft Office User" w:date="2022-03-24T14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60C084" w14:textId="42E726C2" w:rsidR="00125355" w:rsidRPr="00EC6F38" w:rsidRDefault="00CA23A7" w:rsidP="0047083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1" w:author="Microsoft Office User" w:date="2022-03-24T13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42" w:author="Microsoft Office User" w:date="2022-03-24T14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3" w:author="Microsoft Office User" w:date="2022-03-24T14:08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EA4553B" w14:textId="77777777" w:rsidR="00924DF5" w:rsidRDefault="00924DF5" w:rsidP="00470836">
      <w:pPr>
        <w:jc w:val="both"/>
        <w:pPrChange w:id="144" w:author="Microsoft Office User" w:date="2022-03-24T13:55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70836"/>
    <w:rsid w:val="00924DF5"/>
    <w:rsid w:val="00AC5B86"/>
    <w:rsid w:val="00C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590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2022-03-24T07:09:00Z</dcterms:modified>
</cp:coreProperties>
</file>