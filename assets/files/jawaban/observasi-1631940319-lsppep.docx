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Pr="00B753B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0" w:author="Antun Rahmadi" w:date="2021-09-18T11:47:00Z">
                  <w:rPr/>
                </w:rPrChange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del w:id="1" w:author="Antun Rahmadi" w:date="2021-09-18T11:47:00Z">
              <w:r w:rsidDel="00B753BA">
                <w:delText>.</w:delText>
              </w:r>
            </w:del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" w:author="Antun Rahmadi" w:date="2021-09-18T11:47:00Z">
                  <w:rPr/>
                </w:rPrChange>
              </w:rPr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del w:id="3" w:author="Antun Rahmadi" w:date="2021-09-18T11:47:00Z">
              <w:r w:rsidDel="00B753BA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Pr="00B753B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4" w:author="Antun Rahmadi" w:date="2021-09-18T11:47:00Z">
                  <w:rPr/>
                </w:rPrChange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del w:id="5" w:author="Antun Rahmadi" w:date="2021-09-18T11:47:00Z">
              <w:r w:rsidDel="00B753BA">
                <w:delText>.</w:delText>
              </w:r>
            </w:del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6" w:author="Antun Rahmadi" w:date="2021-09-18T11:47:00Z">
                  <w:rPr/>
                </w:rPrChange>
              </w:rPr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del w:id="7" w:author="Antun Rahmadi" w:date="2021-09-18T11:47:00Z">
              <w:r w:rsidDel="00B753BA">
                <w:delText>.</w:delText>
              </w:r>
            </w:del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8" w:author="Antun Rahmadi" w:date="2021-09-18T11:47:00Z">
                  <w:rPr/>
                </w:rPrChange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del w:id="9" w:author="Antun Rahmadi" w:date="2021-09-18T11:47:00Z">
              <w:r w:rsidDel="00B753BA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0" w:author="Antun Rahmadi" w:date="2021-09-18T11:48:00Z">
                  <w:rPr/>
                </w:rPrChange>
              </w:rPr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del w:id="11" w:author="Antun Rahmadi" w:date="2021-09-18T11:48:00Z">
              <w:r w:rsidDel="00B753BA">
                <w:delText>.</w:delText>
              </w:r>
            </w:del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2" w:author="Antun Rahmadi" w:date="2021-09-18T11:48:00Z">
                  <w:rPr/>
                </w:rPrChange>
              </w:rPr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del w:id="13" w:author="Antun Rahmadi" w:date="2021-09-18T11:48:00Z">
              <w:r w:rsidDel="00B753BA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Pr="00B753B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14" w:author="Antun Rahmadi" w:date="2021-09-18T11:48:00Z">
                  <w:rPr/>
                </w:rPrChange>
              </w:rPr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del w:id="15" w:author="Antun Rahmadi" w:date="2021-09-18T11:48:00Z">
              <w:r w:rsidDel="00B753BA">
                <w:delText>.</w:delText>
              </w:r>
            </w:del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6" w:author="Antun Rahmadi" w:date="2021-09-18T11:48:00Z">
                  <w:rPr/>
                </w:rPrChange>
              </w:rPr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del w:id="17" w:author="Antun Rahmadi" w:date="2021-09-18T11:48:00Z">
              <w:r w:rsidDel="00B753BA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8" w:author="Antun Rahmadi" w:date="2021-09-18T11:48:00Z">
                  <w:rPr/>
                </w:rPrChange>
              </w:rPr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del w:id="19" w:author="Antun Rahmadi" w:date="2021-09-18T11:48:00Z">
              <w:r w:rsidDel="00B753BA">
                <w:delText>.</w:delText>
              </w:r>
            </w:del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0" w:author="Antun Rahmadi" w:date="2021-09-18T11:47:00Z">
                  <w:rPr/>
                </w:rPrChange>
              </w:rPr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del w:id="21" w:author="Antun Rahmadi" w:date="2021-09-18T11:47:00Z">
              <w:r w:rsidDel="00B753BA">
                <w:delText>-</w:delText>
              </w:r>
            </w:del>
          </w:p>
          <w:p w:rsidR="00BE098E" w:rsidRPr="00B753B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2" w:author="Antun Rahmadi" w:date="2021-09-18T11:48:00Z">
                  <w:rPr/>
                </w:rPrChange>
              </w:rPr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del w:id="23" w:author="Antun Rahmadi" w:date="2021-09-18T11:48:00Z">
              <w:r w:rsidDel="00B753BA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Pr="00B753B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24" w:author="Antun Rahmadi" w:date="2021-09-18T11:48:00Z">
                  <w:rPr/>
                </w:rPrChange>
              </w:rPr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del w:id="25" w:author="Antun Rahmadi" w:date="2021-09-18T11:48:00Z">
              <w:r w:rsidDel="00B753BA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Pr="00B753B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6" w:author="Antun Rahmadi" w:date="2021-09-18T11:48:00Z">
                  <w:rPr/>
                </w:rPrChange>
              </w:rPr>
            </w:pPr>
            <w:r>
              <w:tab/>
            </w:r>
            <w:r>
              <w:tab/>
            </w:r>
            <w:proofErr w:type="spellStart"/>
            <w:r>
              <w:t>reguler</w:t>
            </w:r>
            <w:bookmarkStart w:id="27" w:name="_GoBack"/>
            <w:bookmarkEnd w:id="27"/>
            <w:proofErr w:type="spellEnd"/>
            <w:del w:id="28" w:author="Antun Rahmadi" w:date="2021-09-18T11:48:00Z">
              <w:r w:rsidDel="00B753BA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24DF5"/>
    <w:rsid w:val="0099562A"/>
    <w:rsid w:val="00B753BA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753BA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753BA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Antun Rahmadi</cp:lastModifiedBy>
  <cp:revision>3</cp:revision>
  <dcterms:created xsi:type="dcterms:W3CDTF">2021-09-18T04:43:00Z</dcterms:created>
  <dcterms:modified xsi:type="dcterms:W3CDTF">2021-09-18T04:48:00Z</dcterms:modified>
</cp:coreProperties>
</file>