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8246"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26E18BCD"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35BCFF2E" w14:textId="77777777" w:rsidR="00927764" w:rsidRDefault="00927764" w:rsidP="00927764">
      <w:pPr>
        <w:jc w:val="center"/>
        <w:rPr>
          <w:rFonts w:ascii="Cambria" w:hAnsi="Cambria" w:cs="Times New Roman"/>
          <w:sz w:val="24"/>
          <w:szCs w:val="24"/>
        </w:rPr>
      </w:pPr>
    </w:p>
    <w:p w14:paraId="2E965B08"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592F1B25"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544874B0" w14:textId="77777777" w:rsidR="000F3CA8" w:rsidRDefault="000F3CA8" w:rsidP="00927764">
      <w:pPr>
        <w:shd w:val="clear" w:color="auto" w:fill="F5F5F5"/>
        <w:spacing w:line="270" w:lineRule="atLeast"/>
        <w:rPr>
          <w:ins w:id="0" w:author="Eni Karsiningsih" w:date="2022-08-13T15:03:00Z"/>
          <w:rFonts w:ascii="Roboto" w:eastAsia="Times New Roman" w:hAnsi="Roboto" w:cs="Times New Roman"/>
          <w:sz w:val="17"/>
          <w:szCs w:val="17"/>
        </w:rPr>
      </w:pPr>
    </w:p>
    <w:p w14:paraId="7F314117" w14:textId="3B5050FA" w:rsidR="00927764" w:rsidRDefault="00927764" w:rsidP="00927764">
      <w:pPr>
        <w:shd w:val="clear" w:color="auto" w:fill="F5F5F5"/>
        <w:spacing w:line="270" w:lineRule="atLeast"/>
        <w:rPr>
          <w:ins w:id="1" w:author="Eni Karsiningsih" w:date="2022-08-13T15:03:00Z"/>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w:t>
      </w:r>
      <w:del w:id="2" w:author="Eni Karsiningsih" w:date="2022-08-13T15:03:00Z">
        <w:r w:rsidRPr="00C50A1E" w:rsidDel="000F3CA8">
          <w:rPr>
            <w:rFonts w:ascii="Roboto" w:eastAsia="Times New Roman" w:hAnsi="Roboto" w:cs="Times New Roman"/>
            <w:sz w:val="17"/>
            <w:szCs w:val="17"/>
          </w:rPr>
          <w:delText>61  10 3</w:delText>
        </w:r>
      </w:del>
    </w:p>
    <w:p w14:paraId="133F62FC" w14:textId="0E691961" w:rsidR="000F3CA8" w:rsidRDefault="000F3CA8" w:rsidP="00927764">
      <w:pPr>
        <w:shd w:val="clear" w:color="auto" w:fill="F5F5F5"/>
        <w:spacing w:line="270" w:lineRule="atLeast"/>
        <w:rPr>
          <w:ins w:id="3" w:author="Eni Karsiningsih" w:date="2022-08-13T15:03:00Z"/>
          <w:rFonts w:ascii="Roboto" w:eastAsia="Times New Roman" w:hAnsi="Roboto" w:cs="Times New Roman"/>
          <w:sz w:val="17"/>
          <w:szCs w:val="17"/>
        </w:rPr>
      </w:pPr>
    </w:p>
    <w:p w14:paraId="70FF6844" w14:textId="77777777" w:rsidR="000F3CA8" w:rsidRPr="00C50A1E" w:rsidRDefault="000F3CA8" w:rsidP="00927764">
      <w:pPr>
        <w:shd w:val="clear" w:color="auto" w:fill="F5F5F5"/>
        <w:spacing w:line="270" w:lineRule="atLeast"/>
        <w:rPr>
          <w:rFonts w:ascii="Roboto" w:eastAsia="Times New Roman" w:hAnsi="Roboto" w:cs="Times New Roman"/>
          <w:sz w:val="17"/>
          <w:szCs w:val="17"/>
        </w:rPr>
      </w:pPr>
    </w:p>
    <w:p w14:paraId="1F9B09B7"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2CE43949" wp14:editId="4A767F49">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9D07CC9" w14:textId="24903CBB" w:rsidR="00927764" w:rsidRDefault="00927764" w:rsidP="00927764">
      <w:pPr>
        <w:spacing w:line="270" w:lineRule="atLeast"/>
        <w:jc w:val="center"/>
        <w:rPr>
          <w:ins w:id="4" w:author="Eni Karsiningsih" w:date="2022-08-13T15:03:00Z"/>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4C768BA1" w14:textId="77777777" w:rsidR="000F3CA8" w:rsidRPr="00C50A1E" w:rsidRDefault="000F3CA8" w:rsidP="00927764">
      <w:pPr>
        <w:spacing w:line="270" w:lineRule="atLeast"/>
        <w:jc w:val="center"/>
        <w:rPr>
          <w:rFonts w:ascii="Times New Roman" w:eastAsia="Times New Roman" w:hAnsi="Times New Roman" w:cs="Times New Roman"/>
          <w:sz w:val="18"/>
          <w:szCs w:val="18"/>
        </w:rPr>
      </w:pPr>
    </w:p>
    <w:p w14:paraId="6E4FF38C" w14:textId="76F878B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w:t>
      </w:r>
      <w:ins w:id="5" w:author="Eni Karsiningsih" w:date="2022-08-13T15:05:00Z">
        <w:r w:rsidR="002E0B3C">
          <w:rPr>
            <w:rFonts w:ascii="Times New Roman" w:eastAsia="Times New Roman" w:hAnsi="Times New Roman" w:cs="Times New Roman"/>
            <w:i/>
            <w:iCs/>
            <w:sz w:val="24"/>
            <w:szCs w:val="24"/>
          </w:rPr>
          <w:t>Ada apa?</w:t>
        </w:r>
      </w:ins>
      <w:del w:id="6" w:author="Eni Karsiningsih" w:date="2022-08-13T15:05:00Z">
        <w:r w:rsidRPr="00C50A1E" w:rsidDel="002E0B3C">
          <w:rPr>
            <w:rFonts w:ascii="Times New Roman" w:eastAsia="Times New Roman" w:hAnsi="Times New Roman" w:cs="Times New Roman"/>
            <w:i/>
            <w:iCs/>
            <w:sz w:val="24"/>
            <w:szCs w:val="24"/>
          </w:rPr>
          <w:delText>hubungan sama dia tetep temenan aja. Huft.</w:delText>
        </w:r>
      </w:del>
    </w:p>
    <w:p w14:paraId="0C3F3B7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w:t>
      </w:r>
      <w:del w:id="7" w:author="Eni Karsiningsih" w:date="2022-08-13T15:05:00Z">
        <w:r w:rsidRPr="00C50A1E" w:rsidDel="002E0B3C">
          <w:rPr>
            <w:rFonts w:ascii="Times New Roman" w:eastAsia="Times New Roman" w:hAnsi="Times New Roman" w:cs="Times New Roman"/>
            <w:sz w:val="24"/>
            <w:szCs w:val="24"/>
          </w:rPr>
          <w:delText xml:space="preserve">kemasan putih </w:delText>
        </w:r>
      </w:del>
      <w:r w:rsidRPr="00C50A1E">
        <w:rPr>
          <w:rFonts w:ascii="Times New Roman" w:eastAsia="Times New Roman" w:hAnsi="Times New Roman" w:cs="Times New Roman"/>
          <w:sz w:val="24"/>
          <w:szCs w:val="24"/>
        </w:rPr>
        <w:t xml:space="preserve">yang aromanya aduhai menggoda indera penciuman </w:t>
      </w:r>
      <w:del w:id="8" w:author="Eni Karsiningsih" w:date="2022-08-13T15:05:00Z">
        <w:r w:rsidRPr="00C50A1E" w:rsidDel="002E0B3C">
          <w:rPr>
            <w:rFonts w:ascii="Times New Roman" w:eastAsia="Times New Roman" w:hAnsi="Times New Roman" w:cs="Times New Roman"/>
            <w:sz w:val="24"/>
            <w:szCs w:val="24"/>
          </w:rPr>
          <w:delText xml:space="preserve">itu </w:delText>
        </w:r>
      </w:del>
      <w:r w:rsidRPr="00C50A1E">
        <w:rPr>
          <w:rFonts w:ascii="Times New Roman" w:eastAsia="Times New Roman" w:hAnsi="Times New Roman" w:cs="Times New Roman"/>
          <w:sz w:val="24"/>
          <w:szCs w:val="24"/>
        </w:rPr>
        <w:t>atau bakwan yang baru diangkat dari penggorengan di kala hujan?</w:t>
      </w:r>
    </w:p>
    <w:p w14:paraId="70D93CF0" w14:textId="6954DF5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w:t>
      </w:r>
      <w:ins w:id="9" w:author="Eni Karsiningsih" w:date="2022-08-13T15:06:00Z">
        <w:r w:rsidR="002E0B3C">
          <w:rPr>
            <w:rFonts w:ascii="Times New Roman" w:eastAsia="Times New Roman" w:hAnsi="Times New Roman" w:cs="Times New Roman"/>
            <w:sz w:val="24"/>
            <w:szCs w:val="24"/>
          </w:rPr>
          <w:t xml:space="preserve"> me</w:t>
        </w:r>
      </w:ins>
      <w:ins w:id="10" w:author="Eni Karsiningsih" w:date="2022-08-13T15:07:00Z">
        <w:r w:rsidR="002E0B3C">
          <w:rPr>
            <w:rFonts w:ascii="Times New Roman" w:eastAsia="Times New Roman" w:hAnsi="Times New Roman" w:cs="Times New Roman"/>
            <w:sz w:val="24"/>
            <w:szCs w:val="24"/>
          </w:rPr>
          <w:t xml:space="preserve">njadi bulan yang </w:t>
        </w:r>
      </w:ins>
      <w:del w:id="11" w:author="Eni Karsiningsih" w:date="2022-08-13T15:06:00Z">
        <w:r w:rsidRPr="00C50A1E" w:rsidDel="002E0B3C">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ins w:id="12" w:author="Eni Karsiningsih" w:date="2022-08-13T15:07:00Z">
        <w:r w:rsidR="002E0B3C">
          <w:rPr>
            <w:rFonts w:ascii="Times New Roman" w:eastAsia="Times New Roman" w:hAnsi="Times New Roman" w:cs="Times New Roman"/>
            <w:sz w:val="24"/>
            <w:szCs w:val="24"/>
          </w:rPr>
          <w:t>frekuensi</w:t>
        </w:r>
      </w:ins>
      <w:ins w:id="13" w:author="Eni Karsiningsih" w:date="2022-08-13T15:08:00Z">
        <w:r w:rsidR="002E0B3C">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hujan </w:t>
      </w:r>
      <w:ins w:id="14" w:author="Eni Karsiningsih" w:date="2022-08-13T15:08:00Z">
        <w:r w:rsidR="002E0B3C">
          <w:rPr>
            <w:rFonts w:ascii="Times New Roman" w:eastAsia="Times New Roman" w:hAnsi="Times New Roman" w:cs="Times New Roman"/>
            <w:sz w:val="24"/>
            <w:szCs w:val="24"/>
          </w:rPr>
          <w:t xml:space="preserve">turun sangat sering menjadi nyata. Pernyata ini </w:t>
        </w:r>
      </w:ins>
      <w:ins w:id="15" w:author="Eni Karsiningsih" w:date="2022-08-13T15:09:00Z">
        <w:r w:rsidR="002E0B3C">
          <w:rPr>
            <w:rFonts w:ascii="Times New Roman" w:eastAsia="Times New Roman" w:hAnsi="Times New Roman" w:cs="Times New Roman"/>
            <w:sz w:val="24"/>
            <w:szCs w:val="24"/>
          </w:rPr>
          <w:t>menjadi kenyataa</w:t>
        </w:r>
        <w:r w:rsidR="00EC2F99">
          <w:rPr>
            <w:rFonts w:ascii="Times New Roman" w:eastAsia="Times New Roman" w:hAnsi="Times New Roman" w:cs="Times New Roman"/>
            <w:sz w:val="24"/>
            <w:szCs w:val="24"/>
          </w:rPr>
          <w:t xml:space="preserve">n. </w:t>
        </w:r>
      </w:ins>
      <w:del w:id="16" w:author="Eni Karsiningsih" w:date="2022-08-13T15:10:00Z">
        <w:r w:rsidRPr="00C50A1E" w:rsidDel="00EC2F99">
          <w:rPr>
            <w:rFonts w:ascii="Times New Roman" w:eastAsia="Times New Roman" w:hAnsi="Times New Roman" w:cs="Times New Roman"/>
            <w:sz w:val="24"/>
            <w:szCs w:val="24"/>
          </w:rPr>
          <w:delText xml:space="preserve">sehari-hari, begitu kata orang sering mengartikannya. Benar saja. </w:delText>
        </w:r>
      </w:del>
      <w:r w:rsidRPr="00C50A1E">
        <w:rPr>
          <w:rFonts w:ascii="Times New Roman" w:eastAsia="Times New Roman" w:hAnsi="Times New Roman" w:cs="Times New Roman"/>
          <w:sz w:val="24"/>
          <w:szCs w:val="24"/>
        </w:rPr>
        <w:t xml:space="preserve">Meski di tahun ini awal musim hujan di Indonesia </w:t>
      </w:r>
      <w:r>
        <w:rPr>
          <w:rFonts w:ascii="Times New Roman" w:eastAsia="Times New Roman" w:hAnsi="Times New Roman" w:cs="Times New Roman"/>
          <w:sz w:val="24"/>
          <w:szCs w:val="24"/>
        </w:rPr>
        <w:t>mundur di antara Bulan Novembe</w:t>
      </w:r>
      <w:ins w:id="17" w:author="Eni Karsiningsih" w:date="2022-08-13T15:07:00Z">
        <w:r w:rsidR="002E0B3C">
          <w:rPr>
            <w:rFonts w:ascii="Times New Roman" w:eastAsia="Times New Roman" w:hAnsi="Times New Roman" w:cs="Times New Roman"/>
            <w:sz w:val="24"/>
            <w:szCs w:val="24"/>
          </w:rPr>
          <w:t xml:space="preserve"> sampai dengan </w:t>
        </w:r>
      </w:ins>
      <w:del w:id="18" w:author="Eni Karsiningsih" w:date="2022-08-13T15:07:00Z">
        <w:r w:rsidDel="002E0B3C">
          <w:rPr>
            <w:rFonts w:ascii="Times New Roman" w:eastAsia="Times New Roman" w:hAnsi="Times New Roman" w:cs="Times New Roman"/>
            <w:sz w:val="24"/>
            <w:szCs w:val="24"/>
          </w:rPr>
          <w:delText>r-</w:delText>
        </w:r>
      </w:del>
      <w:r w:rsidRPr="00C50A1E">
        <w:rPr>
          <w:rFonts w:ascii="Times New Roman" w:eastAsia="Times New Roman" w:hAnsi="Times New Roman" w:cs="Times New Roman"/>
          <w:sz w:val="24"/>
          <w:szCs w:val="24"/>
        </w:rPr>
        <w:t>Desember 2019, hujan benar-benar datang seperti perkiraan. Sudah sangat terasa apalagi sejak awal tahun baru</w:t>
      </w:r>
      <w:del w:id="19" w:author="Eni Karsiningsih" w:date="2022-08-13T15:07:00Z">
        <w:r w:rsidRPr="00C50A1E" w:rsidDel="002E0B3C">
          <w:rPr>
            <w:rFonts w:ascii="Times New Roman" w:eastAsia="Times New Roman" w:hAnsi="Times New Roman" w:cs="Times New Roman"/>
            <w:sz w:val="24"/>
            <w:szCs w:val="24"/>
          </w:rPr>
          <w:delText xml:space="preserve"> kita</w:delText>
        </w:r>
      </w:del>
      <w:r w:rsidRPr="00C50A1E">
        <w:rPr>
          <w:rFonts w:ascii="Times New Roman" w:eastAsia="Times New Roman" w:hAnsi="Times New Roman" w:cs="Times New Roman"/>
          <w:sz w:val="24"/>
          <w:szCs w:val="24"/>
        </w:rPr>
        <w:t>.</w:t>
      </w:r>
    </w:p>
    <w:p w14:paraId="5903B4ED" w14:textId="0455328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ins w:id="20" w:author="Eni Karsiningsih" w:date="2022-08-13T15:11:00Z">
        <w:r w:rsidR="00EC2F99">
          <w:rPr>
            <w:rFonts w:ascii="Times New Roman" w:eastAsia="Times New Roman" w:hAnsi="Times New Roman" w:cs="Times New Roman"/>
            <w:sz w:val="24"/>
            <w:szCs w:val="24"/>
          </w:rPr>
          <w:t>gundah</w:t>
        </w:r>
      </w:ins>
      <w:del w:id="21" w:author="Eni Karsiningsih" w:date="2022-08-13T15:11:00Z">
        <w:r w:rsidRPr="00C50A1E" w:rsidDel="00EC2F99">
          <w:rPr>
            <w:rFonts w:ascii="Times New Roman" w:eastAsia="Times New Roman" w:hAnsi="Times New Roman" w:cs="Times New Roman"/>
            <w:sz w:val="24"/>
            <w:szCs w:val="24"/>
          </w:rPr>
          <w:delText>ambyar</w:delText>
        </w:r>
      </w:del>
      <w:r w:rsidRPr="00C50A1E">
        <w:rPr>
          <w:rFonts w:ascii="Times New Roman" w:eastAsia="Times New Roman" w:hAnsi="Times New Roman" w:cs="Times New Roman"/>
          <w:sz w:val="24"/>
          <w:szCs w:val="24"/>
        </w:rPr>
        <w:t>, pun perilaku kita yang lain. Soal makan. Ya, hujan yang membuat kita jadi sering lapar. Kok bisa ya?</w:t>
      </w:r>
    </w:p>
    <w:p w14:paraId="7E40DE1B" w14:textId="2F88641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22" w:author="Eni Karsiningsih" w:date="2022-08-13T15:12:00Z">
        <w:r w:rsidR="00EC2F99">
          <w:rPr>
            <w:rFonts w:ascii="Times New Roman" w:eastAsia="Times New Roman" w:hAnsi="Times New Roman" w:cs="Times New Roman"/>
            <w:sz w:val="24"/>
            <w:szCs w:val="24"/>
          </w:rPr>
          <w:t>f</w:t>
        </w:r>
      </w:ins>
      <w:del w:id="23" w:author="Eni Karsiningsih" w:date="2022-08-13T15:12:00Z">
        <w:r w:rsidDel="00EC2F99">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1995B53C" w14:textId="62BA7ED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w:t>
      </w:r>
      <w:ins w:id="24" w:author="Eni Karsiningsih" w:date="2022-08-13T15:12:00Z">
        <w:r w:rsidR="00EC2F99">
          <w:rPr>
            <w:rFonts w:ascii="Times New Roman" w:eastAsia="Times New Roman" w:hAnsi="Times New Roman" w:cs="Times New Roman"/>
            <w:sz w:val="24"/>
            <w:szCs w:val="24"/>
          </w:rPr>
          <w:t xml:space="preserve">Paling asyik jika makan </w:t>
        </w:r>
      </w:ins>
      <w:del w:id="25" w:author="Eni Karsiningsih" w:date="2022-08-13T15:12:00Z">
        <w:r w:rsidRPr="00C50A1E" w:rsidDel="00EC2F99">
          <w:rPr>
            <w:rFonts w:ascii="Times New Roman" w:eastAsia="Times New Roman" w:hAnsi="Times New Roman" w:cs="Times New Roman"/>
            <w:sz w:val="24"/>
            <w:szCs w:val="24"/>
          </w:rPr>
          <w:delText xml:space="preserve">Sering disebut cuma </w:delText>
        </w:r>
      </w:del>
      <w:r w:rsidRPr="00C50A1E">
        <w:rPr>
          <w:rFonts w:ascii="Times New Roman" w:eastAsia="Times New Roman" w:hAnsi="Times New Roman" w:cs="Times New Roman"/>
          <w:sz w:val="24"/>
          <w:szCs w:val="24"/>
        </w:rPr>
        <w:t xml:space="preserve">camilan, </w:t>
      </w:r>
      <w:ins w:id="26" w:author="Eni Karsiningsih" w:date="2022-08-13T15:12:00Z">
        <w:r w:rsidR="00EC2F99">
          <w:rPr>
            <w:rFonts w:ascii="Times New Roman" w:eastAsia="Times New Roman" w:hAnsi="Times New Roman" w:cs="Times New Roman"/>
            <w:sz w:val="24"/>
            <w:szCs w:val="24"/>
          </w:rPr>
          <w:t>te</w:t>
        </w:r>
      </w:ins>
      <w:r w:rsidRPr="00C50A1E">
        <w:rPr>
          <w:rFonts w:ascii="Times New Roman" w:eastAsia="Times New Roman" w:hAnsi="Times New Roman" w:cs="Times New Roman"/>
          <w:sz w:val="24"/>
          <w:szCs w:val="24"/>
        </w:rPr>
        <w:t>tapi jumlah kalorinya nyaris melebihi makan berat</w:t>
      </w:r>
      <w:ins w:id="27" w:author="Eni Karsiningsih" w:date="2022-08-13T15:13:00Z">
        <w:r w:rsidR="00EC2F99">
          <w:rPr>
            <w:rFonts w:ascii="Times New Roman" w:eastAsia="Times New Roman" w:hAnsi="Times New Roman" w:cs="Times New Roman"/>
            <w:sz w:val="24"/>
            <w:szCs w:val="24"/>
          </w:rPr>
          <w:t xml:space="preserve"> yang biasa diakukan</w:t>
        </w:r>
      </w:ins>
      <w:r w:rsidRPr="00C50A1E">
        <w:rPr>
          <w:rFonts w:ascii="Times New Roman" w:eastAsia="Times New Roman" w:hAnsi="Times New Roman" w:cs="Times New Roman"/>
          <w:sz w:val="24"/>
          <w:szCs w:val="24"/>
        </w:rPr>
        <w:t>.</w:t>
      </w:r>
    </w:p>
    <w:p w14:paraId="1F56895A" w14:textId="7B5221C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w:t>
      </w:r>
      <w:ins w:id="28" w:author="Eni Karsiningsih" w:date="2022-08-13T15:13:00Z">
        <w:r w:rsidR="00EC2F99">
          <w:rPr>
            <w:rFonts w:ascii="Times New Roman" w:eastAsia="Times New Roman" w:hAnsi="Times New Roman" w:cs="Times New Roman"/>
            <w:sz w:val="24"/>
            <w:szCs w:val="24"/>
          </w:rPr>
          <w:t xml:space="preserve"> di</w:t>
        </w:r>
      </w:ins>
      <w:del w:id="29" w:author="Eni Karsiningsih" w:date="2022-08-13T15:13:00Z">
        <w:r w:rsidRPr="00C50A1E" w:rsidDel="00EC2F99">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tambah lagi gorengannya</w:t>
      </w:r>
      <w:ins w:id="30" w:author="Eni Karsiningsih" w:date="2022-08-13T15:14:00Z">
        <w:r w:rsidR="00EC2F99">
          <w:rPr>
            <w:rFonts w:ascii="Times New Roman" w:eastAsia="Times New Roman" w:hAnsi="Times New Roman" w:cs="Times New Roman"/>
            <w:sz w:val="24"/>
            <w:szCs w:val="24"/>
          </w:rPr>
          <w:t xml:space="preserve"> yang tanpa terasa dari satu menjadi </w:t>
        </w:r>
        <w:r w:rsidR="002A66F2">
          <w:rPr>
            <w:rFonts w:ascii="Times New Roman" w:eastAsia="Times New Roman" w:hAnsi="Times New Roman" w:cs="Times New Roman"/>
            <w:sz w:val="24"/>
            <w:szCs w:val="24"/>
          </w:rPr>
          <w:t>dua bahkan sampai lima</w:t>
        </w:r>
      </w:ins>
      <w:del w:id="31" w:author="Eni Karsiningsih" w:date="2022-08-13T15:14:00Z">
        <w:r w:rsidRPr="00C50A1E" w:rsidDel="00EC2F99">
          <w:rPr>
            <w:rFonts w:ascii="Times New Roman" w:eastAsia="Times New Roman" w:hAnsi="Times New Roman" w:cs="Times New Roman"/>
            <w:sz w:val="24"/>
            <w:szCs w:val="24"/>
          </w:rPr>
          <w:delText>,</w:delText>
        </w:r>
      </w:del>
      <w:del w:id="32" w:author="Eni Karsiningsih" w:date="2022-08-13T15:13:00Z">
        <w:r w:rsidRPr="00C50A1E" w:rsidDel="00EC2F99">
          <w:rPr>
            <w:rFonts w:ascii="Times New Roman" w:eastAsia="Times New Roman" w:hAnsi="Times New Roman" w:cs="Times New Roman"/>
            <w:sz w:val="24"/>
            <w:szCs w:val="24"/>
          </w:rPr>
          <w:delText xml:space="preserve"> </w:delText>
        </w:r>
      </w:del>
      <w:ins w:id="33" w:author="Eni Karsiningsih" w:date="2022-08-13T15:14:00Z">
        <w:r w:rsidR="002A66F2">
          <w:rPr>
            <w:rFonts w:ascii="Times New Roman" w:eastAsia="Times New Roman" w:hAnsi="Times New Roman" w:cs="Times New Roman"/>
            <w:sz w:val="24"/>
            <w:szCs w:val="24"/>
          </w:rPr>
          <w:t xml:space="preserve"> </w:t>
        </w:r>
      </w:ins>
      <w:del w:id="34" w:author="Eni Karsiningsih" w:date="2022-08-13T15:14:00Z">
        <w:r w:rsidRPr="00C50A1E" w:rsidDel="002A66F2">
          <w:rPr>
            <w:rFonts w:ascii="Times New Roman" w:eastAsia="Times New Roman" w:hAnsi="Times New Roman" w:cs="Times New Roman"/>
            <w:sz w:val="24"/>
            <w:szCs w:val="24"/>
          </w:rPr>
          <w:delText xml:space="preserve">satu-dua biji eh kok jadi </w:delText>
        </w:r>
      </w:del>
      <w:r w:rsidRPr="00C50A1E">
        <w:rPr>
          <w:rFonts w:ascii="Times New Roman" w:eastAsia="Times New Roman" w:hAnsi="Times New Roman" w:cs="Times New Roman"/>
          <w:sz w:val="24"/>
          <w:szCs w:val="24"/>
        </w:rPr>
        <w:t>lima</w:t>
      </w:r>
      <w:ins w:id="35" w:author="Eni Karsiningsih" w:date="2022-08-13T15:14:00Z">
        <w:r w:rsidR="002A66F2">
          <w:rPr>
            <w:rFonts w:ascii="Times New Roman" w:eastAsia="Times New Roman" w:hAnsi="Times New Roman" w:cs="Times New Roman"/>
            <w:sz w:val="24"/>
            <w:szCs w:val="24"/>
          </w:rPr>
          <w:t>.</w:t>
        </w:r>
      </w:ins>
      <w:del w:id="36" w:author="Eni Karsiningsih" w:date="2022-08-13T15:14:00Z">
        <w:r w:rsidRPr="00C50A1E" w:rsidDel="002A66F2">
          <w:rPr>
            <w:rFonts w:ascii="Times New Roman" w:eastAsia="Times New Roman" w:hAnsi="Times New Roman" w:cs="Times New Roman"/>
            <w:sz w:val="24"/>
            <w:szCs w:val="24"/>
          </w:rPr>
          <w:delText>?</w:delText>
        </w:r>
      </w:del>
    </w:p>
    <w:p w14:paraId="55E01145" w14:textId="7E953C1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membuat suasana jadi lebih dingin </w:t>
      </w:r>
      <w:ins w:id="37" w:author="Eni Karsiningsih" w:date="2022-08-13T15:15:00Z">
        <w:r w:rsidR="002A66F2">
          <w:rPr>
            <w:rFonts w:ascii="Times New Roman" w:eastAsia="Times New Roman" w:hAnsi="Times New Roman" w:cs="Times New Roman"/>
            <w:sz w:val="24"/>
            <w:szCs w:val="24"/>
          </w:rPr>
          <w:t>bisa menjadi pemicu</w:t>
        </w:r>
      </w:ins>
      <w:del w:id="38" w:author="Eni Karsiningsih" w:date="2022-08-13T15:15:00Z">
        <w:r w:rsidRPr="00C50A1E" w:rsidDel="002A66F2">
          <w:rPr>
            <w:rFonts w:ascii="Times New Roman" w:eastAsia="Times New Roman" w:hAnsi="Times New Roman" w:cs="Times New Roman"/>
            <w:sz w:val="24"/>
            <w:szCs w:val="24"/>
          </w:rPr>
          <w:delText>-</w:delText>
        </w:r>
        <w:r w:rsidRPr="00C50A1E" w:rsidDel="002A66F2">
          <w:rPr>
            <w:rFonts w:ascii="Times New Roman" w:eastAsia="Times New Roman" w:hAnsi="Times New Roman" w:cs="Times New Roman"/>
            <w:strike/>
            <w:sz w:val="24"/>
            <w:szCs w:val="24"/>
          </w:rPr>
          <w:delText>seperti sikapnya padamu</w:delText>
        </w:r>
        <w:r w:rsidRPr="00C50A1E" w:rsidDel="002A66F2">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ins w:id="39" w:author="Eni Karsiningsih" w:date="2022-08-13T15:15:00Z">
        <w:r w:rsidR="002A66F2">
          <w:rPr>
            <w:rFonts w:ascii="Times New Roman" w:eastAsia="Times New Roman" w:hAnsi="Times New Roman" w:cs="Times New Roman"/>
            <w:sz w:val="24"/>
            <w:szCs w:val="24"/>
          </w:rPr>
          <w:t>tingginya nafsu makan</w:t>
        </w:r>
      </w:ins>
      <w:ins w:id="40" w:author="Eni Karsiningsih" w:date="2022-08-13T15:16:00Z">
        <w:r w:rsidR="002A66F2">
          <w:rPr>
            <w:rFonts w:ascii="Times New Roman" w:eastAsia="Times New Roman" w:hAnsi="Times New Roman" w:cs="Times New Roman"/>
            <w:sz w:val="24"/>
            <w:szCs w:val="24"/>
          </w:rPr>
          <w:t>.</w:t>
        </w:r>
      </w:ins>
      <w:del w:id="41" w:author="Eni Karsiningsih" w:date="2022-08-13T15:16:00Z">
        <w:r w:rsidRPr="00C50A1E" w:rsidDel="002A66F2">
          <w:rPr>
            <w:rFonts w:ascii="Times New Roman" w:eastAsia="Times New Roman" w:hAnsi="Times New Roman" w:cs="Times New Roman"/>
            <w:sz w:val="24"/>
            <w:szCs w:val="24"/>
          </w:rPr>
          <w:delText>memang bisa jadi salah satu pencetus mengapa kita jadi suka makan. </w:delText>
        </w:r>
      </w:del>
    </w:p>
    <w:p w14:paraId="10035A2A" w14:textId="3D82561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w:t>
      </w:r>
      <w:del w:id="42" w:author="Eni Karsiningsih" w:date="2022-08-13T15:16:00Z">
        <w:r w:rsidRPr="00C50A1E" w:rsidDel="002A66F2">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seperti tahu bulat </w:t>
      </w:r>
      <w:ins w:id="43" w:author="Eni Karsiningsih" w:date="2022-08-13T15:16:00Z">
        <w:r w:rsidR="002A66F2">
          <w:rPr>
            <w:rFonts w:ascii="Times New Roman" w:eastAsia="Times New Roman" w:hAnsi="Times New Roman" w:cs="Times New Roman"/>
            <w:sz w:val="24"/>
            <w:szCs w:val="24"/>
          </w:rPr>
          <w:t xml:space="preserve">dan </w:t>
        </w:r>
      </w:ins>
      <w:r w:rsidRPr="00C50A1E">
        <w:rPr>
          <w:rFonts w:ascii="Times New Roman" w:eastAsia="Times New Roman" w:hAnsi="Times New Roman" w:cs="Times New Roman"/>
          <w:sz w:val="24"/>
          <w:szCs w:val="24"/>
        </w:rPr>
        <w:t>digoreng dadakan alias yang masih hangat. Apalagi dengan makan, tubuh akan mendapat "panas" akibat terjadinya peningkatan metabolisme dalam tubuh. </w:t>
      </w:r>
    </w:p>
    <w:p w14:paraId="6BA6A56B" w14:textId="24CA620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del w:id="44" w:author="Eni Karsiningsih" w:date="2022-08-13T15:17:00Z">
        <w:r w:rsidRPr="00C50A1E" w:rsidDel="002A66F2">
          <w:rPr>
            <w:rFonts w:ascii="Times New Roman" w:eastAsia="Times New Roman" w:hAnsi="Times New Roman" w:cs="Times New Roman"/>
            <w:sz w:val="24"/>
            <w:szCs w:val="24"/>
          </w:rPr>
          <w:delText>lho. Dingin yang kita kira ternyata tidak sedingin kenyataannya, kok~</w:delText>
        </w:r>
      </w:del>
    </w:p>
    <w:p w14:paraId="7324E17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68EBA71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3375209A" w14:textId="545047B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w:t>
      </w:r>
      <w:del w:id="45" w:author="Eni Karsiningsih" w:date="2022-08-13T15:23:00Z">
        <w:r w:rsidRPr="00C50A1E" w:rsidDel="00092815">
          <w:rPr>
            <w:rFonts w:ascii="Times New Roman" w:eastAsia="Times New Roman" w:hAnsi="Times New Roman" w:cs="Times New Roman"/>
            <w:sz w:val="24"/>
            <w:szCs w:val="24"/>
          </w:rPr>
          <w:delText xml:space="preserve"> Akan merepotkan.</w:delText>
        </w:r>
      </w:del>
    </w:p>
    <w:p w14:paraId="2F707D3A" w14:textId="22C2DD6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w:t>
      </w:r>
      <w:del w:id="46" w:author="Eni Karsiningsih" w:date="2022-08-13T15:23:00Z">
        <w:r w:rsidRPr="00C50A1E" w:rsidDel="00092815">
          <w:rPr>
            <w:rFonts w:ascii="Times New Roman" w:eastAsia="Times New Roman" w:hAnsi="Times New Roman" w:cs="Times New Roman"/>
            <w:sz w:val="24"/>
            <w:szCs w:val="24"/>
          </w:rPr>
          <w:delText xml:space="preserve">membuatnya </w:delText>
        </w:r>
      </w:del>
      <w:r w:rsidRPr="00C50A1E">
        <w:rPr>
          <w:rFonts w:ascii="Times New Roman" w:eastAsia="Times New Roman" w:hAnsi="Times New Roman" w:cs="Times New Roman"/>
          <w:sz w:val="24"/>
          <w:szCs w:val="24"/>
        </w:rPr>
        <w:t xml:space="preserve">salah adalah pemilihan makanan kita yang </w:t>
      </w:r>
      <w:ins w:id="47" w:author="Eni Karsiningsih" w:date="2022-08-13T15:23:00Z">
        <w:r w:rsidR="00092815">
          <w:rPr>
            <w:rFonts w:ascii="Times New Roman" w:eastAsia="Times New Roman" w:hAnsi="Times New Roman" w:cs="Times New Roman"/>
            <w:sz w:val="24"/>
            <w:szCs w:val="24"/>
          </w:rPr>
          <w:t>makan yang hanya me</w:t>
        </w:r>
      </w:ins>
      <w:ins w:id="48" w:author="Eni Karsiningsih" w:date="2022-08-13T15:24:00Z">
        <w:r w:rsidR="00092815">
          <w:rPr>
            <w:rFonts w:ascii="Times New Roman" w:eastAsia="Times New Roman" w:hAnsi="Times New Roman" w:cs="Times New Roman"/>
            <w:sz w:val="24"/>
            <w:szCs w:val="24"/>
          </w:rPr>
          <w:t>mentingkan rasa dibandingkan kesehatan</w:t>
        </w:r>
      </w:ins>
      <w:del w:id="49" w:author="Eni Karsiningsih" w:date="2022-08-13T15:23:00Z">
        <w:r w:rsidRPr="00C50A1E" w:rsidDel="00092815">
          <w:rPr>
            <w:rFonts w:ascii="Times New Roman" w:eastAsia="Times New Roman" w:hAnsi="Times New Roman" w:cs="Times New Roman"/>
            <w:sz w:val="24"/>
            <w:szCs w:val="24"/>
          </w:rPr>
          <w:delText>tidak tahu diri</w:delText>
        </w:r>
      </w:del>
      <w:r w:rsidRPr="00C50A1E">
        <w:rPr>
          <w:rFonts w:ascii="Times New Roman" w:eastAsia="Times New Roman" w:hAnsi="Times New Roman" w:cs="Times New Roman"/>
          <w:sz w:val="24"/>
          <w:szCs w:val="24"/>
        </w:rPr>
        <w:t xml:space="preserve">. </w:t>
      </w:r>
      <w:del w:id="50" w:author="Eni Karsiningsih" w:date="2022-08-13T15:24:00Z">
        <w:r w:rsidRPr="00C50A1E" w:rsidDel="00092815">
          <w:rPr>
            <w:rFonts w:ascii="Times New Roman" w:eastAsia="Times New Roman" w:hAnsi="Times New Roman" w:cs="Times New Roman"/>
            <w:sz w:val="24"/>
            <w:szCs w:val="24"/>
          </w:rPr>
          <w:delText>Yang penting enak, kalori belakangan?</w:delText>
        </w:r>
      </w:del>
    </w:p>
    <w:p w14:paraId="0980E647" w14:textId="207BA335" w:rsidR="00927764" w:rsidRPr="00C50A1E" w:rsidRDefault="00092815" w:rsidP="00927764">
      <w:pPr>
        <w:shd w:val="clear" w:color="auto" w:fill="F5F5F5"/>
        <w:spacing w:after="375"/>
        <w:rPr>
          <w:rFonts w:ascii="Times New Roman" w:eastAsia="Times New Roman" w:hAnsi="Times New Roman" w:cs="Times New Roman"/>
          <w:sz w:val="24"/>
          <w:szCs w:val="24"/>
        </w:rPr>
      </w:pPr>
      <w:ins w:id="51" w:author="Eni Karsiningsih" w:date="2022-08-13T15:24:00Z">
        <w:r>
          <w:rPr>
            <w:rFonts w:ascii="Times New Roman" w:eastAsia="Times New Roman" w:hAnsi="Times New Roman" w:cs="Times New Roman"/>
            <w:sz w:val="24"/>
            <w:szCs w:val="24"/>
          </w:rPr>
          <w:t xml:space="preserve">Pemilihan makanan sehat </w:t>
        </w:r>
      </w:ins>
      <w:del w:id="52" w:author="Eni Karsiningsih" w:date="2022-08-13T15:24:00Z">
        <w:r w:rsidR="00927764" w:rsidRPr="00C50A1E" w:rsidDel="00092815">
          <w:rPr>
            <w:rFonts w:ascii="Times New Roman" w:eastAsia="Times New Roman" w:hAnsi="Times New Roman" w:cs="Times New Roman"/>
            <w:sz w:val="24"/>
            <w:szCs w:val="24"/>
          </w:rPr>
          <w:delText>Coba deh,</w:delText>
        </w:r>
      </w:del>
      <w:r w:rsidR="00927764" w:rsidRPr="00C50A1E">
        <w:rPr>
          <w:rFonts w:ascii="Times New Roman" w:eastAsia="Times New Roman" w:hAnsi="Times New Roman" w:cs="Times New Roman"/>
          <w:sz w:val="24"/>
          <w:szCs w:val="24"/>
        </w:rPr>
        <w:t xml:space="preserve"> </w:t>
      </w:r>
      <w:ins w:id="53" w:author="Eni Karsiningsih" w:date="2022-08-13T15:24:00Z">
        <w:r>
          <w:rPr>
            <w:rFonts w:ascii="Times New Roman" w:eastAsia="Times New Roman" w:hAnsi="Times New Roman" w:cs="Times New Roman"/>
            <w:sz w:val="24"/>
            <w:szCs w:val="24"/>
          </w:rPr>
          <w:t>di</w:t>
        </w:r>
      </w:ins>
      <w:r w:rsidR="00927764" w:rsidRPr="00C50A1E">
        <w:rPr>
          <w:rFonts w:ascii="Times New Roman" w:eastAsia="Times New Roman" w:hAnsi="Times New Roman" w:cs="Times New Roman"/>
          <w:sz w:val="24"/>
          <w:szCs w:val="24"/>
        </w:rPr>
        <w:t>mul</w:t>
      </w:r>
      <w:ins w:id="54" w:author="Eni Karsiningsih" w:date="2022-08-13T15:24:00Z">
        <w:r w:rsidR="00C44067">
          <w:rPr>
            <w:rFonts w:ascii="Times New Roman" w:eastAsia="Times New Roman" w:hAnsi="Times New Roman" w:cs="Times New Roman"/>
            <w:sz w:val="24"/>
            <w:szCs w:val="24"/>
          </w:rPr>
          <w:t xml:space="preserve">ai </w:t>
        </w:r>
      </w:ins>
      <w:del w:id="55" w:author="Eni Karsiningsih" w:date="2022-08-13T15:24:00Z">
        <w:r w:rsidR="00927764" w:rsidRPr="00C50A1E" w:rsidDel="00C44067">
          <w:rPr>
            <w:rFonts w:ascii="Times New Roman" w:eastAsia="Times New Roman" w:hAnsi="Times New Roman" w:cs="Times New Roman"/>
            <w:sz w:val="24"/>
            <w:szCs w:val="24"/>
          </w:rPr>
          <w:delText xml:space="preserve">ai aja dulu </w:delText>
        </w:r>
      </w:del>
      <w:r w:rsidR="00927764" w:rsidRPr="00C50A1E">
        <w:rPr>
          <w:rFonts w:ascii="Times New Roman" w:eastAsia="Times New Roman" w:hAnsi="Times New Roman" w:cs="Times New Roman"/>
          <w:sz w:val="24"/>
          <w:szCs w:val="24"/>
        </w:rPr>
        <w:t>dengan memperhatikan label informasi gizi ketika kamu m</w:t>
      </w:r>
      <w:ins w:id="56" w:author="Eni Karsiningsih" w:date="2022-08-13T15:25:00Z">
        <w:r w:rsidR="00C44067">
          <w:rPr>
            <w:rFonts w:ascii="Times New Roman" w:eastAsia="Times New Roman" w:hAnsi="Times New Roman" w:cs="Times New Roman"/>
            <w:sz w:val="24"/>
            <w:szCs w:val="24"/>
          </w:rPr>
          <w:t>emilih</w:t>
        </w:r>
      </w:ins>
      <w:del w:id="57" w:author="Eni Karsiningsih" w:date="2022-08-13T15:25:00Z">
        <w:r w:rsidR="00927764" w:rsidRPr="00C50A1E" w:rsidDel="00C44067">
          <w:rPr>
            <w:rFonts w:ascii="Times New Roman" w:eastAsia="Times New Roman" w:hAnsi="Times New Roman" w:cs="Times New Roman"/>
            <w:sz w:val="24"/>
            <w:szCs w:val="24"/>
          </w:rPr>
          <w:delText>emakan</w:delText>
        </w:r>
      </w:del>
      <w:r w:rsidR="00927764" w:rsidRPr="00C50A1E">
        <w:rPr>
          <w:rFonts w:ascii="Times New Roman" w:eastAsia="Times New Roman" w:hAnsi="Times New Roman" w:cs="Times New Roman"/>
          <w:sz w:val="24"/>
          <w:szCs w:val="24"/>
        </w:rPr>
        <w:t xml:space="preserve"> makanan kemasan. </w:t>
      </w:r>
      <w:del w:id="58" w:author="Eni Karsiningsih" w:date="2022-08-13T15:25:00Z">
        <w:r w:rsidR="00927764" w:rsidRPr="00C50A1E" w:rsidDel="00C44067">
          <w:rPr>
            <w:rFonts w:ascii="Times New Roman" w:eastAsia="Times New Roman" w:hAnsi="Times New Roman" w:cs="Times New Roman"/>
            <w:sz w:val="24"/>
            <w:szCs w:val="24"/>
          </w:rPr>
          <w:delText xml:space="preserve">Atau </w:delText>
        </w:r>
      </w:del>
      <w:ins w:id="59" w:author="Eni Karsiningsih" w:date="2022-08-13T15:25:00Z">
        <w:r w:rsidR="00C44067">
          <w:rPr>
            <w:rFonts w:ascii="Times New Roman" w:eastAsia="Times New Roman" w:hAnsi="Times New Roman" w:cs="Times New Roman"/>
            <w:sz w:val="24"/>
            <w:szCs w:val="24"/>
          </w:rPr>
          <w:t>J</w:t>
        </w:r>
      </w:ins>
      <w:del w:id="60" w:author="Eni Karsiningsih" w:date="2022-08-13T15:25:00Z">
        <w:r w:rsidR="00927764" w:rsidRPr="00C50A1E" w:rsidDel="00C44067">
          <w:rPr>
            <w:rFonts w:ascii="Times New Roman" w:eastAsia="Times New Roman" w:hAnsi="Times New Roman" w:cs="Times New Roman"/>
            <w:sz w:val="24"/>
            <w:szCs w:val="24"/>
          </w:rPr>
          <w:delText>j</w:delText>
        </w:r>
      </w:del>
      <w:r w:rsidR="00927764" w:rsidRPr="00C50A1E">
        <w:rPr>
          <w:rFonts w:ascii="Times New Roman" w:eastAsia="Times New Roman" w:hAnsi="Times New Roman" w:cs="Times New Roman"/>
          <w:sz w:val="24"/>
          <w:szCs w:val="24"/>
        </w:rPr>
        <w:t xml:space="preserve">ika ingin minum </w:t>
      </w:r>
      <w:ins w:id="61" w:author="Eni Karsiningsih" w:date="2022-08-13T15:25:00Z">
        <w:r w:rsidR="00C44067">
          <w:rPr>
            <w:rFonts w:ascii="Times New Roman" w:eastAsia="Times New Roman" w:hAnsi="Times New Roman" w:cs="Times New Roman"/>
            <w:sz w:val="24"/>
            <w:szCs w:val="24"/>
          </w:rPr>
          <w:t xml:space="preserve">yang sehat, maka kita harus memperhatikan kandungan gulanya. Hal </w:t>
        </w:r>
      </w:ins>
      <w:ins w:id="62" w:author="Eni Karsiningsih" w:date="2022-08-13T15:26:00Z">
        <w:r w:rsidR="00C44067">
          <w:rPr>
            <w:rFonts w:ascii="Times New Roman" w:eastAsia="Times New Roman" w:hAnsi="Times New Roman" w:cs="Times New Roman"/>
            <w:sz w:val="24"/>
            <w:szCs w:val="24"/>
          </w:rPr>
          <w:t>ini akan berdampak pada Kesehatan kita dikemudian hari.</w:t>
        </w:r>
      </w:ins>
      <w:del w:id="63" w:author="Eni Karsiningsih" w:date="2022-08-13T15:26:00Z">
        <w:r w:rsidR="00927764" w:rsidRPr="00C50A1E" w:rsidDel="00C44067">
          <w:rPr>
            <w:rFonts w:ascii="Times New Roman" w:eastAsia="Times New Roman" w:hAnsi="Times New Roman" w:cs="Times New Roman"/>
            <w:sz w:val="24"/>
            <w:szCs w:val="24"/>
          </w:rPr>
          <w:delText>yang hangat-hangat, takar gulanya jangan kelebihan. Sebab kamu sudah terlalu manis, kata dia </w:delText>
        </w:r>
        <w:r w:rsidR="00927764" w:rsidRPr="00C50A1E" w:rsidDel="00C44067">
          <w:rPr>
            <w:rFonts w:ascii="Times New Roman" w:eastAsia="Times New Roman" w:hAnsi="Times New Roman" w:cs="Times New Roman"/>
            <w:i/>
            <w:iCs/>
            <w:sz w:val="24"/>
            <w:szCs w:val="24"/>
          </w:rPr>
          <w:delText>gitu khan.</w:delText>
        </w:r>
      </w:del>
    </w:p>
    <w:p w14:paraId="310EDADB" w14:textId="133644A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w:t>
      </w:r>
      <w:ins w:id="64" w:author="Eni Karsiningsih" w:date="2022-08-13T15:26:00Z">
        <w:r w:rsidR="00C44067">
          <w:rPr>
            <w:rFonts w:ascii="Times New Roman" w:eastAsia="Times New Roman" w:hAnsi="Times New Roman" w:cs="Times New Roman"/>
            <w:sz w:val="24"/>
            <w:szCs w:val="24"/>
          </w:rPr>
          <w:t>penyebab</w:t>
        </w:r>
      </w:ins>
      <w:del w:id="65" w:author="Eni Karsiningsih" w:date="2022-08-13T15:26:00Z">
        <w:r w:rsidRPr="00C50A1E" w:rsidDel="00C44067">
          <w:rPr>
            <w:rFonts w:ascii="Times New Roman" w:eastAsia="Times New Roman" w:hAnsi="Times New Roman" w:cs="Times New Roman"/>
            <w:sz w:val="24"/>
            <w:szCs w:val="24"/>
          </w:rPr>
          <w:delText>biang</w:delText>
        </w:r>
      </w:del>
      <w:r w:rsidRPr="00C50A1E">
        <w:rPr>
          <w:rFonts w:ascii="Times New Roman" w:eastAsia="Times New Roman" w:hAnsi="Times New Roman" w:cs="Times New Roman"/>
          <w:sz w:val="24"/>
          <w:szCs w:val="24"/>
        </w:rPr>
        <w:t xml:space="preserve"> berat badan </w:t>
      </w:r>
      <w:del w:id="66" w:author="Eni Karsiningsih" w:date="2022-08-13T15:26:00Z">
        <w:r w:rsidRPr="00C50A1E" w:rsidDel="00C44067">
          <w:rPr>
            <w:rFonts w:ascii="Times New Roman" w:eastAsia="Times New Roman" w:hAnsi="Times New Roman" w:cs="Times New Roman"/>
            <w:sz w:val="24"/>
            <w:szCs w:val="24"/>
          </w:rPr>
          <w:delText xml:space="preserve">yang lebih suka </w:delText>
        </w:r>
      </w:del>
      <w:r w:rsidRPr="00C50A1E">
        <w:rPr>
          <w:rFonts w:ascii="Times New Roman" w:eastAsia="Times New Roman" w:hAnsi="Times New Roman" w:cs="Times New Roman"/>
          <w:sz w:val="24"/>
          <w:szCs w:val="24"/>
        </w:rPr>
        <w:t>nai</w:t>
      </w:r>
      <w:ins w:id="67" w:author="Eni Karsiningsih" w:date="2022-08-13T15:26:00Z">
        <w:r w:rsidR="00C44067">
          <w:rPr>
            <w:rFonts w:ascii="Times New Roman" w:eastAsia="Times New Roman" w:hAnsi="Times New Roman" w:cs="Times New Roman"/>
            <w:sz w:val="24"/>
            <w:szCs w:val="24"/>
          </w:rPr>
          <w:t>k</w:t>
        </w:r>
      </w:ins>
      <w:del w:id="68" w:author="Eni Karsiningsih" w:date="2022-08-13T15:26:00Z">
        <w:r w:rsidRPr="00C50A1E" w:rsidDel="00C44067">
          <w:rPr>
            <w:rFonts w:ascii="Times New Roman" w:eastAsia="Times New Roman" w:hAnsi="Times New Roman" w:cs="Times New Roman"/>
            <w:sz w:val="24"/>
            <w:szCs w:val="24"/>
          </w:rPr>
          <w:delText>knya</w:delText>
        </w:r>
      </w:del>
      <w:r w:rsidRPr="00C50A1E">
        <w:rPr>
          <w:rFonts w:ascii="Times New Roman" w:eastAsia="Times New Roman" w:hAnsi="Times New Roman" w:cs="Times New Roman"/>
          <w:sz w:val="24"/>
          <w:szCs w:val="24"/>
        </w:rPr>
        <w:t xml:space="preserve">. Apalagi </w:t>
      </w:r>
      <w:del w:id="69" w:author="Eni Karsiningsih" w:date="2022-08-13T15:27:00Z">
        <w:r w:rsidRPr="00C50A1E" w:rsidDel="00C44067">
          <w:rPr>
            <w:rFonts w:ascii="Times New Roman" w:eastAsia="Times New Roman" w:hAnsi="Times New Roman" w:cs="Times New Roman"/>
            <w:sz w:val="24"/>
            <w:szCs w:val="24"/>
          </w:rPr>
          <w:delText>munculnya kaum-</w:delText>
        </w:r>
      </w:del>
      <w:r w:rsidRPr="00C50A1E">
        <w:rPr>
          <w:rFonts w:ascii="Times New Roman" w:eastAsia="Times New Roman" w:hAnsi="Times New Roman" w:cs="Times New Roman"/>
          <w:sz w:val="24"/>
          <w:szCs w:val="24"/>
        </w:rPr>
        <w:t xml:space="preserve">kaum rebahan yang kerjaannya tiduran dan hanya buka tutup media sosial </w:t>
      </w:r>
      <w:ins w:id="70" w:author="Eni Karsiningsih" w:date="2022-08-13T15:28:00Z">
        <w:r w:rsidR="00C44067">
          <w:rPr>
            <w:rFonts w:ascii="Times New Roman" w:eastAsia="Times New Roman" w:hAnsi="Times New Roman" w:cs="Times New Roman"/>
            <w:sz w:val="24"/>
            <w:szCs w:val="24"/>
          </w:rPr>
          <w:t xml:space="preserve">saja yang hanya melakukan olahraga tangan. </w:t>
        </w:r>
      </w:ins>
      <w:del w:id="71" w:author="Eni Karsiningsih" w:date="2022-08-13T15:28:00Z">
        <w:r w:rsidRPr="00C50A1E" w:rsidDel="00C44067">
          <w:rPr>
            <w:rFonts w:ascii="Times New Roman" w:eastAsia="Times New Roman" w:hAnsi="Times New Roman" w:cs="Times New Roman"/>
            <w:sz w:val="24"/>
            <w:szCs w:val="24"/>
          </w:rPr>
          <w:delText>atau pura-pura sibuk padahal tidak ada yang nge-chat. </w:delText>
        </w:r>
      </w:del>
    </w:p>
    <w:p w14:paraId="21EECBB7" w14:textId="58EBF15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Kegiatan seperti inilah yang membuat lemak-lemak yang seharusnya dibakar </w:t>
      </w:r>
      <w:ins w:id="72" w:author="Eni Karsiningsih" w:date="2022-08-13T15:29:00Z">
        <w:r w:rsidR="00C44067">
          <w:rPr>
            <w:rFonts w:ascii="Times New Roman" w:eastAsia="Times New Roman" w:hAnsi="Times New Roman" w:cs="Times New Roman"/>
            <w:sz w:val="24"/>
            <w:szCs w:val="24"/>
          </w:rPr>
          <w:t>menjadi</w:t>
        </w:r>
      </w:ins>
      <w:del w:id="73" w:author="Eni Karsiningsih" w:date="2022-08-13T15:29:00Z">
        <w:r w:rsidRPr="00C50A1E" w:rsidDel="00C44067">
          <w:rPr>
            <w:rFonts w:ascii="Times New Roman" w:eastAsia="Times New Roman" w:hAnsi="Times New Roman" w:cs="Times New Roman"/>
            <w:sz w:val="24"/>
            <w:szCs w:val="24"/>
          </w:rPr>
          <w:delText>jadi</w:delText>
        </w:r>
      </w:del>
      <w:r w:rsidRPr="00C50A1E">
        <w:rPr>
          <w:rFonts w:ascii="Times New Roman" w:eastAsia="Times New Roman" w:hAnsi="Times New Roman" w:cs="Times New Roman"/>
          <w:sz w:val="24"/>
          <w:szCs w:val="24"/>
        </w:rPr>
        <w:t xml:space="preserve"> memilih </w:t>
      </w:r>
      <w:ins w:id="74" w:author="Eni Karsiningsih" w:date="2022-08-13T15:29:00Z">
        <w:r w:rsidR="00C44067">
          <w:rPr>
            <w:rFonts w:ascii="Times New Roman" w:eastAsia="Times New Roman" w:hAnsi="Times New Roman" w:cs="Times New Roman"/>
            <w:sz w:val="24"/>
            <w:szCs w:val="24"/>
          </w:rPr>
          <w:t>tidak bergerak alias mager</w:t>
        </w:r>
      </w:ins>
      <w:del w:id="75" w:author="Eni Karsiningsih" w:date="2022-08-13T15:29:00Z">
        <w:r w:rsidRPr="00C50A1E" w:rsidDel="00C44067">
          <w:rPr>
            <w:rFonts w:ascii="Times New Roman" w:eastAsia="Times New Roman" w:hAnsi="Times New Roman" w:cs="Times New Roman"/>
            <w:sz w:val="24"/>
            <w:szCs w:val="24"/>
          </w:rPr>
          <w:delText>ikut</w:delText>
        </w:r>
        <w:r w:rsidDel="00C44067">
          <w:rPr>
            <w:rFonts w:ascii="Times New Roman" w:eastAsia="Times New Roman" w:hAnsi="Times New Roman" w:cs="Times New Roman"/>
            <w:sz w:val="24"/>
            <w:szCs w:val="24"/>
          </w:rPr>
          <w:delText>an mager saja</w:delText>
        </w:r>
      </w:del>
      <w:r>
        <w:rPr>
          <w:rFonts w:ascii="Times New Roman" w:eastAsia="Times New Roman" w:hAnsi="Times New Roman" w:cs="Times New Roman"/>
          <w:sz w:val="24"/>
          <w:szCs w:val="24"/>
        </w:rPr>
        <w:t xml:space="preserve">. </w:t>
      </w:r>
      <w:del w:id="76" w:author="Eni Karsiningsih" w:date="2022-08-13T15:29:00Z">
        <w:r w:rsidDel="00C44067">
          <w:rPr>
            <w:rFonts w:ascii="Times New Roman" w:eastAsia="Times New Roman" w:hAnsi="Times New Roman" w:cs="Times New Roman"/>
            <w:sz w:val="24"/>
            <w:szCs w:val="24"/>
          </w:rPr>
          <w:delText>Jadi simpanan di</w:delText>
        </w:r>
        <w:r w:rsidRPr="00C50A1E" w:rsidDel="00C44067">
          <w:rPr>
            <w:rFonts w:ascii="Times New Roman" w:eastAsia="Times New Roman" w:hAnsi="Times New Roman" w:cs="Times New Roman"/>
            <w:sz w:val="24"/>
            <w:szCs w:val="24"/>
          </w:rPr>
          <w:delText>tubuhmu, dimana-mana.</w:delText>
        </w:r>
      </w:del>
    </w:p>
    <w:p w14:paraId="610A023F" w14:textId="3EA8AD05" w:rsidR="00927764" w:rsidRPr="00C50A1E" w:rsidRDefault="00C44067" w:rsidP="00927764">
      <w:pPr>
        <w:shd w:val="clear" w:color="auto" w:fill="F5F5F5"/>
        <w:spacing w:after="375"/>
        <w:rPr>
          <w:rFonts w:ascii="Times New Roman" w:eastAsia="Times New Roman" w:hAnsi="Times New Roman" w:cs="Times New Roman"/>
          <w:sz w:val="24"/>
          <w:szCs w:val="24"/>
        </w:rPr>
      </w:pPr>
      <w:ins w:id="77" w:author="Eni Karsiningsih" w:date="2022-08-13T15:29:00Z">
        <w:r>
          <w:rPr>
            <w:rFonts w:ascii="Times New Roman" w:eastAsia="Times New Roman" w:hAnsi="Times New Roman" w:cs="Times New Roman"/>
            <w:sz w:val="24"/>
            <w:szCs w:val="24"/>
          </w:rPr>
          <w:t>J</w:t>
        </w:r>
      </w:ins>
      <w:del w:id="78" w:author="Eni Karsiningsih" w:date="2022-08-13T15:29:00Z">
        <w:r w:rsidR="00927764" w:rsidRPr="00C50A1E" w:rsidDel="00C44067">
          <w:rPr>
            <w:rFonts w:ascii="Times New Roman" w:eastAsia="Times New Roman" w:hAnsi="Times New Roman" w:cs="Times New Roman"/>
            <w:sz w:val="24"/>
            <w:szCs w:val="24"/>
          </w:rPr>
          <w:delText>Jadi, j</w:delText>
        </w:r>
      </w:del>
      <w:r w:rsidR="00927764" w:rsidRPr="00C50A1E">
        <w:rPr>
          <w:rFonts w:ascii="Times New Roman" w:eastAsia="Times New Roman" w:hAnsi="Times New Roman" w:cs="Times New Roman"/>
          <w:sz w:val="24"/>
          <w:szCs w:val="24"/>
        </w:rPr>
        <w:t xml:space="preserve">angan salahkan hujannya. </w:t>
      </w:r>
      <w:ins w:id="79" w:author="Eni Karsiningsih" w:date="2022-08-13T15:30:00Z">
        <w:r w:rsidR="008B28F2">
          <w:rPr>
            <w:rFonts w:ascii="Times New Roman" w:eastAsia="Times New Roman" w:hAnsi="Times New Roman" w:cs="Times New Roman"/>
            <w:sz w:val="24"/>
            <w:szCs w:val="24"/>
          </w:rPr>
          <w:t>N</w:t>
        </w:r>
      </w:ins>
      <w:del w:id="80" w:author="Eni Karsiningsih" w:date="2022-08-13T15:30:00Z">
        <w:r w:rsidR="00927764" w:rsidRPr="00C50A1E" w:rsidDel="008B28F2">
          <w:rPr>
            <w:rFonts w:ascii="Times New Roman" w:eastAsia="Times New Roman" w:hAnsi="Times New Roman" w:cs="Times New Roman"/>
            <w:sz w:val="24"/>
            <w:szCs w:val="24"/>
          </w:rPr>
          <w:delText>So</w:delText>
        </w:r>
      </w:del>
      <w:del w:id="81" w:author="Eni Karsiningsih" w:date="2022-08-13T15:29:00Z">
        <w:r w:rsidR="00927764" w:rsidRPr="00C50A1E" w:rsidDel="008B28F2">
          <w:rPr>
            <w:rFonts w:ascii="Times New Roman" w:eastAsia="Times New Roman" w:hAnsi="Times New Roman" w:cs="Times New Roman"/>
            <w:sz w:val="24"/>
            <w:szCs w:val="24"/>
          </w:rPr>
          <w:delText>al n</w:delText>
        </w:r>
      </w:del>
      <w:r w:rsidR="00927764" w:rsidRPr="00C50A1E">
        <w:rPr>
          <w:rFonts w:ascii="Times New Roman" w:eastAsia="Times New Roman" w:hAnsi="Times New Roman" w:cs="Times New Roman"/>
          <w:sz w:val="24"/>
          <w:szCs w:val="24"/>
        </w:rPr>
        <w:t xml:space="preserve">afsu makan </w:t>
      </w:r>
      <w:ins w:id="82" w:author="Eni Karsiningsih" w:date="2022-08-13T15:30:00Z">
        <w:r w:rsidR="008B28F2">
          <w:rPr>
            <w:rFonts w:ascii="Times New Roman" w:eastAsia="Times New Roman" w:hAnsi="Times New Roman" w:cs="Times New Roman"/>
            <w:sz w:val="24"/>
            <w:szCs w:val="24"/>
          </w:rPr>
          <w:t>bisa dikendalikan dengan mengkonsumsi makanan yang sehat.</w:t>
        </w:r>
      </w:ins>
      <w:del w:id="83" w:author="Eni Karsiningsih" w:date="2022-08-13T15:30:00Z">
        <w:r w:rsidR="00927764" w:rsidRPr="00C50A1E" w:rsidDel="008B28F2">
          <w:rPr>
            <w:rFonts w:ascii="Times New Roman" w:eastAsia="Times New Roman" w:hAnsi="Times New Roman" w:cs="Times New Roman"/>
            <w:sz w:val="24"/>
            <w:szCs w:val="24"/>
          </w:rPr>
          <w:delText>ini lebih banyak salahnya di kamu.</w:delText>
        </w:r>
      </w:del>
      <w:r w:rsidR="00927764" w:rsidRPr="00C50A1E">
        <w:rPr>
          <w:rFonts w:ascii="Times New Roman" w:eastAsia="Times New Roman" w:hAnsi="Times New Roman" w:cs="Times New Roman"/>
          <w:sz w:val="24"/>
          <w:szCs w:val="24"/>
        </w:rPr>
        <w:t xml:space="preserve"> </w:t>
      </w:r>
      <w:del w:id="84" w:author="Eni Karsiningsih" w:date="2022-08-13T15:44:00Z">
        <w:r w:rsidR="00927764" w:rsidRPr="00C50A1E" w:rsidDel="00572E7E">
          <w:rPr>
            <w:rFonts w:ascii="Times New Roman" w:eastAsia="Times New Roman" w:hAnsi="Times New Roman" w:cs="Times New Roman"/>
            <w:sz w:val="24"/>
            <w:szCs w:val="24"/>
          </w:rPr>
          <w:delText xml:space="preserve">Kamu yang tidak bisa mengendalikan diri. Kalau tiba-tiba berat </w:delText>
        </w:r>
        <w:r w:rsidR="00927764" w:rsidDel="00572E7E">
          <w:rPr>
            <w:rFonts w:ascii="Times New Roman" w:eastAsia="Times New Roman" w:hAnsi="Times New Roman" w:cs="Times New Roman"/>
            <w:sz w:val="24"/>
            <w:szCs w:val="24"/>
          </w:rPr>
          <w:delText>badan ikut tergelincir makin ke</w:delText>
        </w:r>
        <w:r w:rsidR="00927764" w:rsidRPr="00C50A1E" w:rsidDel="00572E7E">
          <w:rPr>
            <w:rFonts w:ascii="Times New Roman" w:eastAsia="Times New Roman" w:hAnsi="Times New Roman" w:cs="Times New Roman"/>
            <w:sz w:val="24"/>
            <w:szCs w:val="24"/>
          </w:rPr>
          <w:delText>kanan di saat hujan. Coba ingat-ingat apa yang kamu makan saat hujan</w:delText>
        </w:r>
      </w:del>
      <w:ins w:id="85" w:author="Eni Karsiningsih" w:date="2022-08-13T15:44:00Z">
        <w:r w:rsidR="00572E7E">
          <w:rPr>
            <w:rFonts w:ascii="Times New Roman" w:eastAsia="Times New Roman" w:hAnsi="Times New Roman" w:cs="Times New Roman"/>
            <w:sz w:val="24"/>
            <w:szCs w:val="24"/>
          </w:rPr>
          <w:t>Hujan bisa meningkatkan nafsu mak</w:t>
        </w:r>
      </w:ins>
      <w:ins w:id="86" w:author="Eni Karsiningsih" w:date="2022-08-13T15:48:00Z">
        <w:r w:rsidR="00207134">
          <w:rPr>
            <w:rFonts w:ascii="Times New Roman" w:eastAsia="Times New Roman" w:hAnsi="Times New Roman" w:cs="Times New Roman"/>
            <w:sz w:val="24"/>
            <w:szCs w:val="24"/>
          </w:rPr>
          <w:t>an sehingga bisa menyehatkan</w:t>
        </w:r>
      </w:ins>
      <w:del w:id="87" w:author="Eni Karsiningsih" w:date="2022-08-13T15:44:00Z">
        <w:r w:rsidR="00927764" w:rsidRPr="00C50A1E" w:rsidDel="00572E7E">
          <w:rPr>
            <w:rFonts w:ascii="Times New Roman" w:eastAsia="Times New Roman" w:hAnsi="Times New Roman" w:cs="Times New Roman"/>
            <w:sz w:val="24"/>
            <w:szCs w:val="24"/>
          </w:rPr>
          <w:delText>?</w:delText>
        </w:r>
      </w:del>
    </w:p>
    <w:p w14:paraId="580511C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55874EBD"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42E48DE3" w14:textId="77777777" w:rsidR="00927764" w:rsidRPr="00C50A1E" w:rsidRDefault="00927764" w:rsidP="00927764"/>
    <w:p w14:paraId="55242683" w14:textId="77777777" w:rsidR="00927764" w:rsidRPr="005A045A" w:rsidRDefault="00927764" w:rsidP="00927764">
      <w:pPr>
        <w:rPr>
          <w:i/>
        </w:rPr>
      </w:pPr>
    </w:p>
    <w:p w14:paraId="66E662C1"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2F6766EC"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B6E21" w14:textId="77777777" w:rsidR="00EF6643" w:rsidRDefault="00EF6643">
      <w:r>
        <w:separator/>
      </w:r>
    </w:p>
  </w:endnote>
  <w:endnote w:type="continuationSeparator" w:id="0">
    <w:p w14:paraId="6384E372" w14:textId="77777777" w:rsidR="00EF6643" w:rsidRDefault="00EF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1581F"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D8E8291" w14:textId="77777777" w:rsidR="00941E77" w:rsidRDefault="00000000">
    <w:pPr>
      <w:pStyle w:val="Footer"/>
    </w:pPr>
  </w:p>
  <w:p w14:paraId="7F33BE54" w14:textId="77777777" w:rsidR="00941E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F8DAC" w14:textId="77777777" w:rsidR="00EF6643" w:rsidRDefault="00EF6643">
      <w:r>
        <w:separator/>
      </w:r>
    </w:p>
  </w:footnote>
  <w:footnote w:type="continuationSeparator" w:id="0">
    <w:p w14:paraId="41E62796" w14:textId="77777777" w:rsidR="00EF6643" w:rsidRDefault="00EF6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831137">
    <w:abstractNumId w:val="0"/>
  </w:num>
  <w:num w:numId="2" w16cid:durableId="908610515">
    <w:abstractNumId w:val="2"/>
  </w:num>
  <w:num w:numId="3" w16cid:durableId="10457115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i Karsiningsih">
    <w15:presenceInfo w15:providerId="None" w15:userId="Eni Karsiningsi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092815"/>
    <w:rsid w:val="000F3CA8"/>
    <w:rsid w:val="0012251A"/>
    <w:rsid w:val="00207134"/>
    <w:rsid w:val="002318A3"/>
    <w:rsid w:val="002A66F2"/>
    <w:rsid w:val="002E0B3C"/>
    <w:rsid w:val="0042167F"/>
    <w:rsid w:val="00572E7E"/>
    <w:rsid w:val="00741E68"/>
    <w:rsid w:val="008B28F2"/>
    <w:rsid w:val="00924DF5"/>
    <w:rsid w:val="00927764"/>
    <w:rsid w:val="00C20908"/>
    <w:rsid w:val="00C44067"/>
    <w:rsid w:val="00EC2F99"/>
    <w:rsid w:val="00EF6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006B"/>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0F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Eni Karsiningsih</cp:lastModifiedBy>
  <cp:revision>6</cp:revision>
  <dcterms:created xsi:type="dcterms:W3CDTF">2022-08-13T08:00:00Z</dcterms:created>
  <dcterms:modified xsi:type="dcterms:W3CDTF">2022-08-13T08:48:00Z</dcterms:modified>
</cp:coreProperties>
</file>