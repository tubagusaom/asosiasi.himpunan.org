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57C5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1F0F8D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87300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149D01C" w14:textId="77777777" w:rsidR="00927764" w:rsidRPr="00EC7EE4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  <w:lang w:val="es-HN"/>
        </w:rPr>
      </w:pPr>
      <w:r w:rsidRPr="00EC7EE4">
        <w:rPr>
          <w:rFonts w:ascii="Cambria" w:hAnsi="Cambria" w:cs="Times New Roman"/>
          <w:sz w:val="24"/>
          <w:szCs w:val="24"/>
          <w:lang w:val="es-HN"/>
        </w:rPr>
        <w:t xml:space="preserve">Suntinglah artikel berikut ini </w:t>
      </w:r>
      <w:r w:rsidR="00C20908" w:rsidRPr="00EC7EE4">
        <w:rPr>
          <w:rFonts w:ascii="Cambria" w:hAnsi="Cambria" w:cs="Times New Roman"/>
          <w:sz w:val="24"/>
          <w:szCs w:val="24"/>
          <w:lang w:val="es-HN"/>
        </w:rPr>
        <w:t>secara digital!</w:t>
      </w:r>
    </w:p>
    <w:p w14:paraId="17C1A70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B317DB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34B2102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B39E7C6" wp14:editId="777DA1B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AD78" w14:textId="77777777" w:rsidR="00927764" w:rsidRPr="00EC7EE4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es-HN"/>
        </w:rPr>
      </w:pPr>
      <w:r w:rsidRPr="00EC7EE4">
        <w:rPr>
          <w:rFonts w:ascii="Times New Roman" w:eastAsia="Times New Roman" w:hAnsi="Times New Roman" w:cs="Times New Roman"/>
          <w:sz w:val="18"/>
          <w:szCs w:val="18"/>
          <w:lang w:val="es-HN"/>
        </w:rPr>
        <w:t>Ilustrasi | unsplash.com</w:t>
      </w:r>
    </w:p>
    <w:p w14:paraId="03658D65" w14:textId="77777777" w:rsidR="00927764" w:rsidRPr="00EC7EE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commentRangeStart w:id="0"/>
      <w:r w:rsidRPr="00EC7EE4">
        <w:rPr>
          <w:rFonts w:ascii="Times New Roman" w:eastAsia="Times New Roman" w:hAnsi="Times New Roman" w:cs="Times New Roman"/>
          <w:i/>
          <w:iCs/>
          <w:sz w:val="24"/>
          <w:szCs w:val="24"/>
          <w:lang w:val="es-HN"/>
        </w:rPr>
        <w:t>Hujan turun, berat badan naik, hubungan sama dia tetep temenan aja. Huft</w:t>
      </w:r>
      <w:commentRangeEnd w:id="0"/>
      <w:r w:rsidR="00EC7EE4">
        <w:rPr>
          <w:rStyle w:val="CommentReference"/>
        </w:rPr>
        <w:commentReference w:id="0"/>
      </w:r>
      <w:r w:rsidRPr="00EC7EE4">
        <w:rPr>
          <w:rFonts w:ascii="Times New Roman" w:eastAsia="Times New Roman" w:hAnsi="Times New Roman" w:cs="Times New Roman"/>
          <w:i/>
          <w:iCs/>
          <w:sz w:val="24"/>
          <w:szCs w:val="24"/>
          <w:lang w:val="es-HN"/>
        </w:rPr>
        <w:t>.</w:t>
      </w:r>
    </w:p>
    <w:p w14:paraId="69EE0307" w14:textId="77777777" w:rsidR="00927764" w:rsidRPr="00FA2D82" w:rsidDel="00FA2D82" w:rsidRDefault="00927764" w:rsidP="00927764">
      <w:pPr>
        <w:shd w:val="clear" w:color="auto" w:fill="F5F5F5"/>
        <w:spacing w:after="375"/>
        <w:rPr>
          <w:del w:id="1" w:author="ASUS" w:date="2021-02-11T09:56:00Z"/>
          <w:rFonts w:ascii="Times New Roman" w:eastAsia="Times New Roman" w:hAnsi="Times New Roman" w:cs="Times New Roman"/>
          <w:sz w:val="24"/>
          <w:szCs w:val="24"/>
          <w:lang w:val="es-HN"/>
        </w:rPr>
      </w:pP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Apa yang lebih </w:t>
      </w:r>
      <w:commentRangeStart w:id="2"/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romantis</w:t>
      </w:r>
      <w:commentRangeEnd w:id="2"/>
      <w:r w:rsidR="00EC7EE4">
        <w:rPr>
          <w:rStyle w:val="CommentReference"/>
        </w:rPr>
        <w:commentReference w:id="2"/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dari sepiring mie instan kemasan putih yang aromanya aduhai menggoda indera penciuman </w:t>
      </w:r>
      <w:r w:rsidRPr="00EC7EE4">
        <w:rPr>
          <w:rFonts w:ascii="Times New Roman" w:eastAsia="Times New Roman" w:hAnsi="Times New Roman" w:cs="Times New Roman"/>
          <w:strike/>
          <w:sz w:val="24"/>
          <w:szCs w:val="24"/>
          <w:lang w:val="es-HN"/>
        </w:rPr>
        <w:t>itu</w:t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atau bakwan yang baru diangkat dari penggorengan di kala hujan?</w:t>
      </w:r>
      <w:ins w:id="3" w:author="ASUS" w:date="2021-02-11T09:56:00Z">
        <w:r w:rsidR="00FA2D82" w:rsidRPr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4" w:author="ASUS" w:date="2021-02-11T09:5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6AF70B3E" w14:textId="77777777" w:rsidR="00927764" w:rsidRPr="00EC7EE4" w:rsidDel="00FA2D82" w:rsidRDefault="00927764" w:rsidP="00927764">
      <w:pPr>
        <w:shd w:val="clear" w:color="auto" w:fill="F5F5F5"/>
        <w:spacing w:after="375"/>
        <w:rPr>
          <w:del w:id="5" w:author="ASUS" w:date="2021-02-11T09:56:00Z"/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</w:t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Benar saja</w:t>
      </w:r>
      <w:commentRangeStart w:id="6"/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  <w:commentRangeEnd w:id="6"/>
      <w:r w:rsidR="00EC7EE4">
        <w:rPr>
          <w:rStyle w:val="CommentReference"/>
        </w:rPr>
        <w:commentReference w:id="6"/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</w:t>
      </w:r>
      <w:commentRangeStart w:id="7"/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M</w:t>
      </w:r>
      <w:commentRangeEnd w:id="7"/>
      <w:r w:rsidR="00EC7EE4">
        <w:rPr>
          <w:rStyle w:val="CommentReference"/>
        </w:rPr>
        <w:commentReference w:id="7"/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eski di tahun ini awal musim hujan di Indonesia mundur </w:t>
      </w:r>
      <w:commentRangeStart w:id="8"/>
      <w:r w:rsidRPr="00EC7EE4">
        <w:rPr>
          <w:rFonts w:ascii="Times New Roman" w:eastAsia="Times New Roman" w:hAnsi="Times New Roman" w:cs="Times New Roman"/>
          <w:strike/>
          <w:sz w:val="24"/>
          <w:szCs w:val="24"/>
          <w:lang w:val="es-HN"/>
        </w:rPr>
        <w:t>di antara</w:t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</w:t>
      </w:r>
      <w:commentRangeEnd w:id="8"/>
      <w:r w:rsidR="00EC7EE4">
        <w:rPr>
          <w:rStyle w:val="CommentReference"/>
        </w:rPr>
        <w:commentReference w:id="8"/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Bulan November</w:t>
      </w:r>
      <w:commentRangeStart w:id="9"/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-</w:t>
      </w:r>
      <w:commentRangeEnd w:id="9"/>
      <w:r w:rsidR="00EC7EE4">
        <w:rPr>
          <w:rStyle w:val="CommentReference"/>
        </w:rPr>
        <w:commentReference w:id="9"/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Desember 2019, hujan benar-benar datang seperti perkiraan. </w:t>
      </w:r>
      <w:commentRangeStart w:id="10"/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Sudah</w:t>
      </w:r>
      <w:commentRangeEnd w:id="10"/>
      <w:r w:rsidR="00EC7EE4">
        <w:rPr>
          <w:rStyle w:val="CommentReference"/>
        </w:rPr>
        <w:commentReference w:id="10"/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sangat terasa apalagi sejak awal tahun baru </w:t>
      </w:r>
      <w:r w:rsidRPr="00EC7EE4">
        <w:rPr>
          <w:rFonts w:ascii="Times New Roman" w:eastAsia="Times New Roman" w:hAnsi="Times New Roman" w:cs="Times New Roman"/>
          <w:strike/>
          <w:sz w:val="24"/>
          <w:szCs w:val="24"/>
          <w:lang w:val="es-HN"/>
        </w:rPr>
        <w:t>kita</w:t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.</w:t>
      </w:r>
      <w:ins w:id="11" w:author="ASUS" w:date="2021-02-11T09:56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 xml:space="preserve"> </w:t>
        </w:r>
      </w:ins>
    </w:p>
    <w:p w14:paraId="227732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Hujan </w:t>
      </w:r>
      <w:r w:rsidRPr="00EC7EE4">
        <w:rPr>
          <w:rFonts w:ascii="Times New Roman" w:eastAsia="Times New Roman" w:hAnsi="Times New Roman" w:cs="Times New Roman"/>
          <w:strike/>
          <w:sz w:val="24"/>
          <w:szCs w:val="24"/>
          <w:lang w:val="es-HN"/>
        </w:rPr>
        <w:t>yang</w:t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sering disalahkan karena mengundang kenangan </w:t>
      </w:r>
      <w:commentRangeStart w:id="12"/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ternyata tak hanya pandai membuat perasaan hatimu yang ambyar</w:t>
      </w:r>
      <w:commentRangeEnd w:id="12"/>
      <w:r w:rsidR="00EC7EE4">
        <w:rPr>
          <w:rStyle w:val="CommentReference"/>
        </w:rPr>
        <w:commentReference w:id="12"/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, pun perilaku kita yang lain.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Ya, hujan yang membuat kita jadi sering lapar. Kok bisa ya?</w:t>
      </w:r>
    </w:p>
    <w:p w14:paraId="51D35EAA" w14:textId="77777777" w:rsidR="00FA2D82" w:rsidRDefault="00927764" w:rsidP="00927764">
      <w:pPr>
        <w:shd w:val="clear" w:color="auto" w:fill="F5F5F5"/>
        <w:spacing w:after="375"/>
        <w:rPr>
          <w:ins w:id="13" w:author="ASUS" w:date="2021-02-11T09:58:00Z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</w:p>
    <w:p w14:paraId="34E393E6" w14:textId="77777777" w:rsidR="00927764" w:rsidRPr="00C50A1E" w:rsidDel="00FA2D82" w:rsidRDefault="00927764" w:rsidP="00927764">
      <w:pPr>
        <w:shd w:val="clear" w:color="auto" w:fill="F5F5F5"/>
        <w:spacing w:after="375"/>
        <w:rPr>
          <w:del w:id="14" w:author="ASUS" w:date="2021-02-11T09:56:00Z"/>
          <w:rFonts w:ascii="Times New Roman" w:eastAsia="Times New Roman" w:hAnsi="Times New Roman" w:cs="Times New Roman"/>
          <w:sz w:val="24"/>
          <w:szCs w:val="24"/>
        </w:rPr>
      </w:pPr>
      <w:del w:id="15" w:author="ASUS" w:date="2021-02-11T09:58:00Z">
        <w:r w:rsidRPr="00C50A1E" w:rsidDel="00FA2D82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Siapa yang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commentRangeEnd w:id="16"/>
      <w:r w:rsidR="00EC7EE4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ins w:id="17" w:author="ASUS" w:date="2021-02-11T09:56:00Z">
        <w:r w:rsidR="00FA2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19ADA6DD" w14:textId="77777777" w:rsidR="00927764" w:rsidRPr="00C50A1E" w:rsidDel="00FA2D82" w:rsidRDefault="00927764" w:rsidP="00927764">
      <w:pPr>
        <w:shd w:val="clear" w:color="auto" w:fill="F5F5F5"/>
        <w:spacing w:after="375"/>
        <w:rPr>
          <w:del w:id="18" w:author="ASUS" w:date="2021-02-11T09:5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19"/>
      <w:r w:rsidR="00EC7EE4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saat hujan turun adalah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20"/>
      <w:r w:rsidR="00FA2D82">
        <w:rPr>
          <w:rStyle w:val="CommentReference"/>
        </w:rPr>
        <w:commentReference w:id="20"/>
      </w:r>
      <w:ins w:id="21" w:author="ASUS" w:date="2021-02-11T09:55:00Z">
        <w:r w:rsidR="00FA2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Sering disebut cuma camilan, tapi jumlah kalorinya nyaris melebihi makan berat.</w:t>
      </w:r>
      <w:ins w:id="22" w:author="ASUS" w:date="2021-02-11T09:56:00Z">
        <w:r w:rsidR="00FA2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5E72A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r w:rsidRPr="00FA2D82">
        <w:rPr>
          <w:rFonts w:ascii="Times New Roman" w:eastAsia="Times New Roman" w:hAnsi="Times New Roman" w:cs="Times New Roman"/>
          <w:strike/>
          <w:sz w:val="24"/>
          <w:szCs w:val="24"/>
          <w:rPrChange w:id="23" w:author="ASUS" w:date="2021-02-11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 dalam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kemasan bisa dikonsumsi 4 porsi habis sekali duduk. Belum cukup, tambah lagi gorengannya, satu-dua biji eh kok jadi lima?</w:t>
      </w:r>
    </w:p>
    <w:p w14:paraId="005B1AC3" w14:textId="77777777" w:rsidR="00927764" w:rsidRPr="00C50A1E" w:rsidDel="00FA2D82" w:rsidRDefault="00927764" w:rsidP="00927764">
      <w:pPr>
        <w:shd w:val="clear" w:color="auto" w:fill="F5F5F5"/>
        <w:spacing w:after="375"/>
        <w:rPr>
          <w:del w:id="24" w:author="ASUS" w:date="2021-02-11T09:5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421E6E20" w14:textId="77777777" w:rsidR="00927764" w:rsidRPr="00C50A1E" w:rsidDel="00FA2D82" w:rsidRDefault="00927764" w:rsidP="00927764">
      <w:pPr>
        <w:shd w:val="clear" w:color="auto" w:fill="F5F5F5"/>
        <w:spacing w:after="375"/>
        <w:rPr>
          <w:del w:id="25" w:author="ASUS" w:date="2021-02-11T09:5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24739F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</w:t>
      </w:r>
      <w:r w:rsidRPr="00FA2D82">
        <w:rPr>
          <w:rFonts w:ascii="Times New Roman" w:eastAsia="Times New Roman" w:hAnsi="Times New Roman" w:cs="Times New Roman"/>
          <w:strike/>
          <w:sz w:val="24"/>
          <w:szCs w:val="24"/>
          <w:rPrChange w:id="26" w:author="ASUS" w:date="2021-02-11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kok~</w:t>
      </w:r>
    </w:p>
    <w:p w14:paraId="02C6BCCB" w14:textId="77777777" w:rsidR="00927764" w:rsidRPr="00EC7EE4" w:rsidDel="00FA2D82" w:rsidRDefault="00927764" w:rsidP="00927764">
      <w:pPr>
        <w:shd w:val="clear" w:color="auto" w:fill="F5F5F5"/>
        <w:spacing w:after="375"/>
        <w:rPr>
          <w:del w:id="27" w:author="ASUS" w:date="2021-02-11T10:00:00Z"/>
          <w:rFonts w:ascii="Times New Roman" w:eastAsia="Times New Roman" w:hAnsi="Times New Roman" w:cs="Times New Roman"/>
          <w:sz w:val="24"/>
          <w:szCs w:val="24"/>
          <w:lang w:val="es-HN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</w:t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Ya, ini soal akses makanan yang jadi tak lagi berjarak. Ehem.</w:t>
      </w:r>
      <w:ins w:id="28" w:author="ASUS" w:date="2021-02-11T10:00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 xml:space="preserve"> </w:t>
        </w:r>
      </w:ins>
    </w:p>
    <w:p w14:paraId="1D455D23" w14:textId="77777777" w:rsidR="00927764" w:rsidRPr="00EC7EE4" w:rsidDel="00FA2D82" w:rsidRDefault="00927764" w:rsidP="00927764">
      <w:pPr>
        <w:shd w:val="clear" w:color="auto" w:fill="F5F5F5"/>
        <w:spacing w:after="375"/>
        <w:rPr>
          <w:del w:id="29" w:author="ASUS" w:date="2021-02-11T10:00:00Z"/>
          <w:rFonts w:ascii="Times New Roman" w:eastAsia="Times New Roman" w:hAnsi="Times New Roman" w:cs="Times New Roman"/>
          <w:sz w:val="24"/>
          <w:szCs w:val="24"/>
          <w:lang w:val="es-HN"/>
        </w:rPr>
      </w:pP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Mulai dari segala jenis masakan dalam bentuk mie instan, biskuit-biskuit yang di tata dalam toples cantik, atau bubuk-bubuk minuman manis dalam kemasan ekonomis. </w:t>
      </w:r>
    </w:p>
    <w:p w14:paraId="0912D3B3" w14:textId="77777777" w:rsidR="00927764" w:rsidRPr="00EC7EE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Semua harus ada di almari penyimpanan. Sebagai bahan persediaan karena mau keluar di waktu hujan itu membuat kita berpikir berkali-kali. Akan merepotkan.</w:t>
      </w:r>
    </w:p>
    <w:p w14:paraId="32502530" w14:textId="77777777" w:rsidR="00927764" w:rsidRPr="00EC7EE4" w:rsidDel="00FA2D82" w:rsidRDefault="00927764" w:rsidP="00927764">
      <w:pPr>
        <w:shd w:val="clear" w:color="auto" w:fill="F5F5F5"/>
        <w:spacing w:after="375"/>
        <w:rPr>
          <w:del w:id="30" w:author="ASUS" w:date="2021-02-11T10:01:00Z"/>
          <w:rFonts w:ascii="Times New Roman" w:eastAsia="Times New Roman" w:hAnsi="Times New Roman" w:cs="Times New Roman"/>
          <w:sz w:val="24"/>
          <w:szCs w:val="24"/>
          <w:lang w:val="es-HN"/>
        </w:rPr>
      </w:pP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Tidak ada salahnya makan saat hujan</w:t>
      </w:r>
      <w:ins w:id="31" w:author="ASUS" w:date="2021-02-11T10:00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>, y</w:t>
        </w:r>
      </w:ins>
      <w:del w:id="32" w:author="ASUS" w:date="2021-02-11T10:00:00Z">
        <w:r w:rsidRPr="00EC7EE4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delText>. Y</w:delText>
        </w:r>
      </w:del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>ang sering membuatnya salah adalah pemilihan makanan kita yang tidak tahu diri. Yang penting enak, kalori belakangan?</w:t>
      </w:r>
      <w:ins w:id="33" w:author="ASUS" w:date="2021-02-11T10:00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 xml:space="preserve"> </w:t>
        </w:r>
      </w:ins>
    </w:p>
    <w:p w14:paraId="47AF6DE4" w14:textId="77777777" w:rsidR="00927764" w:rsidRPr="00FA2D8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s-HN"/>
          <w:rPrChange w:id="34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Coba </w:t>
      </w:r>
      <w:del w:id="35" w:author="ASUS" w:date="2021-02-11T10:01:00Z">
        <w:r w:rsidRPr="00EC7EE4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delText>deh,</w:delText>
        </w:r>
      </w:del>
      <w:ins w:id="36" w:author="ASUS" w:date="2021-02-11T10:01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>di</w:t>
        </w:r>
      </w:ins>
      <w:del w:id="37" w:author="ASUS" w:date="2021-02-11T10:01:00Z">
        <w:r w:rsidRPr="00EC7EE4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delText xml:space="preserve"> </w:delText>
        </w:r>
      </w:del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mulai </w:t>
      </w:r>
      <w:del w:id="38" w:author="ASUS" w:date="2021-02-11T10:01:00Z">
        <w:r w:rsidRPr="00EC7EE4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delText xml:space="preserve">aja dulu </w:delText>
        </w:r>
      </w:del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dengan memperhatikan label informasi gizi ketika kamu memakan makanan kemasan. </w:t>
      </w: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39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 jika ingin minum yang hangat-hangat, takar gulanya jangan kelebihan</w:t>
      </w:r>
      <w:ins w:id="40" w:author="ASUS" w:date="2021-02-11T10:03:00Z">
        <w:r w:rsidR="00FA2D82" w:rsidRPr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41" w:author="ASUS" w:date="2021-02-11T10:0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del w:id="42" w:author="ASUS" w:date="2021-02-11T10:03:00Z">
        <w:r w:rsidRPr="00FA2D82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43" w:author="ASUS" w:date="2021-02-11T10:0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44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Sebab kamu sudah terlalu manis, kata dia </w:t>
      </w:r>
      <w:ins w:id="45" w:author="ASUS" w:date="2021-02-11T10:03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>be</w:t>
        </w:r>
      </w:ins>
      <w:r w:rsidRPr="00FA2D82">
        <w:rPr>
          <w:rFonts w:ascii="Times New Roman" w:eastAsia="Times New Roman" w:hAnsi="Times New Roman" w:cs="Times New Roman"/>
          <w:i/>
          <w:iCs/>
          <w:sz w:val="24"/>
          <w:szCs w:val="24"/>
          <w:lang w:val="es-HN"/>
          <w:rPrChange w:id="46" w:author="ASUS" w:date="2021-02-11T10:0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 k</w:t>
      </w:r>
      <w:del w:id="47" w:author="ASUS" w:date="2021-02-11T10:03:00Z">
        <w:r w:rsidRPr="00FA2D82" w:rsidDel="00FA2D8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es-HN"/>
            <w:rPrChange w:id="48" w:author="ASUS" w:date="2021-02-11T10:03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FA2D82">
        <w:rPr>
          <w:rFonts w:ascii="Times New Roman" w:eastAsia="Times New Roman" w:hAnsi="Times New Roman" w:cs="Times New Roman"/>
          <w:i/>
          <w:iCs/>
          <w:sz w:val="24"/>
          <w:szCs w:val="24"/>
          <w:lang w:val="es-HN"/>
          <w:rPrChange w:id="49" w:author="ASUS" w:date="2021-02-11T10:0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an.</w:t>
      </w:r>
    </w:p>
    <w:p w14:paraId="30179A4C" w14:textId="77777777" w:rsidR="00927764" w:rsidRPr="00FA2D82" w:rsidDel="00FA2D82" w:rsidRDefault="00927764" w:rsidP="00927764">
      <w:pPr>
        <w:shd w:val="clear" w:color="auto" w:fill="F5F5F5"/>
        <w:spacing w:after="375"/>
        <w:rPr>
          <w:del w:id="50" w:author="ASUS" w:date="2021-02-11T10:04:00Z"/>
          <w:rFonts w:ascii="Times New Roman" w:eastAsia="Times New Roman" w:hAnsi="Times New Roman" w:cs="Times New Roman"/>
          <w:sz w:val="24"/>
          <w:szCs w:val="24"/>
          <w:lang w:val="es-HN"/>
          <w:rPrChange w:id="51" w:author="ASUS" w:date="2021-02-11T10:04:00Z">
            <w:rPr>
              <w:del w:id="52" w:author="ASUS" w:date="2021-02-11T10:0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53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musim hujan, rasa malas bergerak juga </w:t>
      </w:r>
      <w:r w:rsidRPr="00FA2D82">
        <w:rPr>
          <w:rFonts w:ascii="Times New Roman" w:eastAsia="Times New Roman" w:hAnsi="Times New Roman" w:cs="Times New Roman"/>
          <w:strike/>
          <w:sz w:val="24"/>
          <w:szCs w:val="24"/>
          <w:lang w:val="es-HN"/>
          <w:rPrChange w:id="54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bisa </w:t>
      </w:r>
      <w:ins w:id="55" w:author="ASUS" w:date="2021-02-11T10:03:00Z">
        <w:r w:rsidR="00FA2D82" w:rsidRPr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56" w:author="ASUS" w:date="2021-02-11T10:0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men</w:t>
        </w:r>
      </w:ins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57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 biang berat badan yang </w:t>
      </w:r>
      <w:r w:rsidRPr="00FA2D82">
        <w:rPr>
          <w:rFonts w:ascii="Times New Roman" w:eastAsia="Times New Roman" w:hAnsi="Times New Roman" w:cs="Times New Roman"/>
          <w:strike/>
          <w:sz w:val="24"/>
          <w:szCs w:val="24"/>
          <w:lang w:val="es-HN"/>
          <w:rPrChange w:id="58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 suka</w:t>
      </w: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59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naik</w:t>
      </w:r>
      <w:r w:rsidRPr="00FA2D82">
        <w:rPr>
          <w:rFonts w:ascii="Times New Roman" w:eastAsia="Times New Roman" w:hAnsi="Times New Roman" w:cs="Times New Roman"/>
          <w:strike/>
          <w:sz w:val="24"/>
          <w:szCs w:val="24"/>
          <w:lang w:val="es-HN"/>
          <w:rPrChange w:id="60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61" w:author="ASUS" w:date="2021-02-11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62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Apalagi munculnya kaum-kaum rebahan yang kerjaannya tiduran dan hanya buka tutup media sosial atau pura-pura sibuk padahal tidak ada yang </w:t>
      </w:r>
      <w:ins w:id="63" w:author="ASUS" w:date="2021-02-11T10:04:00Z">
        <w:r w:rsidR="00FA2D82" w:rsidRPr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64" w:author="ASUS" w:date="2021-02-11T10:0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sedang </w:t>
        </w:r>
      </w:ins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65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nge-chat.</w:t>
      </w:r>
      <w:ins w:id="66" w:author="ASUS" w:date="2021-02-11T10:04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 xml:space="preserve"> </w:t>
        </w:r>
      </w:ins>
      <w:del w:id="67" w:author="ASUS" w:date="2021-02-11T10:04:00Z">
        <w:r w:rsidRPr="00FA2D82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68" w:author="ASUS" w:date="2021-02-11T10:0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 </w:delText>
        </w:r>
      </w:del>
    </w:p>
    <w:p w14:paraId="1487209E" w14:textId="77777777" w:rsidR="00927764" w:rsidRPr="00FA2D8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es-HN"/>
          <w:rPrChange w:id="69" w:author="ASUS" w:date="2021-02-11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70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 seperti inilah yang membuat lemak</w:t>
      </w:r>
      <w:r w:rsidRPr="00FA2D82">
        <w:rPr>
          <w:rFonts w:ascii="Times New Roman" w:eastAsia="Times New Roman" w:hAnsi="Times New Roman" w:cs="Times New Roman"/>
          <w:strike/>
          <w:sz w:val="24"/>
          <w:szCs w:val="24"/>
          <w:lang w:val="es-HN"/>
          <w:rPrChange w:id="71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-lemak</w:t>
      </w: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72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seharusnya dibakar </w:t>
      </w:r>
      <w:ins w:id="73" w:author="ASUS" w:date="2021-02-11T10:04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>men</w:t>
        </w:r>
      </w:ins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74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 memilih ikutan </w:t>
      </w:r>
      <w:r w:rsidRPr="00FA2D82">
        <w:rPr>
          <w:rFonts w:ascii="Times New Roman" w:eastAsia="Times New Roman" w:hAnsi="Times New Roman" w:cs="Times New Roman"/>
          <w:i/>
          <w:sz w:val="24"/>
          <w:szCs w:val="24"/>
          <w:lang w:val="es-HN"/>
          <w:rPrChange w:id="75" w:author="ASUS" w:date="2021-02-11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76" w:author="ASUS" w:date="2021-02-11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FA2D82">
        <w:rPr>
          <w:rFonts w:ascii="Times New Roman" w:eastAsia="Times New Roman" w:hAnsi="Times New Roman" w:cs="Times New Roman"/>
          <w:strike/>
          <w:sz w:val="24"/>
          <w:szCs w:val="24"/>
          <w:lang w:val="es-HN"/>
          <w:rPrChange w:id="77" w:author="ASUS" w:date="2021-02-11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ins w:id="78" w:author="ASUS" w:date="2021-02-11T10:05:00Z">
        <w:r w:rsidR="00FA2D82">
          <w:rPr>
            <w:rFonts w:ascii="Times New Roman" w:eastAsia="Times New Roman" w:hAnsi="Times New Roman" w:cs="Times New Roman"/>
            <w:sz w:val="24"/>
            <w:szCs w:val="24"/>
            <w:lang w:val="es-HN"/>
          </w:rPr>
          <w:t xml:space="preserve"> sehingga</w:t>
        </w:r>
      </w:ins>
      <w:del w:id="79" w:author="ASUS" w:date="2021-02-11T10:05:00Z">
        <w:r w:rsidRPr="00FA2D82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80" w:author="ASUS" w:date="2021-02-11T10:0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  <w:r w:rsidRPr="00FA2D82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81" w:author="ASUS" w:date="2021-02-11T10:0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Jadi </w:delText>
        </w:r>
      </w:del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82" w:author="ASUS" w:date="2021-02-11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 ditubuhmu</w:t>
      </w:r>
      <w:del w:id="83" w:author="ASUS" w:date="2021-02-11T10:05:00Z">
        <w:r w:rsidRPr="00FA2D82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84" w:author="ASUS" w:date="2021-02-11T10:0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FA2D82">
        <w:rPr>
          <w:rFonts w:ascii="Times New Roman" w:eastAsia="Times New Roman" w:hAnsi="Times New Roman" w:cs="Times New Roman"/>
          <w:sz w:val="24"/>
          <w:szCs w:val="24"/>
          <w:lang w:val="es-HN"/>
          <w:rPrChange w:id="85" w:author="ASUS" w:date="2021-02-11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dimana-mana.</w:t>
      </w:r>
    </w:p>
    <w:p w14:paraId="1EFAFA0F" w14:textId="77777777" w:rsidR="00927764" w:rsidRPr="00C50A1E" w:rsidDel="00684788" w:rsidRDefault="00927764" w:rsidP="00927764">
      <w:pPr>
        <w:shd w:val="clear" w:color="auto" w:fill="F5F5F5"/>
        <w:spacing w:after="375"/>
        <w:rPr>
          <w:del w:id="86" w:author="ASUS" w:date="2021-02-11T10:06:00Z"/>
          <w:rFonts w:ascii="Times New Roman" w:eastAsia="Times New Roman" w:hAnsi="Times New Roman" w:cs="Times New Roman"/>
          <w:sz w:val="24"/>
          <w:szCs w:val="24"/>
        </w:rPr>
      </w:pPr>
      <w:r w:rsidRPr="00684788">
        <w:rPr>
          <w:rFonts w:ascii="Times New Roman" w:eastAsia="Times New Roman" w:hAnsi="Times New Roman" w:cs="Times New Roman"/>
          <w:sz w:val="24"/>
          <w:szCs w:val="24"/>
          <w:lang w:val="es-HN"/>
          <w:rPrChange w:id="87" w:author="ASUS" w:date="2021-02-11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del w:id="88" w:author="ASUS" w:date="2021-02-11T10:05:00Z">
        <w:r w:rsidRPr="00684788" w:rsidDel="00FA2D82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89" w:author="ASUS" w:date="2021-02-11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684788">
        <w:rPr>
          <w:rFonts w:ascii="Times New Roman" w:eastAsia="Times New Roman" w:hAnsi="Times New Roman" w:cs="Times New Roman"/>
          <w:sz w:val="24"/>
          <w:szCs w:val="24"/>
          <w:lang w:val="es-HN"/>
          <w:rPrChange w:id="90" w:author="ASUS" w:date="2021-02-11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jangan salahkan hujannya</w:t>
      </w:r>
      <w:del w:id="91" w:author="ASUS" w:date="2021-02-11T10:05:00Z">
        <w:r w:rsidRPr="00684788" w:rsidDel="00684788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92" w:author="ASUS" w:date="2021-02-11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ins w:id="93" w:author="ASUS" w:date="2021-02-11T10:05:00Z">
        <w:r w:rsidR="00684788" w:rsidRPr="00684788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94" w:author="ASUS" w:date="2021-02-11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  <w:r w:rsidR="00684788" w:rsidRPr="00684788">
          <w:rPr>
            <w:rFonts w:ascii="Times New Roman" w:eastAsia="Times New Roman" w:hAnsi="Times New Roman" w:cs="Times New Roman"/>
            <w:sz w:val="24"/>
            <w:szCs w:val="24"/>
            <w:lang w:val="es-HN"/>
            <w:rPrChange w:id="95" w:author="ASUS" w:date="2021-02-11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684788">
        <w:rPr>
          <w:rFonts w:ascii="Times New Roman" w:eastAsia="Times New Roman" w:hAnsi="Times New Roman" w:cs="Times New Roman"/>
          <w:sz w:val="24"/>
          <w:szCs w:val="24"/>
          <w:lang w:val="es-HN"/>
          <w:rPrChange w:id="96" w:author="ASUS" w:date="2021-02-11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Soal nafsu makan ini lebih banyak salahnya di kamu.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tergelincir </w:t>
      </w:r>
      <w:ins w:id="97" w:author="ASUS" w:date="2021-02-11T10:06:00Z">
        <w:r w:rsidR="00684788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ins w:id="98" w:author="ASUS" w:date="2021-02-11T10:06:00Z">
        <w:r w:rsidR="00684788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hujan. Coba ingat-ingat apa yang kamu makan saat hujan?</w:t>
      </w:r>
      <w:ins w:id="99" w:author="ASUS" w:date="2021-02-11T10:06:00Z">
        <w:r w:rsidR="006847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1D57CE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684788">
        <w:rPr>
          <w:rFonts w:ascii="Times New Roman" w:eastAsia="Times New Roman" w:hAnsi="Times New Roman" w:cs="Times New Roman"/>
          <w:sz w:val="24"/>
          <w:szCs w:val="24"/>
          <w:lang w:val="es-HN"/>
          <w:rPrChange w:id="100" w:author="ASUS" w:date="2021-02-11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Mie rebus kuah susu ditambah telur. </w:t>
      </w:r>
      <w:r w:rsidRPr="00EC7EE4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Ya bisalah lebih dari 500 kalori.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</w:p>
    <w:p w14:paraId="4CA5F8B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bookmarkStart w:id="101" w:name="_GoBack"/>
      <w:bookmarkEnd w:id="101"/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1642BD87" w14:textId="77777777" w:rsidR="00927764" w:rsidRPr="00C50A1E" w:rsidRDefault="00927764" w:rsidP="00927764"/>
    <w:p w14:paraId="196D96FF" w14:textId="77777777" w:rsidR="00927764" w:rsidRPr="005A045A" w:rsidRDefault="00927764" w:rsidP="00927764">
      <w:pPr>
        <w:rPr>
          <w:i/>
        </w:rPr>
      </w:pPr>
    </w:p>
    <w:p w14:paraId="1C467BE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70BD010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1-02-11T09:46:00Z" w:initials="A">
    <w:p w14:paraId="0704E16F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2" w:author="ASUS" w:date="2021-02-11T09:45:00Z" w:initials="A">
    <w:p w14:paraId="61490AA2" w14:textId="77777777" w:rsidR="00EC7EE4" w:rsidRPr="00EC7EE4" w:rsidRDefault="00EC7EE4">
      <w:pPr>
        <w:pStyle w:val="CommentText"/>
      </w:pPr>
      <w:r>
        <w:rPr>
          <w:rStyle w:val="CommentReference"/>
        </w:rPr>
        <w:annotationRef/>
      </w:r>
      <w:r w:rsidRPr="00EC7EE4">
        <w:t>menggiurkan</w:t>
      </w:r>
    </w:p>
  </w:comment>
  <w:comment w:id="6" w:author="ASUS" w:date="2021-02-11T09:46:00Z" w:initials="A">
    <w:p w14:paraId="4A29C23E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" w:author="ASUS" w:date="2021-02-11T09:46:00Z" w:initials="A">
    <w:p w14:paraId="3F0D92C0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m (jadikan satu kalimat)</w:t>
      </w:r>
    </w:p>
  </w:comment>
  <w:comment w:id="8" w:author="ASUS" w:date="2021-02-11T09:49:00Z" w:initials="A">
    <w:p w14:paraId="06C39B82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menjadi</w:t>
      </w:r>
    </w:p>
  </w:comment>
  <w:comment w:id="9" w:author="ASUS" w:date="2021-02-11T09:50:00Z" w:initials="A">
    <w:p w14:paraId="19316FD8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--</w:t>
      </w:r>
    </w:p>
  </w:comment>
  <w:comment w:id="10" w:author="ASUS" w:date="2021-02-11T09:48:00Z" w:initials="A">
    <w:p w14:paraId="189C6BFE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Musim penghujan sudah…</w:t>
      </w:r>
    </w:p>
  </w:comment>
  <w:comment w:id="12" w:author="ASUS" w:date="2021-02-11T09:51:00Z" w:initials="A">
    <w:p w14:paraId="43E79D6E" w14:textId="77777777" w:rsidR="00EC7EE4" w:rsidRPr="00EC7EE4" w:rsidRDefault="00EC7EE4">
      <w:pPr>
        <w:pStyle w:val="CommentText"/>
        <w:rPr>
          <w:lang w:val="es-HN"/>
        </w:rPr>
      </w:pPr>
      <w:r>
        <w:rPr>
          <w:rStyle w:val="CommentReference"/>
        </w:rPr>
        <w:annotationRef/>
      </w:r>
      <w:r w:rsidRPr="00EC7EE4">
        <w:rPr>
          <w:lang w:val="es-HN"/>
        </w:rPr>
        <w:t>menyedihkan, juga merubah perilaku kita.</w:t>
      </w:r>
    </w:p>
  </w:comment>
  <w:comment w:id="16" w:author="ASUS" w:date="2021-02-11T09:54:00Z" w:initials="A">
    <w:p w14:paraId="278F5A9B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sering</w:t>
      </w:r>
    </w:p>
  </w:comment>
  <w:comment w:id="19" w:author="ASUS" w:date="2021-02-11T09:54:00Z" w:initials="A">
    <w:p w14:paraId="4193B763" w14:textId="77777777" w:rsidR="00EC7EE4" w:rsidRDefault="00EC7EE4">
      <w:pPr>
        <w:pStyle w:val="CommentText"/>
      </w:pPr>
      <w:r>
        <w:rPr>
          <w:rStyle w:val="CommentReference"/>
        </w:rPr>
        <w:annotationRef/>
      </w:r>
      <w:r>
        <w:t>dilakukan pada</w:t>
      </w:r>
    </w:p>
  </w:comment>
  <w:comment w:id="20" w:author="ASUS" w:date="2021-02-11T09:55:00Z" w:initials="A">
    <w:p w14:paraId="5AEF2AF4" w14:textId="77777777" w:rsidR="00FA2D82" w:rsidRDefault="00FA2D82">
      <w:pPr>
        <w:pStyle w:val="CommentText"/>
      </w:pPr>
      <w:r>
        <w:rPr>
          <w:rStyle w:val="CommentReference"/>
        </w:rPr>
        <w:annotationRef/>
      </w:r>
      <w:r>
        <w:t>camilan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4E16F" w15:done="0"/>
  <w15:commentEx w15:paraId="61490AA2" w15:done="0"/>
  <w15:commentEx w15:paraId="4A29C23E" w15:done="0"/>
  <w15:commentEx w15:paraId="3F0D92C0" w15:done="0"/>
  <w15:commentEx w15:paraId="06C39B82" w15:done="0"/>
  <w15:commentEx w15:paraId="19316FD8" w15:done="0"/>
  <w15:commentEx w15:paraId="189C6BFE" w15:done="0"/>
  <w15:commentEx w15:paraId="43E79D6E" w15:done="0"/>
  <w15:commentEx w15:paraId="278F5A9B" w15:done="0"/>
  <w15:commentEx w15:paraId="4193B763" w15:done="0"/>
  <w15:commentEx w15:paraId="5AEF2A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5F0F7" w14:textId="77777777" w:rsidR="00F11376" w:rsidRDefault="00F11376">
      <w:r>
        <w:separator/>
      </w:r>
    </w:p>
  </w:endnote>
  <w:endnote w:type="continuationSeparator" w:id="0">
    <w:p w14:paraId="57B00712" w14:textId="77777777" w:rsidR="00F11376" w:rsidRDefault="00F1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A5852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D9B2FC8" w14:textId="77777777" w:rsidR="00941E77" w:rsidRDefault="00F11376">
    <w:pPr>
      <w:pStyle w:val="Footer"/>
    </w:pPr>
  </w:p>
  <w:p w14:paraId="4584FE5F" w14:textId="77777777" w:rsidR="00941E77" w:rsidRDefault="00F11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8CC91" w14:textId="77777777" w:rsidR="00F11376" w:rsidRDefault="00F11376">
      <w:r>
        <w:separator/>
      </w:r>
    </w:p>
  </w:footnote>
  <w:footnote w:type="continuationSeparator" w:id="0">
    <w:p w14:paraId="0EAB8678" w14:textId="77777777" w:rsidR="00F11376" w:rsidRDefault="00F11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684788"/>
    <w:rsid w:val="00924DF5"/>
    <w:rsid w:val="00927764"/>
    <w:rsid w:val="00C20908"/>
    <w:rsid w:val="00EC7EE4"/>
    <w:rsid w:val="00F11376"/>
    <w:rsid w:val="00FA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631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C7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E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2021-02-11T03:06:00Z</dcterms:modified>
</cp:coreProperties>
</file>