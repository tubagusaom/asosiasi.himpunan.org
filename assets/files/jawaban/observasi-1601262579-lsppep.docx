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E4F70">
        <w:rPr>
          <w:rFonts w:ascii="Times New Roman" w:eastAsia="Times New Roman" w:hAnsi="Times New Roman" w:cs="Times New Roman"/>
          <w:iCs/>
          <w:sz w:val="24"/>
          <w:szCs w:val="24"/>
          <w:rPrChange w:id="0" w:author="user-pc" w:date="2020-09-28T09:3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Hujan turun, berat badan naik, hubungan </w:t>
      </w:r>
      <w:proofErr w:type="gramStart"/>
      <w:r w:rsidRPr="00CE4F70">
        <w:rPr>
          <w:rFonts w:ascii="Times New Roman" w:eastAsia="Times New Roman" w:hAnsi="Times New Roman" w:cs="Times New Roman"/>
          <w:iCs/>
          <w:sz w:val="24"/>
          <w:szCs w:val="24"/>
          <w:rPrChange w:id="1" w:author="user-pc" w:date="2020-09-28T09:3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gramEnd"/>
      <w:r w:rsidRPr="00CE4F70">
        <w:rPr>
          <w:rFonts w:ascii="Times New Roman" w:eastAsia="Times New Roman" w:hAnsi="Times New Roman" w:cs="Times New Roman"/>
          <w:iCs/>
          <w:sz w:val="24"/>
          <w:szCs w:val="24"/>
          <w:rPrChange w:id="2" w:author="user-pc" w:date="2020-09-28T09:3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dia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aja.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romantis dari sepiring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aduhai menggoda indera penciuman </w:t>
      </w:r>
      <w:del w:id="3" w:author="user-pc" w:date="2020-09-28T09:37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</w:t>
      </w:r>
      <w:del w:id="4" w:author="user-pc" w:date="2020-09-28T09:38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 sering 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 saja.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Meski di tahun ini awal musim hujan di Indonesia </w:t>
      </w:r>
      <w:del w:id="5" w:author="user-pc" w:date="2020-09-28T09:39:00Z">
        <w:r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mundur </w:delText>
        </w:r>
      </w:del>
      <w:ins w:id="6" w:author="user-pc" w:date="2020-09-28T09:39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user-pc" w:date="2020-09-28T09:40:00Z">
        <w:r w:rsidDel="00CE4F70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ins w:id="8" w:author="user-pc" w:date="2020-09-28T09:40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 xml:space="preserve"> yakni antara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user-pc" w:date="2020-09-28T09:40:00Z">
        <w:r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10" w:author="user-pc" w:date="2020-09-28T09:40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 xml:space="preserve"> b</w:t>
        </w:r>
        <w:r w:rsidR="00CE4F70">
          <w:rPr>
            <w:rFonts w:ascii="Times New Roman" w:eastAsia="Times New Roman" w:hAnsi="Times New Roman" w:cs="Times New Roman"/>
            <w:sz w:val="24"/>
            <w:szCs w:val="24"/>
          </w:rPr>
          <w:t xml:space="preserve">ulan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gramStart"/>
      <w:ins w:id="11" w:author="user-pc" w:date="2020-09-28T09:41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proofErr w:type="gramEnd"/>
      <w:del w:id="12" w:author="user-pc" w:date="2020-09-28T09:41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 2019,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benar-benar datang seperti perkiraan. Sudah sangat terasa apalagi sejak awal tahun baru</w:t>
      </w:r>
      <w:del w:id="13" w:author="user-pc" w:date="2020-09-28T09:40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ins w:id="14" w:author="user-pc" w:date="2020-09-28T09:41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</w:t>
      </w:r>
      <w:del w:id="15" w:author="user-pc" w:date="2020-09-28T09:42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E4F70">
        <w:rPr>
          <w:rFonts w:ascii="Times New Roman" w:eastAsia="Times New Roman" w:hAnsi="Times New Roman" w:cs="Times New Roman"/>
          <w:i/>
          <w:sz w:val="24"/>
          <w:szCs w:val="24"/>
          <w:rPrChange w:id="16" w:author="user-pc" w:date="2020-09-28T09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perilaku kita yang lain. Soal makan.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Ya, hujan </w:t>
      </w:r>
      <w:del w:id="17" w:author="user-pc" w:date="2020-09-28T09:42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</w:t>
      </w:r>
      <w:bookmarkStart w:id="18" w:name="_GoBack"/>
      <w:bookmarkEnd w:id="18"/>
      <w:r w:rsidRPr="00C50A1E">
        <w:rPr>
          <w:rFonts w:ascii="Times New Roman" w:eastAsia="Times New Roman" w:hAnsi="Times New Roman" w:cs="Times New Roman"/>
          <w:sz w:val="24"/>
          <w:szCs w:val="24"/>
        </w:rPr>
        <w:t>t kita jadi sering lapar.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4F70">
        <w:rPr>
          <w:rFonts w:ascii="Times New Roman" w:eastAsia="Times New Roman" w:hAnsi="Times New Roman" w:cs="Times New Roman"/>
          <w:i/>
          <w:sz w:val="24"/>
          <w:szCs w:val="24"/>
          <w:rPrChange w:id="19" w:author="user-pc" w:date="2020-09-28T09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ya?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20" w:author="user-pc" w:date="2020-09-28T09:43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user-pc" w:date="2020-09-28T09:43:00Z">
        <w:r w:rsidDel="00CE4F7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yang tiba-tiba </w:t>
      </w:r>
      <w:del w:id="22" w:author="user-pc" w:date="2020-09-28T09:43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23" w:author="user-pc" w:date="2020-09-28T09:43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 turun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gramStart"/>
      <w:ins w:id="24" w:author="user-pc" w:date="2020-09-28T09:44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proofErr w:type="gramEnd"/>
      <w:del w:id="25" w:author="user-pc" w:date="2020-09-28T09:44:00Z">
        <w:r w:rsidRPr="00C50A1E" w:rsidDel="00CE4F7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26" w:author="user-pc" w:date="2020-09-28T09:44:00Z">
        <w:r w:rsidR="00CE4F7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disebut cuma camilan,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jumlah kalorinya </w:t>
      </w:r>
      <w:del w:id="27" w:author="user-pc" w:date="2020-09-28T09:45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28" w:author="user-pc" w:date="2020-09-28T09:45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r w:rsidR="0071301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</w:t>
      </w:r>
      <w:del w:id="29" w:author="user-pc" w:date="2020-09-28T09:45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kemasan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bisa dikonsumsi </w:t>
      </w:r>
      <w:del w:id="30" w:author="user-pc" w:date="2020-09-28T09:46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ins w:id="31" w:author="user-pc" w:date="2020-09-28T09:46:00Z">
        <w:r w:rsidR="0071301B" w:rsidRPr="007130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71301B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habis sekali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Belum cukup</w:t>
      </w:r>
      <w:ins w:id="32" w:author="user-pc" w:date="2020-09-28T09:46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 xml:space="preserve"> 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tambah lagi gorengan</w:t>
      </w:r>
      <w:del w:id="33" w:author="user-pc" w:date="2020-09-28T09:46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gramStart"/>
      <w:ins w:id="34" w:author="user-pc" w:date="2020-09-28T09:46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proofErr w:type="gramEnd"/>
      <w:del w:id="35" w:author="user-pc" w:date="2020-09-28T09:46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biji </w:t>
      </w:r>
      <w:r w:rsidRPr="0071301B">
        <w:rPr>
          <w:rFonts w:ascii="Times New Roman" w:eastAsia="Times New Roman" w:hAnsi="Times New Roman" w:cs="Times New Roman"/>
          <w:i/>
          <w:sz w:val="24"/>
          <w:szCs w:val="24"/>
          <w:rPrChange w:id="36" w:author="user-pc" w:date="2020-09-28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301B">
        <w:rPr>
          <w:rFonts w:ascii="Times New Roman" w:eastAsia="Times New Roman" w:hAnsi="Times New Roman" w:cs="Times New Roman"/>
          <w:i/>
          <w:sz w:val="24"/>
          <w:szCs w:val="24"/>
          <w:rPrChange w:id="37" w:author="user-pc" w:date="2020-09-28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</w:t>
      </w:r>
      <w:del w:id="38" w:author="user-pc" w:date="2020-09-28T09:48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jadi salah satu pencetus mengapa kita jadi 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39" w:author="user-pc" w:date="2020-09-28T09:48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ins w:id="40" w:author="user-pc" w:date="2020-09-28T09:48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digoreng dadakan alias </w:t>
      </w:r>
      <w:del w:id="41" w:author="user-pc" w:date="2020-09-28T09:48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masih hangat.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 dengan makan, tubuh akan mendapat </w:t>
      </w:r>
      <w:del w:id="42" w:author="user-pc" w:date="2020-09-28T09:49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43" w:author="user-pc" w:date="2020-09-28T09:49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del w:id="44" w:author="user-pc" w:date="2020-09-28T09:49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" </w:delText>
        </w:r>
      </w:del>
      <w:proofErr w:type="gramStart"/>
      <w:ins w:id="45" w:author="user-pc" w:date="2020-09-28T09:49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‘</w:t>
        </w:r>
        <w:r w:rsidR="0071301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terjadinya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6" w:author="user-pc" w:date="2020-09-28T09:49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proofErr w:type="gramStart"/>
      <w:ins w:id="47" w:author="user-pc" w:date="2020-09-28T09:49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enyataannya, dingin yang terjadi akibat hujan tidak benar-benar membuat tubuh memerlukan kalori tambahan</w:t>
      </w:r>
      <w:del w:id="48" w:author="user-pc" w:date="2020-09-28T09:50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 dari makananmu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301B">
        <w:rPr>
          <w:rFonts w:ascii="Times New Roman" w:eastAsia="Times New Roman" w:hAnsi="Times New Roman" w:cs="Times New Roman"/>
          <w:i/>
          <w:sz w:val="24"/>
          <w:szCs w:val="24"/>
          <w:rPrChange w:id="49" w:author="user-pc" w:date="2020-09-28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yang kita kira ternyata tidak sedingin kenyataannya, </w:t>
      </w:r>
      <w:r w:rsidRPr="0071301B">
        <w:rPr>
          <w:rFonts w:ascii="Times New Roman" w:eastAsia="Times New Roman" w:hAnsi="Times New Roman" w:cs="Times New Roman"/>
          <w:i/>
          <w:sz w:val="24"/>
          <w:szCs w:val="24"/>
          <w:rPrChange w:id="50" w:author="user-pc" w:date="2020-09-28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ins w:id="51" w:author="user-pc" w:date="2020-09-28T09:50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52" w:author="user-pc" w:date="2020-09-28T09:50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</w:t>
      </w:r>
      <w:del w:id="53" w:author="user-pc" w:date="2020-09-28T09:51:00Z">
        <w:r w:rsidRPr="00C50A1E" w:rsidDel="0071301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 yang membuat jarak kita dengan makanan makin dekat</w:t>
      </w:r>
      <w:del w:id="54" w:author="user-pc" w:date="2020-09-28T09:51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Ya, ini soal akses makanan yang </w:t>
      </w:r>
      <w:del w:id="55" w:author="user-pc" w:date="2020-09-28T09:52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tak lagi berjarak.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301B">
        <w:rPr>
          <w:rFonts w:ascii="Times New Roman" w:eastAsia="Times New Roman" w:hAnsi="Times New Roman" w:cs="Times New Roman"/>
          <w:i/>
          <w:sz w:val="24"/>
          <w:szCs w:val="24"/>
          <w:rPrChange w:id="56" w:author="user-pc" w:date="2020-09-28T09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</w:t>
      </w:r>
      <w:del w:id="57" w:author="user-pc" w:date="2020-09-28T09:52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dalam bentuk</w:delText>
        </w:r>
      </w:del>
      <w:ins w:id="58" w:author="user-pc" w:date="2020-09-28T09:52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baik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</w:t>
      </w:r>
      <w:ins w:id="59" w:author="user-pc" w:date="2020-09-28T09:53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 xml:space="preserve">aneka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del w:id="60" w:author="user-pc" w:date="2020-09-28T09:53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ins w:id="61" w:author="user-pc" w:date="2020-09-28T09:53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62" w:author="user-pc" w:date="2020-09-28T09:53:00Z">
        <w:r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cantik, atau bubuk-bubuk minuman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</w:t>
      </w:r>
      <w:del w:id="63" w:author="user-pc" w:date="2020-09-28T09:54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64" w:author="user-pc" w:date="2020-09-28T09:54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Sebagai </w:t>
      </w:r>
      <w:del w:id="65" w:author="user-pc" w:date="2020-09-28T09:54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 xml:space="preserve">bahan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persediaan karena mau keluar di waktu hujan </w:t>
      </w:r>
      <w:ins w:id="66" w:author="user-pc" w:date="2020-09-28T09:54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yang</w:t>
        </w:r>
      </w:ins>
      <w:del w:id="67" w:author="user-pc" w:date="2020-09-28T09:54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kita berpikir berkali-kali</w:t>
      </w:r>
      <w:ins w:id="68" w:author="user-pc" w:date="2020-09-28T09:55:00Z">
        <w:r w:rsidR="0071301B">
          <w:rPr>
            <w:rFonts w:ascii="Times New Roman" w:eastAsia="Times New Roman" w:hAnsi="Times New Roman" w:cs="Times New Roman"/>
            <w:sz w:val="24"/>
            <w:szCs w:val="24"/>
          </w:rPr>
          <w:t>, a</w:t>
        </w:r>
      </w:ins>
      <w:del w:id="69" w:author="user-pc" w:date="2020-09-28T09:55:00Z">
        <w:r w:rsidRPr="00C50A1E" w:rsidDel="0071301B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</w:t>
      </w:r>
      <w:ins w:id="70" w:author="user-pc" w:date="2020-09-28T09:55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 xml:space="preserve">turun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sering </w:t>
      </w:r>
      <w:del w:id="71" w:author="user-pc" w:date="2020-09-28T09:56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>membuat</w:delText>
        </w:r>
      </w:del>
      <w:del w:id="72" w:author="user-pc" w:date="2020-09-28T09:55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del w:id="73" w:author="user-pc" w:date="2020-09-28T09:56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salah adalah pemilihan makanan kita yang tidak tahu diri.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penting enak, kalori 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65153B">
        <w:rPr>
          <w:rFonts w:ascii="Times New Roman" w:eastAsia="Times New Roman" w:hAnsi="Times New Roman" w:cs="Times New Roman"/>
          <w:i/>
          <w:sz w:val="24"/>
          <w:szCs w:val="24"/>
          <w:rPrChange w:id="74" w:author="user-pc" w:date="2020-09-28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aja </w:t>
      </w:r>
      <w:del w:id="75" w:author="user-pc" w:date="2020-09-28T09:56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 xml:space="preserve">dulu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dengan memperhatikan label informasi gizi ketika kamu memakan makanan kemasan</w:t>
      </w:r>
      <w:ins w:id="76" w:author="user-pc" w:date="2020-09-28T09:57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</w:ins>
      <w:del w:id="77" w:author="user-pc" w:date="2020-09-28T09:57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jika ingin minum yang hangat-hangat, takar gulanya jangan </w:t>
      </w:r>
      <w:ins w:id="78" w:author="user-pc" w:date="2020-09-28T09:57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 xml:space="preserve">sampai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Sebab kamu sudah terlalu manis, kata dia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del w:id="79" w:author="user-pc" w:date="2020-09-28T09:58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>yang lebih suka</w:delText>
        </w:r>
      </w:del>
      <w:ins w:id="80" w:author="user-pc" w:date="2020-09-28T09:58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5153B">
          <w:rPr>
            <w:rFonts w:ascii="Times New Roman" w:eastAsia="Times New Roman" w:hAnsi="Times New Roman" w:cs="Times New Roman"/>
            <w:sz w:val="24"/>
            <w:szCs w:val="24"/>
          </w:rPr>
          <w:t>naik.</w:t>
        </w:r>
      </w:ins>
      <w:proofErr w:type="gramEnd"/>
      <w:del w:id="81" w:author="user-pc" w:date="2020-09-28T09:58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 xml:space="preserve"> naiknya. 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munculnya kaum-kaum rebahan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tiduran dan hanya buka tutup media sosial atau pura-pura sibuk padahal tidak ada yang </w:t>
      </w:r>
      <w:proofErr w:type="spellStart"/>
      <w:r w:rsidRPr="0065153B">
        <w:rPr>
          <w:rFonts w:ascii="Times New Roman" w:eastAsia="Times New Roman" w:hAnsi="Times New Roman" w:cs="Times New Roman"/>
          <w:i/>
          <w:sz w:val="24"/>
          <w:szCs w:val="24"/>
          <w:rPrChange w:id="82" w:author="user-pc" w:date="2020-09-28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65153B">
        <w:rPr>
          <w:rFonts w:ascii="Times New Roman" w:eastAsia="Times New Roman" w:hAnsi="Times New Roman" w:cs="Times New Roman"/>
          <w:i/>
          <w:sz w:val="24"/>
          <w:szCs w:val="24"/>
          <w:rPrChange w:id="83" w:author="user-pc" w:date="2020-09-28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jadi </w:t>
      </w:r>
      <w:del w:id="84" w:author="user-pc" w:date="2020-09-28T09:59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65153B">
          <w:rPr>
            <w:rFonts w:ascii="Times New Roman" w:eastAsia="Times New Roman" w:hAnsi="Times New Roman" w:cs="Times New Roman"/>
            <w:sz w:val="24"/>
            <w:szCs w:val="24"/>
          </w:rPr>
          <w:delText xml:space="preserve">an </w:delText>
        </w:r>
      </w:del>
      <w:proofErr w:type="spellStart"/>
      <w:r w:rsidRPr="0065153B">
        <w:rPr>
          <w:rFonts w:ascii="Times New Roman" w:eastAsia="Times New Roman" w:hAnsi="Times New Roman" w:cs="Times New Roman"/>
          <w:i/>
          <w:sz w:val="24"/>
          <w:szCs w:val="24"/>
          <w:rPrChange w:id="85" w:author="user-pc" w:date="2020-09-28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saja.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Jadi simpanan </w:t>
      </w:r>
      <w:del w:id="86" w:author="user-pc" w:date="2020-09-28T10:00:00Z">
        <w:r w:rsidDel="0065153B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ins w:id="87" w:author="user-pc" w:date="2020-09-28T10:00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8" w:author="user-pc" w:date="2020-09-28T10:00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proofErr w:type="gramStart"/>
      <w:ins w:id="89" w:author="user-pc" w:date="2020-09-28T10:00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>Maka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jangan salahkan hujannya.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 nafsu makan</w:t>
      </w:r>
      <w:del w:id="90" w:author="user-pc" w:date="2020-09-28T10:00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 xml:space="preserve"> ini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banyak salahnya di kamu.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yang tidak bisa mengendalikan diri.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91" w:author="user-pc" w:date="2020-09-28T10:01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 Coba ingat-ingat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92" w:author="user-pc" w:date="2020-09-28T10:01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 xml:space="preserve">telah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ins w:id="93" w:author="user-pc" w:date="2020-09-28T10:02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user-pc" w:date="2020-09-28T10:02:00Z">
        <w:r w:rsidRPr="00C50A1E" w:rsidDel="0065153B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proofErr w:type="gramStart"/>
      <w:ins w:id="95" w:author="user-pc" w:date="2020-09-28T10:02:00Z">
        <w:r w:rsidR="0065153B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4A2" w:rsidRDefault="008614A2">
      <w:r>
        <w:separator/>
      </w:r>
    </w:p>
  </w:endnote>
  <w:endnote w:type="continuationSeparator" w:id="0">
    <w:p w:rsidR="008614A2" w:rsidRDefault="0086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:rsidR="00941E77" w:rsidRDefault="008614A2">
    <w:pPr>
      <w:pStyle w:val="Footer"/>
    </w:pPr>
  </w:p>
  <w:p w:rsidR="00941E77" w:rsidRDefault="00861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4A2" w:rsidRDefault="008614A2">
      <w:r>
        <w:separator/>
      </w:r>
    </w:p>
  </w:footnote>
  <w:footnote w:type="continuationSeparator" w:id="0">
    <w:p w:rsidR="008614A2" w:rsidRDefault="0086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65153B"/>
    <w:rsid w:val="0071301B"/>
    <w:rsid w:val="008614A2"/>
    <w:rsid w:val="00924DF5"/>
    <w:rsid w:val="00927764"/>
    <w:rsid w:val="00C20908"/>
    <w:rsid w:val="00C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E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E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user-pc</cp:lastModifiedBy>
  <cp:revision>4</cp:revision>
  <dcterms:created xsi:type="dcterms:W3CDTF">2020-08-26T21:16:00Z</dcterms:created>
  <dcterms:modified xsi:type="dcterms:W3CDTF">2020-09-28T03:02:00Z</dcterms:modified>
</cp:coreProperties>
</file>