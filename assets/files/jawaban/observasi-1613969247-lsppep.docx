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4BF">
        <w:rPr>
          <w:rFonts w:ascii="Times New Roman" w:eastAsia="Times New Roman" w:hAnsi="Times New Roman" w:cs="Times New Roman"/>
          <w:i/>
          <w:sz w:val="24"/>
          <w:szCs w:val="24"/>
          <w:rPrChange w:id="0" w:author="subuhi" w:date="2021-02-22T11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mie</w:t>
      </w:r>
      <w:proofErr w:type="spellEnd"/>
      <w:r w:rsidRPr="00D074BF">
        <w:rPr>
          <w:rFonts w:ascii="Times New Roman" w:eastAsia="Times New Roman" w:hAnsi="Times New Roman" w:cs="Times New Roman"/>
          <w:i/>
          <w:sz w:val="24"/>
          <w:szCs w:val="24"/>
          <w:rPrChange w:id="1" w:author="subuhi" w:date="2021-02-22T11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D074BF">
        <w:rPr>
          <w:rFonts w:ascii="Times New Roman" w:eastAsia="Times New Roman" w:hAnsi="Times New Roman" w:cs="Times New Roman"/>
          <w:i/>
          <w:sz w:val="24"/>
          <w:szCs w:val="24"/>
          <w:rPrChange w:id="2" w:author="subuhi" w:date="2021-02-22T11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</w:t>
      </w:r>
      <w:del w:id="3" w:author="subuhi" w:date="2021-02-22T11:30:00Z">
        <w:r w:rsidRPr="00C50A1E" w:rsidDel="00D074BF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4" w:author="subuhi" w:date="2021-02-22T11:31:00Z">
        <w:r w:rsidRPr="00C50A1E" w:rsidDel="00D074BF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del w:id="5" w:author="subuhi" w:date="2021-02-22T11:31:00Z">
        <w:r w:rsidDel="00D074BF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" w:author="subuhi" w:date="2021-02-22T11:31:00Z">
        <w:r w:rsidR="00D074BF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7" w:author="subuhi" w:date="2021-02-22T11:31:00Z">
        <w:r w:rsidDel="00D074BF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bookmarkStart w:id="8" w:name="_GoBack"/>
      <w:bookmarkEnd w:id="8"/>
      <w:r w:rsidRPr="00C50A1E">
        <w:rPr>
          <w:rFonts w:ascii="Times New Roman" w:eastAsia="Times New Roman" w:hAnsi="Times New Roman" w:cs="Times New Roman"/>
          <w:sz w:val="24"/>
          <w:szCs w:val="24"/>
        </w:rPr>
        <w:t>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9" w:author="subuhi" w:date="2021-02-22T11:31:00Z">
        <w:r w:rsidRPr="00C50A1E" w:rsidDel="00D074BF">
          <w:rPr>
            <w:rFonts w:ascii="Times New Roman" w:eastAsia="Times New Roman" w:hAnsi="Times New Roman" w:cs="Times New Roman"/>
            <w:sz w:val="24"/>
            <w:szCs w:val="24"/>
          </w:rPr>
          <w:delText xml:space="preserve">tak </w:delText>
        </w:r>
      </w:del>
      <w:proofErr w:type="spellStart"/>
      <w:ins w:id="10" w:author="subuhi" w:date="2021-02-22T11:31:00Z">
        <w:r w:rsidR="00D074BF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="00D074BF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ins w:id="11" w:author="subuhi" w:date="2021-02-22T11:32:00Z">
        <w:r w:rsidR="00D074BF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12" w:author="subuhi" w:date="2021-02-22T11:32:00Z">
        <w:r w:rsidDel="00D074BF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</w:t>
      </w:r>
      <w:del w:id="13" w:author="subuhi" w:date="2021-02-22T11:32:00Z">
        <w:r w:rsidRPr="00C50A1E" w:rsidDel="00D074BF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14" w:author="subuhi" w:date="2021-02-22T11:32:00Z">
        <w:r w:rsidRPr="00C50A1E" w:rsidDel="00D074BF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5" w:author="subuhi" w:date="2021-02-22T11:46:00Z">
        <w:r w:rsidRPr="00C50A1E" w:rsidDel="00CE67BA">
          <w:rPr>
            <w:rFonts w:ascii="Times New Roman" w:eastAsia="Times New Roman" w:hAnsi="Times New Roman" w:cs="Times New Roman"/>
            <w:sz w:val="24"/>
            <w:szCs w:val="24"/>
          </w:rPr>
          <w:delText xml:space="preserve">cuma </w:delText>
        </w:r>
      </w:del>
      <w:proofErr w:type="spellStart"/>
      <w:ins w:id="16" w:author="subuhi" w:date="2021-02-22T11:46:00Z">
        <w:r w:rsidR="00CE67BA">
          <w:rPr>
            <w:rFonts w:ascii="Times New Roman" w:eastAsia="Times New Roman" w:hAnsi="Times New Roman" w:cs="Times New Roman"/>
            <w:sz w:val="24"/>
            <w:szCs w:val="24"/>
          </w:rPr>
          <w:t>hanya</w:t>
        </w:r>
        <w:proofErr w:type="spellEnd"/>
        <w:r w:rsidR="00CE67BA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7" w:author="subuhi" w:date="2021-02-22T11:33:00Z">
        <w:r w:rsidRPr="00C50A1E" w:rsidDel="00D074BF">
          <w:rPr>
            <w:rFonts w:ascii="Times New Roman" w:eastAsia="Times New Roman" w:hAnsi="Times New Roman" w:cs="Times New Roman"/>
            <w:sz w:val="24"/>
            <w:szCs w:val="24"/>
          </w:rPr>
          <w:delText>camilan</w:delText>
        </w:r>
      </w:del>
      <w:proofErr w:type="spellStart"/>
      <w:ins w:id="18" w:author="subuhi" w:date="2021-02-22T11:33:00Z">
        <w:r w:rsidR="00D074BF" w:rsidRPr="00C50A1E">
          <w:rPr>
            <w:rFonts w:ascii="Times New Roman" w:eastAsia="Times New Roman" w:hAnsi="Times New Roman" w:cs="Times New Roman"/>
            <w:sz w:val="24"/>
            <w:szCs w:val="24"/>
          </w:rPr>
          <w:t>c</w:t>
        </w:r>
        <w:r w:rsidR="00D074BF">
          <w:rPr>
            <w:rFonts w:ascii="Times New Roman" w:eastAsia="Times New Roman" w:hAnsi="Times New Roman" w:cs="Times New Roman"/>
            <w:sz w:val="24"/>
            <w:szCs w:val="24"/>
          </w:rPr>
          <w:t>e</w:t>
        </w:r>
        <w:r w:rsidR="00D074BF" w:rsidRPr="00C50A1E">
          <w:rPr>
            <w:rFonts w:ascii="Times New Roman" w:eastAsia="Times New Roman" w:hAnsi="Times New Roman" w:cs="Times New Roman"/>
            <w:sz w:val="24"/>
            <w:szCs w:val="24"/>
          </w:rPr>
          <w:t>milan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9" w:author="subuhi" w:date="2021-02-22T11:35:00Z">
        <w:r w:rsidRPr="00C50A1E" w:rsidDel="00110B4B">
          <w:rPr>
            <w:rFonts w:ascii="Times New Roman" w:eastAsia="Times New Roman" w:hAnsi="Times New Roman" w:cs="Times New Roman"/>
            <w:sz w:val="24"/>
            <w:szCs w:val="24"/>
          </w:rPr>
          <w:delText xml:space="preserve">tak </w:delText>
        </w:r>
      </w:del>
      <w:proofErr w:type="spellStart"/>
      <w:ins w:id="20" w:author="subuhi" w:date="2021-02-22T11:35:00Z">
        <w:r w:rsidR="00110B4B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="00110B4B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0B4B">
        <w:rPr>
          <w:rFonts w:ascii="Times New Roman" w:eastAsia="Times New Roman" w:hAnsi="Times New Roman" w:cs="Times New Roman"/>
          <w:i/>
          <w:sz w:val="24"/>
          <w:szCs w:val="24"/>
          <w:rPrChange w:id="21" w:author="subuhi" w:date="2021-02-22T11:3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mie</w:t>
      </w:r>
      <w:proofErr w:type="spellEnd"/>
      <w:r w:rsidRPr="00110B4B">
        <w:rPr>
          <w:rFonts w:ascii="Times New Roman" w:eastAsia="Times New Roman" w:hAnsi="Times New Roman" w:cs="Times New Roman"/>
          <w:i/>
          <w:sz w:val="24"/>
          <w:szCs w:val="24"/>
          <w:rPrChange w:id="22" w:author="subuhi" w:date="2021-02-22T11:3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110B4B">
        <w:rPr>
          <w:rFonts w:ascii="Times New Roman" w:eastAsia="Times New Roman" w:hAnsi="Times New Roman" w:cs="Times New Roman"/>
          <w:i/>
          <w:sz w:val="24"/>
          <w:szCs w:val="24"/>
          <w:rPrChange w:id="23" w:author="subuhi" w:date="2021-02-22T11:3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24" w:author="subuhi" w:date="2021-02-22T11:36:00Z">
        <w:r w:rsidDel="00110B4B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25" w:author="subuhi" w:date="2021-02-22T11:36:00Z">
        <w:r w:rsidRPr="00C50A1E" w:rsidDel="00110B4B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6" w:author="subuhi" w:date="2021-02-22T11:36:00Z">
        <w:r w:rsidR="00110B4B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27" w:author="subuhi" w:date="2021-02-22T11:37:00Z">
        <w:r w:rsidRPr="00C50A1E" w:rsidDel="00110B4B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10B4B">
        <w:rPr>
          <w:rFonts w:ascii="Times New Roman" w:eastAsia="Times New Roman" w:hAnsi="Times New Roman" w:cs="Times New Roman"/>
          <w:i/>
          <w:sz w:val="24"/>
          <w:szCs w:val="24"/>
          <w:rPrChange w:id="28" w:author="subuhi" w:date="2021-02-22T11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29" w:author="subuhi" w:date="2021-02-22T11:38:00Z">
        <w:r w:rsidRPr="00C50A1E" w:rsidDel="00110B4B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30" w:author="subuhi" w:date="2021-02-22T11:38:00Z">
        <w:r w:rsidRPr="00C50A1E" w:rsidDel="00110B4B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</w:t>
      </w:r>
      <w:proofErr w:type="spellEnd"/>
      <w:del w:id="31" w:author="subuhi" w:date="2021-02-22T11:38:00Z">
        <w:r w:rsidRPr="00C50A1E" w:rsidDel="00110B4B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210B" w:rsidRDefault="0093210B">
      <w:r>
        <w:separator/>
      </w:r>
    </w:p>
  </w:endnote>
  <w:endnote w:type="continuationSeparator" w:id="0">
    <w:p w:rsidR="0093210B" w:rsidRDefault="00932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93210B">
    <w:pPr>
      <w:pStyle w:val="Footer"/>
    </w:pPr>
  </w:p>
  <w:p w:rsidR="00941E77" w:rsidRDefault="009321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210B" w:rsidRDefault="0093210B">
      <w:r>
        <w:separator/>
      </w:r>
    </w:p>
  </w:footnote>
  <w:footnote w:type="continuationSeparator" w:id="0">
    <w:p w:rsidR="0093210B" w:rsidRDefault="009321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110B4B"/>
    <w:rsid w:val="0012251A"/>
    <w:rsid w:val="0042167F"/>
    <w:rsid w:val="00924DF5"/>
    <w:rsid w:val="00927764"/>
    <w:rsid w:val="0093210B"/>
    <w:rsid w:val="00B67300"/>
    <w:rsid w:val="00CE67BA"/>
    <w:rsid w:val="00D0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B673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3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B673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3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s://assets-a2.kompasiana.com/items/album/2020/01/05/photo-1561497268-131821f92985-5e11e63d097f362701721a02.jpeg?t=o&amp;v=76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6E932-B944-45FA-B7E3-EA3F37D5C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subuhi</cp:lastModifiedBy>
  <cp:revision>4</cp:revision>
  <dcterms:created xsi:type="dcterms:W3CDTF">2021-02-22T04:14:00Z</dcterms:created>
  <dcterms:modified xsi:type="dcterms:W3CDTF">2021-02-22T04:47:00Z</dcterms:modified>
</cp:coreProperties>
</file>