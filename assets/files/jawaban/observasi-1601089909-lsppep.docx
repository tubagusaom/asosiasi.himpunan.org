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0" w:author="Windows User" w:date="2020-09-26T10:09:00Z">
              <w:r w:rsidRPr="00651FE6" w:rsidDel="00651FE6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1" w:author="Windows User" w:date="2020-09-26T10:1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extream</w:delText>
              </w:r>
            </w:del>
            <w:proofErr w:type="spellStart"/>
            <w:ins w:id="2" w:author="Windows User" w:date="2020-09-26T10:10:00Z">
              <w:r w:rsidR="00651FE6" w:rsidRPr="00651FE6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3" w:author="Windows User" w:date="2020-09-26T10:1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ekstrim</w:t>
              </w:r>
            </w:ins>
            <w:proofErr w:type="spellEnd"/>
            <w:r w:rsidRPr="00651FE6">
              <w:rPr>
                <w:rFonts w:ascii="Times New Roman" w:eastAsia="Times New Roman" w:hAnsi="Times New Roman" w:cs="Times New Roman"/>
                <w:szCs w:val="24"/>
                <w:highlight w:val="yellow"/>
                <w:rPrChange w:id="4" w:author="Windows User" w:date="2020-09-26T10:1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" w:author="Windows User" w:date="2020-09-26T10:11:00Z">
              <w:r w:rsidRPr="00EC6F38" w:rsidDel="00651FE6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651FE6">
              <w:rPr>
                <w:rFonts w:ascii="Times New Roman" w:eastAsia="Times New Roman" w:hAnsi="Times New Roman" w:cs="Times New Roman"/>
                <w:szCs w:val="24"/>
                <w:rPrChange w:id="6" w:author="Windows User" w:date="2020-09-26T10:1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ins w:id="7" w:author="Windows User" w:date="2020-09-26T10:14:00Z">
              <w:r w:rsidR="00651FE6" w:rsidRPr="00651FE6">
                <w:rPr>
                  <w:rFonts w:ascii="Times New Roman" w:eastAsia="Times New Roman" w:hAnsi="Times New Roman" w:cs="Times New Roman"/>
                  <w:szCs w:val="24"/>
                  <w:rPrChange w:id="8" w:author="Windows User" w:date="2020-09-26T10:15:00Z">
                    <w:rPr>
                      <w:rFonts w:ascii="Times New Roman" w:eastAsia="Times New Roman" w:hAnsi="Times New Roman" w:cs="Times New Roman"/>
                      <w:szCs w:val="24"/>
                      <w:highlight w:val="yellow"/>
                    </w:rPr>
                  </w:rPrChange>
                </w:rPr>
                <w:t xml:space="preserve"> </w:t>
              </w:r>
            </w:ins>
            <w:del w:id="9" w:author="Windows User" w:date="2020-09-26T10:13:00Z">
              <w:r w:rsidRPr="00651FE6" w:rsidDel="00651FE6">
                <w:rPr>
                  <w:rFonts w:ascii="Times New Roman" w:eastAsia="Times New Roman" w:hAnsi="Times New Roman" w:cs="Times New Roman"/>
                  <w:szCs w:val="24"/>
                  <w:rPrChange w:id="10" w:author="Windows User" w:date="2020-09-26T10:1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proofErr w:type="spellStart"/>
            <w:r w:rsidRPr="00651FE6">
              <w:rPr>
                <w:rFonts w:ascii="Times New Roman" w:eastAsia="Times New Roman" w:hAnsi="Times New Roman" w:cs="Times New Roman"/>
                <w:szCs w:val="24"/>
                <w:rPrChange w:id="11" w:author="Windows User" w:date="2020-09-26T10:1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12" w:author="Windows User" w:date="2020-09-26T10:12:00Z">
              <w:r w:rsidR="00651FE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651FE6">
              <w:rPr>
                <w:rFonts w:ascii="Times New Roman" w:eastAsia="Times New Roman" w:hAnsi="Times New Roman" w:cs="Times New Roman"/>
                <w:szCs w:val="24"/>
                <w:highlight w:val="yellow"/>
                <w:rPrChange w:id="13" w:author="Windows User" w:date="2020-09-26T10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</w:t>
            </w:r>
            <w:del w:id="14" w:author="Windows User" w:date="2020-09-26T10:12:00Z">
              <w:r w:rsidRPr="00651FE6" w:rsidDel="00651FE6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15" w:author="Windows User" w:date="2020-09-26T10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r</w:delText>
              </w:r>
            </w:del>
            <w:r w:rsidRPr="00651FE6">
              <w:rPr>
                <w:rFonts w:ascii="Times New Roman" w:eastAsia="Times New Roman" w:hAnsi="Times New Roman" w:cs="Times New Roman"/>
                <w:szCs w:val="24"/>
                <w:highlight w:val="yellow"/>
                <w:rPrChange w:id="16" w:author="Windows User" w:date="2020-09-26T10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651FE6">
              <w:rPr>
                <w:rFonts w:ascii="Times New Roman" w:eastAsia="Times New Roman" w:hAnsi="Times New Roman" w:cs="Times New Roman"/>
                <w:szCs w:val="24"/>
                <w:rPrChange w:id="17" w:author="Windows User" w:date="2020-09-26T10:1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ins w:id="18" w:author="Windows User" w:date="2020-09-26T10:14:00Z">
              <w:r w:rsidR="00651FE6" w:rsidRPr="00651FE6">
                <w:rPr>
                  <w:rFonts w:ascii="Times New Roman" w:eastAsia="Times New Roman" w:hAnsi="Times New Roman" w:cs="Times New Roman"/>
                  <w:szCs w:val="24"/>
                  <w:rPrChange w:id="19" w:author="Windows User" w:date="2020-09-26T10:15:00Z">
                    <w:rPr>
                      <w:rFonts w:ascii="Times New Roman" w:eastAsia="Times New Roman" w:hAnsi="Times New Roman" w:cs="Times New Roman"/>
                      <w:szCs w:val="24"/>
                      <w:highlight w:val="yellow"/>
                    </w:rPr>
                  </w:rPrChange>
                </w:rPr>
                <w:t xml:space="preserve"> </w:t>
              </w:r>
            </w:ins>
            <w:del w:id="20" w:author="Windows User" w:date="2020-09-26T10:12:00Z">
              <w:r w:rsidRPr="00651FE6" w:rsidDel="00651FE6">
                <w:rPr>
                  <w:rFonts w:ascii="Times New Roman" w:eastAsia="Times New Roman" w:hAnsi="Times New Roman" w:cs="Times New Roman"/>
                  <w:szCs w:val="24"/>
                  <w:rPrChange w:id="21" w:author="Windows User" w:date="2020-09-26T10:1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proofErr w:type="spellStart"/>
            <w:r w:rsidRPr="00651FE6">
              <w:rPr>
                <w:rFonts w:ascii="Times New Roman" w:eastAsia="Times New Roman" w:hAnsi="Times New Roman" w:cs="Times New Roman"/>
                <w:szCs w:val="24"/>
                <w:rPrChange w:id="22" w:author="Windows User" w:date="2020-09-26T10:1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del w:id="23" w:author="Windows User" w:date="2020-09-26T10:13:00Z">
              <w:r w:rsidRPr="00EC6F38" w:rsidDel="00651FE6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del w:id="24" w:author="Windows User" w:date="2020-09-26T10:15:00Z">
              <w:r w:rsidRPr="00EC6F38" w:rsidDel="00651FE6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25" w:author="Windows User" w:date="2020-09-26T10:14:00Z">
              <w:r w:rsidR="00651FE6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26" w:author="Windows User" w:date="2020-09-26T10:14:00Z">
              <w:r w:rsidR="00651FE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7" w:author="Windows User" w:date="2020-09-26T10:15:00Z">
              <w:r w:rsidR="00651FE6" w:rsidRPr="00651FE6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28" w:author="Windows User" w:date="2020-09-26T10:1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empat</w:t>
              </w:r>
            </w:ins>
            <w:proofErr w:type="spellEnd"/>
            <w:del w:id="29" w:author="Windows User" w:date="2020-09-26T10:15:00Z">
              <w:r w:rsidRPr="00651FE6" w:rsidDel="00651FE6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30" w:author="Windows User" w:date="2020-09-26T10:1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4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ins w:id="31" w:author="Windows User" w:date="2020-09-26T10:14:00Z">
              <w:r w:rsidR="00651FE6">
                <w:rPr>
                  <w:rFonts w:ascii="Times New Roman" w:eastAsia="Times New Roman" w:hAnsi="Times New Roman" w:cs="Times New Roman"/>
                  <w:szCs w:val="24"/>
                </w:rPr>
                <w:t xml:space="preserve">; </w:t>
              </w:r>
            </w:ins>
            <w:del w:id="32" w:author="Windows User" w:date="2020-09-26T10:14:00Z">
              <w:r w:rsidRPr="00EC6F38" w:rsidDel="00651FE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3" w:author="Windows User" w:date="2020-09-26T10:15:00Z">
              <w:r w:rsidR="00651FE6">
                <w:rPr>
                  <w:rFonts w:ascii="Times New Roman" w:eastAsia="Times New Roman" w:hAnsi="Times New Roman" w:cs="Times New Roman"/>
                  <w:szCs w:val="24"/>
                </w:rPr>
                <w:t xml:space="preserve">?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34" w:author="Windows User" w:date="2020-09-26T10:16:00Z">
              <w:r w:rsidRPr="00EC6F38" w:rsidDel="00651FE6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ins w:id="35" w:author="Windows User" w:date="2020-09-26T10:16:00Z">
              <w:r w:rsidR="00651FE6">
                <w:rPr>
                  <w:rFonts w:ascii="Times New Roman" w:eastAsia="Times New Roman" w:hAnsi="Times New Roman" w:cs="Times New Roman"/>
                  <w:szCs w:val="24"/>
                </w:rPr>
                <w:t>kasi</w:t>
              </w:r>
            </w:ins>
            <w:proofErr w:type="spellEnd"/>
            <w:del w:id="36" w:author="Windows User" w:date="2020-09-26T10:16:00Z">
              <w:r w:rsidRPr="00EC6F38" w:rsidDel="00651FE6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651FE6">
              <w:rPr>
                <w:rFonts w:ascii="Times New Roman" w:eastAsia="Times New Roman" w:hAnsi="Times New Roman" w:cs="Times New Roman"/>
                <w:szCs w:val="24"/>
                <w:highlight w:val="yellow"/>
                <w:rPrChange w:id="37" w:author="Windows User" w:date="2020-09-26T10:1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taha</w:t>
            </w:r>
            <w:ins w:id="38" w:author="Windows User" w:date="2020-09-26T10:16:00Z">
              <w:r w:rsidR="00651FE6" w:rsidRPr="00651FE6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39" w:author="Windows User" w:date="2020-09-26T10:1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p</w:t>
              </w:r>
            </w:ins>
            <w:proofErr w:type="spellEnd"/>
            <w:del w:id="40" w:author="Windows User" w:date="2020-09-26T10:16:00Z">
              <w:r w:rsidRPr="00651FE6" w:rsidDel="00651FE6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41" w:author="Windows User" w:date="2020-09-26T10:1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651FE6">
              <w:rPr>
                <w:rFonts w:ascii="Times New Roman" w:eastAsia="Times New Roman" w:hAnsi="Times New Roman" w:cs="Times New Roman"/>
                <w:szCs w:val="24"/>
                <w:highlight w:val="yellow"/>
                <w:rPrChange w:id="42" w:author="Windows User" w:date="2020-09-26T10:1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</w:t>
            </w:r>
            <w:ins w:id="43" w:author="Windows User" w:date="2020-09-26T10:16:00Z">
              <w:r w:rsidR="00651FE6" w:rsidRPr="00651FE6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44" w:author="Windows User" w:date="2020-09-26T10:1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n</w:t>
              </w:r>
            </w:ins>
            <w:r w:rsidRPr="00651FE6">
              <w:rPr>
                <w:rFonts w:ascii="Times New Roman" w:eastAsia="Times New Roman" w:hAnsi="Times New Roman" w:cs="Times New Roman"/>
                <w:szCs w:val="24"/>
                <w:highlight w:val="yellow"/>
                <w:rPrChange w:id="45" w:author="Windows User" w:date="2020-09-26T10:1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Del="00651FE6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46" w:author="Windows User" w:date="2020-09-26T10:17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47" w:author="Windows User" w:date="2020-09-26T10:17:00Z">
              <w:r w:rsidR="00651FE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51FE6">
                <w:rPr>
                  <w:rFonts w:ascii="Times New Roman" w:eastAsia="Times New Roman" w:hAnsi="Times New Roman" w:cs="Times New Roman"/>
                  <w:szCs w:val="24"/>
                </w:rPr>
                <w:t>y</w:t>
              </w:r>
            </w:ins>
          </w:p>
          <w:p w:rsidR="00125355" w:rsidRPr="00651FE6" w:rsidRDefault="00125355" w:rsidP="00651FE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48" w:author="Windows User" w:date="2020-09-26T10:1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49" w:author="Windows User" w:date="2020-09-26T10:1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50" w:author="Windows User" w:date="2020-09-26T10:17:00Z">
              <w:r w:rsidRPr="00651FE6" w:rsidDel="00651FE6">
                <w:rPr>
                  <w:rFonts w:ascii="Times New Roman" w:eastAsia="Times New Roman" w:hAnsi="Times New Roman" w:cs="Times New Roman"/>
                  <w:szCs w:val="24"/>
                  <w:rPrChange w:id="51" w:author="Windows User" w:date="2020-09-26T10:1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Y</w:delText>
              </w:r>
            </w:del>
            <w:r w:rsidRPr="00651FE6">
              <w:rPr>
                <w:rFonts w:ascii="Times New Roman" w:eastAsia="Times New Roman" w:hAnsi="Times New Roman" w:cs="Times New Roman"/>
                <w:szCs w:val="24"/>
                <w:rPrChange w:id="52" w:author="Windows User" w:date="2020-09-26T10:1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aitu</w:t>
            </w:r>
            <w:proofErr w:type="spellEnd"/>
            <w:r w:rsidRPr="00651FE6">
              <w:rPr>
                <w:rFonts w:ascii="Times New Roman" w:eastAsia="Times New Roman" w:hAnsi="Times New Roman" w:cs="Times New Roman"/>
                <w:szCs w:val="24"/>
                <w:rPrChange w:id="53" w:author="Windows User" w:date="2020-09-26T10:1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</w:t>
            </w:r>
            <w:del w:id="54" w:author="Windows User" w:date="2020-09-26T10:17:00Z">
              <w:r w:rsidRPr="00651FE6" w:rsidDel="00651FE6">
                <w:rPr>
                  <w:rFonts w:ascii="Times New Roman" w:eastAsia="Times New Roman" w:hAnsi="Times New Roman" w:cs="Times New Roman"/>
                  <w:szCs w:val="24"/>
                  <w:rPrChange w:id="55" w:author="Windows User" w:date="2020-09-26T10:1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di sini </w:delText>
              </w:r>
            </w:del>
            <w:r w:rsidRPr="00651FE6">
              <w:rPr>
                <w:rFonts w:ascii="Times New Roman" w:eastAsia="Times New Roman" w:hAnsi="Times New Roman" w:cs="Times New Roman"/>
                <w:szCs w:val="24"/>
                <w:rPrChange w:id="56" w:author="Windows User" w:date="2020-09-26T10:1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Pr="00651FE6">
              <w:rPr>
                <w:rFonts w:ascii="Times New Roman" w:eastAsia="Times New Roman" w:hAnsi="Times New Roman" w:cs="Times New Roman"/>
                <w:szCs w:val="24"/>
                <w:rPrChange w:id="57" w:author="Windows User" w:date="2020-09-26T10:1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</w:t>
            </w:r>
            <w:proofErr w:type="spellEnd"/>
            <w:r w:rsidRPr="00651FE6">
              <w:rPr>
                <w:rFonts w:ascii="Times New Roman" w:eastAsia="Times New Roman" w:hAnsi="Times New Roman" w:cs="Times New Roman"/>
                <w:szCs w:val="24"/>
                <w:rPrChange w:id="58" w:author="Windows User" w:date="2020-09-26T10:1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651FE6">
              <w:rPr>
                <w:rFonts w:ascii="Times New Roman" w:eastAsia="Times New Roman" w:hAnsi="Times New Roman" w:cs="Times New Roman"/>
                <w:szCs w:val="24"/>
                <w:rPrChange w:id="59" w:author="Windows User" w:date="2020-09-26T10:1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651FE6">
              <w:rPr>
                <w:rFonts w:ascii="Times New Roman" w:eastAsia="Times New Roman" w:hAnsi="Times New Roman" w:cs="Times New Roman"/>
                <w:szCs w:val="24"/>
                <w:rPrChange w:id="60" w:author="Windows User" w:date="2020-09-26T10:1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651FE6">
              <w:rPr>
                <w:rFonts w:ascii="Times New Roman" w:eastAsia="Times New Roman" w:hAnsi="Times New Roman" w:cs="Times New Roman"/>
                <w:szCs w:val="24"/>
                <w:rPrChange w:id="61" w:author="Windows User" w:date="2020-09-26T10:1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membantu</w:t>
            </w:r>
            <w:proofErr w:type="spellEnd"/>
            <w:r w:rsidRPr="00651FE6">
              <w:rPr>
                <w:rFonts w:ascii="Times New Roman" w:eastAsia="Times New Roman" w:hAnsi="Times New Roman" w:cs="Times New Roman"/>
                <w:szCs w:val="24"/>
                <w:rPrChange w:id="62" w:author="Windows User" w:date="2020-09-26T10:1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651FE6">
              <w:rPr>
                <w:rFonts w:ascii="Times New Roman" w:eastAsia="Times New Roman" w:hAnsi="Times New Roman" w:cs="Times New Roman"/>
                <w:szCs w:val="24"/>
                <w:rPrChange w:id="63" w:author="Windows User" w:date="2020-09-26T10:1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siwa</w:t>
            </w:r>
            <w:proofErr w:type="spellEnd"/>
            <w:r w:rsidRPr="00651FE6">
              <w:rPr>
                <w:rFonts w:ascii="Times New Roman" w:eastAsia="Times New Roman" w:hAnsi="Times New Roman" w:cs="Times New Roman"/>
                <w:szCs w:val="24"/>
                <w:rPrChange w:id="64" w:author="Windows User" w:date="2020-09-26T10:1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651FE6">
              <w:rPr>
                <w:rFonts w:ascii="Times New Roman" w:eastAsia="Times New Roman" w:hAnsi="Times New Roman" w:cs="Times New Roman"/>
                <w:szCs w:val="24"/>
                <w:rPrChange w:id="65" w:author="Windows User" w:date="2020-09-26T10:1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dalam</w:t>
            </w:r>
            <w:proofErr w:type="spellEnd"/>
            <w:r w:rsidRPr="00651FE6">
              <w:rPr>
                <w:rFonts w:ascii="Times New Roman" w:eastAsia="Times New Roman" w:hAnsi="Times New Roman" w:cs="Times New Roman"/>
                <w:szCs w:val="24"/>
                <w:rPrChange w:id="66" w:author="Windows User" w:date="2020-09-26T10:1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651FE6">
              <w:rPr>
                <w:rFonts w:ascii="Times New Roman" w:eastAsia="Times New Roman" w:hAnsi="Times New Roman" w:cs="Times New Roman"/>
                <w:szCs w:val="24"/>
                <w:rPrChange w:id="67" w:author="Windows User" w:date="2020-09-26T10:1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mencari</w:t>
            </w:r>
            <w:proofErr w:type="spellEnd"/>
            <w:r w:rsidRPr="00651FE6">
              <w:rPr>
                <w:rFonts w:ascii="Times New Roman" w:eastAsia="Times New Roman" w:hAnsi="Times New Roman" w:cs="Times New Roman"/>
                <w:szCs w:val="24"/>
                <w:rPrChange w:id="68" w:author="Windows User" w:date="2020-09-26T10:1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651FE6">
              <w:rPr>
                <w:rFonts w:ascii="Times New Roman" w:eastAsia="Times New Roman" w:hAnsi="Times New Roman" w:cs="Times New Roman"/>
                <w:szCs w:val="24"/>
                <w:rPrChange w:id="69" w:author="Windows User" w:date="2020-09-26T10:1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Pr="00651FE6">
              <w:rPr>
                <w:rFonts w:ascii="Times New Roman" w:eastAsia="Times New Roman" w:hAnsi="Times New Roman" w:cs="Times New Roman"/>
                <w:szCs w:val="24"/>
                <w:rPrChange w:id="70" w:author="Windows User" w:date="2020-09-26T10:1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651FE6">
              <w:rPr>
                <w:rFonts w:ascii="Times New Roman" w:eastAsia="Times New Roman" w:hAnsi="Times New Roman" w:cs="Times New Roman"/>
                <w:szCs w:val="24"/>
                <w:rPrChange w:id="71" w:author="Windows User" w:date="2020-09-26T10:1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651FE6">
              <w:rPr>
                <w:rFonts w:ascii="Times New Roman" w:eastAsia="Times New Roman" w:hAnsi="Times New Roman" w:cs="Times New Roman"/>
                <w:szCs w:val="24"/>
                <w:rPrChange w:id="72" w:author="Windows User" w:date="2020-09-26T10:1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651FE6">
              <w:rPr>
                <w:rFonts w:ascii="Times New Roman" w:eastAsia="Times New Roman" w:hAnsi="Times New Roman" w:cs="Times New Roman"/>
                <w:szCs w:val="24"/>
                <w:rPrChange w:id="73" w:author="Windows User" w:date="2020-09-26T10:1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r w:rsidRPr="00651FE6">
              <w:rPr>
                <w:rFonts w:ascii="Times New Roman" w:eastAsia="Times New Roman" w:hAnsi="Times New Roman" w:cs="Times New Roman"/>
                <w:szCs w:val="24"/>
                <w:rPrChange w:id="74" w:author="Windows User" w:date="2020-09-26T10:1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651FE6">
              <w:rPr>
                <w:rFonts w:ascii="Times New Roman" w:eastAsia="Times New Roman" w:hAnsi="Times New Roman" w:cs="Times New Roman"/>
                <w:szCs w:val="24"/>
                <w:rPrChange w:id="75" w:author="Windows User" w:date="2020-09-26T10:1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651FE6">
              <w:rPr>
                <w:rFonts w:ascii="Times New Roman" w:eastAsia="Times New Roman" w:hAnsi="Times New Roman" w:cs="Times New Roman"/>
                <w:szCs w:val="24"/>
                <w:rPrChange w:id="76" w:author="Windows User" w:date="2020-09-26T10:1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77" w:author="Windows User" w:date="2020-09-26T10:17:00Z">
              <w:r w:rsidR="00651FE6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78" w:author="Windows User" w:date="2020-09-26T10:17:00Z">
              <w:r w:rsidRPr="00EC6F38" w:rsidDel="00651FE6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</w:t>
            </w:r>
            <w:ins w:id="79" w:author="Windows User" w:date="2020-09-26T10:17:00Z">
              <w:r w:rsidR="00651FE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80" w:author="Windows User" w:date="2020-09-26T10:18:00Z">
              <w:r w:rsidR="00651FE6">
                <w:rPr>
                  <w:rFonts w:ascii="Times New Roman" w:eastAsia="Times New Roman" w:hAnsi="Times New Roman" w:cs="Times New Roman"/>
                  <w:szCs w:val="24"/>
                </w:rPr>
                <w:t>lima</w:t>
              </w:r>
            </w:ins>
            <w:del w:id="81" w:author="Windows User" w:date="2020-09-26T10:18:00Z">
              <w:r w:rsidRPr="00EC6F38" w:rsidDel="00651FE6">
                <w:rPr>
                  <w:rFonts w:ascii="Times New Roman" w:eastAsia="Times New Roman" w:hAnsi="Times New Roman" w:cs="Times New Roman"/>
                  <w:szCs w:val="24"/>
                </w:rPr>
                <w:delText>5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2" w:author="Windows User" w:date="2020-09-26T10:18:00Z">
              <w:r w:rsidR="00651FE6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83" w:author="Windows User" w:date="2020-09-26T10:18:00Z">
              <w:r w:rsidR="00651FE6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84" w:author="Windows User" w:date="2020-09-26T10:18:00Z">
              <w:r w:rsidRPr="00EC6F38" w:rsidDel="00651FE6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5" w:author="Windows User" w:date="2020-09-26T10:19:00Z">
              <w:r w:rsidR="00651FE6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86" w:author="Windows User" w:date="2020-09-26T10:19:00Z">
              <w:r w:rsidRPr="00EC6F38" w:rsidDel="00651FE6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651FE6">
              <w:rPr>
                <w:rFonts w:ascii="Times New Roman" w:eastAsia="Times New Roman" w:hAnsi="Times New Roman" w:cs="Times New Roman"/>
                <w:szCs w:val="24"/>
                <w:highlight w:val="yellow"/>
                <w:rPrChange w:id="87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mu</w:t>
            </w:r>
            <w:ins w:id="88" w:author="Windows User" w:date="2020-09-26T10:19:00Z">
              <w:r w:rsidR="00651FE6" w:rsidRPr="00651FE6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89" w:author="Windows User" w:date="2020-09-26T10:1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n</w:t>
              </w:r>
            </w:ins>
            <w:r w:rsidRPr="00651FE6">
              <w:rPr>
                <w:rFonts w:ascii="Times New Roman" w:eastAsia="Times New Roman" w:hAnsi="Times New Roman" w:cs="Times New Roman"/>
                <w:szCs w:val="24"/>
                <w:highlight w:val="yellow"/>
                <w:rPrChange w:id="90" w:author="Windows User" w:date="2020-09-26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del w:id="91" w:author="Windows User" w:date="2020-09-26T10:19:00Z">
              <w:r w:rsidRPr="00EC6F38" w:rsidDel="00651FE6">
                <w:rPr>
                  <w:rFonts w:ascii="Times New Roman" w:eastAsia="Times New Roman" w:hAnsi="Times New Roman" w:cs="Times New Roman"/>
                  <w:szCs w:val="24"/>
                </w:rPr>
                <w:delText xml:space="preserve"> pengaplikasian</w:delText>
              </w:r>
            </w:del>
            <w:ins w:id="92" w:author="Windows User" w:date="2020-09-26T10:19:00Z">
              <w:r w:rsidR="00651FE6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  <w:r w:rsidR="00651FE6" w:rsidRPr="00EC6F38">
                <w:rPr>
                  <w:rFonts w:ascii="Times New Roman" w:eastAsia="Times New Roman" w:hAnsi="Times New Roman" w:cs="Times New Roman"/>
                  <w:szCs w:val="24"/>
                </w:rPr>
                <w:t>engaplikasi</w:t>
              </w:r>
              <w:r w:rsidR="00651FE6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  <w:r w:rsidR="00651FE6" w:rsidRPr="00EC6F38">
                <w:rPr>
                  <w:rFonts w:ascii="Times New Roman" w:eastAsia="Times New Roman" w:hAnsi="Times New Roman" w:cs="Times New Roman"/>
                  <w:szCs w:val="24"/>
                </w:rPr>
                <w:t>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ins w:id="93" w:author="Windows User" w:date="2020-09-26T10:20:00Z">
              <w:r w:rsidR="00651FE6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94" w:author="Windows User" w:date="2020-09-26T10:20:00Z">
              <w:r w:rsidRPr="00EC6F38" w:rsidDel="00651FE6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95" w:author="Windows User" w:date="2020-09-26T10:20:00Z">
              <w:r w:rsidR="00651FE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96" w:author="Windows User" w:date="2020-09-26T10:20:00Z">
              <w:r w:rsidR="00651FE6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97" w:author="Windows User" w:date="2020-09-26T10:20:00Z">
              <w:r w:rsidR="00651FE6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98" w:author="Windows User" w:date="2020-09-26T10:20:00Z">
              <w:r w:rsidRPr="00EC6F38" w:rsidDel="00651FE6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9" w:author="Windows User" w:date="2020-09-26T10:20:00Z">
              <w:r w:rsidR="00651FE6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100" w:author="Windows User" w:date="2020-09-26T10:20:00Z">
              <w:r w:rsidRPr="00EC6F38" w:rsidDel="00651FE6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ins w:id="101" w:author="Windows User" w:date="2020-09-26T10:21:00Z">
              <w:r w:rsidR="00651FE6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02" w:author="Windows User" w:date="2020-09-26T10:21:00Z">
              <w:r w:rsidRPr="00EC6F38" w:rsidDel="00651FE6">
                <w:rPr>
                  <w:rFonts w:ascii="Times New Roman" w:eastAsia="Times New Roman" w:hAnsi="Times New Roman" w:cs="Times New Roman"/>
                  <w:szCs w:val="24"/>
                </w:rPr>
                <w:delText xml:space="preserve">. </w:delText>
              </w:r>
            </w:del>
            <w:proofErr w:type="spellStart"/>
            <w:ins w:id="103" w:author="Windows User" w:date="2020-09-26T10:21:00Z">
              <w:r w:rsidR="00651FE6"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</w:ins>
            <w:bookmarkStart w:id="104" w:name="_GoBack"/>
            <w:bookmarkEnd w:id="104"/>
            <w:del w:id="105" w:author="Windows User" w:date="2020-09-26T10:21:00Z">
              <w:r w:rsidRPr="00EC6F38" w:rsidDel="00651FE6">
                <w:rPr>
                  <w:rFonts w:ascii="Times New Roman" w:eastAsia="Times New Roman" w:hAnsi="Times New Roman" w:cs="Times New Roman"/>
                  <w:szCs w:val="24"/>
                </w:rPr>
                <w:delText>D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651FE6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EC912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4</cp:revision>
  <dcterms:created xsi:type="dcterms:W3CDTF">2020-08-26T22:03:00Z</dcterms:created>
  <dcterms:modified xsi:type="dcterms:W3CDTF">2020-09-26T03:21:00Z</dcterms:modified>
</cp:coreProperties>
</file>