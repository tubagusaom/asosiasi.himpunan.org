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98E" w:rsidRDefault="005E498E" w:rsidP="005E498E">
            <w:pPr>
              <w:spacing w:line="480" w:lineRule="auto"/>
              <w:rPr>
                <w:ins w:id="0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ins w:id="1" w:author="hp" w:date="2020-08-05T11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5E498E" w:rsidRDefault="005E498E" w:rsidP="005E498E">
            <w:pPr>
              <w:spacing w:line="480" w:lineRule="auto"/>
              <w:rPr>
                <w:ins w:id="2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ins w:id="3" w:author="hp" w:date="2020-08-05T11:3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5E498E" w:rsidRPr="00A16D9B" w:rsidRDefault="005E498E" w:rsidP="005E498E">
            <w:pPr>
              <w:spacing w:line="480" w:lineRule="auto"/>
              <w:rPr>
                <w:ins w:id="4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ins w:id="5" w:author="hp" w:date="2020-08-05T11:3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5E498E" w:rsidRPr="00A16D9B" w:rsidRDefault="005E498E" w:rsidP="005E498E">
            <w:pPr>
              <w:spacing w:line="480" w:lineRule="auto"/>
              <w:rPr>
                <w:ins w:id="6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ins w:id="7" w:author="hp" w:date="2020-08-05T11:3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5E498E" w:rsidRDefault="005E498E" w:rsidP="005E498E">
            <w:pPr>
              <w:spacing w:line="480" w:lineRule="auto"/>
              <w:rPr>
                <w:ins w:id="8" w:author="hp" w:date="2020-08-05T11:36:00Z"/>
                <w:rFonts w:ascii="Times New Roman" w:hAnsi="Times New Roman" w:cs="Times New Roman"/>
                <w:sz w:val="24"/>
                <w:szCs w:val="24"/>
              </w:rPr>
            </w:pPr>
            <w:ins w:id="9" w:author="hp" w:date="2020-08-05T11:3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5E498E" w:rsidRPr="00A16D9B" w:rsidRDefault="005E498E" w:rsidP="005E498E">
            <w:pPr>
              <w:spacing w:line="480" w:lineRule="auto"/>
              <w:rPr>
                <w:ins w:id="10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ins w:id="11" w:author="hp" w:date="2020-08-05T11:3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  <w:bookmarkStart w:id="12" w:name="_GoBack"/>
            <w:bookmarkEnd w:id="12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Del="005E498E" w:rsidRDefault="007952C3" w:rsidP="00E0626E">
            <w:pPr>
              <w:spacing w:line="480" w:lineRule="auto"/>
              <w:rPr>
                <w:del w:id="13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del w:id="14" w:author="hp" w:date="2020-08-05T11:35:00Z"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5E498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5E498E" w:rsidRDefault="007952C3" w:rsidP="00E0626E">
            <w:pPr>
              <w:spacing w:line="480" w:lineRule="auto"/>
              <w:rPr>
                <w:del w:id="15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del w:id="16" w:author="hp" w:date="2020-08-05T11:35:00Z"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5E498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5E498E" w:rsidRDefault="007952C3" w:rsidP="00E0626E">
            <w:pPr>
              <w:spacing w:line="480" w:lineRule="auto"/>
              <w:rPr>
                <w:del w:id="17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del w:id="18" w:author="hp" w:date="2020-08-05T11:35:00Z"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5E498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5E498E" w:rsidRDefault="007952C3" w:rsidP="00E0626E">
            <w:pPr>
              <w:spacing w:line="480" w:lineRule="auto"/>
              <w:rPr>
                <w:del w:id="19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del w:id="20" w:author="hp" w:date="2020-08-05T11:35:00Z"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5E498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5E498E" w:rsidRDefault="007952C3" w:rsidP="00E0626E">
            <w:pPr>
              <w:spacing w:line="480" w:lineRule="auto"/>
              <w:rPr>
                <w:del w:id="21" w:author="hp" w:date="2020-08-05T11:34:00Z"/>
                <w:rFonts w:ascii="Times New Roman" w:hAnsi="Times New Roman" w:cs="Times New Roman"/>
                <w:sz w:val="24"/>
                <w:szCs w:val="24"/>
              </w:rPr>
            </w:pPr>
            <w:del w:id="22" w:author="hp" w:date="2020-08-05T11:34:00Z"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5E498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5E498E" w:rsidRDefault="007952C3" w:rsidP="00E0626E">
            <w:pPr>
              <w:spacing w:line="480" w:lineRule="auto"/>
              <w:rPr>
                <w:del w:id="23" w:author="hp" w:date="2020-08-05T11:35:00Z"/>
                <w:rFonts w:ascii="Times New Roman" w:hAnsi="Times New Roman" w:cs="Times New Roman"/>
                <w:sz w:val="24"/>
                <w:szCs w:val="24"/>
              </w:rPr>
            </w:pPr>
            <w:del w:id="24" w:author="hp" w:date="2020-08-05T11:35:00Z"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5E498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5E498E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5E498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5" w:author="hp" w:date="2020-08-05T11:35:00Z">
                <w:pPr>
                  <w:spacing w:line="312" w:lineRule="auto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E498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D07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2020-08-05T04:36:00Z</dcterms:modified>
</cp:coreProperties>
</file>