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07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03FE37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072893" w14:textId="77777777" w:rsidR="007952C3" w:rsidRDefault="007952C3"/>
    <w:p w14:paraId="63AC540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96F634F" w14:textId="77777777" w:rsidTr="00E0626E">
        <w:tc>
          <w:tcPr>
            <w:tcW w:w="9350" w:type="dxa"/>
          </w:tcPr>
          <w:p w14:paraId="6520D42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8CCA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0507B7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C3DD3" w14:textId="77777777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6FC7BB9" w14:textId="77777777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2371A0" w14:textId="77777777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CAE610" w14:textId="190E87EC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0" w:author="ASUS Zenbook" w:date="2022-03-09T10:21:00Z">
              <w:r w:rsidRPr="00A16D9B" w:rsidDel="002816F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="002816F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281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BE8AC9D" w14:textId="0670B2F8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1" w:author="ASUS Zenbook" w:date="2022-03-09T10:23:00Z">
              <w:r w:rsidR="002816F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32AA5F" w14:textId="45B3BF37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2" w:author="ASUS Zenbook" w:date="2022-03-09T10:23:00Z">
              <w:r w:rsidRPr="00A16D9B" w:rsidDel="002816F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3" w:author="ASUS Zenbook" w:date="2022-03-09T10:23:00Z">
              <w:r w:rsidR="002816F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BEE636" w14:textId="77777777" w:rsidR="007952C3" w:rsidRPr="00A16D9B" w:rsidRDefault="007952C3" w:rsidP="002816FC">
            <w:pPr>
              <w:spacing w:line="48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8928E7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41BADE" w14:textId="77777777" w:rsidR="007952C3" w:rsidRDefault="007952C3"/>
    <w:p w14:paraId="61AAC970" w14:textId="77777777" w:rsidR="007952C3" w:rsidRDefault="007952C3"/>
    <w:p w14:paraId="6FFEB204" w14:textId="77777777" w:rsidR="007952C3" w:rsidRDefault="007952C3"/>
    <w:p w14:paraId="1900259D" w14:textId="77777777" w:rsidR="007952C3" w:rsidRDefault="007952C3"/>
    <w:p w14:paraId="35AFA9B7" w14:textId="77777777" w:rsidR="007952C3" w:rsidRDefault="007952C3"/>
    <w:p w14:paraId="2F0E955E" w14:textId="77777777" w:rsidR="007952C3" w:rsidRDefault="007952C3"/>
    <w:p w14:paraId="5D85005A" w14:textId="77777777" w:rsidR="007952C3" w:rsidRDefault="007952C3"/>
    <w:p w14:paraId="526B684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 Zenbook">
    <w15:presenceInfo w15:providerId="Windows Live" w15:userId="e8ed4c3f5d90d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816FC"/>
    <w:rsid w:val="0042167F"/>
    <w:rsid w:val="007952C3"/>
    <w:rsid w:val="00924DF5"/>
    <w:rsid w:val="00A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AB8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8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Zenbook</cp:lastModifiedBy>
  <cp:revision>3</cp:revision>
  <dcterms:created xsi:type="dcterms:W3CDTF">2022-03-09T03:19:00Z</dcterms:created>
  <dcterms:modified xsi:type="dcterms:W3CDTF">2022-03-09T03:24:00Z</dcterms:modified>
</cp:coreProperties>
</file>