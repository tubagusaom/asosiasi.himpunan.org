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3D68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0C6B0D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17A53D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CEE1F23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62D73FC" w14:textId="77777777" w:rsidR="00927764" w:rsidRPr="0094076B" w:rsidRDefault="00927764" w:rsidP="00927764">
      <w:pPr>
        <w:rPr>
          <w:rFonts w:ascii="Cambria" w:hAnsi="Cambria"/>
        </w:rPr>
      </w:pPr>
    </w:p>
    <w:p w14:paraId="18C73E2D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EA8FD98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415815E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9E12DB1" wp14:editId="5EA2BDD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0C21F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5F40A5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commentRangeEnd w:id="0"/>
      <w:proofErr w:type="spellEnd"/>
      <w:r w:rsidR="0017196F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E3D4E5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0F4772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"/>
      <w:r w:rsidR="0017196F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"/>
      <w:r w:rsidR="0017196F">
        <w:rPr>
          <w:rStyle w:val="CommentReference"/>
        </w:rPr>
        <w:commentReference w:id="2"/>
      </w:r>
    </w:p>
    <w:p w14:paraId="6D8B77BE" w14:textId="0DEE12D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17196F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commentRangeEnd w:id="4"/>
      <w:proofErr w:type="spellEnd"/>
      <w:r w:rsidR="0017196F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commentRangeEnd w:id="5"/>
      <w:r w:rsidR="0017196F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commentRangeEnd w:id="6"/>
      <w:proofErr w:type="spellEnd"/>
      <w:r w:rsidR="0017196F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7" w:author="Rina rahayu" w:date="2021-12-16T09:18:00Z">
        <w:r w:rsidR="0017196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7196F">
          <w:rPr>
            <w:rFonts w:ascii="Times New Roman" w:eastAsia="Times New Roman" w:hAnsi="Times New Roman" w:cs="Times New Roman"/>
            <w:sz w:val="24"/>
            <w:szCs w:val="24"/>
          </w:rPr>
          <w:t>Kenapa</w:t>
        </w:r>
      </w:ins>
      <w:proofErr w:type="spellEnd"/>
    </w:p>
    <w:p w14:paraId="1A7DA1F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0BA865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C1D2F6" w14:textId="0F93289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4A73">
        <w:rPr>
          <w:rFonts w:ascii="Times New Roman" w:eastAsia="Times New Roman" w:hAnsi="Times New Roman" w:cs="Times New Roman"/>
          <w:strike/>
          <w:sz w:val="24"/>
          <w:szCs w:val="24"/>
          <w:rPrChange w:id="8" w:author="Rina rahayu" w:date="2021-12-16T09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yang </w:t>
      </w:r>
      <w:proofErr w:type="spellStart"/>
      <w:r w:rsidRPr="00AE4A73">
        <w:rPr>
          <w:rFonts w:ascii="Times New Roman" w:eastAsia="Times New Roman" w:hAnsi="Times New Roman" w:cs="Times New Roman"/>
          <w:strike/>
          <w:sz w:val="24"/>
          <w:szCs w:val="24"/>
          <w:rPrChange w:id="9" w:author="Rina rahayu" w:date="2021-12-16T09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AE4A73">
        <w:rPr>
          <w:rFonts w:ascii="Times New Roman" w:eastAsia="Times New Roman" w:hAnsi="Times New Roman" w:cs="Times New Roman"/>
          <w:strike/>
          <w:sz w:val="24"/>
          <w:szCs w:val="24"/>
          <w:rPrChange w:id="10" w:author="Rina rahayu" w:date="2021-12-16T09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4A73">
        <w:rPr>
          <w:rFonts w:ascii="Times New Roman" w:eastAsia="Times New Roman" w:hAnsi="Times New Roman" w:cs="Times New Roman"/>
          <w:strike/>
          <w:sz w:val="24"/>
          <w:szCs w:val="24"/>
          <w:rPrChange w:id="11" w:author="Rina rahayu" w:date="2021-12-16T09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4A73">
        <w:rPr>
          <w:rFonts w:ascii="Times New Roman" w:eastAsia="Times New Roman" w:hAnsi="Times New Roman" w:cs="Times New Roman"/>
          <w:strike/>
          <w:sz w:val="24"/>
          <w:szCs w:val="24"/>
          <w:rPrChange w:id="12" w:author="Rina rahayu" w:date="2021-12-16T09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4 </w:t>
      </w:r>
      <w:proofErr w:type="spellStart"/>
      <w:r w:rsidRPr="00AE4A73">
        <w:rPr>
          <w:rFonts w:ascii="Times New Roman" w:eastAsia="Times New Roman" w:hAnsi="Times New Roman" w:cs="Times New Roman"/>
          <w:strike/>
          <w:sz w:val="24"/>
          <w:szCs w:val="24"/>
          <w:rPrChange w:id="13" w:author="Rina rahayu" w:date="2021-12-16T09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4A73">
        <w:rPr>
          <w:rFonts w:ascii="Times New Roman" w:eastAsia="Times New Roman" w:hAnsi="Times New Roman" w:cs="Times New Roman"/>
          <w:strike/>
          <w:sz w:val="24"/>
          <w:szCs w:val="24"/>
          <w:rPrChange w:id="14" w:author="Rina rahayu" w:date="2021-12-16T09:2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satu-dua</w:t>
      </w:r>
      <w:proofErr w:type="spellEnd"/>
      <w:r w:rsidRPr="00AE4A73">
        <w:rPr>
          <w:rFonts w:ascii="Times New Roman" w:eastAsia="Times New Roman" w:hAnsi="Times New Roman" w:cs="Times New Roman"/>
          <w:strike/>
          <w:sz w:val="24"/>
          <w:szCs w:val="24"/>
          <w:rPrChange w:id="15" w:author="Rina rahayu" w:date="2021-12-16T09:2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4A73">
        <w:rPr>
          <w:rFonts w:ascii="Times New Roman" w:eastAsia="Times New Roman" w:hAnsi="Times New Roman" w:cs="Times New Roman"/>
          <w:strike/>
          <w:sz w:val="24"/>
          <w:szCs w:val="24"/>
          <w:rPrChange w:id="16" w:author="Rina rahayu" w:date="2021-12-16T09:2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biji</w:t>
      </w:r>
      <w:proofErr w:type="spellEnd"/>
      <w:r w:rsidRPr="00AE4A73">
        <w:rPr>
          <w:rFonts w:ascii="Times New Roman" w:eastAsia="Times New Roman" w:hAnsi="Times New Roman" w:cs="Times New Roman"/>
          <w:strike/>
          <w:sz w:val="24"/>
          <w:szCs w:val="24"/>
          <w:rPrChange w:id="17" w:author="Rina rahayu" w:date="2021-12-16T09:2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eh </w:t>
      </w:r>
      <w:proofErr w:type="spellStart"/>
      <w:r w:rsidRPr="00AE4A73">
        <w:rPr>
          <w:rFonts w:ascii="Times New Roman" w:eastAsia="Times New Roman" w:hAnsi="Times New Roman" w:cs="Times New Roman"/>
          <w:strike/>
          <w:sz w:val="24"/>
          <w:szCs w:val="24"/>
          <w:rPrChange w:id="18" w:author="Rina rahayu" w:date="2021-12-16T09:2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AE4A73">
        <w:rPr>
          <w:rFonts w:ascii="Times New Roman" w:eastAsia="Times New Roman" w:hAnsi="Times New Roman" w:cs="Times New Roman"/>
          <w:strike/>
          <w:sz w:val="24"/>
          <w:szCs w:val="24"/>
          <w:rPrChange w:id="19" w:author="Rina rahayu" w:date="2021-12-16T09:2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E4A73">
        <w:rPr>
          <w:rFonts w:ascii="Times New Roman" w:eastAsia="Times New Roman" w:hAnsi="Times New Roman" w:cs="Times New Roman"/>
          <w:strike/>
          <w:sz w:val="24"/>
          <w:szCs w:val="24"/>
          <w:rPrChange w:id="20" w:author="Rina rahayu" w:date="2021-12-16T09:2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</w:t>
      </w:r>
      <w:r w:rsidRPr="00AE4A73">
        <w:rPr>
          <w:rFonts w:ascii="Times New Roman" w:eastAsia="Times New Roman" w:hAnsi="Times New Roman" w:cs="Times New Roman"/>
          <w:strike/>
          <w:sz w:val="24"/>
          <w:szCs w:val="24"/>
          <w:rPrChange w:id="21" w:author="Rina rahayu" w:date="2021-12-16T09:2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  <w:ins w:id="22" w:author="Rina rahayu" w:date="2021-12-16T09:23:00Z">
        <w:r w:rsidR="00AE4A73">
          <w:rPr>
            <w:rFonts w:ascii="Times New Roman" w:eastAsia="Times New Roman" w:hAnsi="Times New Roman" w:cs="Times New Roman"/>
            <w:strike/>
            <w:sz w:val="24"/>
            <w:szCs w:val="24"/>
          </w:rPr>
          <w:t xml:space="preserve"> </w:t>
        </w:r>
        <w:proofErr w:type="spellStart"/>
        <w:r w:rsidR="00AE4A73" w:rsidRPr="00AE4A73">
          <w:rPr>
            <w:rFonts w:ascii="Times New Roman" w:eastAsia="Times New Roman" w:hAnsi="Times New Roman" w:cs="Times New Roman"/>
            <w:sz w:val="24"/>
            <w:szCs w:val="24"/>
            <w:rPrChange w:id="23" w:author="Rina rahayu" w:date="2021-12-16T09:23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t>buah</w:t>
        </w:r>
      </w:ins>
      <w:proofErr w:type="spellEnd"/>
    </w:p>
    <w:p w14:paraId="1CC7092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4"/>
      <w:r w:rsidR="00AE4A73">
        <w:rPr>
          <w:rStyle w:val="CommentReference"/>
        </w:rPr>
        <w:commentReference w:id="2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AB6D24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4A73">
        <w:rPr>
          <w:rFonts w:ascii="Times New Roman" w:eastAsia="Times New Roman" w:hAnsi="Times New Roman" w:cs="Times New Roman"/>
          <w:strike/>
          <w:sz w:val="24"/>
          <w:szCs w:val="24"/>
          <w:rPrChange w:id="25" w:author="Rina rahayu" w:date="2021-12-16T09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532A">
        <w:rPr>
          <w:rFonts w:ascii="Times New Roman" w:eastAsia="Times New Roman" w:hAnsi="Times New Roman" w:cs="Times New Roman"/>
          <w:strike/>
          <w:sz w:val="24"/>
          <w:szCs w:val="24"/>
          <w:rPrChange w:id="26" w:author="Rina rahayu" w:date="2021-12-16T09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digoreng</w:t>
      </w:r>
      <w:proofErr w:type="spellEnd"/>
      <w:r w:rsidRPr="00E8532A">
        <w:rPr>
          <w:rFonts w:ascii="Times New Roman" w:eastAsia="Times New Roman" w:hAnsi="Times New Roman" w:cs="Times New Roman"/>
          <w:strike/>
          <w:sz w:val="24"/>
          <w:szCs w:val="24"/>
          <w:rPrChange w:id="27" w:author="Rina rahayu" w:date="2021-12-16T09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8532A">
        <w:rPr>
          <w:rFonts w:ascii="Times New Roman" w:eastAsia="Times New Roman" w:hAnsi="Times New Roman" w:cs="Times New Roman"/>
          <w:strike/>
          <w:sz w:val="24"/>
          <w:szCs w:val="24"/>
          <w:rPrChange w:id="28" w:author="Rina rahayu" w:date="2021-12-16T09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dadakan</w:t>
      </w:r>
      <w:proofErr w:type="spellEnd"/>
      <w:r w:rsidRPr="00E8532A">
        <w:rPr>
          <w:rFonts w:ascii="Times New Roman" w:eastAsia="Times New Roman" w:hAnsi="Times New Roman" w:cs="Times New Roman"/>
          <w:strike/>
          <w:sz w:val="24"/>
          <w:szCs w:val="24"/>
          <w:rPrChange w:id="29" w:author="Rina rahayu" w:date="2021-12-16T09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alias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commentRangeEnd w:id="30"/>
      <w:r w:rsidR="00E8532A">
        <w:rPr>
          <w:rStyle w:val="CommentReference"/>
        </w:rPr>
        <w:commentReference w:id="3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2AE58C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3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1"/>
      <w:r w:rsidR="00E8532A">
        <w:rPr>
          <w:rStyle w:val="CommentReference"/>
        </w:rPr>
        <w:commentReference w:id="3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2"/>
      <w:proofErr w:type="spellStart"/>
      <w:r w:rsidRPr="00E8532A">
        <w:rPr>
          <w:rFonts w:ascii="Times New Roman" w:eastAsia="Times New Roman" w:hAnsi="Times New Roman" w:cs="Times New Roman"/>
          <w:strike/>
          <w:sz w:val="24"/>
          <w:szCs w:val="24"/>
          <w:rPrChange w:id="33" w:author="Rina rahayu" w:date="2021-12-16T09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2"/>
      <w:r w:rsidR="00E8532A">
        <w:rPr>
          <w:rStyle w:val="CommentReference"/>
        </w:rPr>
        <w:commentReference w:id="3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8532A">
        <w:rPr>
          <w:rFonts w:ascii="Times New Roman" w:eastAsia="Times New Roman" w:hAnsi="Times New Roman" w:cs="Times New Roman"/>
          <w:strike/>
          <w:sz w:val="24"/>
          <w:szCs w:val="24"/>
          <w:rPrChange w:id="34" w:author="Rina rahayu" w:date="2021-12-16T09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8532A">
        <w:rPr>
          <w:rFonts w:ascii="Times New Roman" w:eastAsia="Times New Roman" w:hAnsi="Times New Roman" w:cs="Times New Roman"/>
          <w:strike/>
          <w:sz w:val="24"/>
          <w:szCs w:val="24"/>
          <w:rPrChange w:id="35" w:author="Rina rahayu" w:date="2021-12-16T09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r w:rsidRPr="00E8532A">
        <w:rPr>
          <w:rFonts w:ascii="Times New Roman" w:eastAsia="Times New Roman" w:hAnsi="Times New Roman" w:cs="Times New Roman"/>
          <w:strike/>
          <w:sz w:val="24"/>
          <w:szCs w:val="24"/>
          <w:rPrChange w:id="36" w:author="Rina rahayu" w:date="2021-12-16T09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E8532A">
        <w:rPr>
          <w:rFonts w:ascii="Times New Roman" w:eastAsia="Times New Roman" w:hAnsi="Times New Roman" w:cs="Times New Roman"/>
          <w:strike/>
          <w:sz w:val="24"/>
          <w:szCs w:val="24"/>
          <w:rPrChange w:id="37" w:author="Rina rahayu" w:date="2021-12-16T09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E8532A">
        <w:rPr>
          <w:rFonts w:ascii="Times New Roman" w:eastAsia="Times New Roman" w:hAnsi="Times New Roman" w:cs="Times New Roman"/>
          <w:strike/>
          <w:sz w:val="24"/>
          <w:szCs w:val="24"/>
          <w:rPrChange w:id="38" w:author="Rina rahayu" w:date="2021-12-16T09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8532A">
        <w:rPr>
          <w:rFonts w:ascii="Times New Roman" w:eastAsia="Times New Roman" w:hAnsi="Times New Roman" w:cs="Times New Roman"/>
          <w:strike/>
          <w:sz w:val="24"/>
          <w:szCs w:val="24"/>
          <w:rPrChange w:id="39" w:author="Rina rahayu" w:date="2021-12-16T09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kira</w:t>
      </w:r>
      <w:proofErr w:type="spellEnd"/>
      <w:r w:rsidRPr="00E8532A">
        <w:rPr>
          <w:rFonts w:ascii="Times New Roman" w:eastAsia="Times New Roman" w:hAnsi="Times New Roman" w:cs="Times New Roman"/>
          <w:strike/>
          <w:sz w:val="24"/>
          <w:szCs w:val="24"/>
          <w:rPrChange w:id="40" w:author="Rina rahayu" w:date="2021-12-16T09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8532A">
        <w:rPr>
          <w:rFonts w:ascii="Times New Roman" w:eastAsia="Times New Roman" w:hAnsi="Times New Roman" w:cs="Times New Roman"/>
          <w:strike/>
          <w:sz w:val="24"/>
          <w:szCs w:val="24"/>
          <w:rPrChange w:id="41" w:author="Rina rahayu" w:date="2021-12-16T09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ternyata</w:t>
      </w:r>
      <w:proofErr w:type="spellEnd"/>
      <w:r w:rsidRPr="00E8532A">
        <w:rPr>
          <w:rFonts w:ascii="Times New Roman" w:eastAsia="Times New Roman" w:hAnsi="Times New Roman" w:cs="Times New Roman"/>
          <w:strike/>
          <w:sz w:val="24"/>
          <w:szCs w:val="24"/>
          <w:rPrChange w:id="42" w:author="Rina rahayu" w:date="2021-12-16T09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8532A">
        <w:rPr>
          <w:rFonts w:ascii="Times New Roman" w:eastAsia="Times New Roman" w:hAnsi="Times New Roman" w:cs="Times New Roman"/>
          <w:strike/>
          <w:sz w:val="24"/>
          <w:szCs w:val="24"/>
          <w:rPrChange w:id="43" w:author="Rina rahayu" w:date="2021-12-16T09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E8532A">
        <w:rPr>
          <w:rFonts w:ascii="Times New Roman" w:eastAsia="Times New Roman" w:hAnsi="Times New Roman" w:cs="Times New Roman"/>
          <w:strike/>
          <w:sz w:val="24"/>
          <w:szCs w:val="24"/>
          <w:rPrChange w:id="44" w:author="Rina rahayu" w:date="2021-12-16T09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8532A">
        <w:rPr>
          <w:rFonts w:ascii="Times New Roman" w:eastAsia="Times New Roman" w:hAnsi="Times New Roman" w:cs="Times New Roman"/>
          <w:strike/>
          <w:sz w:val="24"/>
          <w:szCs w:val="24"/>
          <w:rPrChange w:id="45" w:author="Rina rahayu" w:date="2021-12-16T09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sedingin</w:t>
      </w:r>
      <w:proofErr w:type="spellEnd"/>
      <w:r w:rsidRPr="00E8532A">
        <w:rPr>
          <w:rFonts w:ascii="Times New Roman" w:eastAsia="Times New Roman" w:hAnsi="Times New Roman" w:cs="Times New Roman"/>
          <w:strike/>
          <w:sz w:val="24"/>
          <w:szCs w:val="24"/>
          <w:rPrChange w:id="46" w:author="Rina rahayu" w:date="2021-12-16T09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8532A">
        <w:rPr>
          <w:rFonts w:ascii="Times New Roman" w:eastAsia="Times New Roman" w:hAnsi="Times New Roman" w:cs="Times New Roman"/>
          <w:strike/>
          <w:sz w:val="24"/>
          <w:szCs w:val="24"/>
          <w:rPrChange w:id="47" w:author="Rina rahayu" w:date="2021-12-16T09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kenyataannya</w:t>
      </w:r>
      <w:proofErr w:type="spellEnd"/>
      <w:r w:rsidRPr="00E8532A">
        <w:rPr>
          <w:rFonts w:ascii="Times New Roman" w:eastAsia="Times New Roman" w:hAnsi="Times New Roman" w:cs="Times New Roman"/>
          <w:strike/>
          <w:sz w:val="24"/>
          <w:szCs w:val="24"/>
          <w:rPrChange w:id="48" w:author="Rina rahayu" w:date="2021-12-16T09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E8532A">
        <w:rPr>
          <w:rFonts w:ascii="Times New Roman" w:eastAsia="Times New Roman" w:hAnsi="Times New Roman" w:cs="Times New Roman"/>
          <w:strike/>
          <w:sz w:val="24"/>
          <w:szCs w:val="24"/>
          <w:rPrChange w:id="49" w:author="Rina rahayu" w:date="2021-12-16T09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E8532A">
        <w:rPr>
          <w:rFonts w:ascii="Times New Roman" w:eastAsia="Times New Roman" w:hAnsi="Times New Roman" w:cs="Times New Roman"/>
          <w:strike/>
          <w:sz w:val="24"/>
          <w:szCs w:val="24"/>
          <w:rPrChange w:id="50" w:author="Rina rahayu" w:date="2021-12-16T09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~</w:t>
      </w:r>
    </w:p>
    <w:p w14:paraId="2590490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DC5156">
        <w:rPr>
          <w:rFonts w:ascii="Times New Roman" w:eastAsia="Times New Roman" w:hAnsi="Times New Roman" w:cs="Times New Roman"/>
          <w:b/>
          <w:bCs/>
          <w:strike/>
          <w:sz w:val="24"/>
          <w:szCs w:val="24"/>
          <w:rPrChange w:id="51" w:author="Rina rahayu" w:date="2021-12-16T09:30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commentRangeEnd w:id="52"/>
      <w:proofErr w:type="spellEnd"/>
      <w:r w:rsidR="00DC5156">
        <w:rPr>
          <w:rStyle w:val="CommentReference"/>
        </w:rPr>
        <w:commentReference w:id="5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5156">
        <w:rPr>
          <w:rFonts w:ascii="Times New Roman" w:eastAsia="Times New Roman" w:hAnsi="Times New Roman" w:cs="Times New Roman"/>
          <w:strike/>
          <w:sz w:val="24"/>
          <w:szCs w:val="24"/>
          <w:rPrChange w:id="53" w:author="Rina rahayu" w:date="2021-12-16T09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DC5156">
        <w:rPr>
          <w:rFonts w:ascii="Times New Roman" w:eastAsia="Times New Roman" w:hAnsi="Times New Roman" w:cs="Times New Roman"/>
          <w:strike/>
          <w:sz w:val="24"/>
          <w:szCs w:val="24"/>
          <w:rPrChange w:id="54" w:author="Rina rahayu" w:date="2021-12-16T09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2B4E1B5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r w:rsidRPr="00DC5156">
        <w:rPr>
          <w:rFonts w:ascii="Times New Roman" w:eastAsia="Times New Roman" w:hAnsi="Times New Roman" w:cs="Times New Roman"/>
          <w:strike/>
          <w:sz w:val="24"/>
          <w:szCs w:val="24"/>
          <w:rPrChange w:id="55" w:author="Rina rahayu" w:date="2021-12-16T09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156">
        <w:rPr>
          <w:rFonts w:ascii="Times New Roman" w:eastAsia="Times New Roman" w:hAnsi="Times New Roman" w:cs="Times New Roman"/>
          <w:strike/>
          <w:sz w:val="24"/>
          <w:szCs w:val="24"/>
          <w:rPrChange w:id="56" w:author="Rina rahayu" w:date="2021-12-16T09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r w:rsidRPr="00DC5156">
        <w:rPr>
          <w:rFonts w:ascii="Times New Roman" w:eastAsia="Times New Roman" w:hAnsi="Times New Roman" w:cs="Times New Roman"/>
          <w:strike/>
          <w:sz w:val="24"/>
          <w:szCs w:val="24"/>
          <w:rPrChange w:id="57" w:author="Rina rahayu" w:date="2021-12-16T09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156">
        <w:rPr>
          <w:rFonts w:ascii="Times New Roman" w:eastAsia="Times New Roman" w:hAnsi="Times New Roman" w:cs="Times New Roman"/>
          <w:strike/>
          <w:sz w:val="24"/>
          <w:szCs w:val="24"/>
          <w:rPrChange w:id="58" w:author="Rina rahayu" w:date="2021-12-16T09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E7C6A6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5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</w:t>
      </w:r>
      <w:commentRangeEnd w:id="59"/>
      <w:r w:rsidR="00DC5156">
        <w:rPr>
          <w:rStyle w:val="CommentReference"/>
        </w:rPr>
        <w:commentReference w:id="5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commentRangeStart w:id="60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60"/>
      <w:r w:rsidR="00DC5156">
        <w:rPr>
          <w:rStyle w:val="CommentReference"/>
        </w:rPr>
        <w:commentReference w:id="6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r w:rsidRPr="00DC5156">
        <w:rPr>
          <w:rFonts w:ascii="Times New Roman" w:eastAsia="Times New Roman" w:hAnsi="Times New Roman" w:cs="Times New Roman"/>
          <w:strike/>
          <w:sz w:val="24"/>
          <w:szCs w:val="24"/>
          <w:rPrChange w:id="61" w:author="Rina rahayu" w:date="2021-12-16T09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Akan </w:t>
      </w:r>
      <w:proofErr w:type="spellStart"/>
      <w:r w:rsidRPr="00DC5156">
        <w:rPr>
          <w:rFonts w:ascii="Times New Roman" w:eastAsia="Times New Roman" w:hAnsi="Times New Roman" w:cs="Times New Roman"/>
          <w:strike/>
          <w:sz w:val="24"/>
          <w:szCs w:val="24"/>
          <w:rPrChange w:id="62" w:author="Rina rahayu" w:date="2021-12-16T09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0A7398" w14:textId="77777777" w:rsidR="00927764" w:rsidRPr="00DC515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  <w:rPrChange w:id="63" w:author="Rina rahayu" w:date="2021-12-16T09:3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commentRangeEnd w:id="64"/>
      <w:r w:rsidR="00DC5156">
        <w:rPr>
          <w:rStyle w:val="CommentReference"/>
        </w:rPr>
        <w:commentReference w:id="6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6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commentRangeEnd w:id="65"/>
      <w:proofErr w:type="spellEnd"/>
      <w:r w:rsidR="00DC5156">
        <w:rPr>
          <w:rStyle w:val="CommentReference"/>
        </w:rPr>
        <w:commentReference w:id="65"/>
      </w:r>
      <w:r w:rsidRPr="00DC5156">
        <w:rPr>
          <w:rFonts w:ascii="Times New Roman" w:eastAsia="Times New Roman" w:hAnsi="Times New Roman" w:cs="Times New Roman"/>
          <w:strike/>
          <w:sz w:val="24"/>
          <w:szCs w:val="24"/>
          <w:rPrChange w:id="66" w:author="Rina rahayu" w:date="2021-12-16T09:3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Yang </w:t>
      </w:r>
      <w:proofErr w:type="spellStart"/>
      <w:r w:rsidRPr="00DC5156">
        <w:rPr>
          <w:rFonts w:ascii="Times New Roman" w:eastAsia="Times New Roman" w:hAnsi="Times New Roman" w:cs="Times New Roman"/>
          <w:strike/>
          <w:sz w:val="24"/>
          <w:szCs w:val="24"/>
          <w:rPrChange w:id="67" w:author="Rina rahayu" w:date="2021-12-16T09:3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penting</w:t>
      </w:r>
      <w:proofErr w:type="spellEnd"/>
      <w:r w:rsidRPr="00DC5156">
        <w:rPr>
          <w:rFonts w:ascii="Times New Roman" w:eastAsia="Times New Roman" w:hAnsi="Times New Roman" w:cs="Times New Roman"/>
          <w:strike/>
          <w:sz w:val="24"/>
          <w:szCs w:val="24"/>
          <w:rPrChange w:id="68" w:author="Rina rahayu" w:date="2021-12-16T09:3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DC5156">
        <w:rPr>
          <w:rFonts w:ascii="Times New Roman" w:eastAsia="Times New Roman" w:hAnsi="Times New Roman" w:cs="Times New Roman"/>
          <w:strike/>
          <w:sz w:val="24"/>
          <w:szCs w:val="24"/>
          <w:rPrChange w:id="69" w:author="Rina rahayu" w:date="2021-12-16T09:3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enak</w:t>
      </w:r>
      <w:proofErr w:type="spellEnd"/>
      <w:r w:rsidRPr="00DC5156">
        <w:rPr>
          <w:rFonts w:ascii="Times New Roman" w:eastAsia="Times New Roman" w:hAnsi="Times New Roman" w:cs="Times New Roman"/>
          <w:strike/>
          <w:sz w:val="24"/>
          <w:szCs w:val="24"/>
          <w:rPrChange w:id="70" w:author="Rina rahayu" w:date="2021-12-16T09:3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DC5156">
        <w:rPr>
          <w:rFonts w:ascii="Times New Roman" w:eastAsia="Times New Roman" w:hAnsi="Times New Roman" w:cs="Times New Roman"/>
          <w:strike/>
          <w:sz w:val="24"/>
          <w:szCs w:val="24"/>
          <w:rPrChange w:id="71" w:author="Rina rahayu" w:date="2021-12-16T09:3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DC5156">
        <w:rPr>
          <w:rFonts w:ascii="Times New Roman" w:eastAsia="Times New Roman" w:hAnsi="Times New Roman" w:cs="Times New Roman"/>
          <w:strike/>
          <w:sz w:val="24"/>
          <w:szCs w:val="24"/>
          <w:rPrChange w:id="72" w:author="Rina rahayu" w:date="2021-12-16T09:3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DC5156">
        <w:rPr>
          <w:rFonts w:ascii="Times New Roman" w:eastAsia="Times New Roman" w:hAnsi="Times New Roman" w:cs="Times New Roman"/>
          <w:strike/>
          <w:sz w:val="24"/>
          <w:szCs w:val="24"/>
          <w:rPrChange w:id="73" w:author="Rina rahayu" w:date="2021-12-16T09:3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belakangan</w:t>
      </w:r>
      <w:proofErr w:type="spellEnd"/>
      <w:r w:rsidRPr="00DC5156">
        <w:rPr>
          <w:rFonts w:ascii="Times New Roman" w:eastAsia="Times New Roman" w:hAnsi="Times New Roman" w:cs="Times New Roman"/>
          <w:strike/>
          <w:sz w:val="24"/>
          <w:szCs w:val="24"/>
          <w:rPrChange w:id="74" w:author="Rina rahayu" w:date="2021-12-16T09:3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4A014C0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7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75"/>
      <w:r w:rsidR="00291B0F">
        <w:rPr>
          <w:rStyle w:val="CommentReference"/>
        </w:rPr>
        <w:commentReference w:id="7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ECEC97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commentRangeStart w:id="7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76"/>
      <w:r w:rsidR="00291B0F">
        <w:rPr>
          <w:rStyle w:val="CommentReference"/>
        </w:rPr>
        <w:commentReference w:id="7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E14A08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77"/>
      <w:r w:rsidR="00291B0F">
        <w:rPr>
          <w:rStyle w:val="CommentReference"/>
        </w:rPr>
        <w:commentReference w:id="77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commentRangeStart w:id="7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78"/>
      <w:r w:rsidR="00291B0F">
        <w:rPr>
          <w:rStyle w:val="CommentReference"/>
        </w:rPr>
        <w:commentReference w:id="78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85FD01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commentRangeEnd w:id="79"/>
      <w:proofErr w:type="spellEnd"/>
      <w:r w:rsidR="00291B0F">
        <w:rPr>
          <w:rStyle w:val="CommentReference"/>
        </w:rPr>
        <w:commentReference w:id="7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1B0F">
        <w:rPr>
          <w:rFonts w:ascii="Times New Roman" w:eastAsia="Times New Roman" w:hAnsi="Times New Roman" w:cs="Times New Roman"/>
          <w:strike/>
          <w:sz w:val="24"/>
          <w:szCs w:val="24"/>
          <w:rPrChange w:id="80" w:author="Rina rahayu" w:date="2021-12-16T09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1"/>
      <w:r w:rsidR="00291B0F">
        <w:rPr>
          <w:rStyle w:val="CommentReference"/>
        </w:rPr>
        <w:commentReference w:id="8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2"/>
      <w:r w:rsidR="00291B0F">
        <w:rPr>
          <w:rStyle w:val="CommentReference"/>
        </w:rPr>
        <w:commentReference w:id="82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EBDA7F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91B0F">
        <w:rPr>
          <w:rFonts w:ascii="Times New Roman" w:eastAsia="Times New Roman" w:hAnsi="Times New Roman" w:cs="Times New Roman"/>
          <w:strike/>
          <w:sz w:val="24"/>
          <w:szCs w:val="24"/>
          <w:rPrChange w:id="83" w:author="Rina rahayu" w:date="2021-12-16T09:3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HAHA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CE08FE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DFCA7F2" w14:textId="77777777" w:rsidR="00927764" w:rsidRPr="00C50A1E" w:rsidRDefault="00927764" w:rsidP="00927764"/>
    <w:p w14:paraId="20C3B666" w14:textId="77777777" w:rsidR="00927764" w:rsidRPr="005A045A" w:rsidRDefault="00927764" w:rsidP="00927764">
      <w:pPr>
        <w:rPr>
          <w:i/>
        </w:rPr>
      </w:pPr>
    </w:p>
    <w:p w14:paraId="0F39257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E5F5233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ina rahayu" w:date="2021-12-16T09:15:00Z" w:initials="Rr">
    <w:p w14:paraId="25D40103" w14:textId="2A15B62E" w:rsidR="0017196F" w:rsidRDefault="0017196F">
      <w:pPr>
        <w:pStyle w:val="CommentText"/>
      </w:pPr>
      <w:r>
        <w:rPr>
          <w:rStyle w:val="CommentReference"/>
        </w:rPr>
        <w:annotationRef/>
      </w:r>
      <w:proofErr w:type="spellStart"/>
      <w:r>
        <w:t>Tetap</w:t>
      </w:r>
      <w:proofErr w:type="spellEnd"/>
      <w:r>
        <w:t xml:space="preserve"> </w:t>
      </w:r>
      <w:proofErr w:type="spellStart"/>
      <w:r>
        <w:t>berteman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1" w:author="Rina rahayu" w:date="2021-12-16T09:16:00Z" w:initials="Rr">
    <w:p w14:paraId="38AD2FE4" w14:textId="3D296240" w:rsidR="0017196F" w:rsidRDefault="0017196F">
      <w:pPr>
        <w:pStyle w:val="CommentText"/>
      </w:pPr>
      <w:r>
        <w:rPr>
          <w:rStyle w:val="CommentReference"/>
        </w:rPr>
        <w:annotationRef/>
      </w:r>
      <w:proofErr w:type="spellStart"/>
      <w:r>
        <w:t>Saja</w:t>
      </w:r>
      <w:proofErr w:type="spellEnd"/>
      <w:r>
        <w:t xml:space="preserve">, </w:t>
      </w:r>
      <w:proofErr w:type="spellStart"/>
      <w:r>
        <w:t>walaupun</w:t>
      </w:r>
      <w:proofErr w:type="spellEnd"/>
    </w:p>
  </w:comment>
  <w:comment w:id="2" w:author="Rina rahayu" w:date="2021-12-16T09:19:00Z" w:initials="Rr">
    <w:p w14:paraId="6AB91EF0" w14:textId="5F19D995" w:rsidR="0017196F" w:rsidRDefault="0017196F">
      <w:pPr>
        <w:pStyle w:val="CommentText"/>
      </w:pPr>
      <w:r>
        <w:rPr>
          <w:rStyle w:val="CommentReference"/>
        </w:rPr>
        <w:annotationRef/>
      </w:r>
      <w:proofErr w:type="spellStart"/>
      <w:r>
        <w:t>Letakkan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3" w:author="Rina rahayu" w:date="2021-12-16T09:17:00Z" w:initials="Rr">
    <w:p w14:paraId="5FD51FFE" w14:textId="08723CDA" w:rsidR="0017196F" w:rsidRDefault="0017196F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</w:p>
  </w:comment>
  <w:comment w:id="4" w:author="Rina rahayu" w:date="2021-12-16T09:17:00Z" w:initials="Rr">
    <w:p w14:paraId="76471C17" w14:textId="6AF0EC4E" w:rsidR="0017196F" w:rsidRDefault="0017196F">
      <w:pPr>
        <w:pStyle w:val="CommentText"/>
      </w:pPr>
      <w:r>
        <w:rPr>
          <w:rStyle w:val="CommentReference"/>
        </w:rPr>
        <w:annotationRef/>
      </w:r>
      <w:proofErr w:type="spellStart"/>
      <w:r>
        <w:t>pilih</w:t>
      </w:r>
      <w:proofErr w:type="spellEnd"/>
      <w:r>
        <w:t xml:space="preserve"> kata </w:t>
      </w:r>
      <w:proofErr w:type="spellStart"/>
      <w:r>
        <w:t>baku</w:t>
      </w:r>
      <w:proofErr w:type="spellEnd"/>
    </w:p>
  </w:comment>
  <w:comment w:id="5" w:author="Rina rahayu" w:date="2021-12-16T09:18:00Z" w:initials="Rr">
    <w:p w14:paraId="0A58D18B" w14:textId="43A46A34" w:rsidR="0017196F" w:rsidRDefault="0017196F">
      <w:pPr>
        <w:pStyle w:val="CommentText"/>
      </w:pPr>
      <w:r>
        <w:rPr>
          <w:rStyle w:val="CommentReference"/>
        </w:rPr>
        <w:annotationRef/>
      </w:r>
      <w:proofErr w:type="spellStart"/>
      <w:r>
        <w:t>begitu</w:t>
      </w:r>
      <w:proofErr w:type="spellEnd"/>
      <w:r>
        <w:t xml:space="preserve"> juga</w:t>
      </w:r>
    </w:p>
  </w:comment>
  <w:comment w:id="6" w:author="Rina rahayu" w:date="2021-12-16T09:18:00Z" w:initials="Rr">
    <w:p w14:paraId="4B125C1B" w14:textId="1FA24F77" w:rsidR="0017196F" w:rsidRDefault="0017196F">
      <w:pPr>
        <w:pStyle w:val="CommentText"/>
      </w:pPr>
      <w:r>
        <w:rPr>
          <w:rStyle w:val="CommentReference"/>
        </w:rPr>
        <w:annotationRef/>
      </w:r>
      <w:proofErr w:type="spellStart"/>
      <w:r>
        <w:t>makan</w:t>
      </w:r>
      <w:proofErr w:type="spellEnd"/>
      <w:r>
        <w:t xml:space="preserve">, </w:t>
      </w:r>
      <w:proofErr w:type="spellStart"/>
      <w:r>
        <w:t>ya</w:t>
      </w:r>
      <w:proofErr w:type="spellEnd"/>
      <w:r>
        <w:t>,</w:t>
      </w:r>
    </w:p>
  </w:comment>
  <w:comment w:id="24" w:author="Rina rahayu" w:date="2021-12-16T09:24:00Z" w:initials="Rr">
    <w:p w14:paraId="4436754B" w14:textId="1BE30141" w:rsidR="00AE4A73" w:rsidRDefault="00AE4A73">
      <w:pPr>
        <w:pStyle w:val="CommentText"/>
      </w:pPr>
      <w:r>
        <w:rPr>
          <w:rStyle w:val="CommentReference"/>
        </w:rPr>
        <w:annotationRef/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alasan</w:t>
      </w:r>
      <w:proofErr w:type="spellEnd"/>
    </w:p>
  </w:comment>
  <w:comment w:id="30" w:author="Rina rahayu" w:date="2021-12-16T09:26:00Z" w:initials="Rr">
    <w:p w14:paraId="302E7A41" w14:textId="395F5C6F" w:rsidR="00E8532A" w:rsidRDefault="00E8532A">
      <w:pPr>
        <w:pStyle w:val="CommentText"/>
      </w:pPr>
      <w:r>
        <w:rPr>
          <w:rStyle w:val="CommentReference"/>
        </w:rPr>
        <w:annotationRef/>
      </w:r>
    </w:p>
  </w:comment>
  <w:comment w:id="31" w:author="Rina rahayu" w:date="2021-12-16T09:28:00Z" w:initials="Rr">
    <w:p w14:paraId="7452DB59" w14:textId="1D89539D" w:rsidR="00E8532A" w:rsidRDefault="00E8532A">
      <w:pPr>
        <w:pStyle w:val="CommentText"/>
      </w:pPr>
      <w:r>
        <w:rPr>
          <w:rStyle w:val="CommentReference"/>
        </w:rPr>
        <w:annotationRef/>
      </w:r>
      <w:r>
        <w:t xml:space="preserve">rasa </w:t>
      </w:r>
    </w:p>
  </w:comment>
  <w:comment w:id="32" w:author="Rina rahayu" w:date="2021-12-16T09:29:00Z" w:initials="Rr">
    <w:p w14:paraId="6A3F3D85" w14:textId="0196D6C5" w:rsidR="00E8532A" w:rsidRDefault="00E8532A">
      <w:pPr>
        <w:pStyle w:val="CommentText"/>
      </w:pPr>
      <w:r>
        <w:rPr>
          <w:rStyle w:val="CommentReference"/>
        </w:rPr>
        <w:annotationRef/>
      </w:r>
      <w:proofErr w:type="spellStart"/>
      <w:r>
        <w:t>selalu</w:t>
      </w:r>
      <w:proofErr w:type="spellEnd"/>
    </w:p>
  </w:comment>
  <w:comment w:id="52" w:author="Rina rahayu" w:date="2021-12-16T09:30:00Z" w:initials="Rr">
    <w:p w14:paraId="168CC445" w14:textId="6FB0718B" w:rsidR="00DC5156" w:rsidRDefault="00DC5156">
      <w:pPr>
        <w:pStyle w:val="CommentText"/>
      </w:pPr>
      <w:r>
        <w:rPr>
          <w:rStyle w:val="CommentReference"/>
        </w:rPr>
        <w:annotationRef/>
      </w:r>
      <w:proofErr w:type="spellStart"/>
      <w:r>
        <w:t>berada</w:t>
      </w:r>
      <w:proofErr w:type="spellEnd"/>
    </w:p>
  </w:comment>
  <w:comment w:id="59" w:author="Rina rahayu" w:date="2021-12-16T09:33:00Z" w:initials="Rr">
    <w:p w14:paraId="756ABEFE" w14:textId="7DDBD6CC" w:rsidR="00DC5156" w:rsidRDefault="00DC5156">
      <w:pPr>
        <w:pStyle w:val="CommentText"/>
      </w:pPr>
      <w:r>
        <w:rPr>
          <w:rStyle w:val="CommentReference"/>
        </w:rPr>
        <w:annotationRef/>
      </w:r>
      <w:proofErr w:type="spellStart"/>
      <w:r>
        <w:t>jadikan</w:t>
      </w:r>
      <w:proofErr w:type="spellEnd"/>
      <w:r>
        <w:t xml:space="preserve"> 1 </w:t>
      </w:r>
      <w:proofErr w:type="spellStart"/>
      <w:r>
        <w:t>pargraf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diatasnya</w:t>
      </w:r>
      <w:proofErr w:type="spellEnd"/>
    </w:p>
  </w:comment>
  <w:comment w:id="60" w:author="Rina rahayu" w:date="2021-12-16T09:34:00Z" w:initials="Rr">
    <w:p w14:paraId="1F61FEA1" w14:textId="25AF3A09" w:rsidR="00DC5156" w:rsidRDefault="00DC5156">
      <w:pPr>
        <w:pStyle w:val="CommentText"/>
      </w:pPr>
      <w:r>
        <w:rPr>
          <w:rStyle w:val="CommentReference"/>
        </w:rPr>
        <w:annotationRef/>
      </w:r>
      <w:proofErr w:type="spellStart"/>
      <w:r>
        <w:t>sambung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sebelumnya</w:t>
      </w:r>
      <w:proofErr w:type="spellEnd"/>
    </w:p>
  </w:comment>
  <w:comment w:id="64" w:author="Rina rahayu" w:date="2021-12-16T09:34:00Z" w:initials="Rr">
    <w:p w14:paraId="153F1FEF" w14:textId="2806C444" w:rsidR="00DC5156" w:rsidRDefault="00DC5156">
      <w:pPr>
        <w:pStyle w:val="CommentText"/>
      </w:pPr>
      <w:r>
        <w:rPr>
          <w:rStyle w:val="CommentReference"/>
        </w:rPr>
        <w:annotationRef/>
      </w:r>
      <w:proofErr w:type="spellStart"/>
      <w:r>
        <w:t>satu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proofErr w:type="gramStart"/>
      <w:r>
        <w:t>tanda</w:t>
      </w:r>
      <w:proofErr w:type="spellEnd"/>
      <w:r>
        <w:t xml:space="preserve"> ,</w:t>
      </w:r>
      <w:proofErr w:type="gramEnd"/>
    </w:p>
  </w:comment>
  <w:comment w:id="65" w:author="Rina rahayu" w:date="2021-12-16T09:35:00Z" w:initials="Rr">
    <w:p w14:paraId="0E6A6FDC" w14:textId="479EC803" w:rsidR="00DC5156" w:rsidRDefault="00DC5156">
      <w:pPr>
        <w:pStyle w:val="CommentText"/>
      </w:pPr>
      <w:r>
        <w:rPr>
          <w:rStyle w:val="CommentReference"/>
        </w:rPr>
        <w:annotationRef/>
      </w:r>
      <w:r>
        <w:t>salah</w:t>
      </w:r>
    </w:p>
  </w:comment>
  <w:comment w:id="75" w:author="Rina rahayu" w:date="2021-12-16T09:35:00Z" w:initials="Rr">
    <w:p w14:paraId="44F767C0" w14:textId="0B29EFFF" w:rsidR="00291B0F" w:rsidRDefault="00291B0F">
      <w:pPr>
        <w:pStyle w:val="CommentText"/>
      </w:pPr>
      <w:r>
        <w:rPr>
          <w:rStyle w:val="CommentReference"/>
        </w:rPr>
        <w:annotationRef/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memulai</w:t>
      </w:r>
      <w:proofErr w:type="spellEnd"/>
    </w:p>
  </w:comment>
  <w:comment w:id="76" w:author="Rina rahayu" w:date="2021-12-16T09:36:00Z" w:initials="Rr">
    <w:p w14:paraId="6171FF0D" w14:textId="262D637D" w:rsidR="00291B0F" w:rsidRDefault="00291B0F">
      <w:pPr>
        <w:pStyle w:val="CommentText"/>
      </w:pPr>
      <w:r>
        <w:rPr>
          <w:rStyle w:val="CommentReference"/>
        </w:rPr>
        <w:annotationRef/>
      </w:r>
      <w:proofErr w:type="spellStart"/>
      <w:r>
        <w:t>cari</w:t>
      </w:r>
      <w:proofErr w:type="spellEnd"/>
      <w:r>
        <w:t xml:space="preserve"> kata lain</w:t>
      </w:r>
    </w:p>
  </w:comment>
  <w:comment w:id="77" w:author="Rina rahayu" w:date="2021-12-16T09:37:00Z" w:initials="Rr">
    <w:p w14:paraId="3FA7B306" w14:textId="4913A328" w:rsidR="00291B0F" w:rsidRDefault="00291B0F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78" w:author="Rina rahayu" w:date="2021-12-16T09:37:00Z" w:initials="Rr">
    <w:p w14:paraId="619FCD6A" w14:textId="513E19FA" w:rsidR="00291B0F" w:rsidRDefault="00291B0F">
      <w:pPr>
        <w:pStyle w:val="CommentText"/>
      </w:pPr>
      <w:r>
        <w:rPr>
          <w:rStyle w:val="CommentReference"/>
        </w:rPr>
        <w:annotationRef/>
      </w:r>
      <w:proofErr w:type="spellStart"/>
      <w:r>
        <w:t>Apa</w:t>
      </w:r>
      <w:proofErr w:type="spellEnd"/>
      <w:r>
        <w:t>?</w:t>
      </w:r>
    </w:p>
  </w:comment>
  <w:comment w:id="79" w:author="Rina rahayu" w:date="2021-12-16T09:37:00Z" w:initials="Rr">
    <w:p w14:paraId="21389042" w14:textId="39E80386" w:rsidR="00291B0F" w:rsidRDefault="00291B0F">
      <w:pPr>
        <w:pStyle w:val="CommentText"/>
      </w:pPr>
      <w:r>
        <w:rPr>
          <w:rStyle w:val="CommentReference"/>
        </w:rPr>
        <w:annotationRef/>
      </w:r>
      <w:r>
        <w:t xml:space="preserve">Nya </w:t>
      </w:r>
      <w:proofErr w:type="spellStart"/>
      <w:r>
        <w:t>sapa</w:t>
      </w:r>
      <w:proofErr w:type="spellEnd"/>
      <w:r>
        <w:t>?</w:t>
      </w:r>
    </w:p>
  </w:comment>
  <w:comment w:id="81" w:author="Rina rahayu" w:date="2021-12-16T09:38:00Z" w:initials="Rr">
    <w:p w14:paraId="4F5FB754" w14:textId="6C102779" w:rsidR="00291B0F" w:rsidRDefault="00291B0F">
      <w:pPr>
        <w:pStyle w:val="CommentText"/>
      </w:pPr>
      <w:r>
        <w:rPr>
          <w:rStyle w:val="CommentReference"/>
        </w:rPr>
        <w:annotationRef/>
      </w:r>
      <w:r>
        <w:t xml:space="preserve">1 </w:t>
      </w:r>
      <w:proofErr w:type="spellStart"/>
      <w:r>
        <w:t>kalimat</w:t>
      </w:r>
      <w:proofErr w:type="spellEnd"/>
    </w:p>
  </w:comment>
  <w:comment w:id="82" w:author="Rina rahayu" w:date="2021-12-16T09:38:00Z" w:initials="Rr">
    <w:p w14:paraId="18F7F023" w14:textId="45728AB9" w:rsidR="00291B0F" w:rsidRDefault="00291B0F">
      <w:pPr>
        <w:pStyle w:val="CommentText"/>
      </w:pPr>
      <w:r>
        <w:rPr>
          <w:rStyle w:val="CommentReference"/>
        </w:rPr>
        <w:annotationRef/>
      </w:r>
      <w:proofErr w:type="spellStart"/>
      <w:r>
        <w:t>Pilih</w:t>
      </w:r>
      <w:proofErr w:type="spellEnd"/>
      <w:r>
        <w:t xml:space="preserve"> kata lain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D40103" w15:done="0"/>
  <w15:commentEx w15:paraId="38AD2FE4" w15:done="0"/>
  <w15:commentEx w15:paraId="6AB91EF0" w15:done="0"/>
  <w15:commentEx w15:paraId="5FD51FFE" w15:done="0"/>
  <w15:commentEx w15:paraId="76471C17" w15:done="0"/>
  <w15:commentEx w15:paraId="0A58D18B" w15:done="0"/>
  <w15:commentEx w15:paraId="4B125C1B" w15:done="0"/>
  <w15:commentEx w15:paraId="4436754B" w15:done="0"/>
  <w15:commentEx w15:paraId="302E7A41" w15:done="0"/>
  <w15:commentEx w15:paraId="7452DB59" w15:done="0"/>
  <w15:commentEx w15:paraId="6A3F3D85" w15:done="0"/>
  <w15:commentEx w15:paraId="168CC445" w15:done="0"/>
  <w15:commentEx w15:paraId="756ABEFE" w15:done="0"/>
  <w15:commentEx w15:paraId="1F61FEA1" w15:done="0"/>
  <w15:commentEx w15:paraId="153F1FEF" w15:done="0"/>
  <w15:commentEx w15:paraId="0E6A6FDC" w15:done="0"/>
  <w15:commentEx w15:paraId="44F767C0" w15:done="0"/>
  <w15:commentEx w15:paraId="6171FF0D" w15:done="0"/>
  <w15:commentEx w15:paraId="3FA7B306" w15:done="0"/>
  <w15:commentEx w15:paraId="619FCD6A" w15:done="0"/>
  <w15:commentEx w15:paraId="21389042" w15:done="0"/>
  <w15:commentEx w15:paraId="4F5FB754" w15:done="0"/>
  <w15:commentEx w15:paraId="18F7F02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58243" w16cex:dateUtc="2021-12-16T02:15:00Z"/>
  <w16cex:commentExtensible w16cex:durableId="25658263" w16cex:dateUtc="2021-12-16T02:16:00Z"/>
  <w16cex:commentExtensible w16cex:durableId="2565831C" w16cex:dateUtc="2021-12-16T02:19:00Z"/>
  <w16cex:commentExtensible w16cex:durableId="256582A9" w16cex:dateUtc="2021-12-16T02:17:00Z"/>
  <w16cex:commentExtensible w16cex:durableId="256582B3" w16cex:dateUtc="2021-12-16T02:17:00Z"/>
  <w16cex:commentExtensible w16cex:durableId="256582CF" w16cex:dateUtc="2021-12-16T02:18:00Z"/>
  <w16cex:commentExtensible w16cex:durableId="256582E0" w16cex:dateUtc="2021-12-16T02:18:00Z"/>
  <w16cex:commentExtensible w16cex:durableId="25658455" w16cex:dateUtc="2021-12-16T02:24:00Z"/>
  <w16cex:commentExtensible w16cex:durableId="256584C1" w16cex:dateUtc="2021-12-16T02:26:00Z"/>
  <w16cex:commentExtensible w16cex:durableId="25658547" w16cex:dateUtc="2021-12-16T02:28:00Z"/>
  <w16cex:commentExtensible w16cex:durableId="25658581" w16cex:dateUtc="2021-12-16T02:29:00Z"/>
  <w16cex:commentExtensible w16cex:durableId="256585D0" w16cex:dateUtc="2021-12-16T02:30:00Z"/>
  <w16cex:commentExtensible w16cex:durableId="25658682" w16cex:dateUtc="2021-12-16T02:33:00Z"/>
  <w16cex:commentExtensible w16cex:durableId="25658698" w16cex:dateUtc="2021-12-16T02:34:00Z"/>
  <w16cex:commentExtensible w16cex:durableId="256586B8" w16cex:dateUtc="2021-12-16T02:34:00Z"/>
  <w16cex:commentExtensible w16cex:durableId="256586CE" w16cex:dateUtc="2021-12-16T02:35:00Z"/>
  <w16cex:commentExtensible w16cex:durableId="256586F1" w16cex:dateUtc="2021-12-16T02:35:00Z"/>
  <w16cex:commentExtensible w16cex:durableId="2565871E" w16cex:dateUtc="2021-12-16T02:36:00Z"/>
  <w16cex:commentExtensible w16cex:durableId="25658747" w16cex:dateUtc="2021-12-16T02:37:00Z"/>
  <w16cex:commentExtensible w16cex:durableId="2565874F" w16cex:dateUtc="2021-12-16T02:37:00Z"/>
  <w16cex:commentExtensible w16cex:durableId="2565875B" w16cex:dateUtc="2021-12-16T02:37:00Z"/>
  <w16cex:commentExtensible w16cex:durableId="2565877F" w16cex:dateUtc="2021-12-16T02:38:00Z"/>
  <w16cex:commentExtensible w16cex:durableId="25658787" w16cex:dateUtc="2021-12-16T02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D40103" w16cid:durableId="25658243"/>
  <w16cid:commentId w16cid:paraId="38AD2FE4" w16cid:durableId="25658263"/>
  <w16cid:commentId w16cid:paraId="6AB91EF0" w16cid:durableId="2565831C"/>
  <w16cid:commentId w16cid:paraId="5FD51FFE" w16cid:durableId="256582A9"/>
  <w16cid:commentId w16cid:paraId="76471C17" w16cid:durableId="256582B3"/>
  <w16cid:commentId w16cid:paraId="0A58D18B" w16cid:durableId="256582CF"/>
  <w16cid:commentId w16cid:paraId="4B125C1B" w16cid:durableId="256582E0"/>
  <w16cid:commentId w16cid:paraId="4436754B" w16cid:durableId="25658455"/>
  <w16cid:commentId w16cid:paraId="302E7A41" w16cid:durableId="256584C1"/>
  <w16cid:commentId w16cid:paraId="7452DB59" w16cid:durableId="25658547"/>
  <w16cid:commentId w16cid:paraId="6A3F3D85" w16cid:durableId="25658581"/>
  <w16cid:commentId w16cid:paraId="168CC445" w16cid:durableId="256585D0"/>
  <w16cid:commentId w16cid:paraId="756ABEFE" w16cid:durableId="25658682"/>
  <w16cid:commentId w16cid:paraId="1F61FEA1" w16cid:durableId="25658698"/>
  <w16cid:commentId w16cid:paraId="153F1FEF" w16cid:durableId="256586B8"/>
  <w16cid:commentId w16cid:paraId="0E6A6FDC" w16cid:durableId="256586CE"/>
  <w16cid:commentId w16cid:paraId="44F767C0" w16cid:durableId="256586F1"/>
  <w16cid:commentId w16cid:paraId="6171FF0D" w16cid:durableId="2565871E"/>
  <w16cid:commentId w16cid:paraId="3FA7B306" w16cid:durableId="25658747"/>
  <w16cid:commentId w16cid:paraId="619FCD6A" w16cid:durableId="2565874F"/>
  <w16cid:commentId w16cid:paraId="21389042" w16cid:durableId="2565875B"/>
  <w16cid:commentId w16cid:paraId="4F5FB754" w16cid:durableId="2565877F"/>
  <w16cid:commentId w16cid:paraId="18F7F023" w16cid:durableId="256587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37D35" w14:textId="77777777" w:rsidR="00FA1541" w:rsidRDefault="00FA1541">
      <w:r>
        <w:separator/>
      </w:r>
    </w:p>
  </w:endnote>
  <w:endnote w:type="continuationSeparator" w:id="0">
    <w:p w14:paraId="2BBAA98D" w14:textId="77777777" w:rsidR="00FA1541" w:rsidRDefault="00FA1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36D3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2214E10" w14:textId="77777777" w:rsidR="00941E77" w:rsidRDefault="00FA1541">
    <w:pPr>
      <w:pStyle w:val="Footer"/>
    </w:pPr>
  </w:p>
  <w:p w14:paraId="02BCA46B" w14:textId="77777777" w:rsidR="00941E77" w:rsidRDefault="00FA1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1447F" w14:textId="77777777" w:rsidR="00FA1541" w:rsidRDefault="00FA1541">
      <w:r>
        <w:separator/>
      </w:r>
    </w:p>
  </w:footnote>
  <w:footnote w:type="continuationSeparator" w:id="0">
    <w:p w14:paraId="104C8FC7" w14:textId="77777777" w:rsidR="00FA1541" w:rsidRDefault="00FA1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na rahayu">
    <w15:presenceInfo w15:providerId="Windows Live" w15:userId="29108d67f60002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7196F"/>
    <w:rsid w:val="00291B0F"/>
    <w:rsid w:val="0042167F"/>
    <w:rsid w:val="00924DF5"/>
    <w:rsid w:val="00927764"/>
    <w:rsid w:val="00AE4A73"/>
    <w:rsid w:val="00DC5156"/>
    <w:rsid w:val="00E8532A"/>
    <w:rsid w:val="00FA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8E108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17196F"/>
  </w:style>
  <w:style w:type="character" w:styleId="CommentReference">
    <w:name w:val="annotation reference"/>
    <w:basedOn w:val="DefaultParagraphFont"/>
    <w:uiPriority w:val="99"/>
    <w:semiHidden/>
    <w:unhideWhenUsed/>
    <w:rsid w:val="001719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9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9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9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9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Rina rahayu</cp:lastModifiedBy>
  <cp:revision>2</cp:revision>
  <dcterms:created xsi:type="dcterms:W3CDTF">2020-07-24T23:46:00Z</dcterms:created>
  <dcterms:modified xsi:type="dcterms:W3CDTF">2021-12-16T02:38:00Z</dcterms:modified>
</cp:coreProperties>
</file>