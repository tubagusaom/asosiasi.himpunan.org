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F642"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663F1D63"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1E574FE2" w14:textId="77777777" w:rsidR="00125355" w:rsidRPr="001D038C" w:rsidRDefault="00125355" w:rsidP="00125355">
      <w:pPr>
        <w:spacing w:after="0"/>
        <w:jc w:val="center"/>
        <w:rPr>
          <w:rFonts w:ascii="Minion Pro" w:hAnsi="Minion Pro"/>
          <w:b/>
          <w:sz w:val="36"/>
          <w:szCs w:val="36"/>
        </w:rPr>
      </w:pPr>
    </w:p>
    <w:p w14:paraId="16A060AE" w14:textId="77777777" w:rsidR="00125355" w:rsidRPr="001D038C" w:rsidRDefault="00125355" w:rsidP="00D8537A">
      <w:pPr>
        <w:pStyle w:val="ListParagraph"/>
        <w:numPr>
          <w:ilvl w:val="0"/>
          <w:numId w:val="3"/>
        </w:numPr>
        <w:rPr>
          <w:rFonts w:ascii="Minion Pro" w:hAnsi="Minion Pro"/>
        </w:rPr>
      </w:pPr>
      <w:proofErr w:type="spellStart"/>
      <w:r w:rsidRPr="001D038C">
        <w:rPr>
          <w:rFonts w:ascii="Minion Pro" w:hAnsi="Minion Pro"/>
        </w:rPr>
        <w:t>Lakukan</w:t>
      </w:r>
      <w:proofErr w:type="spellEnd"/>
      <w:r w:rsidRPr="001D038C">
        <w:rPr>
          <w:rFonts w:ascii="Minion Pro" w:hAnsi="Minion Pro"/>
        </w:rPr>
        <w:t xml:space="preserve"> </w:t>
      </w:r>
      <w:proofErr w:type="spellStart"/>
      <w:r w:rsidRPr="001D038C">
        <w:rPr>
          <w:rFonts w:ascii="Minion Pro" w:hAnsi="Minion Pro"/>
        </w:rPr>
        <w:t>swasunting</w:t>
      </w:r>
      <w:proofErr w:type="spellEnd"/>
      <w:r w:rsidRPr="001D038C">
        <w:rPr>
          <w:rFonts w:ascii="Minion Pro" w:hAnsi="Minion Pro"/>
        </w:rPr>
        <w:t xml:space="preserve"> </w:t>
      </w:r>
      <w:proofErr w:type="spellStart"/>
      <w:r w:rsidRPr="001D038C">
        <w:rPr>
          <w:rFonts w:ascii="Minion Pro" w:hAnsi="Minion Pro"/>
        </w:rPr>
        <w:t>secara</w:t>
      </w:r>
      <w:proofErr w:type="spellEnd"/>
      <w:r w:rsidRPr="001D038C">
        <w:rPr>
          <w:rFonts w:ascii="Minion Pro" w:hAnsi="Minion Pro"/>
        </w:rPr>
        <w:t xml:space="preserve"> digital </w:t>
      </w:r>
      <w:proofErr w:type="spellStart"/>
      <w:r w:rsidRPr="001D038C">
        <w:rPr>
          <w:rFonts w:ascii="Minion Pro" w:hAnsi="Minion Pro"/>
        </w:rPr>
        <w:t>dengan</w:t>
      </w:r>
      <w:proofErr w:type="spellEnd"/>
      <w:r w:rsidRPr="001D038C">
        <w:rPr>
          <w:rFonts w:ascii="Minion Pro" w:hAnsi="Minion Pro"/>
        </w:rPr>
        <w:t xml:space="preserve"> </w:t>
      </w:r>
      <w:proofErr w:type="spellStart"/>
      <w:r w:rsidRPr="001D038C">
        <w:rPr>
          <w:rFonts w:ascii="Minion Pro" w:hAnsi="Minion Pro"/>
        </w:rPr>
        <w:t>menggunakan</w:t>
      </w:r>
      <w:proofErr w:type="spellEnd"/>
      <w:r w:rsidRPr="001D038C">
        <w:rPr>
          <w:rFonts w:ascii="Minion Pro" w:hAnsi="Minion Pro"/>
        </w:rPr>
        <w:t xml:space="preserve"> </w:t>
      </w:r>
      <w:proofErr w:type="spellStart"/>
      <w:r w:rsidRPr="001D038C">
        <w:rPr>
          <w:rFonts w:ascii="Minion Pro" w:hAnsi="Minion Pro"/>
        </w:rPr>
        <w:t>fitur</w:t>
      </w:r>
      <w:proofErr w:type="spellEnd"/>
      <w:r w:rsidRPr="001D038C">
        <w:rPr>
          <w:rFonts w:ascii="Minion Pro" w:hAnsi="Minion Pro"/>
        </w:rPr>
        <w:t xml:space="preserve"> </w:t>
      </w:r>
      <w:r w:rsidRPr="001D038C">
        <w:rPr>
          <w:rFonts w:ascii="Minion Pro" w:hAnsi="Minion Pro"/>
          <w:i/>
        </w:rPr>
        <w:t>Review</w:t>
      </w:r>
      <w:r w:rsidRPr="001D038C">
        <w:rPr>
          <w:rFonts w:ascii="Minion Pro" w:hAnsi="Minion Pro"/>
        </w:rPr>
        <w:t xml:space="preserve"> (</w:t>
      </w:r>
      <w:proofErr w:type="spellStart"/>
      <w:r w:rsidRPr="001D038C">
        <w:rPr>
          <w:rFonts w:ascii="Minion Pro" w:hAnsi="Minion Pro"/>
        </w:rPr>
        <w:t>Peninjauan</w:t>
      </w:r>
      <w:proofErr w:type="spellEnd"/>
      <w:r w:rsidRPr="001D038C">
        <w:rPr>
          <w:rFonts w:ascii="Minion Pro" w:hAnsi="Minion Pro"/>
        </w:rPr>
        <w:t xml:space="preserve">) pada </w:t>
      </w:r>
      <w:proofErr w:type="spellStart"/>
      <w:r w:rsidRPr="001D038C">
        <w:rPr>
          <w:rFonts w:ascii="Minion Pro" w:hAnsi="Minion Pro"/>
        </w:rPr>
        <w:t>aplikasi</w:t>
      </w:r>
      <w:proofErr w:type="spellEnd"/>
      <w:r w:rsidRPr="001D038C">
        <w:rPr>
          <w:rFonts w:ascii="Minion Pro" w:hAnsi="Minion Pro"/>
        </w:rPr>
        <w:t xml:space="preserve"> Word. </w:t>
      </w:r>
      <w:proofErr w:type="spellStart"/>
      <w:r w:rsidRPr="001D038C">
        <w:rPr>
          <w:rFonts w:ascii="Minion Pro" w:hAnsi="Minion Pro"/>
        </w:rPr>
        <w:t>Aktifkan</w:t>
      </w:r>
      <w:proofErr w:type="spellEnd"/>
      <w:r w:rsidRPr="001D038C">
        <w:rPr>
          <w:rFonts w:ascii="Minion Pro" w:hAnsi="Minion Pro"/>
        </w:rPr>
        <w:t xml:space="preserve"> </w:t>
      </w:r>
      <w:r w:rsidRPr="001D038C">
        <w:rPr>
          <w:rFonts w:ascii="Minion Pro" w:hAnsi="Minion Pro"/>
          <w:i/>
        </w:rPr>
        <w:t>Track Changes</w:t>
      </w:r>
      <w:r w:rsidRPr="001D038C">
        <w:rPr>
          <w:rFonts w:ascii="Minion Pro" w:hAnsi="Minion Pro"/>
        </w:rPr>
        <w:t xml:space="preserve"> </w:t>
      </w:r>
      <w:proofErr w:type="spellStart"/>
      <w:r w:rsidRPr="001D038C">
        <w:rPr>
          <w:rFonts w:ascii="Minion Pro" w:hAnsi="Minion Pro"/>
        </w:rPr>
        <w:t>untuk</w:t>
      </w:r>
      <w:proofErr w:type="spellEnd"/>
      <w:r w:rsidRPr="001D038C">
        <w:rPr>
          <w:rFonts w:ascii="Minion Pro" w:hAnsi="Minion Pro"/>
        </w:rPr>
        <w:t xml:space="preserve"> </w:t>
      </w:r>
      <w:proofErr w:type="spellStart"/>
      <w:r w:rsidRPr="001D038C">
        <w:rPr>
          <w:rFonts w:ascii="Minion Pro" w:hAnsi="Minion Pro"/>
        </w:rPr>
        <w:t>menandai</w:t>
      </w:r>
      <w:proofErr w:type="spellEnd"/>
      <w:r w:rsidRPr="001D038C">
        <w:rPr>
          <w:rFonts w:ascii="Minion Pro" w:hAnsi="Minion Pro"/>
        </w:rPr>
        <w:t xml:space="preserve"> </w:t>
      </w:r>
      <w:proofErr w:type="spellStart"/>
      <w:r w:rsidRPr="001D038C">
        <w:rPr>
          <w:rFonts w:ascii="Minion Pro" w:hAnsi="Minion Pro"/>
        </w:rPr>
        <w:t>perbaikan</w:t>
      </w:r>
      <w:proofErr w:type="spellEnd"/>
      <w:r w:rsidRPr="001D038C">
        <w:rPr>
          <w:rFonts w:ascii="Minion Pro" w:hAnsi="Minion Pro"/>
        </w:rPr>
        <w:t xml:space="preserve"> yang Anda </w:t>
      </w:r>
      <w:proofErr w:type="spellStart"/>
      <w:r w:rsidRPr="001D038C">
        <w:rPr>
          <w:rFonts w:ascii="Minion Pro" w:hAnsi="Minion Pro"/>
        </w:rPr>
        <w:t>lakukan</w:t>
      </w:r>
      <w:proofErr w:type="spellEnd"/>
      <w:r w:rsidRPr="001D038C">
        <w:rPr>
          <w:rFonts w:ascii="Minion Pro" w:hAnsi="Minion Pro"/>
        </w:rPr>
        <w:t xml:space="preserve">. </w:t>
      </w:r>
    </w:p>
    <w:tbl>
      <w:tblPr>
        <w:tblStyle w:val="TableGrid"/>
        <w:tblW w:w="0" w:type="auto"/>
        <w:tblLook w:val="0420" w:firstRow="1" w:lastRow="0" w:firstColumn="0" w:lastColumn="0" w:noHBand="0" w:noVBand="1"/>
      </w:tblPr>
      <w:tblGrid>
        <w:gridCol w:w="9017"/>
      </w:tblGrid>
      <w:tr w:rsidR="00125355" w14:paraId="67D659DC" w14:textId="77777777" w:rsidTr="00821BA2">
        <w:tc>
          <w:tcPr>
            <w:tcW w:w="9350" w:type="dxa"/>
          </w:tcPr>
          <w:p w14:paraId="21A9A2F1" w14:textId="180D3DF5" w:rsidR="00125355" w:rsidRDefault="00125355" w:rsidP="00821BA2">
            <w:pPr>
              <w:pStyle w:val="Heading3"/>
              <w:rPr>
                <w:rFonts w:ascii="Times New Roman" w:hAnsi="Times New Roman"/>
                <w:sz w:val="48"/>
              </w:rPr>
            </w:pPr>
            <w:proofErr w:type="spellStart"/>
            <w:r>
              <w:lastRenderedPageBreak/>
              <w:t>Pembelajaran</w:t>
            </w:r>
            <w:proofErr w:type="spellEnd"/>
            <w:r>
              <w:t xml:space="preserve"> di Era </w:t>
            </w:r>
            <w:del w:id="0" w:author="user" w:date="2021-12-17T14:55:00Z">
              <w:r w:rsidDel="009C3247">
                <w:delText>"Revolusi Industri 4.0"</w:delText>
              </w:r>
            </w:del>
            <w:proofErr w:type="spellStart"/>
            <w:ins w:id="1" w:author="user" w:date="2021-12-17T14:55:00Z">
              <w:r w:rsidR="009C3247">
                <w:t>Revolusi</w:t>
              </w:r>
              <w:proofErr w:type="spellEnd"/>
              <w:r w:rsidR="009C3247">
                <w:t xml:space="preserve"> </w:t>
              </w:r>
              <w:proofErr w:type="spellStart"/>
              <w:r w:rsidR="009C3247">
                <w:t>Industri</w:t>
              </w:r>
              <w:proofErr w:type="spellEnd"/>
              <w:r w:rsidR="009C3247">
                <w:t xml:space="preserve"> 4.0</w:t>
              </w:r>
            </w:ins>
            <w:r>
              <w:t xml:space="preserve"> </w:t>
            </w:r>
            <w:proofErr w:type="spellStart"/>
            <w:r>
              <w:t>bagi</w:t>
            </w:r>
            <w:proofErr w:type="spellEnd"/>
            <w:r>
              <w:t xml:space="preserve"> Anak </w:t>
            </w:r>
            <w:proofErr w:type="spellStart"/>
            <w:r>
              <w:t>Usia</w:t>
            </w:r>
            <w:proofErr w:type="spellEnd"/>
            <w:r>
              <w:t xml:space="preserve"> Dini </w:t>
            </w:r>
          </w:p>
          <w:p w14:paraId="03DCC614"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Oleh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14:paraId="47A7AE87" w14:textId="215F7F44" w:rsidR="00125355" w:rsidRPr="00EC6F38" w:rsidRDefault="00125355" w:rsidP="009C3247">
            <w:pPr>
              <w:spacing w:before="100" w:beforeAutospacing="1" w:after="100" w:afterAutospacing="1" w:line="240" w:lineRule="auto"/>
              <w:contextualSpacing w:val="0"/>
              <w:jc w:val="both"/>
              <w:rPr>
                <w:rFonts w:ascii="Times New Roman" w:eastAsia="Times New Roman" w:hAnsi="Times New Roman" w:cs="Times New Roman"/>
                <w:szCs w:val="24"/>
              </w:rPr>
              <w:pPrChange w:id="2" w:author="user" w:date="2021-12-17T14:56:00Z">
                <w:pPr>
                  <w:spacing w:before="100" w:beforeAutospacing="1" w:after="100" w:afterAutospacing="1" w:line="240" w:lineRule="auto"/>
                  <w:contextualSpacing w:val="0"/>
                </w:pPr>
              </w:pPrChange>
            </w:pPr>
            <w:del w:id="3" w:author="user" w:date="2021-12-17T14:58:00Z">
              <w:r w:rsidRPr="00EC6F38" w:rsidDel="009C3247">
                <w:rPr>
                  <w:rFonts w:ascii="Times New Roman" w:eastAsia="Times New Roman" w:hAnsi="Times New Roman" w:cs="Times New Roman"/>
                  <w:szCs w:val="24"/>
                </w:rPr>
                <w:delText>Pada zaman ini</w:delText>
              </w:r>
            </w:del>
            <w:ins w:id="4" w:author="user" w:date="2021-12-17T14:58:00Z">
              <w:r w:rsidR="009C3247">
                <w:rPr>
                  <w:rFonts w:ascii="Times New Roman" w:eastAsia="Times New Roman" w:hAnsi="Times New Roman" w:cs="Times New Roman"/>
                  <w:szCs w:val="24"/>
                </w:rPr>
                <w:t xml:space="preserve">Zaman </w:t>
              </w:r>
              <w:proofErr w:type="spellStart"/>
              <w:r w:rsidR="009C3247">
                <w:rPr>
                  <w:rFonts w:ascii="Times New Roman" w:eastAsia="Times New Roman" w:hAnsi="Times New Roman" w:cs="Times New Roman"/>
                  <w:szCs w:val="24"/>
                </w:rPr>
                <w:t>sekarang</w:t>
              </w:r>
            </w:ins>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berada</w:t>
            </w:r>
            <w:proofErr w:type="spellEnd"/>
            <w:r w:rsidRPr="00EC6F38">
              <w:rPr>
                <w:rFonts w:ascii="Times New Roman" w:eastAsia="Times New Roman" w:hAnsi="Times New Roman" w:cs="Times New Roman"/>
                <w:szCs w:val="24"/>
              </w:rPr>
              <w:t xml:space="preserve"> pada zona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sangat </w:t>
            </w:r>
            <w:del w:id="5" w:author="user" w:date="2021-12-17T14:57:00Z">
              <w:r w:rsidRPr="00EC6F38" w:rsidDel="009C3247">
                <w:rPr>
                  <w:rFonts w:ascii="Times New Roman" w:eastAsia="Times New Roman" w:hAnsi="Times New Roman" w:cs="Times New Roman"/>
                  <w:szCs w:val="24"/>
                </w:rPr>
                <w:delText>extream</w:delText>
              </w:r>
            </w:del>
            <w:proofErr w:type="spellStart"/>
            <w:ins w:id="6" w:author="user" w:date="2021-12-17T14:57:00Z">
              <w:r w:rsidR="009C3247">
                <w:rPr>
                  <w:rFonts w:ascii="Times New Roman" w:eastAsia="Times New Roman" w:hAnsi="Times New Roman" w:cs="Times New Roman"/>
                  <w:szCs w:val="24"/>
                </w:rPr>
                <w:t>ekstrem</w:t>
              </w:r>
            </w:ins>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tiap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menit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detik</w:t>
            </w:r>
            <w:proofErr w:type="spellEnd"/>
            <w:r w:rsidRPr="00EC6F38">
              <w:rPr>
                <w:rFonts w:ascii="Times New Roman" w:eastAsia="Times New Roman" w:hAnsi="Times New Roman" w:cs="Times New Roman"/>
                <w:szCs w:val="24"/>
              </w:rPr>
              <w:t xml:space="preserve"> </w:t>
            </w:r>
            <w:del w:id="7" w:author="user" w:date="2021-12-17T14:57:00Z">
              <w:r w:rsidRPr="00EC6F38" w:rsidDel="009C3247">
                <w:rPr>
                  <w:rFonts w:ascii="Times New Roman" w:eastAsia="Times New Roman" w:hAnsi="Times New Roman" w:cs="Times New Roman"/>
                  <w:szCs w:val="24"/>
                </w:rPr>
                <w:delText xml:space="preserve">dia </w:delText>
              </w:r>
            </w:del>
            <w:del w:id="8" w:author="user" w:date="2021-12-17T14:59:00Z">
              <w:r w:rsidRPr="00EC6F38" w:rsidDel="00871BE7">
                <w:rPr>
                  <w:rFonts w:ascii="Times New Roman" w:eastAsia="Times New Roman" w:hAnsi="Times New Roman" w:cs="Times New Roman"/>
                  <w:szCs w:val="24"/>
                </w:rPr>
                <w:delText xml:space="preserve">akan </w:delText>
              </w:r>
            </w:del>
            <w:proofErr w:type="spellStart"/>
            <w:r w:rsidRPr="00EC6F38">
              <w:rPr>
                <w:rFonts w:ascii="Times New Roman" w:eastAsia="Times New Roman" w:hAnsi="Times New Roman" w:cs="Times New Roman"/>
                <w:szCs w:val="24"/>
              </w:rPr>
              <w:t>berubah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semakin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maju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sering</w:t>
            </w:r>
            <w:proofErr w:type="spellEnd"/>
            <w:r w:rsidRPr="00EC6F38">
              <w:rPr>
                <w:rFonts w:ascii="Times New Roman" w:eastAsia="Times New Roman" w:hAnsi="Times New Roman" w:cs="Times New Roman"/>
                <w:szCs w:val="24"/>
              </w:rPr>
              <w:t xml:space="preserve"> </w:t>
            </w:r>
            <w:del w:id="9" w:author="user" w:date="2021-12-17T14:58:00Z">
              <w:r w:rsidRPr="00EC6F38" w:rsidDel="009C3247">
                <w:rPr>
                  <w:rFonts w:ascii="Times New Roman" w:eastAsia="Times New Roman" w:hAnsi="Times New Roman" w:cs="Times New Roman"/>
                  <w:szCs w:val="24"/>
                </w:rPr>
                <w:delText>kita sebut</w:delText>
              </w:r>
            </w:del>
            <w:proofErr w:type="spellStart"/>
            <w:ins w:id="10" w:author="user" w:date="2021-12-17T14:58:00Z">
              <w:r w:rsidR="009C3247">
                <w:rPr>
                  <w:rFonts w:ascii="Times New Roman" w:eastAsia="Times New Roman" w:hAnsi="Times New Roman" w:cs="Times New Roman"/>
                  <w:szCs w:val="24"/>
                </w:rPr>
                <w:t>disebut</w:t>
              </w:r>
            </w:ins>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industry 4.0. </w:t>
            </w:r>
            <w:del w:id="11" w:author="user" w:date="2021-12-17T15:00:00Z">
              <w:r w:rsidRPr="00EC6F38" w:rsidDel="00871BE7">
                <w:rPr>
                  <w:rFonts w:ascii="Times New Roman" w:eastAsia="Times New Roman" w:hAnsi="Times New Roman" w:cs="Times New Roman"/>
                  <w:szCs w:val="24"/>
                </w:rPr>
                <w:delText>Istilah yang masih jarang kita dengar bahkan banyak yang masih awam</w:delText>
              </w:r>
            </w:del>
            <w:proofErr w:type="spellStart"/>
            <w:ins w:id="12" w:author="user" w:date="2021-12-17T14:59:00Z">
              <w:r w:rsidR="00871BE7">
                <w:rPr>
                  <w:rFonts w:ascii="Times New Roman" w:eastAsia="Times New Roman" w:hAnsi="Times New Roman" w:cs="Times New Roman"/>
                  <w:szCs w:val="24"/>
                </w:rPr>
                <w:t>Istilah</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ini</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masih</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jarang</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diden</w:t>
              </w:r>
            </w:ins>
            <w:ins w:id="13" w:author="user" w:date="2021-12-17T15:00:00Z">
              <w:r w:rsidR="00871BE7">
                <w:rPr>
                  <w:rFonts w:ascii="Times New Roman" w:eastAsia="Times New Roman" w:hAnsi="Times New Roman" w:cs="Times New Roman"/>
                  <w:szCs w:val="24"/>
                </w:rPr>
                <w:t>gar</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bahkan</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masih</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banyak</w:t>
              </w:r>
              <w:proofErr w:type="spellEnd"/>
              <w:r w:rsidR="00871BE7">
                <w:rPr>
                  <w:rFonts w:ascii="Times New Roman" w:eastAsia="Times New Roman" w:hAnsi="Times New Roman" w:cs="Times New Roman"/>
                  <w:szCs w:val="24"/>
                </w:rPr>
                <w:t xml:space="preserve"> yang </w:t>
              </w:r>
              <w:proofErr w:type="spellStart"/>
              <w:r w:rsidR="00871BE7">
                <w:rPr>
                  <w:rFonts w:ascii="Times New Roman" w:eastAsia="Times New Roman" w:hAnsi="Times New Roman" w:cs="Times New Roman"/>
                  <w:szCs w:val="24"/>
                </w:rPr>
                <w:t>merasa</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awam</w:t>
              </w:r>
            </w:ins>
            <w:proofErr w:type="spellEnd"/>
            <w:r w:rsidRPr="00EC6F38">
              <w:rPr>
                <w:rFonts w:ascii="Times New Roman" w:eastAsia="Times New Roman" w:hAnsi="Times New Roman" w:cs="Times New Roman"/>
                <w:szCs w:val="24"/>
              </w:rPr>
              <w:t>.</w:t>
            </w:r>
          </w:p>
          <w:p w14:paraId="06DF52E7" w14:textId="7E7EC038" w:rsidR="00125355" w:rsidRPr="00EC6F38" w:rsidRDefault="00125355" w:rsidP="009C3247">
            <w:pPr>
              <w:spacing w:before="100" w:beforeAutospacing="1" w:after="100" w:afterAutospacing="1" w:line="240" w:lineRule="auto"/>
              <w:contextualSpacing w:val="0"/>
              <w:jc w:val="both"/>
              <w:rPr>
                <w:rFonts w:ascii="Times New Roman" w:eastAsia="Times New Roman" w:hAnsi="Times New Roman" w:cs="Times New Roman"/>
                <w:szCs w:val="24"/>
              </w:rPr>
              <w:pPrChange w:id="14" w:author="user" w:date="2021-12-17T14:56:00Z">
                <w:pPr>
                  <w:spacing w:before="100" w:beforeAutospacing="1" w:after="100" w:afterAutospacing="1" w:line="240" w:lineRule="auto"/>
                  <w:contextualSpacing w:val="0"/>
                </w:pPr>
              </w:pPrChange>
            </w:pPr>
            <w:del w:id="15" w:author="user" w:date="2021-12-17T15:03:00Z">
              <w:r w:rsidRPr="00EC6F38" w:rsidDel="00871BE7">
                <w:rPr>
                  <w:rFonts w:ascii="Times New Roman" w:eastAsia="Times New Roman" w:hAnsi="Times New Roman" w:cs="Times New Roman"/>
                  <w:szCs w:val="24"/>
                </w:rPr>
                <w:delText>Bagi pendidik maupun peserta didik hari ini kita di siapkan untuk memasuki dunia kerja namun bukan lagi perkerja, tetapi kita di siapkan untuk membuat lapangan kerja baru yang belum tercipta, dengan menggunakan kemampuan teknologi dan ide kreatif kita.</w:delText>
              </w:r>
            </w:del>
            <w:proofErr w:type="spellStart"/>
            <w:ins w:id="16" w:author="user" w:date="2021-12-17T15:02:00Z">
              <w:r w:rsidR="00871BE7">
                <w:rPr>
                  <w:rFonts w:ascii="Times New Roman" w:eastAsia="Times New Roman" w:hAnsi="Times New Roman" w:cs="Times New Roman"/>
                  <w:szCs w:val="24"/>
                </w:rPr>
                <w:t>P</w:t>
              </w:r>
            </w:ins>
            <w:ins w:id="17" w:author="user" w:date="2021-12-17T15:01:00Z">
              <w:r w:rsidR="00871BE7">
                <w:rPr>
                  <w:rFonts w:ascii="Times New Roman" w:eastAsia="Times New Roman" w:hAnsi="Times New Roman" w:cs="Times New Roman"/>
                  <w:szCs w:val="24"/>
                </w:rPr>
                <w:t>endidik</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maupun</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peserta</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didik</w:t>
              </w:r>
            </w:ins>
            <w:proofErr w:type="spellEnd"/>
            <w:ins w:id="18" w:author="user" w:date="2021-12-17T15:02:00Z">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disiapkan</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memasuki</w:t>
              </w:r>
              <w:proofErr w:type="spellEnd"/>
              <w:r w:rsidR="00871BE7">
                <w:rPr>
                  <w:rFonts w:ascii="Times New Roman" w:eastAsia="Times New Roman" w:hAnsi="Times New Roman" w:cs="Times New Roman"/>
                  <w:szCs w:val="24"/>
                </w:rPr>
                <w:t xml:space="preserve"> dunia </w:t>
              </w:r>
              <w:proofErr w:type="spellStart"/>
              <w:proofErr w:type="gramStart"/>
              <w:r w:rsidR="00871BE7">
                <w:rPr>
                  <w:rFonts w:ascii="Times New Roman" w:eastAsia="Times New Roman" w:hAnsi="Times New Roman" w:cs="Times New Roman"/>
                  <w:szCs w:val="24"/>
                </w:rPr>
                <w:t>kerja,namun</w:t>
              </w:r>
              <w:proofErr w:type="spellEnd"/>
              <w:proofErr w:type="gram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bukan</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lagi</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sebagai</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pekerja</w:t>
              </w:r>
              <w:proofErr w:type="spellEnd"/>
              <w:r w:rsidR="00871BE7">
                <w:rPr>
                  <w:rFonts w:ascii="Times New Roman" w:eastAsia="Times New Roman" w:hAnsi="Times New Roman" w:cs="Times New Roman"/>
                  <w:szCs w:val="24"/>
                </w:rPr>
                <w:t xml:space="preserve">. Kita </w:t>
              </w:r>
              <w:proofErr w:type="spellStart"/>
              <w:r w:rsidR="00871BE7">
                <w:rPr>
                  <w:rFonts w:ascii="Times New Roman" w:eastAsia="Times New Roman" w:hAnsi="Times New Roman" w:cs="Times New Roman"/>
                  <w:szCs w:val="24"/>
                </w:rPr>
                <w:t>disiapkan</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untuk</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membuat</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lapangan</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kerja</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ba</w:t>
              </w:r>
            </w:ins>
            <w:ins w:id="19" w:author="user" w:date="2021-12-17T15:03:00Z">
              <w:r w:rsidR="00871BE7">
                <w:rPr>
                  <w:rFonts w:ascii="Times New Roman" w:eastAsia="Times New Roman" w:hAnsi="Times New Roman" w:cs="Times New Roman"/>
                  <w:szCs w:val="24"/>
                </w:rPr>
                <w:t>ru</w:t>
              </w:r>
              <w:proofErr w:type="spellEnd"/>
              <w:r w:rsidR="00871BE7">
                <w:rPr>
                  <w:rFonts w:ascii="Times New Roman" w:eastAsia="Times New Roman" w:hAnsi="Times New Roman" w:cs="Times New Roman"/>
                  <w:szCs w:val="24"/>
                </w:rPr>
                <w:t xml:space="preserve"> yang </w:t>
              </w:r>
              <w:proofErr w:type="spellStart"/>
              <w:r w:rsidR="00871BE7">
                <w:rPr>
                  <w:rFonts w:ascii="Times New Roman" w:eastAsia="Times New Roman" w:hAnsi="Times New Roman" w:cs="Times New Roman"/>
                  <w:szCs w:val="24"/>
                </w:rPr>
                <w:t>belum</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tercipta</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menggunakan</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kemampuan</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teknologi</w:t>
              </w:r>
              <w:proofErr w:type="spellEnd"/>
              <w:r w:rsidR="00871BE7">
                <w:rPr>
                  <w:rFonts w:ascii="Times New Roman" w:eastAsia="Times New Roman" w:hAnsi="Times New Roman" w:cs="Times New Roman"/>
                  <w:szCs w:val="24"/>
                </w:rPr>
                <w:t xml:space="preserve"> dan ide </w:t>
              </w:r>
              <w:proofErr w:type="spellStart"/>
              <w:r w:rsidR="00871BE7">
                <w:rPr>
                  <w:rFonts w:ascii="Times New Roman" w:eastAsia="Times New Roman" w:hAnsi="Times New Roman" w:cs="Times New Roman"/>
                  <w:szCs w:val="24"/>
                </w:rPr>
                <w:t>kreatif</w:t>
              </w:r>
              <w:proofErr w:type="spellEnd"/>
              <w:r w:rsidR="00871BE7">
                <w:rPr>
                  <w:rFonts w:ascii="Times New Roman" w:eastAsia="Times New Roman" w:hAnsi="Times New Roman" w:cs="Times New Roman"/>
                  <w:szCs w:val="24"/>
                </w:rPr>
                <w:t xml:space="preserve"> </w:t>
              </w:r>
              <w:proofErr w:type="spellStart"/>
              <w:r w:rsidR="00871BE7">
                <w:rPr>
                  <w:rFonts w:ascii="Times New Roman" w:eastAsia="Times New Roman" w:hAnsi="Times New Roman" w:cs="Times New Roman"/>
                  <w:szCs w:val="24"/>
                </w:rPr>
                <w:t>kita</w:t>
              </w:r>
              <w:proofErr w:type="spellEnd"/>
              <w:r w:rsidR="00871BE7">
                <w:rPr>
                  <w:rFonts w:ascii="Times New Roman" w:eastAsia="Times New Roman" w:hAnsi="Times New Roman" w:cs="Times New Roman"/>
                  <w:szCs w:val="24"/>
                </w:rPr>
                <w:t>.</w:t>
              </w:r>
            </w:ins>
            <w:ins w:id="20" w:author="user" w:date="2021-12-17T15:01:00Z">
              <w:r w:rsidR="00871BE7">
                <w:rPr>
                  <w:rFonts w:ascii="Times New Roman" w:eastAsia="Times New Roman" w:hAnsi="Times New Roman" w:cs="Times New Roman"/>
                  <w:szCs w:val="24"/>
                </w:rPr>
                <w:t xml:space="preserve"> </w:t>
              </w:r>
            </w:ins>
          </w:p>
          <w:p w14:paraId="407C23F0" w14:textId="0A844159" w:rsidR="00125355" w:rsidRPr="00EC6F38" w:rsidRDefault="00125355" w:rsidP="009C3247">
            <w:pPr>
              <w:spacing w:before="100" w:beforeAutospacing="1" w:after="100" w:afterAutospacing="1" w:line="240" w:lineRule="auto"/>
              <w:contextualSpacing w:val="0"/>
              <w:jc w:val="both"/>
              <w:rPr>
                <w:rFonts w:ascii="Times New Roman" w:eastAsia="Times New Roman" w:hAnsi="Times New Roman" w:cs="Times New Roman"/>
                <w:szCs w:val="24"/>
              </w:rPr>
              <w:pPrChange w:id="21" w:author="user" w:date="2021-12-17T14:57: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Pendidikan 4.0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suatu</w:t>
            </w:r>
            <w:proofErr w:type="spellEnd"/>
            <w:r w:rsidRPr="00EC6F38">
              <w:rPr>
                <w:rFonts w:ascii="Times New Roman" w:eastAsia="Times New Roman" w:hAnsi="Times New Roman" w:cs="Times New Roman"/>
                <w:szCs w:val="24"/>
              </w:rPr>
              <w:t xml:space="preserve"> program yang di </w:t>
            </w:r>
            <w:proofErr w:type="spellStart"/>
            <w:r w:rsidRPr="00EC6F38">
              <w:rPr>
                <w:rFonts w:ascii="Times New Roman" w:eastAsia="Times New Roman" w:hAnsi="Times New Roman" w:cs="Times New Roman"/>
                <w:szCs w:val="24"/>
              </w:rPr>
              <w:t>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mewujudkan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cerdas</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Tujuan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ins w:id="22" w:author="user" w:date="2021-12-17T15:03:00Z">
              <w:r w:rsidR="00871BE7">
                <w:rPr>
                  <w:rFonts w:ascii="Times New Roman" w:eastAsia="Times New Roman" w:hAnsi="Times New Roman" w:cs="Times New Roman"/>
                  <w:szCs w:val="24"/>
                </w:rPr>
                <w:t>adanya</w:t>
              </w:r>
              <w:proofErr w:type="spellEnd"/>
              <w:r w:rsidR="00871BE7">
                <w:rPr>
                  <w:rFonts w:ascii="Times New Roman" w:eastAsia="Times New Roman" w:hAnsi="Times New Roman" w:cs="Times New Roman"/>
                  <w:szCs w:val="24"/>
                </w:rPr>
                <w:t xml:space="preserve"> </w:t>
              </w:r>
            </w:ins>
            <w:proofErr w:type="spellStart"/>
            <w:r w:rsidRPr="00EC6F38">
              <w:rPr>
                <w:rFonts w:ascii="Times New Roman" w:eastAsia="Times New Roman" w:hAnsi="Times New Roman" w:cs="Times New Roman"/>
                <w:szCs w:val="24"/>
              </w:rPr>
              <w:t>peningkatan</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pemerataan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w:t>
            </w:r>
            <w:ins w:id="23" w:author="user" w:date="2021-12-17T15:04:00Z">
              <w:r w:rsidR="00BA251D">
                <w:rPr>
                  <w:rFonts w:ascii="Times New Roman" w:eastAsia="Times New Roman" w:hAnsi="Times New Roman" w:cs="Times New Roman"/>
                  <w:szCs w:val="24"/>
                </w:rPr>
                <w:t>p</w:t>
              </w:r>
            </w:ins>
            <w:r w:rsidRPr="00EC6F38">
              <w:rPr>
                <w:rFonts w:ascii="Times New Roman" w:eastAsia="Times New Roman" w:hAnsi="Times New Roman" w:cs="Times New Roman"/>
                <w:szCs w:val="24"/>
              </w:rPr>
              <w:t>erluas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akses</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memanfaatkan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w:t>
            </w:r>
          </w:p>
          <w:p w14:paraId="757B749E" w14:textId="396AA469" w:rsidR="00125355" w:rsidRPr="00EC6F38" w:rsidDel="00BA251D" w:rsidRDefault="00125355" w:rsidP="009C3247">
            <w:pPr>
              <w:spacing w:before="100" w:beforeAutospacing="1" w:after="100" w:afterAutospacing="1" w:line="240" w:lineRule="auto"/>
              <w:contextualSpacing w:val="0"/>
              <w:jc w:val="both"/>
              <w:rPr>
                <w:del w:id="24" w:author="user" w:date="2021-12-17T15:08:00Z"/>
                <w:rFonts w:ascii="Times New Roman" w:eastAsia="Times New Roman" w:hAnsi="Times New Roman" w:cs="Times New Roman"/>
                <w:szCs w:val="24"/>
              </w:rPr>
              <w:pPrChange w:id="25" w:author="user" w:date="2021-12-17T14:57:00Z">
                <w:pPr>
                  <w:spacing w:before="100" w:beforeAutospacing="1" w:after="100" w:afterAutospacing="1" w:line="240" w:lineRule="auto"/>
                  <w:contextualSpacing w:val="0"/>
                </w:pPr>
              </w:pPrChange>
            </w:pP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itu</w:t>
            </w:r>
            <w:proofErr w:type="spellEnd"/>
            <w:ins w:id="26" w:author="user" w:date="2021-12-17T15:05:00Z">
              <w:r w:rsidR="00BA251D">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w:t>
            </w:r>
            <w:ins w:id="27" w:author="user" w:date="2021-12-17T15:05:00Z">
              <w:r w:rsidR="00BA251D">
                <w:rPr>
                  <w:rFonts w:ascii="Times New Roman" w:eastAsia="Times New Roman" w:hAnsi="Times New Roman" w:cs="Times New Roman"/>
                  <w:szCs w:val="24"/>
                </w:rPr>
                <w:t>P</w:t>
              </w:r>
            </w:ins>
            <w:del w:id="28" w:author="user" w:date="2021-12-17T15:05:00Z">
              <w:r w:rsidRPr="00EC6F38" w:rsidDel="00BA251D">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 xml:space="preserve">endidikan 4.0 </w:t>
            </w:r>
            <w:proofErr w:type="spellStart"/>
            <w:r w:rsidRPr="00EC6F38">
              <w:rPr>
                <w:rFonts w:ascii="Times New Roman" w:eastAsia="Times New Roman" w:hAnsi="Times New Roman" w:cs="Times New Roman"/>
                <w:szCs w:val="24"/>
              </w:rPr>
              <w:t>menghasilkan</w:t>
            </w:r>
            <w:proofErr w:type="spellEnd"/>
            <w:r w:rsidRPr="00EC6F38">
              <w:rPr>
                <w:rFonts w:ascii="Times New Roman" w:eastAsia="Times New Roman" w:hAnsi="Times New Roman" w:cs="Times New Roman"/>
                <w:szCs w:val="24"/>
              </w:rPr>
              <w:t xml:space="preserve"> 4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sangat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w:t>
            </w:r>
            <w:ins w:id="29" w:author="user" w:date="2021-12-17T15:05:00Z">
              <w:r w:rsidR="00BA251D">
                <w:rPr>
                  <w:rFonts w:ascii="Times New Roman" w:eastAsia="Times New Roman" w:hAnsi="Times New Roman" w:cs="Times New Roman"/>
                  <w:szCs w:val="24"/>
                </w:rPr>
                <w:t>p</w:t>
              </w:r>
            </w:ins>
            <w:del w:id="30" w:author="user" w:date="2021-12-17T15:05:00Z">
              <w:r w:rsidRPr="00EC6F38" w:rsidDel="00BA251D">
                <w:rPr>
                  <w:rFonts w:ascii="Times New Roman" w:eastAsia="Times New Roman" w:hAnsi="Times New Roman" w:cs="Times New Roman"/>
                  <w:szCs w:val="24"/>
                </w:rPr>
                <w:delText>f</w:delText>
              </w:r>
            </w:del>
            <w:r w:rsidRPr="00EC6F38">
              <w:rPr>
                <w:rFonts w:ascii="Times New Roman" w:eastAsia="Times New Roman" w:hAnsi="Times New Roman" w:cs="Times New Roman"/>
                <w:szCs w:val="24"/>
              </w:rPr>
              <w:t>ikir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ins w:id="31" w:author="user" w:date="2021-12-17T15:05:00Z">
              <w:r w:rsidR="00BA251D">
                <w:rPr>
                  <w:rFonts w:ascii="Times New Roman" w:eastAsia="Times New Roman" w:hAnsi="Times New Roman" w:cs="Times New Roman"/>
                  <w:szCs w:val="24"/>
                </w:rPr>
                <w:t xml:space="preserve">dan </w:t>
              </w:r>
            </w:ins>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del w:id="32" w:author="user" w:date="2021-12-17T15:06:00Z">
              <w:r w:rsidRPr="00EC6F38" w:rsidDel="00BA251D">
                <w:rPr>
                  <w:rFonts w:ascii="Times New Roman" w:eastAsia="Times New Roman" w:hAnsi="Times New Roman" w:cs="Times New Roman"/>
                  <w:szCs w:val="24"/>
                </w:rPr>
                <w:delText>Mengapa demikian pendidikan 4.0 ini hari ini sedang gencar-gencarnya di publis,</w:delText>
              </w:r>
            </w:del>
            <w:proofErr w:type="spellStart"/>
            <w:ins w:id="33" w:author="user" w:date="2021-12-17T15:05:00Z">
              <w:r w:rsidR="00BA251D">
                <w:rPr>
                  <w:rFonts w:ascii="Times New Roman" w:eastAsia="Times New Roman" w:hAnsi="Times New Roman" w:cs="Times New Roman"/>
                  <w:szCs w:val="24"/>
                </w:rPr>
                <w:t>Mengapa</w:t>
              </w:r>
              <w:proofErr w:type="spellEnd"/>
              <w:r w:rsidR="00BA251D">
                <w:rPr>
                  <w:rFonts w:ascii="Times New Roman" w:eastAsia="Times New Roman" w:hAnsi="Times New Roman" w:cs="Times New Roman"/>
                  <w:szCs w:val="24"/>
                </w:rPr>
                <w:t xml:space="preserve"> Pendidikan 4.0 </w:t>
              </w:r>
            </w:ins>
            <w:proofErr w:type="spellStart"/>
            <w:ins w:id="34" w:author="user" w:date="2021-12-17T15:06:00Z">
              <w:r w:rsidR="00BA251D">
                <w:rPr>
                  <w:rFonts w:ascii="Times New Roman" w:eastAsia="Times New Roman" w:hAnsi="Times New Roman" w:cs="Times New Roman"/>
                  <w:szCs w:val="24"/>
                </w:rPr>
                <w:t>sedang</w:t>
              </w:r>
              <w:proofErr w:type="spellEnd"/>
              <w:r w:rsidR="00BA251D">
                <w:rPr>
                  <w:rFonts w:ascii="Times New Roman" w:eastAsia="Times New Roman" w:hAnsi="Times New Roman" w:cs="Times New Roman"/>
                  <w:szCs w:val="24"/>
                </w:rPr>
                <w:t xml:space="preserve"> </w:t>
              </w:r>
              <w:proofErr w:type="spellStart"/>
              <w:r w:rsidR="00BA251D">
                <w:rPr>
                  <w:rFonts w:ascii="Times New Roman" w:eastAsia="Times New Roman" w:hAnsi="Times New Roman" w:cs="Times New Roman"/>
                  <w:szCs w:val="24"/>
                </w:rPr>
                <w:t>gencar-gencarnya</w:t>
              </w:r>
              <w:proofErr w:type="spellEnd"/>
              <w:r w:rsidR="00BA251D">
                <w:rPr>
                  <w:rFonts w:ascii="Times New Roman" w:eastAsia="Times New Roman" w:hAnsi="Times New Roman" w:cs="Times New Roman"/>
                  <w:szCs w:val="24"/>
                </w:rPr>
                <w:t xml:space="preserve"> </w:t>
              </w:r>
              <w:proofErr w:type="spellStart"/>
              <w:r w:rsidR="00BA251D">
                <w:rPr>
                  <w:rFonts w:ascii="Times New Roman" w:eastAsia="Times New Roman" w:hAnsi="Times New Roman" w:cs="Times New Roman"/>
                  <w:szCs w:val="24"/>
                </w:rPr>
                <w:t>dipublis</w:t>
              </w:r>
              <w:proofErr w:type="spellEnd"/>
              <w:r w:rsidR="00BA251D">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w:t>
            </w:r>
            <w:ins w:id="35" w:author="user" w:date="2021-12-17T15:06:00Z">
              <w:r w:rsidR="00BA251D">
                <w:rPr>
                  <w:rFonts w:ascii="Times New Roman" w:eastAsia="Times New Roman" w:hAnsi="Times New Roman" w:cs="Times New Roman"/>
                  <w:szCs w:val="24"/>
                </w:rPr>
                <w:t>K</w:t>
              </w:r>
            </w:ins>
            <w:del w:id="36" w:author="user" w:date="2021-12-17T15:06:00Z">
              <w:r w:rsidRPr="00EC6F38" w:rsidDel="00BA251D">
                <w:rPr>
                  <w:rFonts w:ascii="Times New Roman" w:eastAsia="Times New Roman" w:hAnsi="Times New Roman" w:cs="Times New Roman"/>
                  <w:szCs w:val="24"/>
                </w:rPr>
                <w:delText>k</w:delText>
              </w:r>
            </w:del>
            <w:r w:rsidRPr="00EC6F38">
              <w:rPr>
                <w:rFonts w:ascii="Times New Roman" w:eastAsia="Times New Roman" w:hAnsi="Times New Roman" w:cs="Times New Roman"/>
                <w:szCs w:val="24"/>
              </w:rPr>
              <w:t xml:space="preserve">arena di era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del w:id="37" w:author="user" w:date="2021-12-17T15:07:00Z">
              <w:r w:rsidRPr="00EC6F38" w:rsidDel="00BA251D">
                <w:rPr>
                  <w:rFonts w:ascii="Times New Roman" w:eastAsia="Times New Roman" w:hAnsi="Times New Roman" w:cs="Times New Roman"/>
                  <w:szCs w:val="24"/>
                </w:rPr>
                <w:delText xml:space="preserve">kita </w:delText>
              </w:r>
            </w:del>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mempersiapkan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generasi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dunia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4.0.</w:t>
            </w:r>
            <w:ins w:id="38" w:author="user" w:date="2021-12-17T15:07:00Z">
              <w:r w:rsidR="00BA251D">
                <w:rPr>
                  <w:rFonts w:ascii="Times New Roman" w:eastAsia="Times New Roman" w:hAnsi="Times New Roman" w:cs="Times New Roman"/>
                  <w:szCs w:val="24"/>
                </w:rPr>
                <w:t xml:space="preserve"> </w:t>
              </w:r>
              <w:proofErr w:type="spellStart"/>
              <w:r w:rsidR="00BA251D">
                <w:rPr>
                  <w:rFonts w:ascii="Times New Roman" w:eastAsia="Times New Roman" w:hAnsi="Times New Roman" w:cs="Times New Roman"/>
                  <w:szCs w:val="24"/>
                </w:rPr>
                <w:t>Karakteristik</w:t>
              </w:r>
              <w:proofErr w:type="spellEnd"/>
              <w:r w:rsidR="00BA251D">
                <w:rPr>
                  <w:rFonts w:ascii="Times New Roman" w:eastAsia="Times New Roman" w:hAnsi="Times New Roman" w:cs="Times New Roman"/>
                  <w:szCs w:val="24"/>
                </w:rPr>
                <w:t xml:space="preserve"> </w:t>
              </w:r>
              <w:proofErr w:type="spellStart"/>
              <w:r w:rsidR="00BA251D">
                <w:rPr>
                  <w:rFonts w:ascii="Times New Roman" w:eastAsia="Times New Roman" w:hAnsi="Times New Roman" w:cs="Times New Roman"/>
                  <w:szCs w:val="24"/>
                </w:rPr>
                <w:t>pendi</w:t>
              </w:r>
            </w:ins>
            <w:ins w:id="39" w:author="user" w:date="2021-12-17T15:08:00Z">
              <w:r w:rsidR="00BA251D">
                <w:rPr>
                  <w:rFonts w:ascii="Times New Roman" w:eastAsia="Times New Roman" w:hAnsi="Times New Roman" w:cs="Times New Roman"/>
                  <w:szCs w:val="24"/>
                </w:rPr>
                <w:t>dikan</w:t>
              </w:r>
              <w:proofErr w:type="spellEnd"/>
              <w:r w:rsidR="00BA251D">
                <w:rPr>
                  <w:rFonts w:ascii="Times New Roman" w:eastAsia="Times New Roman" w:hAnsi="Times New Roman" w:cs="Times New Roman"/>
                  <w:szCs w:val="24"/>
                </w:rPr>
                <w:t xml:space="preserve"> 4.0 </w:t>
              </w:r>
              <w:proofErr w:type="spellStart"/>
              <w:r w:rsidR="00BA251D">
                <w:rPr>
                  <w:rFonts w:ascii="Times New Roman" w:eastAsia="Times New Roman" w:hAnsi="Times New Roman" w:cs="Times New Roman"/>
                  <w:szCs w:val="24"/>
                </w:rPr>
                <w:t>adalah</w:t>
              </w:r>
              <w:proofErr w:type="spellEnd"/>
              <w:r w:rsidR="00BA251D">
                <w:rPr>
                  <w:rFonts w:ascii="Times New Roman" w:eastAsia="Times New Roman" w:hAnsi="Times New Roman" w:cs="Times New Roman"/>
                  <w:szCs w:val="24"/>
                </w:rPr>
                <w:t xml:space="preserve"> </w:t>
              </w:r>
              <w:proofErr w:type="spellStart"/>
              <w:r w:rsidR="00BA251D">
                <w:rPr>
                  <w:rFonts w:ascii="Times New Roman" w:eastAsia="Times New Roman" w:hAnsi="Times New Roman" w:cs="Times New Roman"/>
                  <w:szCs w:val="24"/>
                </w:rPr>
                <w:t>sebagai</w:t>
              </w:r>
              <w:proofErr w:type="spellEnd"/>
              <w:r w:rsidR="00BA251D">
                <w:rPr>
                  <w:rFonts w:ascii="Times New Roman" w:eastAsia="Times New Roman" w:hAnsi="Times New Roman" w:cs="Times New Roman"/>
                  <w:szCs w:val="24"/>
                </w:rPr>
                <w:t xml:space="preserve"> </w:t>
              </w:r>
              <w:proofErr w:type="spellStart"/>
              <w:r w:rsidR="00BA251D">
                <w:rPr>
                  <w:rFonts w:ascii="Times New Roman" w:eastAsia="Times New Roman" w:hAnsi="Times New Roman" w:cs="Times New Roman"/>
                  <w:szCs w:val="24"/>
                </w:rPr>
                <w:t>berikut.</w:t>
              </w:r>
            </w:ins>
          </w:p>
          <w:p w14:paraId="1C35C7B6" w14:textId="2220B799" w:rsidR="00125355" w:rsidRPr="00EC6F38" w:rsidDel="00BA251D" w:rsidRDefault="00125355" w:rsidP="00BA251D">
            <w:pPr>
              <w:spacing w:before="100" w:beforeAutospacing="1" w:after="100" w:afterAutospacing="1" w:line="240" w:lineRule="auto"/>
              <w:contextualSpacing w:val="0"/>
              <w:jc w:val="both"/>
              <w:rPr>
                <w:del w:id="40" w:author="user" w:date="2021-12-17T15:08:00Z"/>
                <w:rFonts w:ascii="Times New Roman" w:eastAsia="Times New Roman" w:hAnsi="Times New Roman" w:cs="Times New Roman"/>
                <w:szCs w:val="24"/>
              </w:rPr>
              <w:pPrChange w:id="41" w:author="user" w:date="2021-12-17T15:08:00Z">
                <w:pPr>
                  <w:spacing w:before="100" w:beforeAutospacing="1" w:after="100" w:afterAutospacing="1" w:line="240" w:lineRule="auto"/>
                  <w:contextualSpacing w:val="0"/>
                </w:pPr>
              </w:pPrChange>
            </w:pPr>
            <w:del w:id="42" w:author="user" w:date="2021-12-17T15:08:00Z">
              <w:r w:rsidRPr="00EC6F38" w:rsidDel="00BA251D">
                <w:rPr>
                  <w:rFonts w:ascii="Times New Roman" w:eastAsia="Times New Roman" w:hAnsi="Times New Roman" w:cs="Times New Roman"/>
                  <w:szCs w:val="24"/>
                </w:rPr>
                <w:delText>Karakteristik pendidikan 4.0</w:delText>
              </w:r>
            </w:del>
          </w:p>
          <w:p w14:paraId="563B63C3" w14:textId="13E80FCB" w:rsidR="00125355" w:rsidRPr="00EC6F38" w:rsidRDefault="00125355" w:rsidP="00BA251D">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43" w:author="user" w:date="2021-12-17T15:08: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Tahapan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minat</w:t>
            </w:r>
            <w:proofErr w:type="spellEnd"/>
            <w:del w:id="44" w:author="user" w:date="2021-12-17T15:08:00Z">
              <w:r w:rsidRPr="00EC6F38" w:rsidDel="00BA251D">
                <w:rPr>
                  <w:rFonts w:ascii="Times New Roman" w:eastAsia="Times New Roman" w:hAnsi="Times New Roman" w:cs="Times New Roman"/>
                  <w:szCs w:val="24"/>
                </w:rPr>
                <w:delText>/</w:delText>
              </w:r>
            </w:del>
            <w:ins w:id="45" w:author="user" w:date="2021-12-17T15:08:00Z">
              <w:r w:rsidR="00BA251D">
                <w:rPr>
                  <w:rFonts w:ascii="Times New Roman" w:eastAsia="Times New Roman" w:hAnsi="Times New Roman" w:cs="Times New Roman"/>
                  <w:szCs w:val="24"/>
                </w:rPr>
                <w:t xml:space="preserve"> </w:t>
              </w:r>
              <w:proofErr w:type="spellStart"/>
              <w:r w:rsidR="00BA251D">
                <w:rPr>
                  <w:rFonts w:ascii="Times New Roman" w:eastAsia="Times New Roman" w:hAnsi="Times New Roman" w:cs="Times New Roman"/>
                  <w:szCs w:val="24"/>
                </w:rPr>
                <w:t>atau</w:t>
              </w:r>
              <w:proofErr w:type="spellEnd"/>
              <w:r w:rsidR="00BA251D">
                <w:rPr>
                  <w:rFonts w:ascii="Times New Roman" w:eastAsia="Times New Roman" w:hAnsi="Times New Roman" w:cs="Times New Roman"/>
                  <w:szCs w:val="24"/>
                </w:rPr>
                <w:t xml:space="preserve"> </w:t>
              </w:r>
            </w:ins>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3F6F1717" w14:textId="23E57A29" w:rsidR="00125355" w:rsidRPr="00EC6F38" w:rsidRDefault="00125355" w:rsidP="00BA251D">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46" w:author="user" w:date="2021-12-17T15:08: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 xml:space="preserve">Pada </w:t>
            </w:r>
            <w:del w:id="47" w:author="user" w:date="2021-12-17T15:08:00Z">
              <w:r w:rsidRPr="00EC6F38" w:rsidDel="00BA251D">
                <w:rPr>
                  <w:rFonts w:ascii="Times New Roman" w:eastAsia="Times New Roman" w:hAnsi="Times New Roman" w:cs="Times New Roman"/>
                  <w:szCs w:val="24"/>
                </w:rPr>
                <w:delText xml:space="preserve">tahab </w:delText>
              </w:r>
            </w:del>
            <w:proofErr w:type="spellStart"/>
            <w:ins w:id="48" w:author="user" w:date="2021-12-17T15:08:00Z">
              <w:r w:rsidR="00BA251D" w:rsidRPr="00EC6F38">
                <w:rPr>
                  <w:rFonts w:ascii="Times New Roman" w:eastAsia="Times New Roman" w:hAnsi="Times New Roman" w:cs="Times New Roman"/>
                  <w:szCs w:val="24"/>
                </w:rPr>
                <w:t>taha</w:t>
              </w:r>
              <w:r w:rsidR="00BA251D">
                <w:rPr>
                  <w:rFonts w:ascii="Times New Roman" w:eastAsia="Times New Roman" w:hAnsi="Times New Roman" w:cs="Times New Roman"/>
                  <w:szCs w:val="24"/>
                </w:rPr>
                <w:t>p</w:t>
              </w:r>
              <w:proofErr w:type="spellEnd"/>
              <w:r w:rsidR="00BA251D" w:rsidRPr="00EC6F38">
                <w:rPr>
                  <w:rFonts w:ascii="Times New Roman" w:eastAsia="Times New Roman" w:hAnsi="Times New Roman" w:cs="Times New Roman"/>
                  <w:szCs w:val="24"/>
                </w:rPr>
                <w:t xml:space="preserve"> </w:t>
              </w:r>
            </w:ins>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guru </w:t>
            </w:r>
            <w:del w:id="49" w:author="user" w:date="2021-12-17T15:09:00Z">
              <w:r w:rsidRPr="00EC6F38" w:rsidDel="00BA251D">
                <w:rPr>
                  <w:rFonts w:ascii="Times New Roman" w:eastAsia="Times New Roman" w:hAnsi="Times New Roman" w:cs="Times New Roman"/>
                  <w:szCs w:val="24"/>
                </w:rPr>
                <w:delText>di tutut</w:delText>
              </w:r>
            </w:del>
            <w:proofErr w:type="spellStart"/>
            <w:ins w:id="50" w:author="user" w:date="2021-12-17T15:09:00Z">
              <w:r w:rsidR="00BA251D">
                <w:rPr>
                  <w:rFonts w:ascii="Times New Roman" w:eastAsia="Times New Roman" w:hAnsi="Times New Roman" w:cs="Times New Roman"/>
                  <w:szCs w:val="24"/>
                </w:rPr>
                <w:t>dituntut</w:t>
              </w:r>
            </w:ins>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merancang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23D5B2BC" w14:textId="77777777" w:rsidR="00125355" w:rsidRPr="00EC6F38" w:rsidRDefault="00125355" w:rsidP="00BA251D">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51" w:author="user" w:date="2021-12-17T15:08:00Z">
                <w:pPr>
                  <w:numPr>
                    <w:numId w:val="1"/>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penilaian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formatif</w:t>
            </w:r>
            <w:proofErr w:type="spellEnd"/>
            <w:r w:rsidRPr="00EC6F38">
              <w:rPr>
                <w:rFonts w:ascii="Times New Roman" w:eastAsia="Times New Roman" w:hAnsi="Times New Roman" w:cs="Times New Roman"/>
                <w:szCs w:val="24"/>
              </w:rPr>
              <w:t>.</w:t>
            </w:r>
          </w:p>
          <w:p w14:paraId="5836A6EB" w14:textId="4D25EAC1" w:rsidR="00125355" w:rsidRPr="00EC6F38" w:rsidRDefault="00125355" w:rsidP="00BA251D">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52" w:author="user" w:date="2021-12-17T15:08:00Z">
                <w:pPr>
                  <w:numPr>
                    <w:numId w:val="1"/>
                  </w:numPr>
                  <w:tabs>
                    <w:tab w:val="num" w:pos="720"/>
                  </w:tabs>
                  <w:spacing w:before="100" w:beforeAutospacing="1" w:after="100" w:afterAutospacing="1" w:line="240" w:lineRule="auto"/>
                  <w:ind w:left="720" w:hanging="360"/>
                  <w:contextualSpacing w:val="0"/>
                </w:pPr>
              </w:pPrChange>
            </w:pPr>
            <w:del w:id="53" w:author="user" w:date="2021-12-17T15:09:00Z">
              <w:r w:rsidRPr="00EC6F38" w:rsidDel="00A312D5">
                <w:rPr>
                  <w:rFonts w:ascii="Times New Roman" w:eastAsia="Times New Roman" w:hAnsi="Times New Roman" w:cs="Times New Roman"/>
                  <w:szCs w:val="24"/>
                </w:rPr>
                <w:delText>Yaitu guru di sini di tuntut untuk membantu siwa dalam mencari kemampuan dan bakat siswa.</w:delText>
              </w:r>
            </w:del>
            <w:ins w:id="54" w:author="user" w:date="2021-12-17T15:09:00Z">
              <w:r w:rsidR="00A312D5">
                <w:rPr>
                  <w:rFonts w:ascii="Times New Roman" w:eastAsia="Times New Roman" w:hAnsi="Times New Roman" w:cs="Times New Roman"/>
                  <w:szCs w:val="24"/>
                </w:rPr>
                <w:t xml:space="preserve">Guru </w:t>
              </w:r>
              <w:proofErr w:type="spellStart"/>
              <w:r w:rsidR="00A312D5">
                <w:rPr>
                  <w:rFonts w:ascii="Times New Roman" w:eastAsia="Times New Roman" w:hAnsi="Times New Roman" w:cs="Times New Roman"/>
                  <w:szCs w:val="24"/>
                </w:rPr>
                <w:t>dituntut</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untuk</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membantu</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siswa</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dalam</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menggali</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kemampuan</w:t>
              </w:r>
              <w:proofErr w:type="spellEnd"/>
              <w:r w:rsidR="00A312D5">
                <w:rPr>
                  <w:rFonts w:ascii="Times New Roman" w:eastAsia="Times New Roman" w:hAnsi="Times New Roman" w:cs="Times New Roman"/>
                  <w:szCs w:val="24"/>
                </w:rPr>
                <w:t xml:space="preserve"> dan </w:t>
              </w:r>
              <w:proofErr w:type="spellStart"/>
              <w:r w:rsidR="00A312D5">
                <w:rPr>
                  <w:rFonts w:ascii="Times New Roman" w:eastAsia="Times New Roman" w:hAnsi="Times New Roman" w:cs="Times New Roman"/>
                  <w:szCs w:val="24"/>
                </w:rPr>
                <w:t>bakat</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siswa</w:t>
              </w:r>
              <w:proofErr w:type="spellEnd"/>
              <w:r w:rsidR="00A312D5">
                <w:rPr>
                  <w:rFonts w:ascii="Times New Roman" w:eastAsia="Times New Roman" w:hAnsi="Times New Roman" w:cs="Times New Roman"/>
                  <w:szCs w:val="24"/>
                </w:rPr>
                <w:t>.</w:t>
              </w:r>
            </w:ins>
          </w:p>
          <w:p w14:paraId="43AE704B" w14:textId="77777777" w:rsidR="00125355" w:rsidRPr="00EC6F38" w:rsidRDefault="00125355" w:rsidP="00BA251D">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55" w:author="user" w:date="2021-12-17T15:08:00Z">
                <w:pPr>
                  <w:numPr>
                    <w:numId w:val="1"/>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Menempatkan</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mentor.</w:t>
            </w:r>
          </w:p>
          <w:p w14:paraId="1616CECE" w14:textId="482E2AD5" w:rsidR="00125355" w:rsidRPr="00EC6F38" w:rsidRDefault="00125355" w:rsidP="00BA251D">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56" w:author="user" w:date="2021-12-17T15:08:00Z">
                <w:pPr>
                  <w:numPr>
                    <w:numId w:val="1"/>
                  </w:numPr>
                  <w:tabs>
                    <w:tab w:val="num" w:pos="720"/>
                  </w:tabs>
                  <w:spacing w:before="100" w:beforeAutospacing="1" w:after="100" w:afterAutospacing="1" w:line="240" w:lineRule="auto"/>
                  <w:ind w:left="720" w:hanging="360"/>
                  <w:contextualSpacing w:val="0"/>
                </w:pPr>
              </w:pPrChange>
            </w:pPr>
            <w:del w:id="57" w:author="user" w:date="2021-12-17T15:10:00Z">
              <w:r w:rsidRPr="00EC6F38" w:rsidDel="00A312D5">
                <w:rPr>
                  <w:rFonts w:ascii="Times New Roman" w:eastAsia="Times New Roman" w:hAnsi="Times New Roman" w:cs="Times New Roman"/>
                  <w:szCs w:val="24"/>
                </w:rPr>
                <w:delText xml:space="preserve">Guri </w:delText>
              </w:r>
            </w:del>
            <w:ins w:id="58" w:author="user" w:date="2021-12-17T15:10:00Z">
              <w:r w:rsidR="00A312D5">
                <w:rPr>
                  <w:rFonts w:ascii="Times New Roman" w:eastAsia="Times New Roman" w:hAnsi="Times New Roman" w:cs="Times New Roman"/>
                  <w:szCs w:val="24"/>
                </w:rPr>
                <w:t>Guru</w:t>
              </w:r>
              <w:r w:rsidR="00A312D5" w:rsidRPr="00EC6F38">
                <w:rPr>
                  <w:rFonts w:ascii="Times New Roman" w:eastAsia="Times New Roman" w:hAnsi="Times New Roman" w:cs="Times New Roman"/>
                  <w:szCs w:val="24"/>
                </w:rPr>
                <w:t xml:space="preserve"> </w:t>
              </w:r>
            </w:ins>
            <w:proofErr w:type="spellStart"/>
            <w:r w:rsidRPr="00EC6F38">
              <w:rPr>
                <w:rFonts w:ascii="Times New Roman" w:eastAsia="Times New Roman" w:hAnsi="Times New Roman" w:cs="Times New Roman"/>
                <w:szCs w:val="24"/>
              </w:rPr>
              <w:t>dilatih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mengembangkan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kurikulum</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memberikan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kebebasan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menentukan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04087B59" w14:textId="77777777" w:rsidR="00125355" w:rsidRPr="00EC6F38" w:rsidRDefault="00125355" w:rsidP="00BA251D">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59" w:author="user" w:date="2021-12-17T15:08:00Z">
                <w:pPr>
                  <w:numPr>
                    <w:numId w:val="1"/>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Pengembangan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profesi</w:t>
            </w:r>
            <w:proofErr w:type="spellEnd"/>
            <w:r w:rsidRPr="00EC6F38">
              <w:rPr>
                <w:rFonts w:ascii="Times New Roman" w:eastAsia="Times New Roman" w:hAnsi="Times New Roman" w:cs="Times New Roman"/>
                <w:szCs w:val="24"/>
              </w:rPr>
              <w:t xml:space="preserve"> guru.</w:t>
            </w:r>
          </w:p>
          <w:p w14:paraId="5470B5E2" w14:textId="4EF674B1" w:rsidR="00125355" w:rsidRPr="00EC6F38" w:rsidRDefault="00125355" w:rsidP="00BA251D">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60" w:author="user" w:date="2021-12-17T15:08:00Z">
                <w:pPr>
                  <w:numPr>
                    <w:numId w:val="1"/>
                  </w:numPr>
                  <w:tabs>
                    <w:tab w:val="num" w:pos="720"/>
                  </w:tabs>
                  <w:spacing w:before="100" w:beforeAutospacing="1" w:after="100" w:afterAutospacing="1" w:line="240" w:lineRule="auto"/>
                  <w:ind w:left="720" w:hanging="360"/>
                  <w:contextualSpacing w:val="0"/>
                </w:pPr>
              </w:pPrChange>
            </w:pPr>
            <w:del w:id="61" w:author="user" w:date="2021-12-17T15:10:00Z">
              <w:r w:rsidRPr="00EC6F38" w:rsidDel="00A312D5">
                <w:rPr>
                  <w:rFonts w:ascii="Times New Roman" w:eastAsia="Times New Roman" w:hAnsi="Times New Roman" w:cs="Times New Roman"/>
                  <w:szCs w:val="24"/>
                </w:rPr>
                <w:delText>Dimana guru sebagai pendidik di era 4.0 maka guru tidak boleh menetap dengan satu strata, harus selalu berkembang agar dapat mengajarkan pendidikan sesuai dengan eranya.</w:delText>
              </w:r>
            </w:del>
            <w:ins w:id="62" w:author="user" w:date="2021-12-17T15:10:00Z">
              <w:r w:rsidR="00A312D5">
                <w:rPr>
                  <w:rFonts w:ascii="Times New Roman" w:eastAsia="Times New Roman" w:hAnsi="Times New Roman" w:cs="Times New Roman"/>
                  <w:szCs w:val="24"/>
                </w:rPr>
                <w:t xml:space="preserve">Guru </w:t>
              </w:r>
              <w:proofErr w:type="spellStart"/>
              <w:r w:rsidR="00A312D5">
                <w:rPr>
                  <w:rFonts w:ascii="Times New Roman" w:eastAsia="Times New Roman" w:hAnsi="Times New Roman" w:cs="Times New Roman"/>
                  <w:szCs w:val="24"/>
                </w:rPr>
                <w:t>harus</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selalu</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berkembang</w:t>
              </w:r>
              <w:proofErr w:type="spellEnd"/>
              <w:r w:rsidR="00A312D5">
                <w:rPr>
                  <w:rFonts w:ascii="Times New Roman" w:eastAsia="Times New Roman" w:hAnsi="Times New Roman" w:cs="Times New Roman"/>
                  <w:szCs w:val="24"/>
                </w:rPr>
                <w:t xml:space="preserve"> agar </w:t>
              </w:r>
              <w:proofErr w:type="spellStart"/>
              <w:r w:rsidR="00A312D5">
                <w:rPr>
                  <w:rFonts w:ascii="Times New Roman" w:eastAsia="Times New Roman" w:hAnsi="Times New Roman" w:cs="Times New Roman"/>
                  <w:szCs w:val="24"/>
                </w:rPr>
                <w:t>dapat</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mengajarkan</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pendidikan</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sesuai</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dengan</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eranya</w:t>
              </w:r>
              <w:proofErr w:type="spellEnd"/>
              <w:r w:rsidR="00A312D5">
                <w:rPr>
                  <w:rFonts w:ascii="Times New Roman" w:eastAsia="Times New Roman" w:hAnsi="Times New Roman" w:cs="Times New Roman"/>
                  <w:szCs w:val="24"/>
                </w:rPr>
                <w:t>.</w:t>
              </w:r>
            </w:ins>
          </w:p>
          <w:p w14:paraId="02FE93EB" w14:textId="152C4CEA" w:rsidR="00125355" w:rsidRPr="00EC6F38" w:rsidRDefault="00125355" w:rsidP="00BA251D">
            <w:pPr>
              <w:spacing w:before="100" w:beforeAutospacing="1" w:after="100" w:afterAutospacing="1" w:line="240" w:lineRule="auto"/>
              <w:contextualSpacing w:val="0"/>
              <w:jc w:val="both"/>
              <w:rPr>
                <w:rFonts w:ascii="Times New Roman" w:eastAsia="Times New Roman" w:hAnsi="Times New Roman" w:cs="Times New Roman"/>
                <w:szCs w:val="24"/>
              </w:rPr>
              <w:pPrChange w:id="63" w:author="user" w:date="2021-12-17T15:08: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lastRenderedPageBreak/>
              <w:t xml:space="preserve"> Di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w:t>
            </w:r>
            <w:ins w:id="64" w:author="user" w:date="2021-12-17T15:11:00Z">
              <w:r w:rsidR="00A312D5">
                <w:rPr>
                  <w:rFonts w:ascii="Times New Roman" w:eastAsia="Times New Roman" w:hAnsi="Times New Roman" w:cs="Times New Roman"/>
                  <w:szCs w:val="24"/>
                </w:rPr>
                <w:t xml:space="preserve">4.0 </w:t>
              </w:r>
            </w:ins>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del w:id="65" w:author="user" w:date="2021-12-17T15:11:00Z">
              <w:r w:rsidRPr="00EC6F38" w:rsidDel="00A312D5">
                <w:rPr>
                  <w:rFonts w:ascii="Times New Roman" w:eastAsia="Times New Roman" w:hAnsi="Times New Roman" w:cs="Times New Roman"/>
                  <w:szCs w:val="24"/>
                </w:rPr>
                <w:delText>ada</w:delText>
              </w:r>
            </w:del>
            <w:ins w:id="66" w:author="user" w:date="2021-12-17T15:11:00Z">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terdapat</w:t>
              </w:r>
            </w:ins>
            <w:proofErr w:type="spellEnd"/>
            <w:r w:rsidRPr="00EC6F38">
              <w:rPr>
                <w:rFonts w:ascii="Times New Roman" w:eastAsia="Times New Roman" w:hAnsi="Times New Roman" w:cs="Times New Roman"/>
                <w:szCs w:val="24"/>
              </w:rPr>
              <w:t xml:space="preserve"> 5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di </w:t>
            </w:r>
            <w:proofErr w:type="spellStart"/>
            <w:r w:rsidRPr="00EC6F38">
              <w:rPr>
                <w:rFonts w:ascii="Times New Roman" w:eastAsia="Times New Roman" w:hAnsi="Times New Roman" w:cs="Times New Roman"/>
                <w:szCs w:val="24"/>
              </w:rPr>
              <w:t>tekankan</w:t>
            </w:r>
            <w:proofErr w:type="spellEnd"/>
            <w:r w:rsidRPr="00EC6F38">
              <w:rPr>
                <w:rFonts w:ascii="Times New Roman" w:eastAsia="Times New Roman" w:hAnsi="Times New Roman" w:cs="Times New Roman"/>
                <w:szCs w:val="24"/>
              </w:rPr>
              <w:t xml:space="preserve"> pada proses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ins w:id="67" w:author="user" w:date="2021-12-17T15:11:00Z">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sebagai</w:t>
              </w:r>
              <w:proofErr w:type="spellEnd"/>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berikut</w:t>
              </w:r>
              <w:proofErr w:type="spellEnd"/>
              <w:r w:rsidR="00A312D5">
                <w:rPr>
                  <w:rFonts w:ascii="Times New Roman" w:eastAsia="Times New Roman" w:hAnsi="Times New Roman" w:cs="Times New Roman"/>
                  <w:szCs w:val="24"/>
                </w:rPr>
                <w:t>.</w:t>
              </w:r>
            </w:ins>
            <w:del w:id="68" w:author="user" w:date="2021-12-17T15:11:00Z">
              <w:r w:rsidRPr="00EC6F38" w:rsidDel="00A312D5">
                <w:rPr>
                  <w:rFonts w:ascii="Times New Roman" w:eastAsia="Times New Roman" w:hAnsi="Times New Roman" w:cs="Times New Roman"/>
                  <w:szCs w:val="24"/>
                </w:rPr>
                <w:delText>:</w:delText>
              </w:r>
            </w:del>
          </w:p>
          <w:p w14:paraId="7B7D58A9" w14:textId="77777777" w:rsidR="00125355" w:rsidRPr="00EC6F38" w:rsidRDefault="00125355" w:rsidP="00BA251D">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Change w:id="69" w:author="user" w:date="2021-12-17T15:08:00Z">
                <w:pPr>
                  <w:numPr>
                    <w:numId w:val="2"/>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Mengamati</w:t>
            </w:r>
            <w:proofErr w:type="spellEnd"/>
          </w:p>
          <w:p w14:paraId="12BF57BE" w14:textId="77777777" w:rsidR="00125355" w:rsidRPr="00EC6F38" w:rsidRDefault="00125355" w:rsidP="00BA251D">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Change w:id="70" w:author="user" w:date="2021-12-17T15:08:00Z">
                <w:pPr>
                  <w:numPr>
                    <w:numId w:val="2"/>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Memahami</w:t>
            </w:r>
            <w:proofErr w:type="spellEnd"/>
          </w:p>
          <w:p w14:paraId="5195C04E" w14:textId="77777777" w:rsidR="00125355" w:rsidRPr="00EC6F38" w:rsidRDefault="00125355" w:rsidP="00BA251D">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Change w:id="71" w:author="user" w:date="2021-12-17T15:08:00Z">
                <w:pPr>
                  <w:numPr>
                    <w:numId w:val="2"/>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Mencoba</w:t>
            </w:r>
            <w:proofErr w:type="spellEnd"/>
          </w:p>
          <w:p w14:paraId="78FF5795" w14:textId="77777777" w:rsidR="00125355" w:rsidRPr="00EC6F38" w:rsidRDefault="00125355" w:rsidP="00BA251D">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Change w:id="72" w:author="user" w:date="2021-12-17T15:08:00Z">
                <w:pPr>
                  <w:numPr>
                    <w:numId w:val="2"/>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Mendiskusikan</w:t>
            </w:r>
            <w:proofErr w:type="spellEnd"/>
          </w:p>
          <w:p w14:paraId="76CFFADE" w14:textId="77777777" w:rsidR="00125355" w:rsidRPr="00EC6F38" w:rsidRDefault="00125355" w:rsidP="00BA251D">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Change w:id="73" w:author="user" w:date="2021-12-17T15:08:00Z">
                <w:pPr>
                  <w:numPr>
                    <w:numId w:val="2"/>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Penelitian</w:t>
            </w:r>
            <w:proofErr w:type="spellEnd"/>
          </w:p>
          <w:p w14:paraId="23D80DB6" w14:textId="6E525C97" w:rsidR="00125355" w:rsidRPr="00EC6F38" w:rsidRDefault="00125355" w:rsidP="00BA251D">
            <w:pPr>
              <w:spacing w:before="100" w:beforeAutospacing="1" w:after="100" w:afterAutospacing="1" w:line="240" w:lineRule="auto"/>
              <w:contextualSpacing w:val="0"/>
              <w:jc w:val="both"/>
              <w:rPr>
                <w:rFonts w:ascii="Times New Roman" w:eastAsia="Times New Roman" w:hAnsi="Times New Roman" w:cs="Times New Roman"/>
                <w:szCs w:val="24"/>
              </w:rPr>
              <w:pPrChange w:id="74" w:author="user" w:date="2021-12-17T15:08: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Pada </w:t>
            </w:r>
            <w:proofErr w:type="spellStart"/>
            <w:r w:rsidRPr="00EC6F38">
              <w:rPr>
                <w:rFonts w:ascii="Times New Roman" w:eastAsia="Times New Roman" w:hAnsi="Times New Roman" w:cs="Times New Roman"/>
                <w:szCs w:val="24"/>
              </w:rPr>
              <w:t>dasarnya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sebenarnya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kesatuan</w:t>
            </w:r>
            <w:proofErr w:type="spellEnd"/>
            <w:del w:id="75" w:author="user" w:date="2021-12-17T15:11:00Z">
              <w:r w:rsidRPr="00EC6F38" w:rsidDel="00A312D5">
                <w:rPr>
                  <w:rFonts w:ascii="Times New Roman" w:eastAsia="Times New Roman" w:hAnsi="Times New Roman" w:cs="Times New Roman"/>
                  <w:szCs w:val="24"/>
                </w:rPr>
                <w:delText xml:space="preserve">, </w:delText>
              </w:r>
            </w:del>
            <w:ins w:id="76" w:author="user" w:date="2021-12-17T15:11:00Z">
              <w:r w:rsidR="00A312D5">
                <w:rPr>
                  <w:rFonts w:ascii="Times New Roman" w:eastAsia="Times New Roman" w:hAnsi="Times New Roman" w:cs="Times New Roman"/>
                  <w:szCs w:val="24"/>
                </w:rPr>
                <w:t>.</w:t>
              </w:r>
              <w:r w:rsidR="00A312D5" w:rsidRPr="00EC6F38">
                <w:rPr>
                  <w:rFonts w:ascii="Times New Roman" w:eastAsia="Times New Roman" w:hAnsi="Times New Roman" w:cs="Times New Roman"/>
                  <w:szCs w:val="24"/>
                </w:rPr>
                <w:t xml:space="preserve"> </w:t>
              </w:r>
            </w:ins>
            <w:del w:id="77" w:author="user" w:date="2021-12-17T15:11:00Z">
              <w:r w:rsidRPr="00EC6F38" w:rsidDel="00A312D5">
                <w:rPr>
                  <w:rFonts w:ascii="Times New Roman" w:eastAsia="Times New Roman" w:hAnsi="Times New Roman" w:cs="Times New Roman"/>
                  <w:szCs w:val="24"/>
                </w:rPr>
                <w:delText xml:space="preserve">pada </w:delText>
              </w:r>
            </w:del>
            <w:ins w:id="78" w:author="user" w:date="2021-12-17T15:11:00Z">
              <w:r w:rsidR="00A312D5">
                <w:rPr>
                  <w:rFonts w:ascii="Times New Roman" w:eastAsia="Times New Roman" w:hAnsi="Times New Roman" w:cs="Times New Roman"/>
                  <w:szCs w:val="24"/>
                </w:rPr>
                <w:t>P</w:t>
              </w:r>
              <w:r w:rsidR="00A312D5" w:rsidRPr="00EC6F38">
                <w:rPr>
                  <w:rFonts w:ascii="Times New Roman" w:eastAsia="Times New Roman" w:hAnsi="Times New Roman" w:cs="Times New Roman"/>
                  <w:szCs w:val="24"/>
                </w:rPr>
                <w:t xml:space="preserve">ada </w:t>
              </w:r>
            </w:ins>
            <w:r w:rsidRPr="00EC6F38">
              <w:rPr>
                <w:rFonts w:ascii="Times New Roman" w:eastAsia="Times New Roman" w:hAnsi="Times New Roman" w:cs="Times New Roman"/>
                <w:szCs w:val="24"/>
              </w:rPr>
              <w:t xml:space="preserve">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memiliki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sangat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timbul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sebuah</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14:paraId="3292CAB9" w14:textId="11FFB74D" w:rsidR="00125355" w:rsidRPr="00EC6F38" w:rsidRDefault="00125355" w:rsidP="00BA251D">
            <w:pPr>
              <w:spacing w:before="100" w:beforeAutospacing="1" w:after="100" w:afterAutospacing="1" w:line="240" w:lineRule="auto"/>
              <w:contextualSpacing w:val="0"/>
              <w:jc w:val="both"/>
              <w:rPr>
                <w:rFonts w:ascii="Times New Roman" w:eastAsia="Times New Roman" w:hAnsi="Times New Roman" w:cs="Times New Roman"/>
                <w:szCs w:val="24"/>
              </w:rPr>
              <w:pPrChange w:id="79" w:author="user" w:date="2021-12-17T15:08: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Dari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mucul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w:t>
            </w:r>
            <w:proofErr w:type="spellStart"/>
            <w:del w:id="80" w:author="user" w:date="2021-12-17T15:12:00Z">
              <w:r w:rsidRPr="00EC6F38" w:rsidDel="00A312D5">
                <w:rPr>
                  <w:rFonts w:ascii="Times New Roman" w:eastAsia="Times New Roman" w:hAnsi="Times New Roman" w:cs="Times New Roman"/>
                  <w:szCs w:val="24"/>
                </w:rPr>
                <w:delText xml:space="preserve"> pengaplikasian</w:delText>
              </w:r>
            </w:del>
            <w:ins w:id="81" w:author="user" w:date="2021-12-17T15:12:00Z">
              <w:r w:rsidR="00A312D5">
                <w:rPr>
                  <w:rFonts w:ascii="Times New Roman" w:eastAsia="Times New Roman" w:hAnsi="Times New Roman" w:cs="Times New Roman"/>
                  <w:szCs w:val="24"/>
                </w:rPr>
                <w:t>menerapkan</w:t>
              </w:r>
            </w:ins>
            <w:proofErr w:type="spellEnd"/>
            <w:r w:rsidRPr="00EC6F38">
              <w:rPr>
                <w:rFonts w:ascii="Times New Roman" w:eastAsia="Times New Roman" w:hAnsi="Times New Roman" w:cs="Times New Roman"/>
                <w:szCs w:val="24"/>
              </w:rPr>
              <w:t xml:space="preserve">. Pada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ins w:id="82" w:author="user" w:date="2021-12-17T15:12:00Z">
              <w:r w:rsidR="00A312D5">
                <w:rPr>
                  <w:rFonts w:ascii="Times New Roman" w:eastAsia="Times New Roman" w:hAnsi="Times New Roman" w:cs="Times New Roman"/>
                  <w:szCs w:val="24"/>
                </w:rPr>
                <w:t xml:space="preserve">industry </w:t>
              </w:r>
            </w:ins>
            <w:r w:rsidRPr="00EC6F38">
              <w:rPr>
                <w:rFonts w:ascii="Times New Roman" w:eastAsia="Times New Roman" w:hAnsi="Times New Roman" w:cs="Times New Roman"/>
                <w:szCs w:val="24"/>
              </w:rPr>
              <w:t xml:space="preserve">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del w:id="83" w:author="user" w:date="2021-12-17T15:12:00Z">
              <w:r w:rsidRPr="00EC6F38" w:rsidDel="00A312D5">
                <w:rPr>
                  <w:rFonts w:ascii="Times New Roman" w:eastAsia="Times New Roman" w:hAnsi="Times New Roman" w:cs="Times New Roman"/>
                  <w:szCs w:val="24"/>
                </w:rPr>
                <w:delText xml:space="preserve">praktek </w:delText>
              </w:r>
            </w:del>
            <w:proofErr w:type="spellStart"/>
            <w:ins w:id="84" w:author="user" w:date="2021-12-17T15:12:00Z">
              <w:r w:rsidR="00A312D5">
                <w:rPr>
                  <w:rFonts w:ascii="Times New Roman" w:eastAsia="Times New Roman" w:hAnsi="Times New Roman" w:cs="Times New Roman"/>
                  <w:szCs w:val="24"/>
                </w:rPr>
                <w:t>praktik</w:t>
              </w:r>
              <w:proofErr w:type="spellEnd"/>
              <w:r w:rsidR="00A312D5">
                <w:rPr>
                  <w:rFonts w:ascii="Times New Roman" w:eastAsia="Times New Roman" w:hAnsi="Times New Roman" w:cs="Times New Roman"/>
                  <w:szCs w:val="24"/>
                </w:rPr>
                <w:t>.</w:t>
              </w:r>
              <w:r w:rsidR="00A312D5" w:rsidRPr="00EC6F38">
                <w:rPr>
                  <w:rFonts w:ascii="Times New Roman" w:eastAsia="Times New Roman" w:hAnsi="Times New Roman" w:cs="Times New Roman"/>
                  <w:szCs w:val="24"/>
                </w:rPr>
                <w:t xml:space="preserve"> </w:t>
              </w:r>
            </w:ins>
            <w:del w:id="85" w:author="user" w:date="2021-12-17T15:12:00Z">
              <w:r w:rsidRPr="00EC6F38" w:rsidDel="00A312D5">
                <w:rPr>
                  <w:rFonts w:ascii="Times New Roman" w:eastAsia="Times New Roman" w:hAnsi="Times New Roman" w:cs="Times New Roman"/>
                  <w:szCs w:val="24"/>
                </w:rPr>
                <w:delText xml:space="preserve">karena </w:delText>
              </w:r>
            </w:del>
            <w:ins w:id="86" w:author="user" w:date="2021-12-17T15:12:00Z">
              <w:r w:rsidR="00A312D5">
                <w:rPr>
                  <w:rFonts w:ascii="Times New Roman" w:eastAsia="Times New Roman" w:hAnsi="Times New Roman" w:cs="Times New Roman"/>
                  <w:szCs w:val="24"/>
                </w:rPr>
                <w:t>K</w:t>
              </w:r>
              <w:r w:rsidR="00A312D5" w:rsidRPr="00EC6F38">
                <w:rPr>
                  <w:rFonts w:ascii="Times New Roman" w:eastAsia="Times New Roman" w:hAnsi="Times New Roman" w:cs="Times New Roman"/>
                  <w:szCs w:val="24"/>
                </w:rPr>
                <w:t xml:space="preserve">arena </w:t>
              </w:r>
            </w:ins>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menyiapkan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anak</w:t>
            </w:r>
            <w:proofErr w:type="spellEnd"/>
            <w:r w:rsidRPr="00EC6F38">
              <w:rPr>
                <w:rFonts w:ascii="Times New Roman" w:eastAsia="Times New Roman" w:hAnsi="Times New Roman" w:cs="Times New Roman"/>
                <w:szCs w:val="24"/>
              </w:rPr>
              <w:t xml:space="preserve"> </w:t>
            </w:r>
            <w:del w:id="87" w:author="user" w:date="2021-12-17T15:12:00Z">
              <w:r w:rsidRPr="00EC6F38" w:rsidDel="00A312D5">
                <w:rPr>
                  <w:rFonts w:ascii="Times New Roman" w:eastAsia="Times New Roman" w:hAnsi="Times New Roman" w:cs="Times New Roman"/>
                  <w:szCs w:val="24"/>
                </w:rPr>
                <w:delText xml:space="preserve">pada </w:delText>
              </w:r>
            </w:del>
            <w:proofErr w:type="spellStart"/>
            <w:ins w:id="88" w:author="user" w:date="2021-12-17T15:12:00Z">
              <w:r w:rsidR="00A312D5">
                <w:rPr>
                  <w:rFonts w:ascii="Times New Roman" w:eastAsia="Times New Roman" w:hAnsi="Times New Roman" w:cs="Times New Roman"/>
                  <w:szCs w:val="24"/>
                </w:rPr>
                <w:t>yaitu</w:t>
              </w:r>
              <w:proofErr w:type="spellEnd"/>
              <w:r w:rsidR="00A312D5" w:rsidRPr="00EC6F38">
                <w:rPr>
                  <w:rFonts w:ascii="Times New Roman" w:eastAsia="Times New Roman" w:hAnsi="Times New Roman" w:cs="Times New Roman"/>
                  <w:szCs w:val="24"/>
                </w:rPr>
                <w:t xml:space="preserve"> </w:t>
              </w:r>
            </w:ins>
            <w:proofErr w:type="spellStart"/>
            <w:r w:rsidRPr="00EC6F38">
              <w:rPr>
                <w:rFonts w:ascii="Times New Roman" w:eastAsia="Times New Roman" w:hAnsi="Times New Roman" w:cs="Times New Roman"/>
                <w:szCs w:val="24"/>
              </w:rPr>
              <w:t>bagaimana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menumbuhkan</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14:paraId="4477D93F" w14:textId="50A7FD73" w:rsidR="00125355" w:rsidRPr="00EC6F38" w:rsidRDefault="00125355" w:rsidP="00BA251D">
            <w:pPr>
              <w:spacing w:before="100" w:beforeAutospacing="1" w:after="100" w:afterAutospacing="1" w:line="240" w:lineRule="auto"/>
              <w:contextualSpacing w:val="0"/>
              <w:jc w:val="both"/>
              <w:rPr>
                <w:rFonts w:ascii="Times New Roman" w:eastAsia="Times New Roman" w:hAnsi="Times New Roman" w:cs="Times New Roman"/>
                <w:szCs w:val="24"/>
              </w:rPr>
              <w:pPrChange w:id="89" w:author="user" w:date="2021-12-17T15:08: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Setelah proses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w:t>
            </w:r>
            <w:proofErr w:type="spellStart"/>
            <w:ins w:id="90" w:author="user" w:date="2021-12-17T15:13:00Z">
              <w:r w:rsidR="00A312D5">
                <w:rPr>
                  <w:rFonts w:ascii="Times New Roman" w:eastAsia="Times New Roman" w:hAnsi="Times New Roman" w:cs="Times New Roman"/>
                  <w:szCs w:val="24"/>
                </w:rPr>
                <w:t>Maksud</w:t>
              </w:r>
              <w:proofErr w:type="spellEnd"/>
              <w:r w:rsidR="00A312D5">
                <w:rPr>
                  <w:rFonts w:ascii="Times New Roman" w:eastAsia="Times New Roman" w:hAnsi="Times New Roman" w:cs="Times New Roman"/>
                  <w:szCs w:val="24"/>
                </w:rPr>
                <w:t xml:space="preserve"> </w:t>
              </w:r>
            </w:ins>
            <w:del w:id="91" w:author="user" w:date="2021-12-17T15:13:00Z">
              <w:r w:rsidRPr="00EC6F38" w:rsidDel="00A312D5">
                <w:rPr>
                  <w:rFonts w:ascii="Times New Roman" w:eastAsia="Times New Roman" w:hAnsi="Times New Roman" w:cs="Times New Roman"/>
                  <w:szCs w:val="24"/>
                </w:rPr>
                <w:delText>M</w:delText>
              </w:r>
            </w:del>
            <w:proofErr w:type="spellStart"/>
            <w:ins w:id="92" w:author="user" w:date="2021-12-17T15:13:00Z">
              <w:r w:rsidR="00A312D5">
                <w:rPr>
                  <w:rFonts w:ascii="Times New Roman" w:eastAsia="Times New Roman" w:hAnsi="Times New Roman" w:cs="Times New Roman"/>
                  <w:szCs w:val="24"/>
                </w:rPr>
                <w:t>m</w:t>
              </w:r>
            </w:ins>
            <w:r w:rsidRPr="00EC6F38">
              <w:rPr>
                <w:rFonts w:ascii="Times New Roman" w:eastAsia="Times New Roman" w:hAnsi="Times New Roman" w:cs="Times New Roman"/>
                <w:szCs w:val="24"/>
              </w:rPr>
              <w:t>endiskusikan</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dua</w:t>
            </w:r>
            <w:proofErr w:type="spellEnd"/>
            <w:r w:rsidRPr="00EC6F38">
              <w:rPr>
                <w:rFonts w:ascii="Times New Roman" w:eastAsia="Times New Roman" w:hAnsi="Times New Roman" w:cs="Times New Roman"/>
                <w:szCs w:val="24"/>
              </w:rPr>
              <w:t xml:space="preserve"> orang</w:t>
            </w:r>
            <w:ins w:id="93" w:author="user" w:date="2021-12-17T15:13:00Z">
              <w:r w:rsidR="00A312D5">
                <w:rPr>
                  <w:rFonts w:ascii="Times New Roman" w:eastAsia="Times New Roman" w:hAnsi="Times New Roman" w:cs="Times New Roman"/>
                  <w:szCs w:val="24"/>
                </w:rPr>
                <w:t xml:space="preserve"> </w:t>
              </w:r>
              <w:proofErr w:type="spellStart"/>
              <w:r w:rsidR="00A312D5">
                <w:rPr>
                  <w:rFonts w:ascii="Times New Roman" w:eastAsia="Times New Roman" w:hAnsi="Times New Roman" w:cs="Times New Roman"/>
                  <w:szCs w:val="24"/>
                </w:rPr>
                <w:t>saja</w:t>
              </w:r>
              <w:proofErr w:type="spellEnd"/>
              <w:r w:rsidR="00A312D5">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orang. Hal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pandangan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berbeda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ide-ide yang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muncul</w:t>
            </w:r>
            <w:proofErr w:type="spellEnd"/>
            <w:r w:rsidRPr="00EC6F38">
              <w:rPr>
                <w:rFonts w:ascii="Times New Roman" w:eastAsia="Times New Roman" w:hAnsi="Times New Roman" w:cs="Times New Roman"/>
                <w:szCs w:val="24"/>
              </w:rPr>
              <w:t>.</w:t>
            </w:r>
          </w:p>
          <w:p w14:paraId="44D62F03" w14:textId="7A267E88" w:rsidR="00125355" w:rsidRPr="00EC6F38" w:rsidRDefault="00125355" w:rsidP="00BA251D">
            <w:pPr>
              <w:spacing w:before="100" w:beforeAutospacing="1" w:after="100" w:afterAutospacing="1" w:line="240" w:lineRule="auto"/>
              <w:contextualSpacing w:val="0"/>
              <w:jc w:val="both"/>
              <w:rPr>
                <w:rFonts w:ascii="Times New Roman" w:eastAsia="Times New Roman" w:hAnsi="Times New Roman" w:cs="Times New Roman"/>
                <w:szCs w:val="24"/>
              </w:rPr>
              <w:pPrChange w:id="94" w:author="user" w:date="2021-12-17T15:08: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Yang </w:t>
            </w:r>
            <w:proofErr w:type="spellStart"/>
            <w:r w:rsidRPr="00EC6F38">
              <w:rPr>
                <w:rFonts w:ascii="Times New Roman" w:eastAsia="Times New Roman" w:hAnsi="Times New Roman" w:cs="Times New Roman"/>
                <w:szCs w:val="24"/>
              </w:rPr>
              <w:t>tera</w:t>
            </w:r>
            <w:ins w:id="95" w:author="user" w:date="2021-12-17T15:13:00Z">
              <w:r w:rsidR="00A312D5">
                <w:rPr>
                  <w:rFonts w:ascii="Times New Roman" w:eastAsia="Times New Roman" w:hAnsi="Times New Roman" w:cs="Times New Roman"/>
                  <w:szCs w:val="24"/>
                </w:rPr>
                <w:t>k</w:t>
              </w:r>
            </w:ins>
            <w:r w:rsidRPr="00EC6F38">
              <w:rPr>
                <w:rFonts w:ascii="Times New Roman" w:eastAsia="Times New Roman" w:hAnsi="Times New Roman" w:cs="Times New Roman"/>
                <w:szCs w:val="24"/>
              </w:rPr>
              <w:t>hir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ins w:id="96" w:author="user" w:date="2021-12-17T15:13:00Z">
              <w:r w:rsidR="00A312D5">
                <w:rPr>
                  <w:rFonts w:ascii="Times New Roman" w:eastAsia="Times New Roman" w:hAnsi="Times New Roman" w:cs="Times New Roman"/>
                  <w:szCs w:val="24"/>
                </w:rPr>
                <w:t>.</w:t>
              </w:r>
            </w:ins>
            <w:del w:id="97" w:author="user" w:date="2021-12-17T15:13:00Z">
              <w:r w:rsidRPr="00EC6F38" w:rsidDel="00A312D5">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w:t>
            </w:r>
            <w:proofErr w:type="spellStart"/>
            <w:ins w:id="98" w:author="user" w:date="2021-12-17T15:13:00Z">
              <w:r w:rsidR="00A312D5">
                <w:rPr>
                  <w:rFonts w:ascii="Times New Roman" w:eastAsia="Times New Roman" w:hAnsi="Times New Roman" w:cs="Times New Roman"/>
                  <w:szCs w:val="24"/>
                </w:rPr>
                <w:t>T</w:t>
              </w:r>
            </w:ins>
            <w:del w:id="99" w:author="user" w:date="2021-12-17T15:13:00Z">
              <w:r w:rsidRPr="00EC6F38" w:rsidDel="00A312D5">
                <w:rPr>
                  <w:rFonts w:ascii="Times New Roman" w:eastAsia="Times New Roman" w:hAnsi="Times New Roman" w:cs="Times New Roman"/>
                  <w:szCs w:val="24"/>
                </w:rPr>
                <w:delText>t</w:delText>
              </w:r>
            </w:del>
            <w:r w:rsidRPr="00EC6F38">
              <w:rPr>
                <w:rFonts w:ascii="Times New Roman" w:eastAsia="Times New Roman" w:hAnsi="Times New Roman" w:cs="Times New Roman"/>
                <w:szCs w:val="24"/>
              </w:rPr>
              <w:t>untutan</w:t>
            </w:r>
            <w:proofErr w:type="spellEnd"/>
            <w:r w:rsidRPr="00EC6F38">
              <w:rPr>
                <w:rFonts w:ascii="Times New Roman" w:eastAsia="Times New Roman" w:hAnsi="Times New Roman" w:cs="Times New Roman"/>
                <w:szCs w:val="24"/>
              </w:rPr>
              <w:t xml:space="preserve"> </w:t>
            </w:r>
            <w:proofErr w:type="spellStart"/>
            <w:ins w:id="100" w:author="user" w:date="2021-12-17T15:13:00Z">
              <w:r w:rsidR="00A312D5">
                <w:rPr>
                  <w:rFonts w:ascii="Times New Roman" w:eastAsia="Times New Roman" w:hAnsi="Times New Roman" w:cs="Times New Roman"/>
                  <w:szCs w:val="24"/>
                </w:rPr>
                <w:t>revolusi</w:t>
              </w:r>
              <w:proofErr w:type="spellEnd"/>
              <w:r w:rsidR="00A312D5">
                <w:rPr>
                  <w:rFonts w:ascii="Times New Roman" w:eastAsia="Times New Roman" w:hAnsi="Times New Roman" w:cs="Times New Roman"/>
                  <w:szCs w:val="24"/>
                </w:rPr>
                <w:t xml:space="preserve"> industry </w:t>
              </w:r>
            </w:ins>
            <w:r w:rsidRPr="00EC6F38">
              <w:rPr>
                <w:rFonts w:ascii="Times New Roman" w:eastAsia="Times New Roman" w:hAnsi="Times New Roman" w:cs="Times New Roman"/>
                <w:szCs w:val="24"/>
              </w:rPr>
              <w:t xml:space="preserve">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w:t>
            </w:r>
          </w:p>
        </w:tc>
      </w:tr>
    </w:tbl>
    <w:p w14:paraId="2542299C"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871BE7"/>
    <w:rsid w:val="00924DF5"/>
    <w:rsid w:val="009C3247"/>
    <w:rsid w:val="00A312D5"/>
    <w:rsid w:val="00BA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AAD4"/>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9C324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2021-12-17T08:14:00Z</dcterms:created>
  <dcterms:modified xsi:type="dcterms:W3CDTF">2021-12-17T08:14:00Z</dcterms:modified>
</cp:coreProperties>
</file>