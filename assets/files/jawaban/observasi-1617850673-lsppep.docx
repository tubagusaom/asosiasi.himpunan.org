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7FD6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8B20A8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149AA6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21B7D2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33F66EF" w14:textId="77777777" w:rsidTr="00821BA2">
        <w:tc>
          <w:tcPr>
            <w:tcW w:w="9350" w:type="dxa"/>
          </w:tcPr>
          <w:p w14:paraId="239CF013" w14:textId="6AE93D22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del w:id="0" w:author="Nurbaya Nuby" w:date="2021-04-08T10:45:00Z">
              <w:r w:rsidDel="00A507B5">
                <w:delText>"</w:delText>
              </w:r>
            </w:del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del w:id="1" w:author="Nurbaya Nuby" w:date="2021-04-08T10:45:00Z">
              <w:r w:rsidDel="00A507B5">
                <w:delText>"</w:delText>
              </w:r>
            </w:del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6B2D7A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607F7D6" w14:textId="3F372E4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" w:author="Nurbaya Nuby" w:date="2021-04-08T10:45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Nurbaya Nuby" w:date="2021-04-08T10:45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4" w:author="Nurbaya Nuby" w:date="2021-04-08T10:45:00Z"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>extr</w:t>
              </w:r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Nurbaya Nuby" w:date="2021-04-08T10:45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del w:id="6" w:author="Nurbaya Nuby" w:date="2021-04-08T10:46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del w:id="7" w:author="Nurbaya Nuby" w:date="2021-04-08T10:46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8" w:author="Nurbaya Nuby" w:date="2021-04-08T10:46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. Hal </w:t>
              </w:r>
              <w:proofErr w:type="spellStart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" w:author="Nurbaya Nuby" w:date="2021-04-08T10:46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Nurbaya Nuby" w:date="2021-04-08T10:46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11" w:author="Nurbaya Nuby" w:date="2021-04-08T10:46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Nurbaya Nuby" w:date="2021-04-08T10:46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ins w:id="13" w:author="Nurbaya Nuby" w:date="2021-04-08T10:46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Nurbaya Nuby" w:date="2021-04-08T10:46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15" w:author="Nurbaya Nuby" w:date="2021-04-08T10:46:00Z"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BBA23D" w14:textId="0F65185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Nurbaya Nuby" w:date="2021-04-08T10:47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maupun </w:delText>
              </w:r>
            </w:del>
            <w:ins w:id="17" w:author="Nurbaya Nuby" w:date="2021-04-08T10:47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8" w:author="Nurbaya Nuby" w:date="2021-04-08T10:47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Nurbaya Nuby" w:date="2021-04-08T10:47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20" w:author="Nurbaya Nuby" w:date="2021-04-08T10:47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Nurbaya Nuby" w:date="2021-04-08T10:47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" w:author="Nurbaya Nuby" w:date="2021-04-08T10:47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Nurbaya Nuby" w:date="2021-04-08T10:47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Nurbaya Nuby" w:date="2021-04-08T10:47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25" w:author="Nurbaya Nuby" w:date="2021-04-08T10:47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Nurbaya Nuby" w:date="2021-04-08T10:47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proofErr w:type="spellStart"/>
            <w:ins w:id="27" w:author="Nurbaya Nuby" w:date="2021-04-08T10:47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4BBB4E" w14:textId="151FC6D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8" w:author="Nurbaya Nuby" w:date="2021-04-08T10:48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9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30" w:author="Nurbaya Nuby" w:date="2021-04-08T10:48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31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2" w:author="Nurbaya Nuby" w:date="2021-04-08T10:48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33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mempeluas</w:t>
              </w:r>
              <w:proofErr w:type="spellEnd"/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5D5B35" w14:textId="3F859E9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34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5" w:author="Nurbaya Nuby" w:date="2021-04-08T10:48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proofErr w:type="spellStart"/>
            <w:ins w:id="36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7" w:author="Nurbaya Nuby" w:date="2021-04-08T10:48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milenial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8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39" w:author="Nurbaya Nuby" w:date="2021-04-08T10:48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berfikir </w:delText>
              </w:r>
            </w:del>
            <w:proofErr w:type="spellStart"/>
            <w:ins w:id="40" w:author="Nurbaya Nuby" w:date="2021-04-08T10:48:00Z"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>ikir</w:t>
              </w:r>
              <w:proofErr w:type="spellEnd"/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41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42" w:author="Nurbaya Nuby" w:date="2021-04-08T10:48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</w:ins>
            <w:ins w:id="43" w:author="Nurbaya Nuby" w:date="2021-04-08T10:49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Hal </w:t>
              </w:r>
              <w:proofErr w:type="spellStart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4" w:author="Nurbaya Nuby" w:date="2021-04-08T10:48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45" w:author="Nurbaya Nuby" w:date="2021-04-08T10:49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6" w:author="Nurbaya Nuby" w:date="2021-04-08T10:49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ins w:id="47" w:author="Nurbaya Nuby" w:date="2021-04-08T10:49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publikasikan</w:t>
              </w:r>
            </w:ins>
            <w:proofErr w:type="spellEnd"/>
            <w:del w:id="48" w:author="Nurbaya Nuby" w:date="2021-04-08T10:49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49" w:author="Nurbaya Nuby" w:date="2021-04-08T10:49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0" w:author="Nurbaya Nuby" w:date="2021-04-08T10:49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ins w:id="51" w:author="Nurbaya Nuby" w:date="2021-04-08T10:49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F80B8BF" w14:textId="69B04A89" w:rsidR="00125355" w:rsidRPr="00EC6F38" w:rsidRDefault="00A507B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52" w:author="Nurbaya Nuby" w:date="2021-04-08T10:49:00Z">
              <w:r>
                <w:rPr>
                  <w:rFonts w:ascii="Times New Roman" w:eastAsia="Times New Roman" w:hAnsi="Times New Roman" w:cs="Times New Roman"/>
                  <w:szCs w:val="24"/>
                </w:rPr>
                <w:t>Berik</w:t>
              </w:r>
            </w:ins>
            <w:ins w:id="53" w:author="Nurbaya Nuby" w:date="2021-04-08T10:50:00Z">
              <w:r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ins w:id="54" w:author="Nurbaya Nuby" w:date="2021-04-08T10:49:00Z">
              <w:r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proofErr w:type="spellEnd"/>
            <w:ins w:id="55" w:author="Nurbaya Nuby" w:date="2021-04-08T10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56" w:author="Nurbaya Nuby" w:date="2021-04-08T10:49:00Z"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ins w:id="57" w:author="Nurbaya Nuby" w:date="2021-04-08T10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58" w:author="Nurbaya Nuby" w:date="2021-04-08T10:49:00Z">
              <w:r>
                <w:rPr>
                  <w:rFonts w:ascii="Times New Roman" w:eastAsia="Times New Roman" w:hAnsi="Times New Roman" w:cs="Times New Roman"/>
                  <w:szCs w:val="24"/>
                </w:rPr>
                <w:t>ada</w:t>
              </w:r>
            </w:ins>
            <w:ins w:id="59" w:author="Nurbaya Nuby" w:date="2021-04-08T10:50:00Z">
              <w:r>
                <w:rPr>
                  <w:rFonts w:ascii="Times New Roman" w:eastAsia="Times New Roman" w:hAnsi="Times New Roman" w:cs="Times New Roman"/>
                  <w:szCs w:val="24"/>
                </w:rPr>
                <w:t>l</w:t>
              </w:r>
            </w:ins>
            <w:ins w:id="60" w:author="Nurbaya Nuby" w:date="2021-04-08T10:49:00Z">
              <w:r>
                <w:rPr>
                  <w:rFonts w:ascii="Times New Roman" w:eastAsia="Times New Roman" w:hAnsi="Times New Roman" w:cs="Times New Roman"/>
                  <w:szCs w:val="24"/>
                </w:rPr>
                <w:t>ah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1" w:author="Nurbaya Nuby" w:date="2021-04-08T10:49:00Z">
              <w:r w:rsidR="00125355"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Karakteristik </w:delText>
              </w:r>
            </w:del>
            <w:proofErr w:type="spellStart"/>
            <w:ins w:id="62" w:author="Nurbaya Nuby" w:date="2021-04-08T10:49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arakteristik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63" w:author="Nurbaya Nuby" w:date="2021-04-08T10:50:00Z">
              <w:r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083C75F2" w14:textId="2F841C1D" w:rsidR="00125355" w:rsidDel="00A507B5" w:rsidRDefault="00125355" w:rsidP="00A507B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64" w:author="Nurbaya Nuby" w:date="2021-04-08T10:51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65" w:author="Nurbaya Nuby" w:date="2021-04-08T10:51:00Z">
                  <w:rPr/>
                </w:rPrChange>
              </w:rPr>
              <w:t>Tahapan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  <w:rPrChange w:id="66" w:author="Nurbaya Nuby" w:date="2021-04-08T10:51:00Z">
                  <w:rPr/>
                </w:rPrChange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67" w:author="Nurbaya Nuby" w:date="2021-04-08T10:51:00Z">
                  <w:rPr/>
                </w:rPrChange>
              </w:rPr>
              <w:t>belajar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  <w:rPrChange w:id="68" w:author="Nurbaya Nuby" w:date="2021-04-08T10:51:00Z">
                  <w:rPr/>
                </w:rPrChange>
              </w:rPr>
              <w:t xml:space="preserve"> </w:t>
            </w:r>
            <w:ins w:id="69" w:author="Nurbaya Nuby" w:date="2021-04-08T10:50:00Z">
              <w:r w:rsidR="00A507B5" w:rsidRPr="00A507B5">
                <w:rPr>
                  <w:rFonts w:ascii="Times New Roman" w:eastAsia="Times New Roman" w:hAnsi="Times New Roman" w:cs="Times New Roman"/>
                  <w:szCs w:val="24"/>
                  <w:rPrChange w:id="70" w:author="Nurbaya Nuby" w:date="2021-04-08T10:51:00Z">
                    <w:rPr/>
                  </w:rPrChange>
                </w:rPr>
                <w:t xml:space="preserve">yang </w:t>
              </w:r>
            </w:ins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71" w:author="Nurbaya Nuby" w:date="2021-04-08T10:51:00Z">
                  <w:rPr/>
                </w:rPrChange>
              </w:rPr>
              <w:t>sesuai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  <w:rPrChange w:id="72" w:author="Nurbaya Nuby" w:date="2021-04-08T10:51:00Z">
                  <w:rPr/>
                </w:rPrChange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73" w:author="Nurbaya Nuby" w:date="2021-04-08T10:51:00Z">
                  <w:rPr/>
                </w:rPrChange>
              </w:rPr>
              <w:t>dengan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  <w:rPrChange w:id="74" w:author="Nurbaya Nuby" w:date="2021-04-08T10:51:00Z">
                  <w:rPr/>
                </w:rPrChange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75" w:author="Nurbaya Nuby" w:date="2021-04-08T10:51:00Z">
                  <w:rPr/>
                </w:rPrChange>
              </w:rPr>
              <w:t>kemampuan</w:t>
            </w:r>
            <w:proofErr w:type="spellEnd"/>
            <w:ins w:id="76" w:author="Nurbaya Nuby" w:date="2021-04-08T10:50:00Z">
              <w:r w:rsidR="00A507B5" w:rsidRPr="00A507B5">
                <w:rPr>
                  <w:rFonts w:ascii="Times New Roman" w:eastAsia="Times New Roman" w:hAnsi="Times New Roman" w:cs="Times New Roman"/>
                  <w:szCs w:val="24"/>
                  <w:rPrChange w:id="77" w:author="Nurbaya Nuby" w:date="2021-04-08T10:51:00Z">
                    <w:rPr/>
                  </w:rPrChange>
                </w:rPr>
                <w:t xml:space="preserve">, </w:t>
              </w:r>
            </w:ins>
            <w:del w:id="78" w:author="Nurbaya Nuby" w:date="2021-04-08T10:50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  <w:rPrChange w:id="79" w:author="Nurbaya Nuby" w:date="2021-04-08T10:51:00Z">
                    <w:rPr/>
                  </w:rPrChange>
                </w:rPr>
                <w:delText xml:space="preserve"> dan </w:delText>
              </w:r>
            </w:del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80" w:author="Nurbaya Nuby" w:date="2021-04-08T10:51:00Z">
                  <w:rPr/>
                </w:rPrChange>
              </w:rPr>
              <w:t>minat</w:t>
            </w:r>
            <w:proofErr w:type="spellEnd"/>
            <w:ins w:id="81" w:author="Nurbaya Nuby" w:date="2021-04-08T10:50:00Z">
              <w:r w:rsidR="00A507B5" w:rsidRPr="00A507B5">
                <w:rPr>
                  <w:rFonts w:ascii="Times New Roman" w:eastAsia="Times New Roman" w:hAnsi="Times New Roman" w:cs="Times New Roman"/>
                  <w:szCs w:val="24"/>
                  <w:rPrChange w:id="82" w:author="Nurbaya Nuby" w:date="2021-04-08T10:51:00Z">
                    <w:rPr/>
                  </w:rPrChange>
                </w:rPr>
                <w:t>,</w:t>
              </w:r>
            </w:ins>
            <w:del w:id="83" w:author="Nurbaya Nuby" w:date="2021-04-08T10:50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  <w:rPrChange w:id="84" w:author="Nurbaya Nuby" w:date="2021-04-08T10:51:00Z">
                    <w:rPr/>
                  </w:rPrChange>
                </w:rPr>
                <w:delText>/</w:delText>
              </w:r>
            </w:del>
            <w:ins w:id="85" w:author="Nurbaya Nuby" w:date="2021-04-08T10:50:00Z">
              <w:r w:rsidR="00A507B5" w:rsidRPr="00A507B5">
                <w:rPr>
                  <w:rFonts w:ascii="Times New Roman" w:eastAsia="Times New Roman" w:hAnsi="Times New Roman" w:cs="Times New Roman"/>
                  <w:szCs w:val="24"/>
                  <w:rPrChange w:id="86" w:author="Nurbaya Nuby" w:date="2021-04-08T10:51:00Z">
                    <w:rPr/>
                  </w:rPrChange>
                </w:rPr>
                <w:t xml:space="preserve"> dan </w:t>
              </w:r>
            </w:ins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87" w:author="Nurbaya Nuby" w:date="2021-04-08T10:51:00Z">
                  <w:rPr/>
                </w:rPrChange>
              </w:rPr>
              <w:t>kebutuhan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  <w:rPrChange w:id="88" w:author="Nurbaya Nuby" w:date="2021-04-08T10:51:00Z">
                  <w:rPr/>
                </w:rPrChange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89" w:author="Nurbaya Nuby" w:date="2021-04-08T10:51:00Z">
                  <w:rPr/>
                </w:rPrChange>
              </w:rPr>
              <w:t>siswa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  <w:rPrChange w:id="90" w:author="Nurbaya Nuby" w:date="2021-04-08T10:51:00Z">
                  <w:rPr/>
                </w:rPrChange>
              </w:rPr>
              <w:t>.</w:t>
            </w:r>
          </w:p>
          <w:p w14:paraId="12857073" w14:textId="219C7939" w:rsidR="00125355" w:rsidRPr="00A507B5" w:rsidRDefault="00A507B5" w:rsidP="00A507B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91" w:author="Nurbaya Nuby" w:date="2021-04-08T10:52:00Z">
                  <w:rPr/>
                </w:rPrChange>
              </w:rPr>
              <w:pPrChange w:id="92" w:author="Nurbaya Nuby" w:date="2021-04-08T10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93" w:author="Nurbaya Nuby" w:date="2021-04-08T10:5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94" w:author="Nurbaya Nuby" w:date="2021-04-08T10:52:00Z">
                  <w:rPr/>
                </w:rPrChange>
              </w:rPr>
              <w:t xml:space="preserve">Pada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95" w:author="Nurbaya Nuby" w:date="2021-04-08T10:52:00Z">
                  <w:rPr/>
                </w:rPrChange>
              </w:rPr>
              <w:t>tahab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96" w:author="Nurbaya Nuby" w:date="2021-04-08T10:52:00Z">
                  <w:rPr/>
                </w:rPrChange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97" w:author="Nurbaya Nuby" w:date="2021-04-08T10:52:00Z">
                  <w:rPr/>
                </w:rPrChange>
              </w:rPr>
              <w:t>ini</w:t>
            </w:r>
            <w:proofErr w:type="spellEnd"/>
            <w:ins w:id="98" w:author="Nurbaya Nuby" w:date="2021-04-08T10:50:00Z">
              <w:r w:rsidRPr="00A507B5">
                <w:rPr>
                  <w:rFonts w:ascii="Times New Roman" w:eastAsia="Times New Roman" w:hAnsi="Times New Roman" w:cs="Times New Roman"/>
                  <w:szCs w:val="24"/>
                  <w:rPrChange w:id="99" w:author="Nurbaya Nuby" w:date="2021-04-08T10:52:00Z">
                    <w:rPr/>
                  </w:rPrChange>
                </w:rPr>
                <w:t>,</w:t>
              </w:r>
            </w:ins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00" w:author="Nurbaya Nuby" w:date="2021-04-08T10:52:00Z">
                  <w:rPr/>
                </w:rPrChange>
              </w:rPr>
              <w:t xml:space="preserve"> guru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01" w:author="Nurbaya Nuby" w:date="2021-04-08T10:52:00Z">
                  <w:rPr/>
                </w:rPrChange>
              </w:rPr>
              <w:t>di</w:t>
            </w:r>
            <w:del w:id="102" w:author="Nurbaya Nuby" w:date="2021-04-08T10:50:00Z">
              <w:r w:rsidR="00125355" w:rsidRPr="00A507B5" w:rsidDel="00A507B5">
                <w:rPr>
                  <w:rFonts w:ascii="Times New Roman" w:eastAsia="Times New Roman" w:hAnsi="Times New Roman" w:cs="Times New Roman"/>
                  <w:szCs w:val="24"/>
                  <w:rPrChange w:id="103" w:author="Nurbaya Nuby" w:date="2021-04-08T10:52:00Z">
                    <w:rPr/>
                  </w:rPrChange>
                </w:rPr>
                <w:delText xml:space="preserve"> tutut</w:delText>
              </w:r>
            </w:del>
            <w:ins w:id="104" w:author="Nurbaya Nuby" w:date="2021-04-08T10:50:00Z">
              <w:r w:rsidRPr="00A507B5">
                <w:rPr>
                  <w:rFonts w:ascii="Times New Roman" w:eastAsia="Times New Roman" w:hAnsi="Times New Roman" w:cs="Times New Roman"/>
                  <w:szCs w:val="24"/>
                  <w:rPrChange w:id="105" w:author="Nurbaya Nuby" w:date="2021-04-08T10:52:00Z">
                    <w:rPr/>
                  </w:rPrChange>
                </w:rPr>
                <w:t>tuntut</w:t>
              </w:r>
            </w:ins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06" w:author="Nurbaya Nuby" w:date="2021-04-08T10:52:00Z">
                  <w:rPr/>
                </w:rPrChange>
              </w:rPr>
              <w:t xml:space="preserve"> u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07" w:author="Nurbaya Nuby" w:date="2021-04-08T10:52:00Z">
                  <w:rPr/>
                </w:rPrChange>
              </w:rPr>
              <w:t>ntuk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08" w:author="Nurbaya Nuby" w:date="2021-04-08T10:52:00Z">
                  <w:rPr/>
                </w:rPrChange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09" w:author="Nurbaya Nuby" w:date="2021-04-08T10:52:00Z">
                  <w:rPr/>
                </w:rPrChange>
              </w:rPr>
              <w:t>merancang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10" w:author="Nurbaya Nuby" w:date="2021-04-08T10:52:00Z">
                  <w:rPr/>
                </w:rPrChange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11" w:author="Nurbaya Nuby" w:date="2021-04-08T10:52:00Z">
                  <w:rPr/>
                </w:rPrChange>
              </w:rPr>
              <w:t>pembelajaran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12" w:author="Nurbaya Nuby" w:date="2021-04-08T10:52:00Z">
                  <w:rPr/>
                </w:rPrChange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13" w:author="Nurbaya Nuby" w:date="2021-04-08T10:52:00Z">
                  <w:rPr/>
                </w:rPrChange>
              </w:rPr>
              <w:t>sesuai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14" w:author="Nurbaya Nuby" w:date="2021-04-08T10:52:00Z">
                  <w:rPr/>
                </w:rPrChange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15" w:author="Nurbaya Nuby" w:date="2021-04-08T10:52:00Z">
                  <w:rPr/>
                </w:rPrChange>
              </w:rPr>
              <w:t>dengan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16" w:author="Nurbaya Nuby" w:date="2021-04-08T10:52:00Z">
                  <w:rPr/>
                </w:rPrChange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17" w:author="Nurbaya Nuby" w:date="2021-04-08T10:52:00Z">
                  <w:rPr/>
                </w:rPrChange>
              </w:rPr>
              <w:t>minat</w:t>
            </w:r>
            <w:proofErr w:type="spellEnd"/>
            <w:ins w:id="118" w:author="Nurbaya Nuby" w:date="2021-04-08T10:50:00Z">
              <w:r w:rsidRPr="00A507B5">
                <w:rPr>
                  <w:rFonts w:ascii="Times New Roman" w:eastAsia="Times New Roman" w:hAnsi="Times New Roman" w:cs="Times New Roman"/>
                  <w:szCs w:val="24"/>
                  <w:rPrChange w:id="119" w:author="Nurbaya Nuby" w:date="2021-04-08T10:52:00Z">
                    <w:rPr/>
                  </w:rPrChange>
                </w:rPr>
                <w:t xml:space="preserve">, </w:t>
              </w:r>
            </w:ins>
            <w:del w:id="120" w:author="Nurbaya Nuby" w:date="2021-04-08T10:50:00Z">
              <w:r w:rsidR="00125355" w:rsidRPr="00A507B5" w:rsidDel="00A507B5">
                <w:rPr>
                  <w:rFonts w:ascii="Times New Roman" w:eastAsia="Times New Roman" w:hAnsi="Times New Roman" w:cs="Times New Roman"/>
                  <w:szCs w:val="24"/>
                  <w:rPrChange w:id="121" w:author="Nurbaya Nuby" w:date="2021-04-08T10:52:00Z">
                    <w:rPr/>
                  </w:rPrChange>
                </w:rPr>
                <w:delText xml:space="preserve"> dan </w:delText>
              </w:r>
            </w:del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22" w:author="Nurbaya Nuby" w:date="2021-04-08T10:52:00Z">
                  <w:rPr/>
                </w:rPrChange>
              </w:rPr>
              <w:t>bakat</w:t>
            </w:r>
            <w:proofErr w:type="spellEnd"/>
            <w:ins w:id="123" w:author="Nurbaya Nuby" w:date="2021-04-08T10:50:00Z">
              <w:r w:rsidRPr="00A507B5">
                <w:rPr>
                  <w:rFonts w:ascii="Times New Roman" w:eastAsia="Times New Roman" w:hAnsi="Times New Roman" w:cs="Times New Roman"/>
                  <w:szCs w:val="24"/>
                  <w:rPrChange w:id="124" w:author="Nurbaya Nuby" w:date="2021-04-08T10:52:00Z">
                    <w:rPr/>
                  </w:rPrChange>
                </w:rPr>
                <w:t xml:space="preserve">, dan </w:t>
              </w:r>
            </w:ins>
            <w:del w:id="125" w:author="Nurbaya Nuby" w:date="2021-04-08T10:50:00Z">
              <w:r w:rsidR="00125355" w:rsidRPr="00A507B5" w:rsidDel="00A507B5">
                <w:rPr>
                  <w:rFonts w:ascii="Times New Roman" w:eastAsia="Times New Roman" w:hAnsi="Times New Roman" w:cs="Times New Roman"/>
                  <w:szCs w:val="24"/>
                  <w:rPrChange w:id="126" w:author="Nurbaya Nuby" w:date="2021-04-08T10:52:00Z">
                    <w:rPr/>
                  </w:rPrChange>
                </w:rPr>
                <w:delText>/</w:delText>
              </w:r>
            </w:del>
            <w:ins w:id="127" w:author="Nurbaya Nuby" w:date="2021-04-08T10:50:00Z">
              <w:r w:rsidRPr="00A507B5">
                <w:rPr>
                  <w:rFonts w:ascii="Times New Roman" w:eastAsia="Times New Roman" w:hAnsi="Times New Roman" w:cs="Times New Roman"/>
                  <w:szCs w:val="24"/>
                  <w:rPrChange w:id="128" w:author="Nurbaya Nuby" w:date="2021-04-08T10:52:00Z">
                    <w:rPr/>
                  </w:rPrChange>
                </w:rPr>
                <w:t xml:space="preserve"> </w:t>
              </w:r>
            </w:ins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29" w:author="Nurbaya Nuby" w:date="2021-04-08T10:52:00Z">
                  <w:rPr/>
                </w:rPrChange>
              </w:rPr>
              <w:t>kebutuhan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30" w:author="Nurbaya Nuby" w:date="2021-04-08T10:52:00Z">
                  <w:rPr/>
                </w:rPrChange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31" w:author="Nurbaya Nuby" w:date="2021-04-08T10:52:00Z">
                  <w:rPr/>
                </w:rPrChange>
              </w:rPr>
              <w:t>siswa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  <w:rPrChange w:id="132" w:author="Nurbaya Nuby" w:date="2021-04-08T10:52:00Z">
                  <w:rPr/>
                </w:rPrChange>
              </w:rPr>
              <w:t>.</w:t>
            </w:r>
          </w:p>
          <w:p w14:paraId="2437B3B6" w14:textId="63EA12EB" w:rsidR="00125355" w:rsidRPr="00EC6F38" w:rsidDel="00A507B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33" w:author="Nurbaya Nuby" w:date="2021-04-08T10:51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</w:t>
            </w:r>
            <w:ins w:id="134" w:author="Nurbaya Nuby" w:date="2021-04-08T10:51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f</w:t>
              </w:r>
            </w:ins>
            <w:proofErr w:type="spellEnd"/>
            <w:ins w:id="135" w:author="Nurbaya Nuby" w:date="2021-04-08T10:52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ins w:id="136" w:author="Nurbaya Nuby" w:date="2021-04-08T10:51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37" w:author="Nurbaya Nuby" w:date="2021-04-08T10:51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>f.</w:delText>
              </w:r>
            </w:del>
          </w:p>
          <w:p w14:paraId="07F60EFC" w14:textId="64B05797" w:rsidR="00125355" w:rsidRPr="00A507B5" w:rsidRDefault="00125355" w:rsidP="00A507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38" w:author="Nurbaya Nuby" w:date="2021-04-08T10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39" w:author="Nurbaya Nuby" w:date="2021-04-08T10:51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ins w:id="140" w:author="Nurbaya Nuby" w:date="2021-04-08T10:52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41" w:author="Nurbaya Nuby" w:date="2021-04-08T10:51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142" w:author="Nurbaya Nuby" w:date="2021-04-08T10:52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A507B5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del w:id="143" w:author="Nurbaya Nuby" w:date="2021-04-08T10:51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di sini</w:delText>
              </w:r>
            </w:del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4" w:author="Nurbaya Nuby" w:date="2021-04-08T10:51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A507B5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145" w:author="Nurbaya Nuby" w:date="2021-04-08T10:51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A507B5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6" w:author="Nurbaya Nuby" w:date="2021-04-08T10:51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>siswa</w:delText>
              </w:r>
            </w:del>
            <w:proofErr w:type="spellStart"/>
            <w:ins w:id="147" w:author="Nurbaya Nuby" w:date="2021-04-08T10:51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A98010" w14:textId="62E5BBA0" w:rsidR="00125355" w:rsidRPr="00EC6F38" w:rsidDel="00A507B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48" w:author="Nurbaya Nuby" w:date="2021-04-08T10:52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  <w:ins w:id="149" w:author="Nurbaya Nuby" w:date="2021-04-08T10:52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52A2A739" w14:textId="57E729E8" w:rsidR="00125355" w:rsidRPr="00A507B5" w:rsidRDefault="00125355" w:rsidP="00A507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50" w:author="Nurbaya Nuby" w:date="2021-04-08T10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A507B5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del w:id="151" w:author="Nurbaya Nuby" w:date="2021-04-08T10:52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152" w:author="Nurbaya Nuby" w:date="2021-04-08T10:52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3" w:author="Nurbaya Nuby" w:date="2021-04-08T10:52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proofErr w:type="spellStart"/>
            <w:ins w:id="154" w:author="Nurbaya Nuby" w:date="2021-04-08T10:52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A507B5" w:rsidRP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F62580" w14:textId="5D8615BD" w:rsidR="00125355" w:rsidRPr="00EC6F38" w:rsidDel="00A507B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55" w:author="Nurbaya Nuby" w:date="2021-04-08T10:52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  <w:ins w:id="156" w:author="Nurbaya Nuby" w:date="2021-04-08T10:52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320979A4" w14:textId="6F583715" w:rsidR="00125355" w:rsidDel="00A507B5" w:rsidRDefault="00125355" w:rsidP="00821BA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57" w:author="Nurbaya Nuby" w:date="2021-04-08T10:53:00Z"/>
                <w:rFonts w:ascii="Times New Roman" w:eastAsia="Times New Roman" w:hAnsi="Times New Roman" w:cs="Times New Roman"/>
                <w:szCs w:val="24"/>
              </w:rPr>
            </w:pPr>
            <w:del w:id="158" w:author="Nurbaya Nuby" w:date="2021-04-08T10:53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159" w:author="Nurbaya Nuby" w:date="2021-04-08T10:53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A507B5">
              <w:rPr>
                <w:rFonts w:ascii="Times New Roman" w:eastAsia="Times New Roman" w:hAnsi="Times New Roman" w:cs="Times New Roman"/>
                <w:szCs w:val="24"/>
              </w:rPr>
              <w:t>uru se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bagai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ins w:id="160" w:author="Nurbaya Nuby" w:date="2021-04-08T10:53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61" w:author="Nurbaya Nuby" w:date="2021-04-08T10:53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tidak </w:delText>
              </w:r>
            </w:del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del w:id="162" w:author="Nurbaya Nuby" w:date="2021-04-08T10:53:00Z">
              <w:r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163" w:author="Nurbaya Nuby" w:date="2021-04-08T10:53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. Guru</w:t>
              </w:r>
              <w:r w:rsidR="00A507B5" w:rsidRP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A507B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646075C" w14:textId="77777777" w:rsidR="00A507B5" w:rsidRPr="00A507B5" w:rsidRDefault="00A507B5" w:rsidP="00A507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ins w:id="164" w:author="Nurbaya Nuby" w:date="2021-04-08T10:53:00Z"/>
                <w:rFonts w:ascii="Times New Roman" w:eastAsia="Times New Roman" w:hAnsi="Times New Roman" w:cs="Times New Roman"/>
                <w:szCs w:val="24"/>
              </w:rPr>
              <w:pPrChange w:id="165" w:author="Nurbaya Nuby" w:date="2021-04-08T10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14:paraId="308C4FC3" w14:textId="595769B0" w:rsidR="00125355" w:rsidRPr="00A507B5" w:rsidRDefault="00A507B5" w:rsidP="00A507B5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66" w:author="Nurbaya Nuby" w:date="2021-04-08T10:5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67" w:author="Nurbaya Nuby" w:date="2021-04-08T10:5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168" w:author="Nurbaya Nuby" w:date="2021-04-08T10:5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</w:t>
              </w:r>
            </w:ins>
            <w:del w:id="169" w:author="Nurbaya Nuby" w:date="2021-04-08T10:53:00Z">
              <w:r w:rsidR="00125355"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70" w:author="Nurbaya Nuby" w:date="2021-04-08T10:53:00Z">
              <w:r w:rsidRPr="00A507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1" w:author="Nurbaya Nuby" w:date="2021-04-08T10:54:00Z">
              <w:r w:rsidR="00125355" w:rsidRPr="00A507B5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A507B5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1DCB4C0" w14:textId="0E0E532B" w:rsidR="00125355" w:rsidRPr="00A507B5" w:rsidRDefault="00125355" w:rsidP="00A507B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72" w:author="Nurbaya Nuby" w:date="2021-04-08T10:54:00Z">
                  <w:rPr/>
                </w:rPrChange>
              </w:rPr>
              <w:pPrChange w:id="173" w:author="Nurbaya Nuby" w:date="2021-04-08T10:5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A507B5">
              <w:rPr>
                <w:rFonts w:ascii="Times New Roman" w:eastAsia="Times New Roman" w:hAnsi="Times New Roman" w:cs="Times New Roman"/>
                <w:szCs w:val="24"/>
                <w:rPrChange w:id="174" w:author="Nurbaya Nuby" w:date="2021-04-08T10:54:00Z">
                  <w:rPr/>
                </w:rPrChange>
              </w:rPr>
              <w:t>Mengamati</w:t>
            </w:r>
            <w:proofErr w:type="spellEnd"/>
          </w:p>
          <w:p w14:paraId="5B0ED31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2C5BD3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6F83A2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BDC925D" w14:textId="560026EE" w:rsidR="00125355" w:rsidRPr="00EC6F38" w:rsidRDefault="00A507B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75" w:author="Nurbaya Nuby" w:date="2021-04-08T10:54:00Z">
              <w:r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76" w:author="Nurbaya Nuby" w:date="2021-04-08T10:54:00Z">
              <w:r w:rsidR="00125355"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177" w:author="Nurbaya Nuby" w:date="2021-04-08T10:54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enelitian</w:t>
              </w:r>
            </w:ins>
            <w:proofErr w:type="spellEnd"/>
          </w:p>
          <w:p w14:paraId="27E7AE3D" w14:textId="3E1B1D91" w:rsidR="00125355" w:rsidRPr="00EC6F38" w:rsidRDefault="00A507B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78" w:author="Nurbaya Nuby" w:date="2021-04-08T10:5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179" w:author="Nurbaya Nuby" w:date="2021-04-08T10:54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80" w:author="Nurbaya Nuby" w:date="2021-04-08T10:54:00Z"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81" w:author="Nurbaya Nuby" w:date="2021-04-08T10:54:00Z">
              <w:r>
                <w:rPr>
                  <w:rFonts w:ascii="Times New Roman" w:eastAsia="Times New Roman" w:hAnsi="Times New Roman" w:cs="Times New Roman"/>
                  <w:szCs w:val="24"/>
                </w:rPr>
                <w:t>bahwa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2" w:author="Nurbaya Nuby" w:date="2021-04-08T10:54:00Z">
              <w:r w:rsidR="00125355"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ins w:id="183" w:author="Nurbaya Nuby" w:date="2021-04-08T10:54:00Z">
              <w:r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</w:ins>
            <w:proofErr w:type="spellEnd"/>
            <w:del w:id="184" w:author="Nurbaya Nuby" w:date="2021-04-08T10:55:00Z">
              <w:r w:rsidR="00125355"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185" w:author="Nurbaya Nuby" w:date="2021-04-08T10:55:00Z">
              <w:r w:rsidR="00125355"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186" w:author="Nurbaya Nuby" w:date="2021-04-08T10:55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7" w:author="Nurbaya Nuby" w:date="2021-04-08T10:55:00Z">
              <w:r w:rsidR="00125355"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188" w:author="Nurbaya Nuby" w:date="2021-04-08T10:55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89" w:author="Nurbaya Nuby" w:date="2021-04-08T10:55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0" w:author="Nurbaya Nuby" w:date="2021-04-08T10:55:00Z">
              <w:r w:rsidR="00125355"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1" w:author="Nurbaya Nuby" w:date="2021-04-08T10:55:00Z">
              <w:r w:rsidR="00125355"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141354" w14:textId="0D4242F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192" w:author="Nurbaya Nuby" w:date="2021-04-08T10:55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del w:id="193" w:author="Nurbaya Nuby" w:date="2021-04-08T10:55:00Z">
              <w:r w:rsidRPr="00EC6F38" w:rsidDel="00A507B5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ins w:id="194" w:author="Nurbaya Nuby" w:date="2021-04-08T10:55:00Z"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507B5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A507B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95" w:author="Nurbaya Nuby" w:date="2021-04-08T10:56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96" w:author="Nurbaya Nuby" w:date="2021-04-08T10:55:00Z">
              <w:r w:rsidRPr="00EC6F38" w:rsidDel="00E20B96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proofErr w:type="spellStart"/>
            <w:ins w:id="197" w:author="Nurbaya Nuby" w:date="2021-04-08T10:55:00Z">
              <w:r w:rsidR="00E20B96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8" w:author="Nurbaya Nuby" w:date="2021-04-08T10:56:00Z">
              <w:r w:rsidRPr="00EC6F38" w:rsidDel="00BF6876">
                <w:rPr>
                  <w:rFonts w:ascii="Times New Roman" w:eastAsia="Times New Roman" w:hAnsi="Times New Roman" w:cs="Times New Roman"/>
                  <w:szCs w:val="24"/>
                </w:rPr>
                <w:delText>karena lebih</w:delText>
              </w:r>
            </w:del>
            <w:proofErr w:type="spellStart"/>
            <w:ins w:id="199" w:author="Nurbaya Nuby" w:date="2021-04-08T10:56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00" w:author="Nurbaya Nuby" w:date="2021-04-08T10:56:00Z">
              <w:r w:rsidR="00E20B96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idik</w:t>
              </w:r>
              <w:proofErr w:type="spellEnd"/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01" w:author="Nurbaya Nuby" w:date="2021-04-08T10:56:00Z">
              <w:r w:rsidRPr="00EC6F38" w:rsidDel="00BF6876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02" w:author="Nurbaya Nuby" w:date="2021-04-08T10:56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del w:id="203" w:author="Nurbaya Nuby" w:date="2021-04-08T10:56:00Z">
              <w:r w:rsidRPr="00EC6F38" w:rsidDel="00BF6876">
                <w:rPr>
                  <w:rFonts w:ascii="Times New Roman" w:eastAsia="Times New Roman" w:hAnsi="Times New Roman" w:cs="Times New Roman"/>
                  <w:szCs w:val="24"/>
                </w:rPr>
                <w:delText xml:space="preserve">baru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204" w:author="Nurbaya Nuby" w:date="2021-04-08T10:56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05" w:author="Nurbaya Nuby" w:date="2021-04-08T10:57:00Z">
              <w:r w:rsidR="00BF6876" w:rsidRPr="00EC6F38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366E0E" w14:textId="2244EDD7" w:rsidR="00125355" w:rsidRPr="00EC6F38" w:rsidDel="00BF6876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206" w:author="Nurbaya Nuby" w:date="2021-04-08T10:58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07" w:author="Nurbaya Nuby" w:date="2021-04-08T10:57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8" w:author="Nurbaya Nuby" w:date="2021-04-08T10:57:00Z">
              <w:r w:rsidRPr="00EC6F38" w:rsidDel="00BF6876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209" w:author="Nurbaya Nuby" w:date="2021-04-08T10:57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BF687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10" w:author="Nurbaya Nuby" w:date="2021-04-08T10:57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211" w:author="Nurbaya Nuby" w:date="2021-04-08T10:57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del w:id="212" w:author="Nurbaya Nuby" w:date="2021-04-08T10:57:00Z">
              <w:r w:rsidRPr="00EC6F38" w:rsidDel="00BF687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13" w:author="Nurbaya Nuby" w:date="2021-04-08T10:57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214" w:author="Nurbaya Nuby" w:date="2021-04-08T10:57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lain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5" w:author="Nurbaya Nuby" w:date="2021-04-08T10:57:00Z">
              <w:r w:rsidRPr="00EC6F38" w:rsidDel="00BF6876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ins w:id="216" w:author="Nurbaya Nuby" w:date="2021-04-08T10:57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agar</w:t>
              </w:r>
              <w:r w:rsidR="00BF687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217" w:author="Nurbaya Nuby" w:date="2021-04-08T10:58:00Z">
              <w:r w:rsidRPr="00EC6F38" w:rsidDel="00BF6876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8" w:author="Nurbaya Nuby" w:date="2021-04-08T10:58:00Z">
              <w:r w:rsidRPr="00EC6F38" w:rsidDel="00BF6876">
                <w:rPr>
                  <w:rFonts w:ascii="Times New Roman" w:eastAsia="Times New Roman" w:hAnsi="Times New Roman" w:cs="Times New Roman"/>
                  <w:szCs w:val="24"/>
                </w:rPr>
                <w:delText xml:space="preserve">akan </w:delText>
              </w:r>
            </w:del>
            <w:ins w:id="219" w:author="Nurbaya Nuby" w:date="2021-04-08T10:58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yang</w:t>
              </w:r>
              <w:r w:rsidR="00BF687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220" w:author="Nurbaya Nuby" w:date="2021-04-08T10:58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3A2908B2" w14:textId="702ACC0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221" w:author="Nurbaya Nuby" w:date="2021-04-08T10:58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2" w:author="Nurbaya Nuby" w:date="2021-04-08T10:58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23" w:author="Nurbaya Nuby" w:date="2021-04-08T10:58:00Z">
              <w:r w:rsidR="00BF687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25CC99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AD30A4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CE1EC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urbaya Nuby">
    <w15:presenceInfo w15:providerId="Windows Live" w15:userId="8852ba77f8c46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A507B5"/>
    <w:rsid w:val="00BF6876"/>
    <w:rsid w:val="00E2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87A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Nurbaya Nuby</cp:lastModifiedBy>
  <cp:revision>5</cp:revision>
  <dcterms:created xsi:type="dcterms:W3CDTF">2020-08-26T22:03:00Z</dcterms:created>
  <dcterms:modified xsi:type="dcterms:W3CDTF">2021-04-08T02:58:00Z</dcterms:modified>
</cp:coreProperties>
</file>