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>
      <w:pPr>
        <w:jc w:val="center"/>
      </w:pPr>
      <w:r>
        <w:rPr>
          <w:rFonts w:ascii="Bookman Old Style" w:hAnsi="Bookman Old Style"/>
          <w:b/>
          <w:sz w:val="28"/>
          <w:szCs w:val="28"/>
        </w:rPr>
        <w:t>SKEMA PENYUNTINGAN NASKAH</w:t>
      </w:r>
    </w:p>
    <w:p/>
    <w:p>
      <w:pPr>
        <w:pStyle w:val="5"/>
        <w:numPr>
          <w:ilvl w:val="0"/>
          <w:numId w:val="1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Suntinglah penyusunan daftar pustaka berikut ini!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0" w:type="dxa"/>
          </w:tcPr>
          <w:p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DAFTAR PUSTAKA</w:t>
            </w:r>
          </w:p>
          <w:p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bookmarkStart w:id="0" w:name="_GoBack"/>
            <w:bookmarkEnd w:id="0"/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Enterprise, Jubilee. 2012.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>Instagram Untuk Fotografi dan Bisnis Kreatif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. Jakarta:</w:t>
            </w:r>
            <w:del w:id="0" w:author="Andrianza Pranadi" w:date="2021-07-29T13:58:24Z">
              <w:r>
                <w:rPr>
                  <w:rFonts w:ascii="Times New Roman" w:hAnsi="Times New Roman" w:cs="Times New Roman"/>
                  <w:sz w:val="24"/>
                  <w:szCs w:val="24"/>
                  <w:lang w:val="id-ID"/>
                </w:rPr>
                <w:delText xml:space="preserve"> </w:delText>
              </w:r>
            </w:del>
            <w:del w:id="1" w:author="Andrianza Pranadi" w:date="2021-07-29T13:58:22Z">
              <w:r>
                <w:rPr>
                  <w:rFonts w:ascii="Times New Roman" w:hAnsi="Times New Roman" w:cs="Times New Roman"/>
                  <w:sz w:val="24"/>
                  <w:szCs w:val="24"/>
                  <w:lang w:val="id-ID"/>
                </w:rPr>
                <w:delText>P</w:delText>
              </w:r>
            </w:del>
            <w:del w:id="2" w:author="Andrianza Pranadi" w:date="2021-07-29T13:58:21Z">
              <w:r>
                <w:rPr>
                  <w:rFonts w:ascii="Times New Roman" w:hAnsi="Times New Roman" w:cs="Times New Roman"/>
                  <w:sz w:val="24"/>
                  <w:szCs w:val="24"/>
                  <w:lang w:val="id-ID"/>
                </w:rPr>
                <w:delText>T</w:delText>
              </w:r>
            </w:del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Elex Media Komputindo.</w:t>
            </w:r>
          </w:p>
          <w:p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Handayani, Muri. 2017.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>Resep Ampuh Membangun Sistem Bisnis Online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. Bandung: Billionaire Sinergi Korpora.</w:t>
            </w:r>
          </w:p>
          <w:p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Helianthusonfri, Jefferly. 2016.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>Facebook Marketing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. Jakarta:</w:t>
            </w:r>
            <w:del w:id="3" w:author="Andrianza Pranadi" w:date="2021-07-29T13:58:34Z">
              <w:r>
                <w:rPr>
                  <w:rFonts w:ascii="Times New Roman" w:hAnsi="Times New Roman" w:cs="Times New Roman"/>
                  <w:sz w:val="24"/>
                  <w:szCs w:val="24"/>
                  <w:lang w:val="id-ID"/>
                </w:rPr>
                <w:delText xml:space="preserve"> </w:delText>
              </w:r>
            </w:del>
            <w:del w:id="4" w:author="Andrianza Pranadi" w:date="2021-07-29T13:58:33Z">
              <w:r>
                <w:rPr>
                  <w:rFonts w:ascii="Times New Roman" w:hAnsi="Times New Roman" w:cs="Times New Roman"/>
                  <w:sz w:val="24"/>
                  <w:szCs w:val="24"/>
                  <w:lang w:val="id-ID"/>
                </w:rPr>
                <w:delText>PT</w:delText>
              </w:r>
            </w:del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Elex Media Komputindo.</w:t>
            </w:r>
          </w:p>
          <w:p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Helianthusonfri, Jefferly. 2012.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>Jualan Online Dengan Facebook dan Blog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. Jakarta:</w:t>
            </w:r>
            <w:del w:id="5" w:author="Andrianza Pranadi" w:date="2021-07-29T13:58:38Z">
              <w:r>
                <w:rPr>
                  <w:rFonts w:ascii="Times New Roman" w:hAnsi="Times New Roman" w:cs="Times New Roman"/>
                  <w:sz w:val="24"/>
                  <w:szCs w:val="24"/>
                  <w:lang w:val="id-ID"/>
                </w:rPr>
                <w:delText xml:space="preserve"> P</w:delText>
              </w:r>
            </w:del>
            <w:del w:id="6" w:author="Andrianza Pranadi" w:date="2021-07-29T13:58:37Z">
              <w:r>
                <w:rPr>
                  <w:rFonts w:ascii="Times New Roman" w:hAnsi="Times New Roman" w:cs="Times New Roman"/>
                  <w:sz w:val="24"/>
                  <w:szCs w:val="24"/>
                  <w:lang w:val="id-ID"/>
                </w:rPr>
                <w:delText>T</w:delText>
              </w:r>
            </w:del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Elex Media Komputindo.</w:t>
            </w:r>
          </w:p>
          <w:p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Salim, Joko. 2011.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>Mengoptimalkan Blog dan Social Media Untuk Small Business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. Jakarta:</w:t>
            </w:r>
            <w:del w:id="7" w:author="Andrianza Pranadi" w:date="2021-07-29T13:58:50Z">
              <w:r>
                <w:rPr>
                  <w:rFonts w:ascii="Times New Roman" w:hAnsi="Times New Roman" w:cs="Times New Roman"/>
                  <w:sz w:val="24"/>
                  <w:szCs w:val="24"/>
                  <w:lang w:val="id-ID"/>
                </w:rPr>
                <w:delText xml:space="preserve"> </w:delText>
              </w:r>
            </w:del>
            <w:del w:id="8" w:author="Andrianza Pranadi" w:date="2021-07-29T13:58:48Z">
              <w:r>
                <w:rPr>
                  <w:rFonts w:ascii="Times New Roman" w:hAnsi="Times New Roman" w:cs="Times New Roman"/>
                  <w:sz w:val="24"/>
                  <w:szCs w:val="24"/>
                  <w:lang w:val="id-ID"/>
                </w:rPr>
                <w:delText>PT</w:delText>
              </w:r>
            </w:del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Elex Media Komputindo.</w:t>
            </w:r>
          </w:p>
          <w:p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Sulianta, Feri. 2011.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>Twitter for Business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. Jakarta:</w:t>
            </w:r>
            <w:del w:id="9" w:author="Andrianza Pranadi" w:date="2021-07-29T13:58:55Z">
              <w:r>
                <w:rPr>
                  <w:rFonts w:ascii="Times New Roman" w:hAnsi="Times New Roman" w:cs="Times New Roman"/>
                  <w:sz w:val="24"/>
                  <w:szCs w:val="24"/>
                  <w:lang w:val="id-ID"/>
                </w:rPr>
                <w:delText xml:space="preserve"> P</w:delText>
              </w:r>
            </w:del>
            <w:del w:id="10" w:author="Andrianza Pranadi" w:date="2021-07-29T13:58:54Z">
              <w:r>
                <w:rPr>
                  <w:rFonts w:ascii="Times New Roman" w:hAnsi="Times New Roman" w:cs="Times New Roman"/>
                  <w:sz w:val="24"/>
                  <w:szCs w:val="24"/>
                  <w:lang w:val="id-ID"/>
                </w:rPr>
                <w:delText>T</w:delText>
              </w:r>
            </w:del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Elex Media Komputindo.</w:t>
            </w:r>
          </w:p>
          <w:p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Wong, Jony. 2010.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>Internet Marketing for Beginners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. Jakarta:</w:t>
            </w:r>
            <w:del w:id="11" w:author="Andrianza Pranadi" w:date="2021-07-29T13:59:00Z">
              <w:r>
                <w:rPr>
                  <w:rFonts w:ascii="Times New Roman" w:hAnsi="Times New Roman" w:cs="Times New Roman"/>
                  <w:sz w:val="24"/>
                  <w:szCs w:val="24"/>
                  <w:lang w:val="id-ID"/>
                </w:rPr>
                <w:delText xml:space="preserve"> P</w:delText>
              </w:r>
            </w:del>
            <w:del w:id="12" w:author="Andrianza Pranadi" w:date="2021-07-29T13:58:59Z">
              <w:r>
                <w:rPr>
                  <w:rFonts w:ascii="Times New Roman" w:hAnsi="Times New Roman" w:cs="Times New Roman"/>
                  <w:sz w:val="24"/>
                  <w:szCs w:val="24"/>
                  <w:lang w:val="id-ID"/>
                </w:rPr>
                <w:delText>T</w:delText>
              </w:r>
            </w:del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Elex Media Komputindo. </w:t>
            </w:r>
          </w:p>
          <w:p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</w:tbl>
    <w:p/>
    <w:p/>
    <w:p/>
    <w:p/>
    <w:p/>
    <w:p/>
    <w:p/>
    <w:p/>
    <w:sectPr>
      <w:pgSz w:w="11907" w:h="16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2ED6FCA"/>
    <w:multiLevelType w:val="multilevel"/>
    <w:tmpl w:val="62ED6FCA"/>
    <w:lvl w:ilvl="0" w:tentative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Andrianza Pranadi">
    <w15:presenceInfo w15:providerId="WPS Office" w15:userId="55207496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trackRevisions w:val="1"/>
  <w:documentProtection w:enforcement="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52C3"/>
    <w:rsid w:val="0012251A"/>
    <w:rsid w:val="0042167F"/>
    <w:rsid w:val="007952C3"/>
    <w:rsid w:val="00924DF5"/>
    <w:rsid w:val="483B3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39"/>
    <w:rPr>
      <w:lang w:val="id-ID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microsoft.com/office/2011/relationships/people" Target="people.xml"/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121</Words>
  <Characters>690</Characters>
  <Lines>5</Lines>
  <Paragraphs>1</Paragraphs>
  <TotalTime>5</TotalTime>
  <ScaleCrop>false</ScaleCrop>
  <LinksUpToDate>false</LinksUpToDate>
  <CharactersWithSpaces>810</CharactersWithSpaces>
  <Application>WPS Office_11.2.0.10223_F1E327BC-269C-435d-A152-05C5408002CA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2020-07-24T23:53:00Z</dcterms:created>
  <dc:creator>Epic_Epik</dc:creator>
  <cp:lastModifiedBy>Andrianza Pranadi</cp:lastModifiedBy>
  <dcterms:modified xsi:type="dcterms:W3CDTF">2021-07-29T06:59:54Z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1033-11.2.0.10223</vt:lpwstr>
  </property>
</Properties>
</file>