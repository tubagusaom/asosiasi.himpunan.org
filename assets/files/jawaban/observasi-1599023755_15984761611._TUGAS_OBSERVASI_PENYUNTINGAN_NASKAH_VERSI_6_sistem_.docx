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commentRangeEnd w:id="0"/>
      <w:proofErr w:type="spellEnd"/>
      <w:proofErr w:type="gramEnd"/>
      <w:r w:rsidR="00EA42C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End w:id="1"/>
      <w:r w:rsidR="00EA42C9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commentRangeEnd w:id="2"/>
      <w:proofErr w:type="spellEnd"/>
      <w:r w:rsidR="00EA42C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3"/>
      <w:proofErr w:type="spellEnd"/>
      <w:r w:rsidR="00EA42C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EA42C9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commentRangeEnd w:id="5"/>
      <w:proofErr w:type="spellEnd"/>
      <w:r w:rsidR="00EA42C9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commentRangeEnd w:id="6"/>
      <w:proofErr w:type="spellEnd"/>
      <w:r w:rsidR="00515EE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7"/>
      <w:r w:rsidR="00515EE2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8"/>
      <w:proofErr w:type="spellEnd"/>
      <w:r w:rsidR="007757D3">
        <w:rPr>
          <w:rStyle w:val="CommentReference"/>
        </w:rPr>
        <w:commentReference w:id="8"/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7757D3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commentRangeEnd w:id="10"/>
      <w:proofErr w:type="spellEnd"/>
      <w:r w:rsidR="007757D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11"/>
      <w:proofErr w:type="spellEnd"/>
      <w:r w:rsidR="007757D3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12"/>
      <w:proofErr w:type="spellEnd"/>
      <w:r w:rsidR="007757D3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13"/>
      <w:r w:rsidR="007757D3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7757D3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commentRangeEnd w:id="15"/>
      <w:proofErr w:type="spellEnd"/>
      <w:r w:rsidR="007757D3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del w:id="17" w:author="resti " w:date="2020-09-02T11:50:00Z">
        <w:r w:rsidRPr="00C50A1E" w:rsidDel="007757D3">
          <w:rPr>
            <w:rFonts w:ascii="Times New Roman" w:eastAsia="Times New Roman" w:hAnsi="Times New Roman" w:cs="Times New Roman"/>
            <w:sz w:val="24"/>
            <w:szCs w:val="24"/>
          </w:rPr>
          <w:delText>mendapat</w:delText>
        </w:r>
        <w:commentRangeEnd w:id="16"/>
        <w:r w:rsidR="007757D3" w:rsidDel="007757D3">
          <w:rPr>
            <w:rStyle w:val="CommentReference"/>
          </w:rPr>
          <w:commentReference w:id="16"/>
        </w:r>
        <w:r w:rsidRPr="00C50A1E" w:rsidDel="007757D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8"/>
      <w:proofErr w:type="spellEnd"/>
      <w:r w:rsidR="00515EE2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9"/>
      <w:r w:rsidR="00515EE2">
        <w:rPr>
          <w:rStyle w:val="CommentReference"/>
        </w:rPr>
        <w:commentReference w:id="19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commentRangeEnd w:id="20"/>
      <w:proofErr w:type="spellEnd"/>
      <w:r w:rsidR="00D46659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1"/>
      <w:del w:id="22" w:author="resti " w:date="2020-09-02T11:51:00Z">
        <w:r w:rsidRPr="00C50A1E" w:rsidDel="00D46659">
          <w:rPr>
            <w:rFonts w:ascii="Times New Roman" w:eastAsia="Times New Roman" w:hAnsi="Times New Roman" w:cs="Times New Roman"/>
            <w:sz w:val="24"/>
            <w:szCs w:val="24"/>
          </w:rPr>
          <w:delText xml:space="preserve">jadi tak lagi </w:delText>
        </w:r>
      </w:del>
      <w:commentRangeEnd w:id="21"/>
      <w:r w:rsidR="00D46659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3"/>
      <w:r w:rsidR="009B2977">
        <w:rPr>
          <w:rStyle w:val="CommentReference"/>
        </w:rPr>
        <w:commentReference w:id="2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24"/>
      <w:proofErr w:type="spellEnd"/>
      <w:r w:rsidR="009B2977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25"/>
      <w:r w:rsidR="009B2977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bookmarkStart w:id="26" w:name="_GoBack"/>
      <w:bookmarkEnd w:id="26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commentRangeEnd w:id="27"/>
      <w:proofErr w:type="spellEnd"/>
      <w:r w:rsidR="008156BB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8"/>
      <w:r w:rsidR="009B2977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9"/>
      <w:proofErr w:type="spellEnd"/>
      <w:r w:rsidR="009B2977">
        <w:rPr>
          <w:rStyle w:val="CommentReference"/>
        </w:rPr>
        <w:commentReference w:id="29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30"/>
      <w:r w:rsidR="009B2977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31"/>
      <w:proofErr w:type="spellEnd"/>
      <w:r w:rsidR="009B2977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32"/>
      <w:proofErr w:type="spellEnd"/>
      <w:r w:rsidR="009B2977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3"/>
      <w:r w:rsidRPr="00C50A1E">
        <w:rPr>
          <w:rFonts w:ascii="Times New Roman" w:eastAsia="Times New Roman" w:hAnsi="Times New Roman" w:cs="Times New Roman"/>
          <w:sz w:val="24"/>
          <w:szCs w:val="24"/>
        </w:rPr>
        <w:t>500</w:t>
      </w:r>
      <w:commentRangeEnd w:id="33"/>
      <w:r w:rsidR="00602E02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4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34"/>
      <w:r w:rsidR="009B2977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sti " w:date="2020-09-02T11:15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dengan</w:t>
      </w:r>
      <w:proofErr w:type="spellEnd"/>
      <w:proofErr w:type="gramEnd"/>
    </w:p>
  </w:comment>
  <w:comment w:id="1" w:author="resti " w:date="2020-09-02T11:16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</w:t>
      </w:r>
      <w:proofErr w:type="spellEnd"/>
      <w:proofErr w:type="gram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" w:author="resti " w:date="2020-09-02T11:17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saat</w:t>
      </w:r>
      <w:proofErr w:type="spellEnd"/>
      <w:proofErr w:type="gramEnd"/>
    </w:p>
  </w:comment>
  <w:comment w:id="3" w:author="resti " w:date="2020-09-02T11:17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>!</w:t>
      </w:r>
    </w:p>
  </w:comment>
  <w:comment w:id="4" w:author="resti " w:date="2020-09-02T11:18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gramStart"/>
      <w:r>
        <w:t>b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</w:p>
  </w:comment>
  <w:comment w:id="5" w:author="resti " w:date="2020-09-02T11:20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>.</w:t>
      </w:r>
    </w:p>
  </w:comment>
  <w:comment w:id="6" w:author="resti " w:date="2020-09-02T11:38:00Z" w:initials="A">
    <w:p w:rsidR="00515EE2" w:rsidRDefault="00515E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</w:p>
  </w:comment>
  <w:comment w:id="7" w:author="resti " w:date="2020-09-02T11:39:00Z" w:initials="A">
    <w:p w:rsidR="00515EE2" w:rsidRDefault="00515E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begitupun</w:t>
      </w:r>
      <w:proofErr w:type="spellEnd"/>
      <w:proofErr w:type="gramEnd"/>
    </w:p>
  </w:comment>
  <w:comment w:id="8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cemilan</w:t>
      </w:r>
      <w:proofErr w:type="spellEnd"/>
    </w:p>
  </w:comment>
  <w:comment w:id="9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tetapi</w:t>
      </w:r>
      <w:proofErr w:type="spellEnd"/>
      <w:proofErr w:type="gramEnd"/>
    </w:p>
  </w:comment>
  <w:comment w:id="10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hampir</w:t>
      </w:r>
      <w:proofErr w:type="spellEnd"/>
      <w:proofErr w:type="gramEnd"/>
    </w:p>
  </w:comment>
  <w:comment w:id="11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makanan</w:t>
      </w:r>
      <w:proofErr w:type="spellEnd"/>
      <w:proofErr w:type="gramEnd"/>
    </w:p>
  </w:comment>
  <w:comment w:id="12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dapat</w:t>
      </w:r>
      <w:proofErr w:type="spellEnd"/>
      <w:proofErr w:type="gramEnd"/>
    </w:p>
  </w:comment>
  <w:comment w:id="13" w:author="resti " w:date="2020-09-02T11:47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14" w:author="resti " w:date="2020-09-02T11:47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satu</w:t>
      </w:r>
      <w:proofErr w:type="spellEnd"/>
      <w:proofErr w:type="gram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5" w:author="resti " w:date="2020-09-02T11:48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tubuh</w:t>
      </w:r>
      <w:proofErr w:type="spellEnd"/>
    </w:p>
  </w:comment>
  <w:comment w:id="16" w:author="resti " w:date="2020-09-02T11:48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18" w:author="resti " w:date="2020-09-02T11:40:00Z" w:initials="A">
    <w:p w:rsidR="00515EE2" w:rsidRDefault="00515E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loh</w:t>
      </w:r>
      <w:proofErr w:type="spellEnd"/>
      <w:proofErr w:type="gramEnd"/>
    </w:p>
  </w:comment>
  <w:comment w:id="19" w:author="resti " w:date="2020-09-02T11:40:00Z" w:initials="A">
    <w:p w:rsidR="00515EE2" w:rsidRDefault="00515E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kok</w:t>
      </w:r>
      <w:proofErr w:type="spellEnd"/>
      <w:proofErr w:type="gramEnd"/>
      <w:r>
        <w:t>.</w:t>
      </w:r>
    </w:p>
  </w:comment>
  <w:comment w:id="20" w:author="resti " w:date="2020-09-02T11:50:00Z" w:initials="A">
    <w:p w:rsidR="00D46659" w:rsidRDefault="00D466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semakin</w:t>
      </w:r>
      <w:proofErr w:type="spellEnd"/>
      <w:proofErr w:type="gramEnd"/>
    </w:p>
  </w:comment>
  <w:comment w:id="21" w:author="resti " w:date="2020-09-02T11:52:00Z" w:initials="A">
    <w:p w:rsidR="00D46659" w:rsidRDefault="00D466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9B2977">
        <w:t>ini</w:t>
      </w:r>
      <w:proofErr w:type="spellEnd"/>
      <w:proofErr w:type="gramEnd"/>
      <w:r w:rsidR="009B2977">
        <w:t xml:space="preserve"> </w:t>
      </w:r>
      <w:proofErr w:type="spellStart"/>
      <w:r w:rsidR="009B2977">
        <w:t>soal</w:t>
      </w:r>
      <w:proofErr w:type="spellEnd"/>
      <w:r w:rsidR="009B2977">
        <w:t xml:space="preserve"> </w:t>
      </w:r>
      <w:proofErr w:type="spellStart"/>
      <w:r w:rsidR="009B2977">
        <w:t>akses</w:t>
      </w:r>
      <w:proofErr w:type="spellEnd"/>
      <w:r w:rsidR="009B2977">
        <w:t xml:space="preserve"> </w:t>
      </w:r>
      <w:proofErr w:type="spellStart"/>
      <w:r w:rsidR="009B2977">
        <w:t>makanan</w:t>
      </w:r>
      <w:proofErr w:type="spellEnd"/>
      <w:r w:rsidR="009B2977">
        <w:t xml:space="preserve"> yang </w:t>
      </w:r>
      <w:proofErr w:type="spellStart"/>
      <w:r w:rsidR="009B2977">
        <w:t>tidak</w:t>
      </w:r>
      <w:proofErr w:type="spellEnd"/>
      <w:r w:rsidR="009B2977">
        <w:t xml:space="preserve"> </w:t>
      </w:r>
      <w:proofErr w:type="spellStart"/>
      <w:r w:rsidR="009B2977">
        <w:t>berjarak</w:t>
      </w:r>
      <w:proofErr w:type="spellEnd"/>
      <w:r w:rsidR="009B2977">
        <w:t xml:space="preserve"> </w:t>
      </w:r>
      <w:proofErr w:type="spellStart"/>
      <w:r w:rsidR="009B2977">
        <w:t>lagi</w:t>
      </w:r>
      <w:proofErr w:type="spellEnd"/>
      <w:r w:rsidR="009B2977">
        <w:t>.</w:t>
      </w:r>
    </w:p>
  </w:comment>
  <w:comment w:id="23" w:author="resti " w:date="2020-09-02T11:52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24" w:author="resti " w:date="2020-09-02T11:52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25" w:author="resti " w:date="2020-09-02T11:53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gitu</w:t>
      </w:r>
      <w:proofErr w:type="spellEnd"/>
      <w:proofErr w:type="gramEnd"/>
      <w:r>
        <w:t xml:space="preserve"> </w:t>
      </w:r>
      <w:proofErr w:type="spellStart"/>
      <w:r>
        <w:t>kan</w:t>
      </w:r>
      <w:proofErr w:type="spellEnd"/>
      <w:r>
        <w:t>?.</w:t>
      </w:r>
    </w:p>
  </w:comment>
  <w:comment w:id="27" w:author="resti " w:date="2020-09-02T12:23:00Z" w:initials="A">
    <w:p w:rsidR="008156BB" w:rsidRDefault="008156B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tidur</w:t>
      </w:r>
      <w:proofErr w:type="spellEnd"/>
      <w:proofErr w:type="gramEnd"/>
    </w:p>
  </w:comment>
  <w:comment w:id="28" w:author="resti " w:date="2020-09-02T11:54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mengirimkan</w:t>
      </w:r>
      <w:proofErr w:type="spellEnd"/>
      <w:proofErr w:type="gramEnd"/>
      <w:r>
        <w:t xml:space="preserve"> chat</w:t>
      </w:r>
    </w:p>
    <w:p w:rsidR="009B2977" w:rsidRDefault="009B2977">
      <w:pPr>
        <w:pStyle w:val="CommentText"/>
      </w:pPr>
    </w:p>
    <w:p w:rsidR="009B2977" w:rsidRDefault="009B2977">
      <w:pPr>
        <w:pStyle w:val="CommentText"/>
      </w:pPr>
      <w:proofErr w:type="gramStart"/>
      <w:r>
        <w:t>chat</w:t>
      </w:r>
      <w:proofErr w:type="gramEnd"/>
      <w:r>
        <w:t xml:space="preserve"> (italic) </w:t>
      </w:r>
    </w:p>
  </w:comment>
  <w:comment w:id="29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malas</w:t>
      </w:r>
      <w:proofErr w:type="spellEnd"/>
      <w:proofErr w:type="gramEnd"/>
      <w:r>
        <w:t xml:space="preserve"> </w:t>
      </w:r>
      <w:proofErr w:type="spellStart"/>
      <w:r>
        <w:t>bergerak</w:t>
      </w:r>
      <w:proofErr w:type="spellEnd"/>
    </w:p>
  </w:comment>
  <w:comment w:id="30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pada</w:t>
      </w:r>
      <w:proofErr w:type="spellEnd"/>
      <w:proofErr w:type="gramEnd"/>
    </w:p>
  </w:comment>
  <w:comment w:id="31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dapat</w:t>
      </w:r>
      <w:proofErr w:type="spellEnd"/>
      <w:proofErr w:type="gramEnd"/>
    </w:p>
  </w:comment>
  <w:comment w:id="32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</w:p>
  </w:comment>
  <w:comment w:id="33" w:author="resti " w:date="2020-09-02T11:56:00Z" w:initials="A">
    <w:p w:rsidR="00602E02" w:rsidRDefault="00602E02">
      <w:pPr>
        <w:pStyle w:val="CommentText"/>
      </w:pPr>
      <w:r>
        <w:rPr>
          <w:rStyle w:val="CommentReference"/>
        </w:rPr>
        <w:annotationRef/>
      </w:r>
      <w:proofErr w:type="gramStart"/>
      <w:r>
        <w:t>lima</w:t>
      </w:r>
      <w:proofErr w:type="gramEnd"/>
      <w:r>
        <w:t xml:space="preserve"> </w:t>
      </w:r>
      <w:proofErr w:type="spellStart"/>
      <w:r>
        <w:t>ratus</w:t>
      </w:r>
      <w:proofErr w:type="spellEnd"/>
    </w:p>
  </w:comment>
  <w:comment w:id="34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r>
        <w:t>Haha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813" w:rsidRDefault="00D30813">
      <w:r>
        <w:separator/>
      </w:r>
    </w:p>
  </w:endnote>
  <w:endnote w:type="continuationSeparator" w:id="0">
    <w:p w:rsidR="00D30813" w:rsidRDefault="00D3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30813">
    <w:pPr>
      <w:pStyle w:val="Footer"/>
    </w:pPr>
  </w:p>
  <w:p w:rsidR="00941E77" w:rsidRDefault="00D308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813" w:rsidRDefault="00D30813">
      <w:r>
        <w:separator/>
      </w:r>
    </w:p>
  </w:footnote>
  <w:footnote w:type="continuationSeparator" w:id="0">
    <w:p w:rsidR="00D30813" w:rsidRDefault="00D30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853FF"/>
    <w:rsid w:val="0012251A"/>
    <w:rsid w:val="002318A3"/>
    <w:rsid w:val="0042167F"/>
    <w:rsid w:val="00515EE2"/>
    <w:rsid w:val="00602E02"/>
    <w:rsid w:val="007757D3"/>
    <w:rsid w:val="008156BB"/>
    <w:rsid w:val="00924DF5"/>
    <w:rsid w:val="00927764"/>
    <w:rsid w:val="009B2977"/>
    <w:rsid w:val="00A9173E"/>
    <w:rsid w:val="00C20908"/>
    <w:rsid w:val="00D30813"/>
    <w:rsid w:val="00D46659"/>
    <w:rsid w:val="00EA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A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4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2C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A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4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2C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resti </cp:lastModifiedBy>
  <cp:revision>3</cp:revision>
  <dcterms:created xsi:type="dcterms:W3CDTF">2020-09-02T05:23:00Z</dcterms:created>
  <dcterms:modified xsi:type="dcterms:W3CDTF">2020-09-02T05:24:00Z</dcterms:modified>
</cp:coreProperties>
</file>