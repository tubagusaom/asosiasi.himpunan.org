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A94A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14:paraId="44E678D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B7326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714EF1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924E0C7" w14:textId="77777777" w:rsidR="00927764" w:rsidRPr="0094076B" w:rsidRDefault="00927764" w:rsidP="00927764">
      <w:pPr>
        <w:rPr>
          <w:rFonts w:ascii="Cambria" w:hAnsi="Cambria"/>
        </w:rPr>
      </w:pPr>
    </w:p>
    <w:p w14:paraId="26D01E9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931663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commentRangeStart w:id="1"/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</w:t>
      </w:r>
      <w:commentRangeEnd w:id="1"/>
      <w:r w:rsidR="00A26A4D">
        <w:rPr>
          <w:rStyle w:val="CommentReference"/>
        </w:rPr>
        <w:commentReference w:id="1"/>
      </w:r>
      <w:r w:rsidRPr="00C50A1E">
        <w:rPr>
          <w:rFonts w:ascii="Roboto" w:eastAsia="Times New Roman" w:hAnsi="Roboto" w:cs="Times New Roman"/>
          <w:sz w:val="17"/>
          <w:szCs w:val="17"/>
        </w:rPr>
        <w:t>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172AEE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8D1E127" wp14:editId="76B756E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1A2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8DED9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del w:id="2" w:author="User" w:date="2021-07-02T10:35:00Z">
        <w:r w:rsidRPr="00C50A1E" w:rsidDel="00A26A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4073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User" w:date="2021-07-02T10:33:00Z">
        <w:r w:rsidRPr="00C50A1E" w:rsidDel="00A26A4D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9A7D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User" w:date="2021-07-02T10:37:00Z">
        <w:r w:rsidDel="00A26A4D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FD5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35E8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User" w:date="2021-07-02T10:36:00Z">
        <w:r w:rsidDel="00A26A4D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A26A4D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6" w:author="User" w:date="2021-07-02T10:36:00Z">
        <w:r w:rsidR="00A26A4D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A26A4D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14EE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User" w:date="2021-07-02T10:36:00Z">
        <w:r w:rsidRPr="00C50A1E" w:rsidDel="00A26A4D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8" w:author="User" w:date="2021-07-02T10:36:00Z"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r w:rsidR="00A26A4D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>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412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User" w:date="2021-07-02T10:39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10" w:author="User" w:date="2021-07-02T10:39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3E9E50" w14:textId="77777777" w:rsidR="00927764" w:rsidRPr="00C50A1E" w:rsidDel="00541702" w:rsidRDefault="00927764" w:rsidP="00927764">
      <w:pPr>
        <w:shd w:val="clear" w:color="auto" w:fill="F5F5F5"/>
        <w:spacing w:after="375"/>
        <w:rPr>
          <w:del w:id="11" w:author="User" w:date="2021-07-02T10:4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ins w:id="12" w:author="User" w:date="2021-07-02T10:40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- </w:t>
        </w:r>
      </w:ins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14C3F9A" w14:textId="77777777" w:rsidR="00927764" w:rsidRPr="00C50A1E" w:rsidDel="00541702" w:rsidRDefault="00927764" w:rsidP="00927764">
      <w:pPr>
        <w:shd w:val="clear" w:color="auto" w:fill="F5F5F5"/>
        <w:spacing w:after="375"/>
        <w:rPr>
          <w:del w:id="13" w:author="User" w:date="2021-07-02T10:4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530B6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8E6CD4F" w14:textId="77777777" w:rsidR="00927764" w:rsidRPr="00C50A1E" w:rsidDel="00541702" w:rsidRDefault="00927764" w:rsidP="00927764">
      <w:pPr>
        <w:shd w:val="clear" w:color="auto" w:fill="F5F5F5"/>
        <w:spacing w:after="375"/>
        <w:rPr>
          <w:del w:id="14" w:author="User" w:date="2021-07-02T10:4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ins w:id="15" w:author="User" w:date="2021-07-02T10:43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" w:author="User" w:date="2021-07-02T10:43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595F2B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7" w:author="User" w:date="2021-07-02T10:43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</w:delText>
        </w:r>
      </w:del>
      <w:ins w:id="18" w:author="User" w:date="2021-07-02T10:43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>ulai</w:t>
        </w:r>
        <w:proofErr w:type="spellEnd"/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1141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19" w:author="User" w:date="2021-07-02T10:44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0" w:author="User" w:date="2021-07-02T10:44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User" w:date="2021-07-02T10:44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ins w:id="22" w:author="User" w:date="2021-07-02T10:44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23" w:author="User" w:date="2021-07-02T10:42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4" w:author="User" w:date="2021-07-02T10:42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80D63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5" w:author="User" w:date="2021-07-02T10:42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Tidak </w:delText>
        </w:r>
      </w:del>
      <w:proofErr w:type="spellStart"/>
      <w:ins w:id="26" w:author="User" w:date="2021-07-02T10:42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>idak</w:t>
        </w:r>
        <w:proofErr w:type="spellEnd"/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7" w:author="User" w:date="2021-07-02T10:45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membuatnya salah </w:delText>
        </w:r>
      </w:del>
      <w:proofErr w:type="spellStart"/>
      <w:ins w:id="28" w:author="User" w:date="2021-07-02T10:45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  <w:proofErr w:type="spellEnd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>dibuat</w:t>
        </w:r>
        <w:proofErr w:type="spellEnd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29" w:author="User" w:date="2021-07-02T10:47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0" w:author="User" w:date="2021-07-02T10:47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User" w:date="2021-07-02T10:47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32" w:author="User" w:date="2021-07-02T10:47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33" w:author="User" w:date="2021-07-02T10:47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34" w:author="User" w:date="2021-07-02T10:47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4AEB0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del w:id="35" w:author="User" w:date="2021-07-02T10:48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ins w:id="36" w:author="User" w:date="2021-07-02T10:48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del w:id="37" w:author="User" w:date="2021-07-02T10:49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8" w:author="User" w:date="2021-07-02T10:49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User" w:date="2021-07-02T10:48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User" w:date="2021-07-02T10:48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dulu </w:delText>
        </w:r>
      </w:del>
      <w:proofErr w:type="spellStart"/>
      <w:ins w:id="41" w:author="User" w:date="2021-07-02T10:48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>dahulu</w:t>
        </w:r>
        <w:proofErr w:type="spellEnd"/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User" w:date="2021-07-02T10:48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memperhatikan </w:delText>
        </w:r>
      </w:del>
      <w:proofErr w:type="spellStart"/>
      <w:ins w:id="43" w:author="User" w:date="2021-07-02T10:48:00Z"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>mem</w:t>
        </w:r>
        <w:r w:rsidR="00C4149A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>rhatikan</w:t>
        </w:r>
        <w:proofErr w:type="spellEnd"/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4" w:author="User" w:date="2021-07-02T10:49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45" w:author="User" w:date="2021-07-02T10:49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CB0C6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46" w:author="User" w:date="2021-07-02T10:54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User" w:date="2021-07-02T10:54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48" w:author="User" w:date="2021-07-02T10:54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del w:id="49" w:author="User" w:date="2021-07-02T10:54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4BF4A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User" w:date="2021-07-02T10:52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jadi memilih ikut</w:delText>
        </w:r>
        <w:r w:rsidDel="00C4149A">
          <w:rPr>
            <w:rFonts w:ascii="Times New Roman" w:eastAsia="Times New Roman" w:hAnsi="Times New Roman" w:cs="Times New Roman"/>
            <w:sz w:val="24"/>
            <w:szCs w:val="24"/>
          </w:rPr>
          <w:delText>an mager saja. Jadi</w:delText>
        </w:r>
      </w:del>
      <w:proofErr w:type="spellStart"/>
      <w:ins w:id="51" w:author="User" w:date="2021-07-02T10:52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2" w:author="User" w:date="2021-07-02T10:52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del w:id="53" w:author="User" w:date="2021-07-02T10:52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54" w:author="User" w:date="2021-07-02T10:52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6FA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5" w:author="User" w:date="2021-07-02T10:55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1AEE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6" w:author="User" w:date="2021-07-02T10:56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432F0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070D527" w14:textId="77777777" w:rsidR="00927764" w:rsidRPr="00C50A1E" w:rsidRDefault="00927764" w:rsidP="00927764"/>
    <w:p w14:paraId="03ADDAF7" w14:textId="77777777" w:rsidR="00927764" w:rsidRPr="005A045A" w:rsidRDefault="00927764" w:rsidP="00927764">
      <w:pPr>
        <w:rPr>
          <w:i/>
        </w:rPr>
      </w:pPr>
    </w:p>
    <w:p w14:paraId="3FB5E62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04A98BA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1-07-02T10:30:00Z" w:initials="U">
    <w:p w14:paraId="4DB573DF" w14:textId="77777777" w:rsidR="00A26A4D" w:rsidRDefault="00A26A4D">
      <w:pPr>
        <w:pStyle w:val="CommentText"/>
      </w:pPr>
      <w:r>
        <w:rPr>
          <w:rStyle w:val="CommentReference"/>
        </w:rPr>
        <w:annotationRef/>
      </w:r>
      <w:proofErr w:type="spellStart"/>
      <w:r>
        <w:t>diperbarui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B573D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F1310" w14:textId="77777777" w:rsidR="00B76DC8" w:rsidRDefault="00B76DC8">
      <w:r>
        <w:separator/>
      </w:r>
    </w:p>
  </w:endnote>
  <w:endnote w:type="continuationSeparator" w:id="0">
    <w:p w14:paraId="361D6B24" w14:textId="77777777" w:rsidR="00B76DC8" w:rsidRDefault="00B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25CE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4F2B719" w14:textId="77777777" w:rsidR="00941E77" w:rsidRDefault="00B76DC8">
    <w:pPr>
      <w:pStyle w:val="Footer"/>
    </w:pPr>
  </w:p>
  <w:p w14:paraId="4E67283A" w14:textId="77777777" w:rsidR="00941E77" w:rsidRDefault="00B7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84346" w14:textId="77777777" w:rsidR="00B76DC8" w:rsidRDefault="00B76DC8">
      <w:r>
        <w:separator/>
      </w:r>
    </w:p>
  </w:footnote>
  <w:footnote w:type="continuationSeparator" w:id="0">
    <w:p w14:paraId="27D25991" w14:textId="77777777" w:rsidR="00B76DC8" w:rsidRDefault="00B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541702"/>
    <w:rsid w:val="00924DF5"/>
    <w:rsid w:val="00927764"/>
    <w:rsid w:val="00A26A4D"/>
    <w:rsid w:val="00AD59F4"/>
    <w:rsid w:val="00B76DC8"/>
    <w:rsid w:val="00C4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58F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26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A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F45D-89E3-436D-B7D2-8C723794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2021-07-02T03:57:00Z</dcterms:created>
  <dcterms:modified xsi:type="dcterms:W3CDTF">2021-07-02T03:57:00Z</dcterms:modified>
</cp:coreProperties>
</file>