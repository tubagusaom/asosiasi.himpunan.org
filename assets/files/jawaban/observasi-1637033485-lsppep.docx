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5526E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D080413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7913CFF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29DDDFED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6A888230" w14:textId="77777777" w:rsidTr="00821BA2">
        <w:tc>
          <w:tcPr>
            <w:tcW w:w="9350" w:type="dxa"/>
          </w:tcPr>
          <w:p w14:paraId="3FE4400B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3279C1A2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04064350" w14:textId="6A82922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0" w:author="Ratna Dwi" w:date="2021-11-16T10:05:00Z">
              <w:r w:rsidR="00B67D8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ins w:id="1" w:author="Ratna Dwi" w:date="2021-11-16T10:05:00Z">
              <w:r w:rsidR="00B67D89">
                <w:rPr>
                  <w:rFonts w:ascii="Times New Roman" w:eastAsia="Times New Roman" w:hAnsi="Times New Roman" w:cs="Times New Roman"/>
                  <w:szCs w:val="24"/>
                </w:rPr>
                <w:t>ekstrim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" w:author="Ratna Dwi" w:date="2021-11-16T10:07:00Z">
              <w:r w:rsidRPr="00EC6F38" w:rsidDel="00B67D89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" w:author="Ratna Dwi" w:date="2021-11-16T10:06:00Z">
              <w:r w:rsidRPr="00EC6F38" w:rsidDel="00B67D89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proofErr w:type="spellStart"/>
            <w:ins w:id="4" w:author="Ratna Dwi" w:date="2021-11-16T10:06:00Z">
              <w:r w:rsidR="00B67D89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B67D8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F511745" w14:textId="1AB5E23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5" w:author="Ratna Dwi" w:date="2021-11-16T10:08:00Z">
              <w:r w:rsidR="00B67D8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" w:author="Ratna Dwi" w:date="2021-11-16T10:08:00Z">
              <w:r w:rsidRPr="00EC6F38" w:rsidDel="00B67D8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7" w:author="Ratna Dwi" w:date="2021-11-16T10:17:00Z">
              <w:r w:rsidR="002731E2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" w:author="Ratna Dwi" w:date="2021-11-16T10:34:00Z">
              <w:r w:rsidRPr="00EC6F38" w:rsidDel="001F660A">
                <w:rPr>
                  <w:rFonts w:ascii="Times New Roman" w:eastAsia="Times New Roman" w:hAnsi="Times New Roman" w:cs="Times New Roman"/>
                  <w:szCs w:val="24"/>
                </w:rPr>
                <w:delText xml:space="preserve">namun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" w:author="Ratna Dwi" w:date="2021-11-16T10:34:00Z">
              <w:r w:rsidRPr="00EC6F38" w:rsidDel="001F660A">
                <w:rPr>
                  <w:rFonts w:ascii="Times New Roman" w:eastAsia="Times New Roman" w:hAnsi="Times New Roman" w:cs="Times New Roman"/>
                  <w:szCs w:val="24"/>
                </w:rPr>
                <w:delText xml:space="preserve">lagi </w:delText>
              </w:r>
            </w:del>
            <w:proofErr w:type="spellStart"/>
            <w:ins w:id="10" w:author="Ratna Dwi" w:date="2021-11-16T10:34:00Z">
              <w:r w:rsidR="001F660A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1F660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1" w:author="Ratna Dwi" w:date="2021-11-16T10:09:00Z">
              <w:r w:rsidRPr="00EC6F38" w:rsidDel="00B67D89">
                <w:rPr>
                  <w:rFonts w:ascii="Times New Roman" w:eastAsia="Times New Roman" w:hAnsi="Times New Roman" w:cs="Times New Roman"/>
                  <w:szCs w:val="24"/>
                </w:rPr>
                <w:delText>perkerja</w:delText>
              </w:r>
            </w:del>
            <w:proofErr w:type="spellStart"/>
            <w:ins w:id="12" w:author="Ratna Dwi" w:date="2021-11-16T10:09:00Z">
              <w:r w:rsidR="00B67D89">
                <w:rPr>
                  <w:rFonts w:ascii="Times New Roman" w:eastAsia="Times New Roman" w:hAnsi="Times New Roman" w:cs="Times New Roman"/>
                  <w:szCs w:val="24"/>
                </w:rPr>
                <w:t>pekerja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3" w:author="Ratna Dwi" w:date="2021-11-16T10:08:00Z">
              <w:r w:rsidRPr="00EC6F38" w:rsidDel="00B67D8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" w:author="Ratna Dwi" w:date="2021-11-16T10:34:00Z">
              <w:r w:rsidRPr="00EC6F38" w:rsidDel="00C02235">
                <w:rPr>
                  <w:rFonts w:ascii="Times New Roman" w:eastAsia="Times New Roman" w:hAnsi="Times New Roman" w:cs="Times New Roman"/>
                  <w:szCs w:val="24"/>
                </w:rPr>
                <w:delText xml:space="preserve">yang belum tercipta,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del w:id="15" w:author="Ratna Dwi" w:date="2021-11-16T10:35:00Z">
              <w:r w:rsidRPr="00EC6F38" w:rsidDel="00C02235">
                <w:rPr>
                  <w:rFonts w:ascii="Times New Roman" w:eastAsia="Times New Roman" w:hAnsi="Times New Roman" w:cs="Times New Roman"/>
                  <w:szCs w:val="24"/>
                </w:rPr>
                <w:delText xml:space="preserve"> 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4F6AFA5" w14:textId="033C52A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16" w:author="Ratna Dwi" w:date="2021-11-16T10:10:00Z">
              <w:r w:rsidRPr="00EC6F38" w:rsidDel="007B4D5F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6BD3743" w14:textId="0374625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17" w:author="Ratna Dwi" w:date="2021-11-16T10:10:00Z">
              <w:r w:rsidR="007B4D5F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8" w:author="Ratna Dwi" w:date="2021-11-16T10:11:00Z">
              <w:r w:rsidRPr="00EC6F38" w:rsidDel="007B4D5F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19" w:author="Ratna Dwi" w:date="2021-11-16T10:11:00Z">
              <w:r w:rsidR="007B4D5F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20" w:author="Ratna Dwi" w:date="2021-11-16T10:12:00Z">
              <w:r w:rsidRPr="007B4D5F" w:rsidDel="007B4D5F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21" w:author="Ratna Dwi" w:date="2021-11-16T10:1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Mengapa demikian </w:delText>
              </w:r>
            </w:del>
            <w:del w:id="22" w:author="Ratna Dwi" w:date="2021-11-16T10:11:00Z">
              <w:r w:rsidRPr="00EC6F38" w:rsidDel="007B4D5F">
                <w:rPr>
                  <w:rFonts w:ascii="Times New Roman" w:eastAsia="Times New Roman" w:hAnsi="Times New Roman" w:cs="Times New Roman"/>
                  <w:szCs w:val="24"/>
                </w:rPr>
                <w:delText xml:space="preserve">pendidikan </w:delText>
              </w:r>
            </w:del>
            <w:ins w:id="23" w:author="Ratna Dwi" w:date="2021-11-16T10:11:00Z">
              <w:r w:rsidR="007B4D5F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7B4D5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endidikan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del w:id="24" w:author="Ratna Dwi" w:date="2021-11-16T10:12:00Z">
              <w:r w:rsidRPr="00EC6F38" w:rsidDel="007B4D5F">
                <w:rPr>
                  <w:rFonts w:ascii="Times New Roman" w:eastAsia="Times New Roman" w:hAnsi="Times New Roman" w:cs="Times New Roman"/>
                  <w:szCs w:val="24"/>
                </w:rPr>
                <w:delText xml:space="preserve">ini hari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5" w:author="Ratna Dwi" w:date="2021-11-16T10:13:00Z">
              <w:r w:rsidRPr="00EC6F38" w:rsidDel="007B4D5F">
                <w:rPr>
                  <w:rFonts w:ascii="Times New Roman" w:eastAsia="Times New Roman" w:hAnsi="Times New Roman" w:cs="Times New Roman"/>
                  <w:szCs w:val="24"/>
                </w:rPr>
                <w:delText>di publis,</w:delText>
              </w:r>
            </w:del>
            <w:proofErr w:type="spellStart"/>
            <w:ins w:id="26" w:author="Ratna Dwi" w:date="2021-11-16T10:13:00Z">
              <w:r w:rsidR="007B4D5F">
                <w:rPr>
                  <w:rFonts w:ascii="Times New Roman" w:eastAsia="Times New Roman" w:hAnsi="Times New Roman" w:cs="Times New Roman"/>
                  <w:szCs w:val="24"/>
                </w:rPr>
                <w:t>dipublikasikan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7" w:author="Ratna Dwi" w:date="2021-11-16T10:15:00Z">
              <w:r w:rsidRPr="00EC6F38" w:rsidDel="002731E2">
                <w:rPr>
                  <w:rFonts w:ascii="Times New Roman" w:eastAsia="Times New Roman" w:hAnsi="Times New Roman" w:cs="Times New Roman"/>
                  <w:szCs w:val="24"/>
                </w:rPr>
                <w:delText>harus mempersiapkan diri atau generasi muda</w:delText>
              </w:r>
            </w:del>
            <w:proofErr w:type="spellStart"/>
            <w:ins w:id="28" w:author="Ratna Dwi" w:date="2021-11-16T10:15:00Z">
              <w:r w:rsidR="002731E2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2731E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731E2">
                <w:rPr>
                  <w:rFonts w:ascii="Times New Roman" w:eastAsia="Times New Roman" w:hAnsi="Times New Roman" w:cs="Times New Roman"/>
                  <w:szCs w:val="24"/>
                </w:rPr>
                <w:t>generasi</w:t>
              </w:r>
              <w:proofErr w:type="spellEnd"/>
              <w:r w:rsidR="002731E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731E2">
                <w:rPr>
                  <w:rFonts w:ascii="Times New Roman" w:eastAsia="Times New Roman" w:hAnsi="Times New Roman" w:cs="Times New Roman"/>
                  <w:szCs w:val="24"/>
                </w:rPr>
                <w:t>muda</w:t>
              </w:r>
              <w:proofErr w:type="spellEnd"/>
              <w:r w:rsidR="002731E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731E2">
                <w:rPr>
                  <w:rFonts w:ascii="Times New Roman" w:eastAsia="Times New Roman" w:hAnsi="Times New Roman" w:cs="Times New Roman"/>
                  <w:szCs w:val="24"/>
                </w:rPr>
                <w:t>harus</w:t>
              </w:r>
              <w:proofErr w:type="spellEnd"/>
              <w:r w:rsidR="002731E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731E2">
                <w:rPr>
                  <w:rFonts w:ascii="Times New Roman" w:eastAsia="Times New Roman" w:hAnsi="Times New Roman" w:cs="Times New Roman"/>
                  <w:szCs w:val="24"/>
                </w:rPr>
                <w:t>mempersiapkan</w:t>
              </w:r>
              <w:proofErr w:type="spellEnd"/>
              <w:r w:rsidR="002731E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731E2">
                <w:rPr>
                  <w:rFonts w:ascii="Times New Roman" w:eastAsia="Times New Roman" w:hAnsi="Times New Roman" w:cs="Times New Roman"/>
                  <w:szCs w:val="24"/>
                </w:rPr>
                <w:t>diri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03FDFBE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41B4A7D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A982A1D" w14:textId="7EDBAA3B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del w:id="29" w:author="Ratna Dwi" w:date="2021-11-16T10:18:00Z">
              <w:r w:rsidRPr="00EC6F38" w:rsidDel="002731E2">
                <w:rPr>
                  <w:rFonts w:ascii="Times New Roman" w:eastAsia="Times New Roman" w:hAnsi="Times New Roman" w:cs="Times New Roman"/>
                  <w:szCs w:val="24"/>
                </w:rPr>
                <w:delText>di tutut</w:delText>
              </w:r>
            </w:del>
            <w:proofErr w:type="spellStart"/>
            <w:ins w:id="30" w:author="Ratna Dwi" w:date="2021-11-16T10:18:00Z">
              <w:r w:rsidR="002731E2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A94852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EC53B94" w14:textId="79DEEE4E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1" w:author="Ratna Dwi" w:date="2021-11-16T10:18:00Z">
              <w:r w:rsidRPr="00EC6F38" w:rsidDel="002731E2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del w:id="32" w:author="Ratna Dwi" w:date="2021-11-16T10:19:00Z">
              <w:r w:rsidRPr="00EC6F38" w:rsidDel="002731E2">
                <w:rPr>
                  <w:rFonts w:ascii="Times New Roman" w:eastAsia="Times New Roman" w:hAnsi="Times New Roman" w:cs="Times New Roman"/>
                  <w:szCs w:val="24"/>
                </w:rPr>
                <w:delText xml:space="preserve">guru </w:delText>
              </w:r>
            </w:del>
            <w:ins w:id="33" w:author="Ratna Dwi" w:date="2021-11-16T10:19:00Z">
              <w:r w:rsidR="002731E2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  <w:r w:rsidR="002731E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uru </w:t>
              </w:r>
            </w:ins>
            <w:del w:id="34" w:author="Ratna Dwi" w:date="2021-11-16T10:18:00Z">
              <w:r w:rsidRPr="00EC6F38" w:rsidDel="002731E2">
                <w:rPr>
                  <w:rFonts w:ascii="Times New Roman" w:eastAsia="Times New Roman" w:hAnsi="Times New Roman" w:cs="Times New Roman"/>
                  <w:szCs w:val="24"/>
                </w:rPr>
                <w:delText>di sini di tuntut</w:delText>
              </w:r>
            </w:del>
            <w:proofErr w:type="spellStart"/>
            <w:ins w:id="35" w:author="Ratna Dwi" w:date="2021-11-16T10:18:00Z">
              <w:r w:rsidR="002731E2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6" w:author="Ratna Dwi" w:date="2021-11-16T10:19:00Z">
              <w:r w:rsidRPr="00EC6F38" w:rsidDel="002731E2">
                <w:rPr>
                  <w:rFonts w:ascii="Times New Roman" w:eastAsia="Times New Roman" w:hAnsi="Times New Roman" w:cs="Times New Roman"/>
                  <w:szCs w:val="24"/>
                </w:rPr>
                <w:delText xml:space="preserve">siwa </w:delText>
              </w:r>
            </w:del>
            <w:proofErr w:type="spellStart"/>
            <w:ins w:id="37" w:author="Ratna Dwi" w:date="2021-11-16T10:19:00Z">
              <w:r w:rsidR="002731E2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  <w:proofErr w:type="spellEnd"/>
              <w:r w:rsidR="002731E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F8B73C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13E4AEE6" w14:textId="2D109520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8" w:author="Ratna Dwi" w:date="2021-11-16T10:19:00Z">
              <w:r w:rsidRPr="00EC6F38" w:rsidDel="002731E2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39" w:author="Ratna Dwi" w:date="2021-11-16T10:19:00Z">
              <w:r w:rsidR="002731E2">
                <w:rPr>
                  <w:rFonts w:ascii="Times New Roman" w:eastAsia="Times New Roman" w:hAnsi="Times New Roman" w:cs="Times New Roman"/>
                  <w:szCs w:val="24"/>
                </w:rPr>
                <w:t>Guru</w:t>
              </w:r>
              <w:r w:rsidR="002731E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71663B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40FCBCEC" w14:textId="14854AA4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0" w:author="Ratna Dwi" w:date="2021-11-16T10:20:00Z">
              <w:r w:rsidRPr="00EC6F38" w:rsidDel="00947893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guru sebagai pendidik di era 4.0 maka guru </w:delText>
              </w:r>
            </w:del>
            <w:ins w:id="41" w:author="Ratna Dwi" w:date="2021-11-16T10:20:00Z">
              <w:r w:rsidR="00947893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  <w:r w:rsidR="0094789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uru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AE88838" w14:textId="76CBD9C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del w:id="42" w:author="Ratna Dwi" w:date="2021-11-16T10:20:00Z">
              <w:r w:rsidRPr="00EC6F38" w:rsidDel="00947893">
                <w:rPr>
                  <w:rFonts w:ascii="Times New Roman" w:eastAsia="Times New Roman" w:hAnsi="Times New Roman" w:cs="Times New Roman"/>
                  <w:szCs w:val="24"/>
                </w:rPr>
                <w:delText xml:space="preserve"> ini</w:delText>
              </w:r>
            </w:del>
            <w:ins w:id="43" w:author="Ratna Dwi" w:date="2021-11-16T10:20:00Z">
              <w:r w:rsidR="0094789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05BEA80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7E42078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4627120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63EC07B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70F1AC08" w14:textId="698CF3D2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4" w:author="Ratna Dwi" w:date="2021-11-16T10:21:00Z">
              <w:r w:rsidRPr="00EC6F38" w:rsidDel="00947893">
                <w:rPr>
                  <w:rFonts w:ascii="Times New Roman" w:eastAsia="Times New Roman" w:hAnsi="Times New Roman" w:cs="Times New Roman"/>
                  <w:szCs w:val="24"/>
                </w:rPr>
                <w:lastRenderedPageBreak/>
                <w:delText>Penelitian</w:delText>
              </w:r>
            </w:del>
            <w:proofErr w:type="spellStart"/>
            <w:ins w:id="45" w:author="Ratna Dwi" w:date="2021-11-16T10:21:00Z">
              <w:r w:rsidR="00947893">
                <w:rPr>
                  <w:rFonts w:ascii="Times New Roman" w:eastAsia="Times New Roman" w:hAnsi="Times New Roman" w:cs="Times New Roman"/>
                  <w:szCs w:val="24"/>
                </w:rPr>
                <w:t>Meneliti</w:t>
              </w:r>
            </w:ins>
            <w:proofErr w:type="spellEnd"/>
          </w:p>
          <w:p w14:paraId="0261AEF6" w14:textId="46F5B00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ins w:id="46" w:author="Ratna Dwi" w:date="2021-11-16T10:21:00Z">
              <w:r w:rsidR="0094789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7" w:author="Ratna Dwi" w:date="2021-11-16T10:21:00Z">
              <w:r w:rsidRPr="00EC6F38" w:rsidDel="00947893">
                <w:rPr>
                  <w:rFonts w:ascii="Times New Roman" w:eastAsia="Times New Roman" w:hAnsi="Times New Roman" w:cs="Times New Roman"/>
                  <w:szCs w:val="24"/>
                </w:rPr>
                <w:delText xml:space="preserve">lihat </w:delText>
              </w:r>
            </w:del>
            <w:proofErr w:type="spellStart"/>
            <w:ins w:id="48" w:author="Ratna Dwi" w:date="2021-11-16T10:21:00Z">
              <w:r w:rsidR="00947893">
                <w:rPr>
                  <w:rFonts w:ascii="Times New Roman" w:eastAsia="Times New Roman" w:hAnsi="Times New Roman" w:cs="Times New Roman"/>
                  <w:szCs w:val="24"/>
                </w:rPr>
                <w:t>melihat</w:t>
              </w:r>
              <w:proofErr w:type="spellEnd"/>
              <w:r w:rsidR="0094789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9" w:author="Ratna Dwi" w:date="2021-11-16T10:22:00Z">
              <w:r w:rsidRPr="00EC6F38" w:rsidDel="00947893">
                <w:rPr>
                  <w:rFonts w:ascii="Times New Roman" w:eastAsia="Times New Roman" w:hAnsi="Times New Roman" w:cs="Times New Roman"/>
                  <w:szCs w:val="24"/>
                </w:rPr>
                <w:delText>ini sebenarnya jadi</w:delText>
              </w:r>
            </w:del>
            <w:proofErr w:type="spellStart"/>
            <w:ins w:id="50" w:author="Ratna Dwi" w:date="2021-11-16T10:22:00Z">
              <w:r w:rsidR="00947893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del w:id="51" w:author="Ratna Dwi" w:date="2021-11-16T10:22:00Z">
              <w:r w:rsidRPr="00EC6F38" w:rsidDel="00947893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52" w:author="Ratna Dwi" w:date="2021-11-16T10:22:00Z">
              <w:r w:rsidR="00947893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  <w:r w:rsidR="0094789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53" w:author="Ratna Dwi" w:date="2021-11-16T10:22:00Z">
              <w:r w:rsidRPr="00EC6F38" w:rsidDel="00947893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ins w:id="54" w:author="Ratna Dwi" w:date="2021-11-16T10:22:00Z">
              <w:r w:rsidR="00947893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94789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ada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5" w:author="Ratna Dwi" w:date="2021-11-16T10:23:00Z">
              <w:r w:rsidRPr="00EC6F38" w:rsidDel="00947893">
                <w:rPr>
                  <w:rFonts w:ascii="Times New Roman" w:eastAsia="Times New Roman" w:hAnsi="Times New Roman" w:cs="Times New Roman"/>
                  <w:szCs w:val="24"/>
                </w:rPr>
                <w:delText xml:space="preserve">bisa </w:delText>
              </w:r>
            </w:del>
            <w:del w:id="56" w:author="Ratna Dwi" w:date="2021-11-16T10:24:00Z">
              <w:r w:rsidRPr="00EC6F38" w:rsidDel="00947893">
                <w:rPr>
                  <w:rFonts w:ascii="Times New Roman" w:eastAsia="Times New Roman" w:hAnsi="Times New Roman" w:cs="Times New Roman"/>
                  <w:szCs w:val="24"/>
                </w:rPr>
                <w:delText xml:space="preserve">memiliki pikiran yang </w:delText>
              </w:r>
            </w:del>
            <w:proofErr w:type="spellStart"/>
            <w:ins w:id="57" w:author="Ratna Dwi" w:date="2021-11-16T10:24:00Z">
              <w:r w:rsidR="00947893">
                <w:rPr>
                  <w:rFonts w:ascii="Times New Roman" w:eastAsia="Times New Roman" w:hAnsi="Times New Roman" w:cs="Times New Roman"/>
                  <w:szCs w:val="24"/>
                </w:rPr>
                <w:t>dilatih</w:t>
              </w:r>
              <w:proofErr w:type="spellEnd"/>
              <w:r w:rsidR="0094789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724C4F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724C4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47893">
                <w:rPr>
                  <w:rFonts w:ascii="Times New Roman" w:eastAsia="Times New Roman" w:hAnsi="Times New Roman" w:cs="Times New Roman"/>
                  <w:szCs w:val="24"/>
                </w:rPr>
                <w:t>berpikir</w:t>
              </w:r>
              <w:proofErr w:type="spellEnd"/>
              <w:r w:rsidR="0094789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 Pik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8" w:author="Ratna Dwi" w:date="2021-11-16T10:25:00Z">
              <w:r w:rsidRPr="00EC6F38" w:rsidDel="00724C4F">
                <w:rPr>
                  <w:rFonts w:ascii="Times New Roman" w:eastAsia="Times New Roman" w:hAnsi="Times New Roman" w:cs="Times New Roman"/>
                  <w:szCs w:val="24"/>
                </w:rPr>
                <w:delText xml:space="preserve">dengan pikiran yang kritis maka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9" w:author="Ratna Dwi" w:date="2021-11-16T10:25:00Z">
              <w:r w:rsidRPr="00EC6F38" w:rsidDel="00724C4F">
                <w:rPr>
                  <w:rFonts w:ascii="Times New Roman" w:eastAsia="Times New Roman" w:hAnsi="Times New Roman" w:cs="Times New Roman"/>
                  <w:szCs w:val="24"/>
                </w:rPr>
                <w:delText xml:space="preserve">timbul </w:delText>
              </w:r>
            </w:del>
            <w:proofErr w:type="spellStart"/>
            <w:ins w:id="60" w:author="Ratna Dwi" w:date="2021-11-16T10:25:00Z">
              <w:r w:rsidR="00724C4F">
                <w:rPr>
                  <w:rFonts w:ascii="Times New Roman" w:eastAsia="Times New Roman" w:hAnsi="Times New Roman" w:cs="Times New Roman"/>
                  <w:szCs w:val="24"/>
                </w:rPr>
                <w:t>menimbulkan</w:t>
              </w:r>
              <w:proofErr w:type="spellEnd"/>
              <w:r w:rsidR="00724C4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881D72D" w14:textId="5DC4358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61" w:author="Ratna Dwi" w:date="2021-11-16T10:27:00Z">
              <w:r w:rsidRPr="00EC6F38" w:rsidDel="00724C4F">
                <w:rPr>
                  <w:rFonts w:ascii="Times New Roman" w:eastAsia="Times New Roman" w:hAnsi="Times New Roman" w:cs="Times New Roman"/>
                  <w:szCs w:val="24"/>
                </w:rPr>
                <w:delText xml:space="preserve">Dari </w:delText>
              </w:r>
            </w:del>
            <w:ins w:id="62" w:author="Ratna Dwi" w:date="2021-11-16T10:27:00Z">
              <w:r w:rsidR="00724C4F">
                <w:rPr>
                  <w:rFonts w:ascii="Times New Roman" w:eastAsia="Times New Roman" w:hAnsi="Times New Roman" w:cs="Times New Roman"/>
                  <w:szCs w:val="24"/>
                </w:rPr>
                <w:t xml:space="preserve">Setelah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3" w:author="Ratna Dwi" w:date="2021-11-16T10:27:00Z">
              <w:r w:rsidRPr="00EC6F38" w:rsidDel="00724C4F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del w:id="64" w:author="Ratna Dwi" w:date="2021-11-16T10:25:00Z">
              <w:r w:rsidRPr="00EC6F38" w:rsidDel="00724C4F">
                <w:rPr>
                  <w:rFonts w:ascii="Times New Roman" w:eastAsia="Times New Roman" w:hAnsi="Times New Roman" w:cs="Times New Roman"/>
                  <w:szCs w:val="24"/>
                </w:rPr>
                <w:delText xml:space="preserve">mucul </w:delText>
              </w:r>
            </w:del>
            <w:proofErr w:type="spellStart"/>
            <w:ins w:id="65" w:author="Ratna Dwi" w:date="2021-11-16T10:25:00Z">
              <w:r w:rsidR="00724C4F">
                <w:rPr>
                  <w:rFonts w:ascii="Times New Roman" w:eastAsia="Times New Roman" w:hAnsi="Times New Roman" w:cs="Times New Roman"/>
                  <w:szCs w:val="24"/>
                </w:rPr>
                <w:t>muncul</w:t>
              </w:r>
              <w:proofErr w:type="spellEnd"/>
              <w:r w:rsidR="00724C4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66" w:author="Ratna Dwi" w:date="2021-11-16T10:26:00Z">
              <w:r w:rsidRPr="00EC6F38" w:rsidDel="00724C4F">
                <w:rPr>
                  <w:rFonts w:ascii="Times New Roman" w:eastAsia="Times New Roman" w:hAnsi="Times New Roman" w:cs="Times New Roman"/>
                  <w:szCs w:val="24"/>
                </w:rPr>
                <w:delText xml:space="preserve">dari pemikiran kritis tadi maka </w:delText>
              </w:r>
            </w:del>
            <w:ins w:id="67" w:author="Ratna Dwi" w:date="2021-11-16T10:26:00Z">
              <w:r w:rsidR="00724C4F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del w:id="68" w:author="Ratna Dwi" w:date="2021-11-16T10:26:00Z">
              <w:r w:rsidRPr="00EC6F38" w:rsidDel="00724C4F">
                <w:rPr>
                  <w:rFonts w:ascii="Times New Roman" w:eastAsia="Times New Roman" w:hAnsi="Times New Roman" w:cs="Times New Roman"/>
                  <w:szCs w:val="24"/>
                </w:rPr>
                <w:delText xml:space="preserve"> pengaplikasian</w:delText>
              </w:r>
            </w:del>
            <w:ins w:id="69" w:author="Ratna Dwi" w:date="2021-11-16T10:26:00Z">
              <w:r w:rsidR="00724C4F">
                <w:rPr>
                  <w:rFonts w:ascii="Times New Roman" w:eastAsia="Times New Roman" w:hAnsi="Times New Roman" w:cs="Times New Roman"/>
                  <w:szCs w:val="24"/>
                </w:rPr>
                <w:t>mengaplikasikan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ins w:id="70" w:author="Ratna Dwi" w:date="2021-11-16T10:29:00Z">
              <w:r w:rsidR="001A1962">
                <w:rPr>
                  <w:rFonts w:ascii="Times New Roman" w:eastAsia="Times New Roman" w:hAnsi="Times New Roman" w:cs="Times New Roman"/>
                  <w:szCs w:val="24"/>
                </w:rPr>
                <w:t xml:space="preserve">Pendidikan </w:t>
              </w:r>
            </w:ins>
            <w:del w:id="71" w:author="Ratna Dwi" w:date="2021-11-16T10:29:00Z">
              <w:r w:rsidRPr="00EC6F38" w:rsidDel="001A1962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ins w:id="72" w:author="Ratna Dwi" w:date="2021-11-16T10:29:00Z">
              <w:r w:rsidR="001A1962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1A196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ada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3" w:author="Ratna Dwi" w:date="2021-11-16T10:29:00Z">
              <w:r w:rsidRPr="00EC6F38" w:rsidDel="001A1962">
                <w:rPr>
                  <w:rFonts w:ascii="Times New Roman" w:eastAsia="Times New Roman" w:hAnsi="Times New Roman" w:cs="Times New Roman"/>
                  <w:szCs w:val="24"/>
                </w:rPr>
                <w:delText>karena lebih</w:delText>
              </w:r>
            </w:del>
            <w:proofErr w:type="spellStart"/>
            <w:ins w:id="74" w:author="Ratna Dwi" w:date="2021-11-16T10:29:00Z">
              <w:r w:rsidR="001A1962">
                <w:rPr>
                  <w:rFonts w:ascii="Times New Roman" w:eastAsia="Times New Roman" w:hAnsi="Times New Roman" w:cs="Times New Roman"/>
                  <w:szCs w:val="24"/>
                </w:rPr>
                <w:t>unt</w:t>
              </w:r>
            </w:ins>
            <w:ins w:id="75" w:author="Ratna Dwi" w:date="2021-11-16T10:30:00Z">
              <w:r w:rsidR="001A1962">
                <w:rPr>
                  <w:rFonts w:ascii="Times New Roman" w:eastAsia="Times New Roman" w:hAnsi="Times New Roman" w:cs="Times New Roman"/>
                  <w:szCs w:val="24"/>
                </w:rPr>
                <w:t>uk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6" w:author="Ratna Dwi" w:date="2021-11-16T10:30:00Z">
              <w:r w:rsidRPr="00EC6F38" w:rsidDel="001A1962">
                <w:rPr>
                  <w:rFonts w:ascii="Times New Roman" w:eastAsia="Times New Roman" w:hAnsi="Times New Roman" w:cs="Times New Roman"/>
                  <w:szCs w:val="24"/>
                </w:rPr>
                <w:delText>pada bagaimana kita</w:delText>
              </w:r>
            </w:del>
            <w:proofErr w:type="spellStart"/>
            <w:ins w:id="77" w:author="Ratna Dwi" w:date="2021-11-16T10:30:00Z">
              <w:r w:rsidR="001A1962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828C1F4" w14:textId="608AD55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78" w:author="Ratna Dwi" w:date="2021-11-16T10:30:00Z">
              <w:r w:rsidR="001A1962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79" w:author="Ratna Dwi" w:date="2021-11-16T10:32:00Z">
              <w:r w:rsidR="001A1962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EA567B6" w14:textId="2D0A7F3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del w:id="80" w:author="Ratna Dwi" w:date="2021-11-16T10:31:00Z">
              <w:r w:rsidRPr="00EC6F38" w:rsidDel="001A1962">
                <w:rPr>
                  <w:rFonts w:ascii="Times New Roman" w:eastAsia="Times New Roman" w:hAnsi="Times New Roman" w:cs="Times New Roman"/>
                  <w:szCs w:val="24"/>
                </w:rPr>
                <w:delText xml:space="preserve">terahir </w:delText>
              </w:r>
            </w:del>
            <w:proofErr w:type="spellStart"/>
            <w:ins w:id="81" w:author="Ratna Dwi" w:date="2021-11-16T10:31:00Z">
              <w:r w:rsidR="001A1962">
                <w:rPr>
                  <w:rFonts w:ascii="Times New Roman" w:eastAsia="Times New Roman" w:hAnsi="Times New Roman" w:cs="Times New Roman"/>
                  <w:szCs w:val="24"/>
                </w:rPr>
                <w:t>terakhir</w:t>
              </w:r>
              <w:proofErr w:type="spellEnd"/>
              <w:r w:rsidR="001A196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del w:id="82" w:author="Ratna Dwi" w:date="2021-11-16T10:31:00Z">
              <w:r w:rsidRPr="00EC6F38" w:rsidDel="001A1962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83" w:author="Ratna Dwi" w:date="2021-11-16T10:31:00Z">
              <w:r w:rsidR="001A1962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  <w:r w:rsidR="001A196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84" w:author="Ratna Dwi" w:date="2021-11-16T10:31:00Z">
              <w:r w:rsidRPr="00EC6F38" w:rsidDel="001A1962">
                <w:rPr>
                  <w:rFonts w:ascii="Times New Roman" w:eastAsia="Times New Roman" w:hAnsi="Times New Roman" w:cs="Times New Roman"/>
                  <w:szCs w:val="24"/>
                </w:rPr>
                <w:delText xml:space="preserve">tuntutan </w:delText>
              </w:r>
            </w:del>
            <w:proofErr w:type="spellStart"/>
            <w:ins w:id="85" w:author="Ratna Dwi" w:date="2021-11-16T10:31:00Z">
              <w:r w:rsidR="001A1962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  <w:r w:rsidR="001A1962" w:rsidRPr="00EC6F38">
                <w:rPr>
                  <w:rFonts w:ascii="Times New Roman" w:eastAsia="Times New Roman" w:hAnsi="Times New Roman" w:cs="Times New Roman"/>
                  <w:szCs w:val="24"/>
                </w:rPr>
                <w:t>untutan</w:t>
              </w:r>
              <w:proofErr w:type="spellEnd"/>
              <w:r w:rsidR="001A196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11F759CF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tna Dwi">
    <w15:presenceInfo w15:providerId="Windows Live" w15:userId="8d8a47ffcfe686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A3B84"/>
    <w:rsid w:val="0012251A"/>
    <w:rsid w:val="00125355"/>
    <w:rsid w:val="001A1962"/>
    <w:rsid w:val="001D038C"/>
    <w:rsid w:val="001F660A"/>
    <w:rsid w:val="00240407"/>
    <w:rsid w:val="002731E2"/>
    <w:rsid w:val="0042167F"/>
    <w:rsid w:val="00724C4F"/>
    <w:rsid w:val="007B4D5F"/>
    <w:rsid w:val="00924DF5"/>
    <w:rsid w:val="00947893"/>
    <w:rsid w:val="00B67D89"/>
    <w:rsid w:val="00C0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5B2AA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0A3B84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Ratna Dwi</cp:lastModifiedBy>
  <cp:revision>8</cp:revision>
  <dcterms:created xsi:type="dcterms:W3CDTF">2020-08-26T22:03:00Z</dcterms:created>
  <dcterms:modified xsi:type="dcterms:W3CDTF">2021-11-16T03:36:00Z</dcterms:modified>
</cp:coreProperties>
</file>