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6D6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DB5C43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36499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AB2731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DA1F37A" w14:textId="77777777" w:rsidTr="00821BA2">
        <w:tc>
          <w:tcPr>
            <w:tcW w:w="9350" w:type="dxa"/>
          </w:tcPr>
          <w:p w14:paraId="0AF5DA2D" w14:textId="659A0276" w:rsidR="00125355" w:rsidRDefault="00125355" w:rsidP="00170BAF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Nurul Adha Kurniati" w:date="2022-07-05T11:5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14BFB94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A32C257" w14:textId="703DD4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" w:author="Nurul Adha Kurniati" w:date="2022-07-05T11:51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2" w:author="Nurul Adha Kurniati" w:date="2022-07-05T11:51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3" w:author="Nurul Adha Kurniati" w:date="2022-07-05T11:51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del w:id="4" w:author="Nurul Adha Kurniati" w:date="2022-07-05T11:51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maju,</w:t>
            </w:r>
            <w:ins w:id="5" w:author="Nurul Adha Kurniati" w:date="2022-07-05T11:51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proofErr w:type="gramEnd"/>
            <w:del w:id="6" w:author="Nurul Adha Kurniati" w:date="2022-07-05T11:51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Nurul Adha Kurniati" w:date="2022-07-05T11:51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Nurul Adha Kurniati" w:date="2022-07-05T11:51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ins w:id="9" w:author="Nurul Adha Kurniati" w:date="2022-07-05T11:52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0" w:author="Nurul Adha Kurniati" w:date="2022-07-05T11:52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1" w:author="Nurul Adha Kurniati" w:date="2022-07-05T11:52:00Z">
              <w:r w:rsidR="00170BA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564146" w14:textId="0D5FF22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Nurul Adha Kurniati" w:date="2022-07-05T11:52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13" w:author="Nurul Adha Kurniati" w:date="2022-07-05T11:53:00Z">
              <w:r w:rsidRPr="00EC6F38" w:rsidDel="00170BAF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bukan lagi perkerja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12E0B7" w14:textId="5F6367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Nurul Adha Kurniati" w:date="2022-07-05T11:53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Nurul Adha Kurniati" w:date="2022-07-05T11:53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438E7E" w14:textId="0154921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6" w:author="Nurul Adha Kurniati" w:date="2022-07-05T11:53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pi</w:t>
              </w:r>
            </w:ins>
            <w:del w:id="17" w:author="Nurul Adha Kurniati" w:date="2022-07-05T11:53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fi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8" w:author="Nurul Adha Kurniati" w:date="2022-07-05T11:53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9" w:author="Nurul Adha Kurniati" w:date="2022-07-05T11:53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0" w:author="Nurul Adha Kurniati" w:date="2022-07-05T11:54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Nurul Adha Kurniati" w:date="2022-07-05T11:54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DBE52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9732407" w14:textId="7E75A46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2" w:author="Nurul Adha Kurniati" w:date="2022-07-05T11:54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Nurul Adha Kurniati" w:date="2022-07-05T11:54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39EAB9" w14:textId="37B8BE7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4" w:author="Nurul Adha Kurniati" w:date="2022-07-05T11:54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5" w:author="Nurul Adha Kurniati" w:date="2022-07-05T11:54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Nurul Adha Kurniati" w:date="2022-07-05T11:54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7" w:author="Nurul Adha Kurniati" w:date="2022-07-05T11:54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28" w:author="Nurul Adha Kurniati" w:date="2022-07-05T11:54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" w:author="Nurul Adha Kurniati" w:date="2022-07-05T11:54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EE8E4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D60AAD" w14:textId="15D636D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Nurul Adha Kurniati" w:date="2022-07-05T11:55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Yaitu guru di sini di</w:delText>
              </w:r>
            </w:del>
            <w:ins w:id="31" w:author="Nurul Adha Kurniati" w:date="2022-07-05T11:55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Nurul Adha Kurniati" w:date="2022-07-05T11:55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3" w:author="Nurul Adha Kurniati" w:date="2022-07-05T11:55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6435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8575295" w14:textId="1B9BDB7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4" w:author="Nurul Adha Kurniati" w:date="2022-07-05T11:55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5" w:author="Nurul Adha Kurniati" w:date="2022-07-05T11:55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36" w:author="Nurul Adha Kurniati" w:date="2022-07-05T11:55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081A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6E53B9C" w14:textId="0A83DA6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37" w:author="Nurul Adha Kurniati" w:date="2022-07-05T11:56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38" w:author="Nurul Adha Kurniati" w:date="2022-07-05T11:56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ins w:id="39" w:author="Nurul Adha Kurniati" w:date="2022-07-05T11:56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  <w:proofErr w:type="spellStart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del w:id="40" w:author="Nurul Adha Kurniati" w:date="2022-07-05T11:56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nya.</w:delText>
              </w:r>
            </w:del>
          </w:p>
          <w:p w14:paraId="332CA8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344BA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EA827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3FB301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671C9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63D2BAF" w14:textId="3351EB18" w:rsidR="00125355" w:rsidRPr="00EC6F38" w:rsidRDefault="002E2A08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1" w:author="Nurul Adha Kurniati" w:date="2022-07-05T11:56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del w:id="42" w:author="Nurul Adha Kurniati" w:date="2022-07-05T11:56:00Z">
              <w:r w:rsidR="00125355"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33C1C3B9" w14:textId="6DE772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43" w:author="Nurul Adha Kurniati" w:date="2022-07-05T11:56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emikiran</w:t>
              </w:r>
            </w:ins>
            <w:proofErr w:type="spellEnd"/>
            <w:del w:id="44" w:author="Nurul Adha Kurniati" w:date="2022-07-05T11:56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45" w:author="Nurul Adha Kurniati" w:date="2022-07-05T11:57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emikira</w:t>
              </w:r>
            </w:ins>
            <w:del w:id="46" w:author="Nurul Adha Kurniati" w:date="2022-07-05T11:57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del w:id="47" w:author="Nurul Adha Kurniati" w:date="2022-07-05T11:56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kira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48" w:author="Nurul Adha Kurniati" w:date="2022-07-05T11:57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9" w:author="Nurul Adha Kurniati" w:date="2022-07-05T11:57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50" w:author="Nurul Adha Kurniati" w:date="2022-07-05T11:57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emikira</w:t>
              </w:r>
            </w:ins>
            <w:del w:id="51" w:author="Nurul Adha Kurniati" w:date="2022-07-05T11:57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>ikira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7E604F" w14:textId="28CBE8B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2" w:author="Nurul Adha Kurniati" w:date="2022-07-05T11:57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3" w:author="Nurul Adha Kurniati" w:date="2022-07-05T11:57:00Z">
              <w:r w:rsidRPr="00EC6F38" w:rsidDel="002E2A08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4" w:author="Nurul Adha Kurniati" w:date="2022-07-05T11:58:00Z">
              <w:r w:rsidR="002E2A08">
                <w:rPr>
                  <w:rFonts w:ascii="Times New Roman" w:eastAsia="Times New Roman" w:hAnsi="Times New Roman" w:cs="Times New Roman"/>
                  <w:szCs w:val="24"/>
                </w:rPr>
                <w:t xml:space="preserve">aka nada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Nurul Adha Kurniati" w:date="2022-07-05T11:58:00Z">
              <w:r w:rsidRPr="00EC6F38" w:rsidDel="00EA5A75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56" w:author="Nurul Adha Kurniati" w:date="2022-07-05T11:58:00Z">
              <w:r w:rsidR="00EA5A7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4170D8" w14:textId="6FAA154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7" w:author="Nurul Adha Kurniati" w:date="2022-07-05T11:58:00Z">
              <w:r w:rsidR="00EA5A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58" w:author="Nurul Adha Kurniati" w:date="2022-07-05T11:58:00Z">
              <w:r w:rsidR="00EA5A75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9" w:author="Nurul Adha Kurniati" w:date="2022-07-05T11:58:00Z">
              <w:r w:rsidR="00EA5A7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92E68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906588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18167">
    <w:abstractNumId w:val="1"/>
  </w:num>
  <w:num w:numId="2" w16cid:durableId="348221602">
    <w:abstractNumId w:val="0"/>
  </w:num>
  <w:num w:numId="3" w16cid:durableId="70078155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ul Adha Kurniati">
    <w15:presenceInfo w15:providerId="Windows Live" w15:userId="bad2aa1bc7b0fb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70BAF"/>
    <w:rsid w:val="001D038C"/>
    <w:rsid w:val="00240407"/>
    <w:rsid w:val="002E2A08"/>
    <w:rsid w:val="0042167F"/>
    <w:rsid w:val="00924DF5"/>
    <w:rsid w:val="00E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F5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70BA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Adha Kurniati</cp:lastModifiedBy>
  <cp:revision>2</cp:revision>
  <dcterms:created xsi:type="dcterms:W3CDTF">2022-07-05T04:59:00Z</dcterms:created>
  <dcterms:modified xsi:type="dcterms:W3CDTF">2022-07-05T04:59:00Z</dcterms:modified>
</cp:coreProperties>
</file>