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ins w:id="0" w:author="Hp" w:date="2021-11-06T10:59:00Z">
        <w:r w:rsidR="009A2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" w:author="Hp" w:date="2021-11-06T10:59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 xml:space="preserve"> 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" w:author="Hp" w:date="2021-11-06T11:20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>, memangss</w:t>
        </w:r>
        <w:r w:rsidR="00B65D0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bookmarkStart w:id="3" w:name="_GoBack"/>
      <w:bookmarkEnd w:id="3"/>
      <w:del w:id="4" w:author="Hp" w:date="2021-11-06T11:20:00Z">
        <w:r w:rsidRPr="00C50A1E" w:rsidDel="0018139E">
          <w:rPr>
            <w:rFonts w:ascii="Times New Roman" w:eastAsia="Times New Roman" w:hAnsi="Times New Roman" w:cs="Times New Roman"/>
            <w:sz w:val="24"/>
            <w:szCs w:val="24"/>
          </w:rPr>
          <w:delText>. 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" w:author="Hp" w:date="2021-11-06T11:01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6" w:author="Hp" w:date="2021-11-06T11:02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Hp" w:date="2021-11-06T11:03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del w:id="8" w:author="Hp" w:date="2021-11-06T11:02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del w:id="9" w:author="Hp" w:date="2021-11-06T11:04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" w:author="Hp" w:date="2021-11-06T11:04:00Z">
        <w:r w:rsidR="009A2E31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Hp" w:date="2021-11-06T11:04:00Z">
        <w:r w:rsidR="009A2E31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12" w:author="Hp" w:date="2021-11-06T11:04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13" w:author="Hp" w:date="2021-11-06T11:06:00Z">
        <w:r w:rsidR="009A2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A2E3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9A2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A2E31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9A2E3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4" w:author="Hp" w:date="2021-11-06T11:06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15" w:author="Hp" w:date="2021-11-06T11:06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>nya,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6" w:author="Hp" w:date="2021-11-06T11:06:00Z">
        <w:r w:rsidR="009A2E3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Del="002562D7" w:rsidRDefault="00927764" w:rsidP="00927764">
      <w:pPr>
        <w:shd w:val="clear" w:color="auto" w:fill="F5F5F5"/>
        <w:spacing w:after="375"/>
        <w:rPr>
          <w:del w:id="17" w:author="Hp" w:date="2021-11-06T11:0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18" w:author="Hp" w:date="2021-11-06T11:07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</w:ins>
      <w:proofErr w:type="spellEnd"/>
      <w:del w:id="19" w:author="Hp" w:date="2021-11-06T11:07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pencetus</w:delText>
        </w:r>
      </w:del>
      <w:del w:id="20" w:author="Hp" w:date="2021-11-06T11:08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meng</w:delText>
        </w:r>
      </w:del>
      <w:del w:id="21" w:author="Hp" w:date="2021-11-06T11:07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apa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22" w:author="Hp" w:date="2021-11-06T11:08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bernafsu</w:t>
        </w:r>
      </w:ins>
      <w:proofErr w:type="spellEnd"/>
      <w:del w:id="23" w:author="Hp" w:date="2021-11-06T11:08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24" w:author="Hp" w:date="2021-11-06T11:09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ins w:id="25" w:author="Hp" w:date="2021-11-06T11:10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6" w:author="Hp" w:date="2021-11-06T11:10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7" w:author="Hp" w:date="2021-11-06T11:13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Hasilnya</w:t>
        </w:r>
        <w:proofErr w:type="spellEnd"/>
        <w:proofErr w:type="gram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, 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proofErr w:type="gramEnd"/>
      <w:del w:id="28" w:author="Hp" w:date="2021-11-06T11:13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Hp" w:date="2021-11-06T11:13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" w:author="Hp" w:date="2021-11-06T11:13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31" w:author="Hp" w:date="2021-11-06T11:13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32" w:author="Hp" w:date="2021-11-06T11:14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3" w:author="Hp" w:date="2021-11-06T11:14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34" w:author="Hp" w:date="2021-11-06T11:14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keinginan</w:t>
        </w:r>
      </w:ins>
      <w:proofErr w:type="spellEnd"/>
      <w:del w:id="35" w:author="Hp" w:date="2021-11-06T11:14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ins w:id="36" w:author="Hp" w:date="2021-11-06T11:15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Hp" w:date="2021-11-06T11:15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38" w:author="Hp" w:date="2021-11-06T11:15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ins w:id="39" w:author="Hp" w:date="2021-11-06T11:15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Hal yang</w:t>
        </w:r>
      </w:ins>
      <w:del w:id="40" w:author="Hp" w:date="2021-11-06T11:15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41" w:author="Hp" w:date="2021-11-06T11:15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2" w:author="Hp" w:date="2021-11-06T11:15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Yang penting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ins w:id="43" w:author="Hp" w:date="2021-11-06T11:16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nya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44" w:author="Hp" w:date="2021-11-06T11:16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45" w:author="Hp" w:date="2021-11-06T11:16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6" w:author="Hp" w:date="2021-11-06T11:16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7" w:author="Hp" w:date="2021-11-06T11:16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48" w:author="Hp" w:date="2021-11-06T11:16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</w:t>
      </w:r>
      <w:ins w:id="49" w:author="Hp" w:date="2021-11-06T11:16:00Z">
        <w:r w:rsidR="002562D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</w:t>
        </w:r>
        <w:proofErr w:type="gramStart"/>
        <w:r w:rsidR="002562D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50" w:author="Hp" w:date="2021-11-06T11:16:00Z">
        <w:r w:rsidRPr="00C50A1E" w:rsidDel="002562D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1" w:author="Hp" w:date="2021-11-06T11:17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mudahnya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kenaikan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del w:id="52" w:author="Hp" w:date="2021-11-06T11:17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53" w:author="Hp" w:date="2021-11-06T11:17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54" w:author="Hp" w:date="2021-11-06T11:17:00Z">
        <w:r w:rsidRPr="00C50A1E" w:rsidDel="0018139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55" w:author="Hp" w:date="2021-11-06T11:17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>tertumpuk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ins w:id="56" w:author="Hp" w:date="2021-11-06T11:18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7" w:author="Hp" w:date="2021-11-06T11:18:00Z">
        <w:r w:rsidRPr="00C50A1E" w:rsidDel="0018139E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ins w:id="58" w:author="Hp" w:date="2021-11-06T11:18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8139E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ins w:id="59" w:author="Hp" w:date="2021-11-06T11:19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0CF" w:rsidRDefault="000910CF">
      <w:r>
        <w:separator/>
      </w:r>
    </w:p>
  </w:endnote>
  <w:endnote w:type="continuationSeparator" w:id="0">
    <w:p w:rsidR="000910CF" w:rsidRDefault="0009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910CF">
    <w:pPr>
      <w:pStyle w:val="Footer"/>
    </w:pPr>
  </w:p>
  <w:p w:rsidR="00941E77" w:rsidRDefault="000910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0CF" w:rsidRDefault="000910CF">
      <w:r>
        <w:separator/>
      </w:r>
    </w:p>
  </w:footnote>
  <w:footnote w:type="continuationSeparator" w:id="0">
    <w:p w:rsidR="000910CF" w:rsidRDefault="0009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0910CF"/>
    <w:rsid w:val="0012251A"/>
    <w:rsid w:val="0018139E"/>
    <w:rsid w:val="002318A3"/>
    <w:rsid w:val="002562D7"/>
    <w:rsid w:val="0042167F"/>
    <w:rsid w:val="00924DF5"/>
    <w:rsid w:val="00927764"/>
    <w:rsid w:val="009A2E31"/>
    <w:rsid w:val="00B65D06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A2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3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A2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A2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3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A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86873-0BF7-4964-AEC0-7068027BB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8</cp:revision>
  <dcterms:created xsi:type="dcterms:W3CDTF">2020-08-26T21:16:00Z</dcterms:created>
  <dcterms:modified xsi:type="dcterms:W3CDTF">2021-11-06T04:20:00Z</dcterms:modified>
</cp:coreProperties>
</file>