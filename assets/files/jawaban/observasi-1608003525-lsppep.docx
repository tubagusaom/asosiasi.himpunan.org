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5212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D84B35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6E05AC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8088101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949D9F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13C4B2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11AD56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22C26E5" wp14:editId="12DCEA0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B4E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11DB0C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B13D6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15F169" w14:textId="3D6D0B7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0" w:author="Irvana Arofah" w:date="2020-12-15T10:32:00Z">
        <w:r w:rsidRPr="00C50A1E" w:rsidDel="007332A9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DB0C8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D7B9604" w14:textId="4FADF97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" w:author="Irvana Arofah" w:date="2020-12-15T10:29:00Z">
        <w:r w:rsidR="007332A9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" w:author="Irvana Arofah" w:date="2020-12-15T10:29:00Z">
        <w:r w:rsidDel="007332A9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936F9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158D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EDFB3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Irvana Arofah" w:date="2020-12-15T10:33:00Z">
        <w:r w:rsidRPr="007332A9" w:rsidDel="007332A9">
          <w:rPr>
            <w:rFonts w:ascii="Times New Roman" w:eastAsia="Times New Roman" w:hAnsi="Times New Roman" w:cs="Times New Roman"/>
            <w:sz w:val="24"/>
            <w:szCs w:val="24"/>
            <w:rPrChange w:id="4" w:author="Irvana Arofah" w:date="2020-12-15T10:33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-</w:delText>
        </w:r>
      </w:del>
      <w:proofErr w:type="spellStart"/>
      <w:r w:rsidRPr="007332A9">
        <w:rPr>
          <w:rFonts w:ascii="Times New Roman" w:eastAsia="Times New Roman" w:hAnsi="Times New Roman" w:cs="Times New Roman"/>
          <w:sz w:val="24"/>
          <w:szCs w:val="24"/>
          <w:rPrChange w:id="5" w:author="Irvana Arofah" w:date="2020-12-15T10:3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7332A9">
        <w:rPr>
          <w:rFonts w:ascii="Times New Roman" w:eastAsia="Times New Roman" w:hAnsi="Times New Roman" w:cs="Times New Roman"/>
          <w:sz w:val="24"/>
          <w:szCs w:val="24"/>
          <w:rPrChange w:id="6" w:author="Irvana Arofah" w:date="2020-12-15T10:3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7332A9">
        <w:rPr>
          <w:rFonts w:ascii="Times New Roman" w:eastAsia="Times New Roman" w:hAnsi="Times New Roman" w:cs="Times New Roman"/>
          <w:sz w:val="24"/>
          <w:szCs w:val="24"/>
          <w:rPrChange w:id="7" w:author="Irvana Arofah" w:date="2020-12-15T10:3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7332A9">
        <w:rPr>
          <w:rFonts w:ascii="Times New Roman" w:eastAsia="Times New Roman" w:hAnsi="Times New Roman" w:cs="Times New Roman"/>
          <w:sz w:val="24"/>
          <w:szCs w:val="24"/>
          <w:rPrChange w:id="8" w:author="Irvana Arofah" w:date="2020-12-15T10:3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7332A9">
        <w:rPr>
          <w:rFonts w:ascii="Times New Roman" w:eastAsia="Times New Roman" w:hAnsi="Times New Roman" w:cs="Times New Roman"/>
          <w:sz w:val="24"/>
          <w:szCs w:val="24"/>
          <w:rPrChange w:id="9" w:author="Irvana Arofah" w:date="2020-12-15T10:3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6F6A0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E85933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56CFAB9" w14:textId="516B758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del w:id="10" w:author="Irvana Arofah" w:date="2020-12-15T10:34:00Z">
        <w:r w:rsidRPr="00C50A1E" w:rsidDel="007332A9">
          <w:rPr>
            <w:rFonts w:ascii="Times New Roman" w:eastAsia="Times New Roman" w:hAnsi="Times New Roman" w:cs="Times New Roman"/>
            <w:sz w:val="24"/>
            <w:szCs w:val="24"/>
          </w:rPr>
          <w:delText>. Ehem.</w:delText>
        </w:r>
      </w:del>
      <w:ins w:id="11" w:author="Irvana Arofah" w:date="2020-12-15T10:34:00Z">
        <w:r w:rsidR="007332A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30DB53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930EC84" w14:textId="6D674EB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12" w:author="Irvana Arofah" w:date="2020-12-15T10:35:00Z">
        <w:r w:rsidRPr="00C50A1E" w:rsidDel="007332A9">
          <w:rPr>
            <w:rFonts w:ascii="Times New Roman" w:eastAsia="Times New Roman" w:hAnsi="Times New Roman" w:cs="Times New Roman"/>
            <w:sz w:val="24"/>
            <w:szCs w:val="24"/>
          </w:rPr>
          <w:delText>. Akan</w:delText>
        </w:r>
      </w:del>
      <w:ins w:id="13" w:author="Irvana Arofah" w:date="2020-12-15T10:35:00Z">
        <w:r w:rsidR="007332A9"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EE703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A54269B" w14:textId="36F7194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kata dia</w:t>
      </w:r>
      <w:del w:id="14" w:author="Irvana Arofah" w:date="2020-12-15T10:37:00Z">
        <w:r w:rsidRPr="00C50A1E" w:rsidDel="00B8062E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  <w:r w:rsidRPr="00C50A1E" w:rsidDel="00B8062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  <w:ins w:id="15" w:author="Irvana Arofah" w:date="2020-12-15T10:37:00Z">
        <w:r w:rsidR="00B8062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</w:p>
    <w:p w14:paraId="2959D15E" w14:textId="60B16F4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Irvana Arofah" w:date="2020-12-15T10:38:00Z">
        <w:r w:rsidRPr="00C50A1E" w:rsidDel="00B8062E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proofErr w:type="gramStart"/>
      <w:ins w:id="17" w:author="Irvana Arofah" w:date="2020-12-15T10:38:00Z">
        <w:r w:rsidR="00B8062E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B8062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B8062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5C1BA7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41A833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2829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7B9A6F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8461909" w14:textId="77777777" w:rsidR="00927764" w:rsidRPr="00C50A1E" w:rsidRDefault="00927764" w:rsidP="00927764"/>
    <w:p w14:paraId="543B2B8F" w14:textId="77777777" w:rsidR="00927764" w:rsidRPr="005A045A" w:rsidRDefault="00927764" w:rsidP="00927764">
      <w:pPr>
        <w:rPr>
          <w:i/>
        </w:rPr>
      </w:pPr>
    </w:p>
    <w:p w14:paraId="7D02FD1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6B53E83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166E6" w14:textId="77777777" w:rsidR="008B0D11" w:rsidRDefault="008B0D11">
      <w:r>
        <w:separator/>
      </w:r>
    </w:p>
  </w:endnote>
  <w:endnote w:type="continuationSeparator" w:id="0">
    <w:p w14:paraId="1AB113D1" w14:textId="77777777" w:rsidR="008B0D11" w:rsidRDefault="008B0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0EE8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E4A7DE4" w14:textId="77777777" w:rsidR="00941E77" w:rsidRDefault="008B0D11">
    <w:pPr>
      <w:pStyle w:val="Footer"/>
    </w:pPr>
  </w:p>
  <w:p w14:paraId="1ACC620E" w14:textId="77777777" w:rsidR="00941E77" w:rsidRDefault="008B0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A6420" w14:textId="77777777" w:rsidR="008B0D11" w:rsidRDefault="008B0D11">
      <w:r>
        <w:separator/>
      </w:r>
    </w:p>
  </w:footnote>
  <w:footnote w:type="continuationSeparator" w:id="0">
    <w:p w14:paraId="62F5A9D0" w14:textId="77777777" w:rsidR="008B0D11" w:rsidRDefault="008B0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rvana Arofah">
    <w15:presenceInfo w15:providerId="None" w15:userId="Irvana Arof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7332A9"/>
    <w:rsid w:val="008B0D11"/>
    <w:rsid w:val="00924DF5"/>
    <w:rsid w:val="00927764"/>
    <w:rsid w:val="00B8062E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3E1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E9FA6-F690-47DE-8762-E94E3A253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Irvana Arofah</cp:lastModifiedBy>
  <cp:revision>4</cp:revision>
  <dcterms:created xsi:type="dcterms:W3CDTF">2020-08-26T21:16:00Z</dcterms:created>
  <dcterms:modified xsi:type="dcterms:W3CDTF">2020-12-15T03:38:00Z</dcterms:modified>
</cp:coreProperties>
</file>