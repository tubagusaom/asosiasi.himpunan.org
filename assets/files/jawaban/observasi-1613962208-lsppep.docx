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A7857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5875FA6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56D2611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75A2DF2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8D8C362" w14:textId="77777777" w:rsidTr="00821BA2">
        <w:tc>
          <w:tcPr>
            <w:tcW w:w="9350" w:type="dxa"/>
          </w:tcPr>
          <w:p w14:paraId="19A1799A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62C2D6DE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67B9FF41" w14:textId="1E6CF84D" w:rsidR="00125355" w:rsidRPr="00162254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0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1" w:author="usep MQ" w:date="2021-02-22T09:45:00Z">
              <w:r w:rsidRPr="00162254" w:rsidDel="00C11E0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Pada zaman ini</w:delText>
              </w:r>
            </w:del>
            <w:ins w:id="3" w:author="usep MQ" w:date="2021-02-22T09:45:00Z">
              <w:r w:rsidR="00C11E06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Sekarang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5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kita berada pada zona industri yang sangat </w:t>
            </w:r>
            <w:del w:id="6" w:author="usep MQ" w:date="2021-02-22T09:25:00Z">
              <w:r w:rsidRPr="00162254" w:rsidDel="00AC7D8E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extream</w:delText>
              </w:r>
            </w:del>
            <w:ins w:id="8" w:author="usep MQ" w:date="2021-02-22T09:25:00Z">
              <w:r w:rsidR="00AC7D8E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ekstrem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0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Industri yang tiap menit bahkan detik </w:t>
            </w:r>
            <w:del w:id="11" w:author="usep MQ" w:date="2021-02-22T09:27:00Z">
              <w:r w:rsidRPr="00162254" w:rsidDel="00AC7D8E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dia akan</w:delText>
              </w:r>
            </w:del>
            <w:ins w:id="13" w:author="usep MQ" w:date="2021-02-22T09:27:00Z">
              <w:r w:rsidR="00AC7D8E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dapat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5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berubah semakin maju, yang sering kita sebut dengan revolusi industr</w:t>
            </w:r>
            <w:ins w:id="16" w:author="usep MQ" w:date="2021-02-22T09:48:00Z">
              <w:r w:rsidR="00162254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7" w:author="usep MQ" w:date="2021-02-22T09:48:00Z">
              <w:r w:rsidRPr="00162254" w:rsidDel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9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4.0. Istilah yang masih jarang kita dengar bahkan banyak yang masih awam.</w:t>
            </w:r>
          </w:p>
          <w:p w14:paraId="65823D13" w14:textId="72B3E28C" w:rsidR="00125355" w:rsidRPr="00162254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0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21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Bagi pendidik maupun peserta didik hari ini kita di</w:t>
            </w:r>
            <w:del w:id="22" w:author="usep MQ" w:date="2021-02-22T09:46:00Z">
              <w:r w:rsidRPr="00162254" w:rsidDel="00C11E0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3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24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siapkan untuk memasuki dunia kerja namun bukan lagi </w:t>
            </w:r>
            <w:ins w:id="25" w:author="usep MQ" w:date="2021-02-22T09:28:00Z">
              <w:r w:rsidR="00AC7D8E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6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sebagai 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27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</w:t>
            </w:r>
            <w:del w:id="28" w:author="usep MQ" w:date="2021-02-22T09:28:00Z">
              <w:r w:rsidRPr="00162254" w:rsidDel="00AC7D8E">
                <w:rPr>
                  <w:rFonts w:ascii="Times New Roman" w:eastAsia="Times New Roman" w:hAnsi="Times New Roman" w:cs="Times New Roman"/>
                  <w:szCs w:val="24"/>
                  <w:lang w:val="id-ID"/>
                  <w:rPrChange w:id="29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r</w:delText>
              </w:r>
            </w:del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30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kerja, tetapi kita di</w:t>
            </w:r>
            <w:del w:id="31" w:author="usep MQ" w:date="2021-02-22T09:46:00Z">
              <w:r w:rsidRPr="00162254" w:rsidDel="00C11E0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2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33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 untuk membuat lapangan kerja baru yang belum tercipta, dengan menggunakan kemampuan teknologi dan ide kreatif kita.</w:t>
            </w:r>
          </w:p>
          <w:p w14:paraId="506DE149" w14:textId="4027EDF8" w:rsidR="00125355" w:rsidRPr="00162254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34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35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 4.0 adalah suatu program yang di</w:t>
            </w:r>
            <w:del w:id="36" w:author="usep MQ" w:date="2021-02-22T09:46:00Z">
              <w:r w:rsidRPr="00162254" w:rsidDel="00C11E0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37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38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buat untuk mewujudkan pendidikan yang cerdas dan kreatif. Tujuan dari terciptanya pendidikan 4.0 ini adalah peningkatan dan pemerataan pendidikan, dengan cara mem</w:t>
            </w:r>
            <w:ins w:id="39" w:author="usep MQ" w:date="2021-02-22T09:29:00Z">
              <w:r w:rsidR="00AC7D8E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0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41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erluas akses dan memanfaatkan teknologi.</w:t>
            </w:r>
          </w:p>
          <w:p w14:paraId="22689021" w14:textId="2DA8EC12" w:rsidR="00125355" w:rsidRPr="00162254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42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43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Tidak hanya itu pendidikan 4.0 menghasilkan </w:t>
            </w:r>
            <w:ins w:id="44" w:author="usep MQ" w:date="2021-02-22T09:44:00Z">
              <w:r w:rsidR="00C11E06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5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empat</w:t>
              </w:r>
            </w:ins>
            <w:del w:id="46" w:author="usep MQ" w:date="2021-02-22T09:44:00Z">
              <w:r w:rsidRPr="00162254" w:rsidDel="00C11E0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47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4</w:delText>
              </w:r>
            </w:del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48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aspek yang sangat di butuhkan di era milenial ini yaitu kolaboratif, komunikatif, berfikir kritis, </w:t>
            </w:r>
            <w:ins w:id="49" w:author="usep MQ" w:date="2021-02-22T09:30:00Z">
              <w:r w:rsidR="00AC7D8E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0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dan 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51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kreatif. Mengapa demikian</w:t>
            </w:r>
            <w:ins w:id="52" w:author="usep MQ" w:date="2021-02-22T09:30:00Z">
              <w:r w:rsidR="00AC7D8E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3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?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54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55" w:author="usep MQ" w:date="2021-02-22T09:30:00Z">
              <w:r w:rsidRPr="00162254" w:rsidDel="00AC7D8E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6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ins w:id="57" w:author="usep MQ" w:date="2021-02-22T09:30:00Z">
              <w:r w:rsidR="00AC7D8E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58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59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endidikan 4.0 </w:t>
            </w:r>
            <w:del w:id="60" w:author="usep MQ" w:date="2021-02-22T09:30:00Z">
              <w:r w:rsidRPr="00162254" w:rsidDel="00AC7D8E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1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ini </w:delText>
              </w:r>
            </w:del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62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hari ini sedang gencar-gencarnya di</w:t>
            </w:r>
            <w:del w:id="63" w:author="usep MQ" w:date="2021-02-22T09:32:00Z">
              <w:r w:rsidRPr="00162254" w:rsidDel="00AC7D8E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4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publis</w:delText>
              </w:r>
            </w:del>
            <w:ins w:id="65" w:author="usep MQ" w:date="2021-02-22T09:32:00Z">
              <w:r w:rsidR="00AC7D8E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66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perkenalkan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67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, karena di era ini kita harus mempersiapkan diri atau generasi muda untuk memasuki dunia revolusi industri 4.0.</w:t>
            </w:r>
          </w:p>
          <w:p w14:paraId="206DF6F7" w14:textId="6615A877" w:rsidR="00125355" w:rsidRPr="00162254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68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69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Karakteristik pendidikan 4.0</w:t>
            </w:r>
            <w:ins w:id="70" w:author="usep MQ" w:date="2021-02-22T09:32:00Z">
              <w:r w:rsidR="00AC7D8E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1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:</w:t>
              </w:r>
            </w:ins>
          </w:p>
          <w:p w14:paraId="35A82551" w14:textId="77777777" w:rsidR="00125355" w:rsidRPr="00162254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72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73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 belajar sesuai dengan kemampuan dan minat/kebutuhan siswa.</w:t>
            </w:r>
          </w:p>
          <w:p w14:paraId="0EAC6820" w14:textId="7BE28297" w:rsidR="00125355" w:rsidRPr="00162254" w:rsidRDefault="00125355" w:rsidP="00B51CFF">
            <w:pPr>
              <w:spacing w:before="100" w:beforeAutospacing="1" w:after="100" w:afterAutospacing="1" w:line="240" w:lineRule="auto"/>
              <w:ind w:left="592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74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75" w:author="usep MQ" w:date="2021-02-22T09:3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76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 taha</w:t>
            </w:r>
            <w:del w:id="77" w:author="usep MQ" w:date="2021-02-22T09:33:00Z">
              <w:r w:rsidRPr="00162254" w:rsidDel="00AC7D8E">
                <w:rPr>
                  <w:rFonts w:ascii="Times New Roman" w:eastAsia="Times New Roman" w:hAnsi="Times New Roman" w:cs="Times New Roman"/>
                  <w:szCs w:val="24"/>
                  <w:lang w:val="id-ID"/>
                  <w:rPrChange w:id="78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</w:delText>
              </w:r>
            </w:del>
            <w:ins w:id="79" w:author="usep MQ" w:date="2021-02-22T09:33:00Z">
              <w:r w:rsidR="00AC7D8E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0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</w:ins>
            <w:ins w:id="81" w:author="usep MQ" w:date="2021-02-22T09:47:00Z">
              <w:r w:rsidR="00C11E06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2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an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83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ini guru di</w:t>
            </w:r>
            <w:del w:id="84" w:author="usep MQ" w:date="2021-02-22T09:33:00Z">
              <w:r w:rsidRPr="00162254" w:rsidDel="00AC7D8E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5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86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</w:t>
            </w:r>
            <w:ins w:id="87" w:author="usep MQ" w:date="2021-02-22T09:33:00Z">
              <w:r w:rsidR="00AC7D8E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88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89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tut untuk merancang pembelajaran sesuai dengan minat dan bakat/kebutuhan siswa.</w:t>
            </w:r>
          </w:p>
          <w:p w14:paraId="072342FC" w14:textId="77777777" w:rsidR="00125355" w:rsidRPr="00162254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90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91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 penilaian formatif.</w:t>
            </w:r>
          </w:p>
          <w:p w14:paraId="6ECD693A" w14:textId="327AD157" w:rsidR="00125355" w:rsidRPr="00162254" w:rsidRDefault="00125355" w:rsidP="00B51CFF">
            <w:pPr>
              <w:spacing w:before="100" w:beforeAutospacing="1" w:after="100" w:afterAutospacing="1" w:line="240" w:lineRule="auto"/>
              <w:ind w:left="734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92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93" w:author="usep MQ" w:date="2021-02-22T09:3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94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 guru di sini di</w:t>
            </w:r>
            <w:del w:id="95" w:author="usep MQ" w:date="2021-02-22T09:47:00Z">
              <w:r w:rsidRPr="00162254" w:rsidDel="00C11E06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6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97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 untuk membantu si</w:t>
            </w:r>
            <w:ins w:id="98" w:author="usep MQ" w:date="2021-02-22T09:36:00Z">
              <w:r w:rsidR="00B51CFF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99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s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00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wa dalam mencari kemampuan dan bakat siswa.</w:t>
            </w:r>
          </w:p>
          <w:p w14:paraId="594AD24D" w14:textId="77777777" w:rsidR="00125355" w:rsidRPr="00162254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01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02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Menempatkan guru sebagai mentor.</w:t>
            </w:r>
          </w:p>
          <w:p w14:paraId="2672B41C" w14:textId="63456021" w:rsidR="00125355" w:rsidRPr="00162254" w:rsidRDefault="00125355" w:rsidP="00B51CFF">
            <w:pPr>
              <w:spacing w:before="100" w:beforeAutospacing="1" w:after="100" w:afterAutospacing="1" w:line="240" w:lineRule="auto"/>
              <w:ind w:left="734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03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04" w:author="usep MQ" w:date="2021-02-22T09:3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05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</w:t>
            </w:r>
            <w:ins w:id="106" w:author="usep MQ" w:date="2021-02-22T09:38:00Z">
              <w:r w:rsidR="00B51CFF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07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u</w:t>
              </w:r>
            </w:ins>
            <w:del w:id="108" w:author="usep MQ" w:date="2021-02-22T09:38:00Z">
              <w:r w:rsidRPr="00162254" w:rsidDel="00B51CFF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09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10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dilatih untuk mengembangkan kurikulum dan memberikan kebebasan untuk menentukan cara belajar mengajar siswa.</w:t>
            </w:r>
          </w:p>
          <w:p w14:paraId="19744B60" w14:textId="77777777" w:rsidR="00125355" w:rsidRPr="00162254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11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12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Pengembangan profesi guru.</w:t>
            </w:r>
          </w:p>
          <w:p w14:paraId="1D7C5401" w14:textId="3D2F8475" w:rsidR="00125355" w:rsidRPr="00162254" w:rsidRDefault="00125355" w:rsidP="00B51CFF">
            <w:pPr>
              <w:spacing w:before="100" w:beforeAutospacing="1" w:after="100" w:afterAutospacing="1" w:line="240" w:lineRule="auto"/>
              <w:ind w:left="734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13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14" w:author="usep MQ" w:date="2021-02-22T09:3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15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Dimana guru sebagai pendidik di era 4.0 maka guru tidak boleh </w:t>
            </w:r>
            <w:del w:id="116" w:author="usep MQ" w:date="2021-02-22T09:39:00Z">
              <w:r w:rsidRPr="00162254" w:rsidDel="00B51CFF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7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menetap </w:delText>
              </w:r>
            </w:del>
            <w:ins w:id="118" w:author="usep MQ" w:date="2021-02-22T09:39:00Z">
              <w:r w:rsidR="00B51CFF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19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merasa cukup hanya</w:t>
              </w:r>
              <w:r w:rsidR="00B51CFF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0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21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 satu strata</w:t>
            </w:r>
            <w:ins w:id="122" w:author="usep MQ" w:date="2021-02-22T09:40:00Z">
              <w:r w:rsidR="00B51CFF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3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. Guru</w:t>
              </w:r>
            </w:ins>
            <w:del w:id="124" w:author="usep MQ" w:date="2021-02-22T09:40:00Z">
              <w:r w:rsidRPr="00162254" w:rsidDel="00B51CFF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5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</w:delText>
              </w:r>
            </w:del>
            <w:del w:id="126" w:author="usep MQ" w:date="2021-02-22T09:39:00Z">
              <w:r w:rsidRPr="00162254" w:rsidDel="00B51CFF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27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28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 selalu berkembang agar dapat mengajarkan pendidikan sesuai dengan eranya.</w:t>
            </w:r>
          </w:p>
          <w:p w14:paraId="45AF71B2" w14:textId="77777777" w:rsidR="00125355" w:rsidRPr="00162254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29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30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lastRenderedPageBreak/>
              <w:t> Di dalam pendidikan revolusi industri ini ada 5 aspek yang di</w:t>
            </w:r>
            <w:del w:id="131" w:author="usep MQ" w:date="2021-02-22T09:42:00Z">
              <w:r w:rsidRPr="00162254" w:rsidDel="00B51CFF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32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33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tekankan pada proses pembelajaran yaitu:</w:t>
            </w:r>
          </w:p>
          <w:p w14:paraId="76A99081" w14:textId="77777777" w:rsidR="00125355" w:rsidRPr="00162254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4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35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Mengamati</w:t>
            </w:r>
          </w:p>
          <w:p w14:paraId="621992B5" w14:textId="77777777" w:rsidR="00125355" w:rsidRPr="00162254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6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37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Memahami</w:t>
            </w:r>
          </w:p>
          <w:p w14:paraId="0A1E0EB0" w14:textId="77777777" w:rsidR="00125355" w:rsidRPr="00162254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38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39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</w:p>
          <w:p w14:paraId="3E261CC0" w14:textId="77777777" w:rsidR="00125355" w:rsidRPr="00162254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40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41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Mendiskusikan</w:t>
            </w:r>
          </w:p>
          <w:p w14:paraId="5729CF09" w14:textId="77777777" w:rsidR="00125355" w:rsidRPr="00162254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42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43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Penelitian</w:t>
            </w:r>
          </w:p>
          <w:p w14:paraId="79F86B93" w14:textId="63C4D12A" w:rsidR="00125355" w:rsidRPr="00162254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44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45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 dasarnya kita bisa lihat proses mengamati dan memahami ini sebenarnya jadi satu kesatuan</w:t>
            </w:r>
            <w:ins w:id="146" w:author="usep MQ" w:date="2021-02-22T09:40:00Z">
              <w:r w:rsidR="00B51CFF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7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.</w:t>
              </w:r>
            </w:ins>
            <w:del w:id="148" w:author="usep MQ" w:date="2021-02-22T09:40:00Z">
              <w:r w:rsidRPr="00162254" w:rsidDel="00B51CFF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49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,</w:delText>
              </w:r>
            </w:del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50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151" w:author="usep MQ" w:date="2021-02-22T09:40:00Z">
              <w:r w:rsidRPr="00162254" w:rsidDel="00B51CFF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2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ins w:id="153" w:author="usep MQ" w:date="2021-02-22T09:40:00Z">
              <w:r w:rsidR="00B51CFF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4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55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ada proses mengamati dan memahami kita bisa memiliki pikiran yang kritis. Pikiran kritis sangat di</w:t>
            </w:r>
            <w:del w:id="156" w:author="usep MQ" w:date="2021-02-22T09:41:00Z">
              <w:r w:rsidRPr="00162254" w:rsidDel="00B51CFF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57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58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butuhkan karena dengan pikiran yang kritis maka akan timbul sebuah ide atau gagasan.</w:t>
            </w:r>
          </w:p>
          <w:p w14:paraId="4A43E867" w14:textId="5697FBEC" w:rsidR="00125355" w:rsidRPr="00162254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59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60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Dari gagasan yang mu</w:t>
            </w:r>
            <w:ins w:id="161" w:author="usep MQ" w:date="2021-02-22T09:42:00Z">
              <w:r w:rsidR="00B51CFF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2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63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cul dari pemikiran kritis tadi maka proses selanjutnya yaitu mencoba</w:t>
            </w:r>
            <w:ins w:id="164" w:author="usep MQ" w:date="2021-02-22T09:41:00Z">
              <w:r w:rsidR="00B51CFF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65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66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/ pengaplikasian. Pada revolusi </w:t>
            </w:r>
            <w:ins w:id="167" w:author="usep MQ" w:date="2021-02-22T09:49:00Z">
              <w:r w:rsidR="00162254">
                <w:rPr>
                  <w:rFonts w:ascii="Times New Roman" w:eastAsia="Times New Roman" w:hAnsi="Times New Roman" w:cs="Times New Roman"/>
                  <w:szCs w:val="24"/>
                </w:rPr>
                <w:t xml:space="preserve">industri 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68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4.0 ini </w:t>
            </w:r>
            <w:ins w:id="169" w:author="usep MQ" w:date="2021-02-22T09:43:00Z">
              <w:r w:rsidR="00B51CFF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0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pembelajaran sebaiknya 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71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lebih banyak</w:t>
            </w:r>
            <w:ins w:id="172" w:author="usep MQ" w:date="2021-02-22T09:43:00Z">
              <w:r w:rsidR="00B51CFF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3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ditekankan pada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74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praktek karena </w:t>
            </w:r>
            <w:ins w:id="175" w:author="usep MQ" w:date="2021-02-22T09:43:00Z">
              <w:r w:rsidR="00B51CFF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76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akan 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77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lebih menyiapkan anak pada bagaimana kita menumbuhkan ide baru atau gagasan.</w:t>
            </w:r>
          </w:p>
          <w:p w14:paraId="2A3796F4" w14:textId="1B4E66B6" w:rsidR="00125355" w:rsidRPr="00162254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178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79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Setelah proses mencoba</w:t>
            </w:r>
            <w:ins w:id="180" w:author="usep MQ" w:date="2021-02-22T09:43:00Z">
              <w:r w:rsidR="00B51CFF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1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82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proses selanjutnya yaitu mendiskusikan. Mendiskusikan di sini bukan hanya satu atau dua orang tapi banyak kolaborasi komunikasi dengan banyak orang. Hal ini dilakukan karena banyak pandangan yang berbeda atau ide-ide yang baru akan muncul.</w:t>
            </w:r>
          </w:p>
          <w:p w14:paraId="31A6D8D2" w14:textId="090BF88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83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 tera</w:t>
            </w:r>
            <w:ins w:id="184" w:author="usep MQ" w:date="2021-02-22T09:44:00Z">
              <w:r w:rsidR="00C11E06" w:rsidRPr="00162254">
                <w:rPr>
                  <w:rFonts w:ascii="Times New Roman" w:eastAsia="Times New Roman" w:hAnsi="Times New Roman" w:cs="Times New Roman"/>
                  <w:szCs w:val="24"/>
                  <w:lang w:val="id-ID"/>
                  <w:rPrChange w:id="185" w:author="usep MQ" w:date="2021-02-22T09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k</w:t>
              </w:r>
            </w:ins>
            <w:r w:rsidRPr="00162254">
              <w:rPr>
                <w:rFonts w:ascii="Times New Roman" w:eastAsia="Times New Roman" w:hAnsi="Times New Roman" w:cs="Times New Roman"/>
                <w:szCs w:val="24"/>
                <w:lang w:val="id-ID"/>
                <w:rPrChange w:id="186" w:author="usep MQ" w:date="2021-02-22T09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hir adalah melakukan penelitian, tuntutan 4.0 ini adalah kreatif dan inovatif. Dengan melakukan penelitian kita bisa lihat proses kreatif dan inovatif kita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5ECC714C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p MQ">
    <w15:presenceInfo w15:providerId="Windows Live" w15:userId="6a090c2880cab9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62254"/>
    <w:rsid w:val="001D038C"/>
    <w:rsid w:val="00240407"/>
    <w:rsid w:val="0042167F"/>
    <w:rsid w:val="00924DF5"/>
    <w:rsid w:val="00AC7D8E"/>
    <w:rsid w:val="00B51CFF"/>
    <w:rsid w:val="00C1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1C3FF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usep MQ</cp:lastModifiedBy>
  <cp:revision>5</cp:revision>
  <dcterms:created xsi:type="dcterms:W3CDTF">2020-08-26T22:03:00Z</dcterms:created>
  <dcterms:modified xsi:type="dcterms:W3CDTF">2021-02-22T02:49:00Z</dcterms:modified>
</cp:coreProperties>
</file>