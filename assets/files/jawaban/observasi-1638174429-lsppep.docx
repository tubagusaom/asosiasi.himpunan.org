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315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64BD9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C8F77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CCA1B8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08F8DC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E3DA198" w14:textId="65CD54D3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ins w:id="0" w:author="Vivi Indah Bintari" w:date="2021-11-29T15:10:00Z">
        <w:r w:rsidR="00E307C0">
          <w:rPr>
            <w:rFonts w:ascii="Roboto" w:eastAsia="Times New Roman" w:hAnsi="Roboto" w:cs="Times New Roman"/>
            <w:sz w:val="17"/>
            <w:szCs w:val="17"/>
          </w:rPr>
          <w:t xml:space="preserve">WIB </w:t>
        </w:r>
      </w:ins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ins w:id="1" w:author="Vivi Indah Bintari" w:date="2021-11-29T15:10:00Z">
        <w:r w:rsidR="00E307C0">
          <w:rPr>
            <w:rFonts w:ascii="Roboto" w:eastAsia="Times New Roman" w:hAnsi="Roboto" w:cs="Times New Roman"/>
            <w:sz w:val="17"/>
            <w:szCs w:val="17"/>
          </w:rPr>
          <w:t xml:space="preserve"> WIB</w:t>
        </w:r>
      </w:ins>
      <w:del w:id="2" w:author="Vivi Indah Bintari" w:date="2021-11-29T14:35:00Z">
        <w:r w:rsidRPr="00C50A1E" w:rsidDel="00D733E0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 61</w:t>
      </w:r>
      <w:del w:id="3" w:author="Vivi Indah Bintari" w:date="2021-11-29T15:09:00Z">
        <w:r w:rsidRPr="00C50A1E" w:rsidDel="00E307C0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 10 3</w:t>
      </w:r>
    </w:p>
    <w:p w14:paraId="3D6D097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8F08D7F" wp14:editId="7F71098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863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3F8B5E7" w14:textId="77777777" w:rsidR="00927764" w:rsidRPr="00C50A1E" w:rsidRDefault="00927764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Vivi Indah Bintari" w:date="2021-11-29T14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7675049" w14:textId="55DF261A" w:rsidR="00927764" w:rsidDel="00D733E0" w:rsidRDefault="00927764" w:rsidP="00E307C0">
      <w:pPr>
        <w:shd w:val="clear" w:color="auto" w:fill="F5F5F5"/>
        <w:spacing w:line="360" w:lineRule="auto"/>
        <w:ind w:firstLine="720"/>
        <w:jc w:val="both"/>
        <w:rPr>
          <w:del w:id="5" w:author="Vivi Indah Bintari" w:date="2021-11-29T14:37:00Z"/>
          <w:rFonts w:ascii="Times New Roman" w:eastAsia="Times New Roman" w:hAnsi="Times New Roman" w:cs="Times New Roman"/>
          <w:sz w:val="24"/>
          <w:szCs w:val="24"/>
        </w:rPr>
        <w:pPrChange w:id="6" w:author="Vivi Indah Bintari" w:date="2021-11-29T15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7" w:author="Vivi Indah Bintari" w:date="2021-11-29T15:14:00Z">
        <w:r w:rsidR="00B53B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3BE6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B53B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Vivi Indah Bintari" w:date="2021-11-29T15:14:00Z">
        <w:r w:rsidRPr="00C50A1E" w:rsidDel="00B53BE6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del w:id="9" w:author="Vivi Indah Bintari" w:date="2021-11-29T15:13:00Z">
        <w:r w:rsidRPr="00C50A1E" w:rsidDel="00B53BE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0" w:author="Vivi Indah Bintari" w:date="2021-11-29T14:37:00Z">
        <w:r w:rsidR="00D733E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17FD38B" w14:textId="7E146249" w:rsidR="00927764" w:rsidRPr="00C50A1E" w:rsidDel="00527288" w:rsidRDefault="00927764" w:rsidP="00E307C0">
      <w:pPr>
        <w:shd w:val="clear" w:color="auto" w:fill="F5F5F5"/>
        <w:spacing w:line="360" w:lineRule="auto"/>
        <w:ind w:firstLine="720"/>
        <w:jc w:val="both"/>
        <w:rPr>
          <w:del w:id="11" w:author="Vivi Indah Bintari" w:date="2021-11-29T14:43:00Z"/>
          <w:rFonts w:ascii="Times New Roman" w:eastAsia="Times New Roman" w:hAnsi="Times New Roman" w:cs="Times New Roman"/>
          <w:sz w:val="24"/>
          <w:szCs w:val="24"/>
        </w:rPr>
        <w:pPrChange w:id="12" w:author="Vivi Indah Bintari" w:date="2021-11-29T15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ins w:id="13" w:author="Vivi Indah Bintari" w:date="2021-11-29T14:36:00Z">
        <w:r w:rsidR="00D733E0">
          <w:rPr>
            <w:rFonts w:ascii="Times New Roman" w:eastAsia="Times New Roman" w:hAnsi="Times New Roman" w:cs="Times New Roman"/>
            <w:sz w:val="24"/>
            <w:szCs w:val="24"/>
          </w:rPr>
          <w:t>tiap</w:t>
        </w:r>
        <w:proofErr w:type="spellEnd"/>
        <w:r w:rsidR="00D733E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733E0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del w:id="14" w:author="Vivi Indah Bintari" w:date="2021-11-29T14:36:00Z">
        <w:r w:rsidRPr="00C50A1E" w:rsidDel="00D733E0">
          <w:rPr>
            <w:rFonts w:ascii="Times New Roman" w:eastAsia="Times New Roman" w:hAnsi="Times New Roman" w:cs="Times New Roman"/>
            <w:sz w:val="24"/>
            <w:szCs w:val="24"/>
          </w:rPr>
          <w:delText>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" w:author="Vivi Indah Bintari" w:date="2021-11-29T14:41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Vivi Indah Bintari" w:date="2021-11-29T14:36:00Z">
        <w:r w:rsidR="00D733E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Vivi Indah Bintari" w:date="2021-11-29T14:36:00Z">
        <w:r w:rsidDel="00D733E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Vivi Indah Bintari" w:date="2021-11-29T14:36:00Z">
        <w:r w:rsidRPr="00C50A1E" w:rsidDel="00D733E0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9" w:author="Vivi Indah Bintari" w:date="2021-11-29T14:36:00Z">
        <w:r w:rsidRPr="00C50A1E" w:rsidDel="00D733E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0" w:author="Vivi Indah Bintari" w:date="2021-11-29T14:43:00Z">
        <w:r w:rsidR="005272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FE338DE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" w:author="Vivi Indah Bintari" w:date="2021-11-29T15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153F63" w14:textId="77777777" w:rsidR="00527288" w:rsidRDefault="00927764" w:rsidP="00527288">
      <w:pPr>
        <w:shd w:val="clear" w:color="auto" w:fill="F5F5F5"/>
        <w:spacing w:line="360" w:lineRule="auto"/>
        <w:jc w:val="both"/>
        <w:rPr>
          <w:ins w:id="22" w:author="Vivi Indah Bintari" w:date="2021-11-29T14:4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B09470F" w14:textId="15D06090" w:rsidR="00927764" w:rsidRPr="00C50A1E" w:rsidDel="00527288" w:rsidRDefault="00927764" w:rsidP="00E307C0">
      <w:pPr>
        <w:shd w:val="clear" w:color="auto" w:fill="F5F5F5"/>
        <w:spacing w:line="360" w:lineRule="auto"/>
        <w:ind w:firstLine="720"/>
        <w:jc w:val="both"/>
        <w:rPr>
          <w:del w:id="23" w:author="Vivi Indah Bintari" w:date="2021-11-29T14:42:00Z"/>
          <w:rFonts w:ascii="Times New Roman" w:eastAsia="Times New Roman" w:hAnsi="Times New Roman" w:cs="Times New Roman"/>
          <w:sz w:val="24"/>
          <w:szCs w:val="24"/>
        </w:rPr>
        <w:pPrChange w:id="24" w:author="Vivi Indah Bintari" w:date="2021-11-29T15:10:00Z">
          <w:pPr>
            <w:shd w:val="clear" w:color="auto" w:fill="F5F5F5"/>
            <w:spacing w:after="375"/>
          </w:pPr>
        </w:pPrChange>
      </w:pPr>
      <w:del w:id="25" w:author="Vivi Indah Bintari" w:date="2021-11-29T14:42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6" w:author="Vivi Indah Bintari" w:date="2021-11-29T14:38:00Z">
        <w:r w:rsidR="00D733E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7" w:author="Vivi Indah Bintari" w:date="2021-11-29T14:38:00Z">
        <w:r w:rsidDel="00D733E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8" w:author="Vivi Indah Bintari" w:date="2021-11-29T14:42:00Z">
        <w:r w:rsidR="005272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DF7DCF2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Vivi Indah Bintari" w:date="2021-11-29T15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4093B" w14:textId="77777777" w:rsidR="00927764" w:rsidRPr="00C50A1E" w:rsidRDefault="00927764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Vivi Indah Bintari" w:date="2021-11-29T14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F42E3B1" w14:textId="1744AC9D" w:rsidR="00927764" w:rsidRPr="00C50A1E" w:rsidDel="00527288" w:rsidRDefault="00927764" w:rsidP="00E307C0">
      <w:pPr>
        <w:shd w:val="clear" w:color="auto" w:fill="F5F5F5"/>
        <w:spacing w:line="360" w:lineRule="auto"/>
        <w:ind w:firstLine="720"/>
        <w:jc w:val="both"/>
        <w:rPr>
          <w:del w:id="31" w:author="Vivi Indah Bintari" w:date="2021-11-29T14:39:00Z"/>
          <w:rFonts w:ascii="Times New Roman" w:eastAsia="Times New Roman" w:hAnsi="Times New Roman" w:cs="Times New Roman"/>
          <w:sz w:val="24"/>
          <w:szCs w:val="24"/>
        </w:rPr>
        <w:pPrChange w:id="32" w:author="Vivi Indah Bintari" w:date="2021-11-29T15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3E0">
        <w:rPr>
          <w:rFonts w:ascii="Times New Roman" w:eastAsia="Times New Roman" w:hAnsi="Times New Roman" w:cs="Times New Roman"/>
          <w:sz w:val="24"/>
          <w:szCs w:val="24"/>
        </w:rPr>
        <w:t>-</w:t>
      </w:r>
      <w:ins w:id="33" w:author="Vivi Indah Bintari" w:date="2021-11-29T14:39:00Z">
        <w:r w:rsidR="00D733E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D733E0">
        <w:rPr>
          <w:rFonts w:ascii="Times New Roman" w:eastAsia="Times New Roman" w:hAnsi="Times New Roman" w:cs="Times New Roman"/>
          <w:sz w:val="24"/>
          <w:szCs w:val="24"/>
          <w:rPrChange w:id="34" w:author="Vivi Indah Bintari" w:date="2021-11-29T14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D733E0">
        <w:rPr>
          <w:rFonts w:ascii="Times New Roman" w:eastAsia="Times New Roman" w:hAnsi="Times New Roman" w:cs="Times New Roman"/>
          <w:sz w:val="24"/>
          <w:szCs w:val="24"/>
          <w:rPrChange w:id="35" w:author="Vivi Indah Bintari" w:date="2021-11-29T14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733E0">
        <w:rPr>
          <w:rFonts w:ascii="Times New Roman" w:eastAsia="Times New Roman" w:hAnsi="Times New Roman" w:cs="Times New Roman"/>
          <w:sz w:val="24"/>
          <w:szCs w:val="24"/>
          <w:rPrChange w:id="36" w:author="Vivi Indah Bintari" w:date="2021-11-29T14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D733E0">
        <w:rPr>
          <w:rFonts w:ascii="Times New Roman" w:eastAsia="Times New Roman" w:hAnsi="Times New Roman" w:cs="Times New Roman"/>
          <w:sz w:val="24"/>
          <w:szCs w:val="24"/>
          <w:rPrChange w:id="37" w:author="Vivi Indah Bintari" w:date="2021-11-29T14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733E0">
        <w:rPr>
          <w:rFonts w:ascii="Times New Roman" w:eastAsia="Times New Roman" w:hAnsi="Times New Roman" w:cs="Times New Roman"/>
          <w:sz w:val="24"/>
          <w:szCs w:val="24"/>
          <w:rPrChange w:id="38" w:author="Vivi Indah Bintari" w:date="2021-11-29T14:39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D733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ins w:id="39" w:author="Vivi Indah Bintari" w:date="2021-11-29T14:39:00Z">
        <w:r w:rsidR="00527288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</w:p>
    <w:p w14:paraId="6425CD2C" w14:textId="7D2B381B" w:rsidR="00927764" w:rsidRPr="00C50A1E" w:rsidDel="00527288" w:rsidRDefault="00927764" w:rsidP="00E307C0">
      <w:pPr>
        <w:shd w:val="clear" w:color="auto" w:fill="F5F5F5"/>
        <w:spacing w:line="360" w:lineRule="auto"/>
        <w:ind w:firstLine="720"/>
        <w:jc w:val="both"/>
        <w:rPr>
          <w:del w:id="40" w:author="Vivi Indah Bintari" w:date="2021-11-29T14:42:00Z"/>
          <w:rFonts w:ascii="Times New Roman" w:eastAsia="Times New Roman" w:hAnsi="Times New Roman" w:cs="Times New Roman"/>
          <w:sz w:val="24"/>
          <w:szCs w:val="24"/>
        </w:rPr>
        <w:pPrChange w:id="41" w:author="Vivi Indah Bintari" w:date="2021-11-29T15:11:00Z">
          <w:pPr>
            <w:shd w:val="clear" w:color="auto" w:fill="F5F5F5"/>
            <w:spacing w:after="375"/>
          </w:pPr>
        </w:pPrChange>
      </w:pPr>
      <w:del w:id="42" w:author="Vivi Indah Bintari" w:date="2021-11-29T14:39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93D02F4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Vivi Indah Bintari" w:date="2021-11-29T15:1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696C6D2" w14:textId="77777777" w:rsidR="00527288" w:rsidRDefault="00927764" w:rsidP="00527288">
      <w:pPr>
        <w:shd w:val="clear" w:color="auto" w:fill="F5F5F5"/>
        <w:spacing w:line="360" w:lineRule="auto"/>
        <w:jc w:val="both"/>
        <w:rPr>
          <w:ins w:id="44" w:author="Vivi Indah Bintari" w:date="2021-11-29T14:4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54A708AE" w14:textId="015632F2" w:rsidR="00927764" w:rsidRPr="00C50A1E" w:rsidDel="00527288" w:rsidRDefault="00927764" w:rsidP="00E307C0">
      <w:pPr>
        <w:shd w:val="clear" w:color="auto" w:fill="F5F5F5"/>
        <w:spacing w:line="360" w:lineRule="auto"/>
        <w:ind w:firstLine="720"/>
        <w:jc w:val="both"/>
        <w:rPr>
          <w:del w:id="45" w:author="Vivi Indah Bintari" w:date="2021-11-29T14:40:00Z"/>
          <w:rFonts w:ascii="Times New Roman" w:eastAsia="Times New Roman" w:hAnsi="Times New Roman" w:cs="Times New Roman"/>
          <w:sz w:val="24"/>
          <w:szCs w:val="24"/>
        </w:rPr>
        <w:pPrChange w:id="46" w:author="Vivi Indah Bintari" w:date="2021-11-29T15:11:00Z">
          <w:pPr>
            <w:shd w:val="clear" w:color="auto" w:fill="F5F5F5"/>
            <w:spacing w:after="375"/>
          </w:pPr>
        </w:pPrChange>
      </w:pPr>
      <w:del w:id="47" w:author="Vivi Indah Bintari" w:date="2021-11-29T14:43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Vivi Indah Bintari" w:date="2021-11-29T14:43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delText xml:space="preserve">saja. Ruangan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9" w:author="Vivi Indah Bintari" w:date="2021-11-29T14:40:00Z">
        <w:r w:rsidRPr="00C50A1E" w:rsidDel="00527288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2704E456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Vivi Indah Bintari" w:date="2021-11-29T15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B88B04" w14:textId="58D6EF4E" w:rsidR="00927764" w:rsidRPr="00C50A1E" w:rsidRDefault="00927764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Vivi Indah Bintari" w:date="2021-11-29T14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52" w:author="Vivi Indah Bintari" w:date="2021-11-29T14:44:00Z">
        <w:r w:rsidR="0052728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53" w:author="Vivi Indah Bintari" w:date="2021-11-29T14:44:00Z">
        <w:r w:rsidDel="0052728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9CEC7" w14:textId="52760D4C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Vivi Indah Bintari" w:date="2021-11-29T15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5" w:author="Vivi Indah Bintari" w:date="2021-11-29T14:44:00Z">
        <w:r w:rsidR="006811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6" w:author="Vivi Indah Bintari" w:date="2021-11-29T14:44:00Z">
        <w:r w:rsidRPr="00C50A1E" w:rsidDel="0068111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3E7639" w14:textId="1768F825" w:rsidR="00927764" w:rsidRPr="00C50A1E" w:rsidRDefault="00927764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7" w:author="Vivi Indah Bintari" w:date="2021-11-29T14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58" w:author="Vivi Indah Bintari" w:date="2021-11-29T14:45:00Z">
        <w:r w:rsidR="006811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9" w:author="Vivi Indah Bintari" w:date="2021-11-29T14:45:00Z">
        <w:r w:rsidRPr="00C50A1E" w:rsidDel="0068111E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Vivi Indah Bintari" w:date="2021-11-29T14:45:00Z">
        <w:r w:rsidRPr="00C50A1E" w:rsidDel="0068111E">
          <w:rPr>
            <w:rFonts w:ascii="Times New Roman" w:eastAsia="Times New Roman" w:hAnsi="Times New Roman" w:cs="Times New Roman"/>
            <w:sz w:val="24"/>
            <w:szCs w:val="24"/>
          </w:rPr>
          <w:delText>ketika</w:delText>
        </w:r>
      </w:del>
      <w:ins w:id="61" w:author="Vivi Indah Bintari" w:date="2021-11-29T14:45:00Z">
        <w:r w:rsidR="0068111E">
          <w:rPr>
            <w:rFonts w:ascii="Times New Roman" w:eastAsia="Times New Roman" w:hAnsi="Times New Roman" w:cs="Times New Roman"/>
            <w:sz w:val="24"/>
            <w:szCs w:val="24"/>
          </w:rPr>
          <w:t xml:space="preserve">Ketika </w:t>
        </w:r>
      </w:ins>
      <w:del w:id="62" w:author="Vivi Indah Bintari" w:date="2021-11-29T14:45:00Z">
        <w:r w:rsidRPr="00C50A1E" w:rsidDel="0068111E">
          <w:rPr>
            <w:rFonts w:ascii="Times New Roman" w:eastAsia="Times New Roman" w:hAnsi="Times New Roman" w:cs="Times New Roman"/>
            <w:sz w:val="24"/>
            <w:szCs w:val="24"/>
          </w:rPr>
          <w:delText xml:space="preserve"> 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54A2F98" w14:textId="47F2E12F" w:rsidR="00927764" w:rsidRPr="00C50A1E" w:rsidDel="00E307C0" w:rsidRDefault="00927764" w:rsidP="00E307C0">
      <w:pPr>
        <w:shd w:val="clear" w:color="auto" w:fill="F5F5F5"/>
        <w:spacing w:line="360" w:lineRule="auto"/>
        <w:ind w:firstLine="720"/>
        <w:jc w:val="both"/>
        <w:rPr>
          <w:del w:id="63" w:author="Vivi Indah Bintari" w:date="2021-11-29T15:12:00Z"/>
          <w:rFonts w:ascii="Times New Roman" w:eastAsia="Times New Roman" w:hAnsi="Times New Roman" w:cs="Times New Roman"/>
          <w:sz w:val="24"/>
          <w:szCs w:val="24"/>
        </w:rPr>
        <w:pPrChange w:id="64" w:author="Vivi Indah Bintari" w:date="2021-11-29T15:1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14:paraId="5A108740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Vivi Indah Bintari" w:date="2021-11-29T15:1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7218275" w14:textId="77777777" w:rsidR="00927764" w:rsidRPr="00C50A1E" w:rsidRDefault="00927764" w:rsidP="00E307C0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6" w:author="Vivi Indah Bintari" w:date="2021-11-29T15:1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96A508" w14:textId="409EB6D0" w:rsidR="00927764" w:rsidRDefault="00927764" w:rsidP="00527288">
      <w:pPr>
        <w:shd w:val="clear" w:color="auto" w:fill="F5F5F5"/>
        <w:spacing w:line="360" w:lineRule="auto"/>
        <w:jc w:val="both"/>
        <w:rPr>
          <w:ins w:id="67" w:author="Vivi Indah Bintari" w:date="2021-11-29T14:4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3D810BF" w14:textId="77777777" w:rsidR="00527288" w:rsidRPr="00C50A1E" w:rsidRDefault="00527288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8" w:author="Vivi Indah Bintari" w:date="2021-11-29T14:40:00Z">
          <w:pPr>
            <w:shd w:val="clear" w:color="auto" w:fill="F5F5F5"/>
            <w:spacing w:after="375"/>
          </w:pPr>
        </w:pPrChange>
      </w:pPr>
    </w:p>
    <w:p w14:paraId="0D461EA4" w14:textId="77777777" w:rsidR="00927764" w:rsidRPr="00C50A1E" w:rsidRDefault="00927764" w:rsidP="00527288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Vivi Indah Bintari" w:date="2021-11-29T14:40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612416F" w14:textId="77777777" w:rsidR="00927764" w:rsidRPr="00C50A1E" w:rsidDel="00E307C0" w:rsidRDefault="00927764" w:rsidP="00527288">
      <w:pPr>
        <w:spacing w:line="360" w:lineRule="auto"/>
        <w:jc w:val="both"/>
        <w:rPr>
          <w:del w:id="70" w:author="Vivi Indah Bintari" w:date="2021-11-29T15:13:00Z"/>
        </w:rPr>
        <w:pPrChange w:id="71" w:author="Vivi Indah Bintari" w:date="2021-11-29T14:40:00Z">
          <w:pPr/>
        </w:pPrChange>
      </w:pPr>
    </w:p>
    <w:p w14:paraId="15652096" w14:textId="77777777" w:rsidR="00927764" w:rsidRPr="005A045A" w:rsidRDefault="00927764" w:rsidP="00527288">
      <w:pPr>
        <w:spacing w:line="360" w:lineRule="auto"/>
        <w:jc w:val="both"/>
        <w:rPr>
          <w:i/>
        </w:rPr>
        <w:pPrChange w:id="72" w:author="Vivi Indah Bintari" w:date="2021-11-29T14:40:00Z">
          <w:pPr/>
        </w:pPrChange>
      </w:pPr>
    </w:p>
    <w:p w14:paraId="639FC520" w14:textId="77777777" w:rsidR="00927764" w:rsidRPr="005A045A" w:rsidRDefault="00927764" w:rsidP="00E307C0">
      <w:pPr>
        <w:spacing w:line="360" w:lineRule="auto"/>
        <w:ind w:left="709" w:hanging="709"/>
        <w:jc w:val="both"/>
        <w:rPr>
          <w:rFonts w:ascii="Cambria" w:hAnsi="Cambria"/>
          <w:i/>
          <w:sz w:val="18"/>
          <w:szCs w:val="18"/>
        </w:rPr>
        <w:pPrChange w:id="73" w:author="Vivi Indah Bintari" w:date="2021-11-29T15:13:00Z">
          <w:pPr/>
        </w:pPrChange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376FCB">
        <w:fldChar w:fldCharType="begin"/>
      </w:r>
      <w:r w:rsidR="00376FCB">
        <w:instrText xml:space="preserve"> HYPERLINK "https://www.kompasiana.com/listhiahr/5e11e59a097f367b4a413222/hujan-turun-berat-badan-naik?page=all" \l "section1" </w:instrText>
      </w:r>
      <w:r w:rsidR="00376FCB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376FCB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14:paraId="035A4408" w14:textId="77777777" w:rsidR="00924DF5" w:rsidRDefault="00924DF5" w:rsidP="00D733E0">
      <w:pPr>
        <w:spacing w:line="360" w:lineRule="auto"/>
        <w:pPrChange w:id="74" w:author="Vivi Indah Bintari" w:date="2021-11-29T14:38:00Z">
          <w:pPr/>
        </w:pPrChange>
      </w:pPr>
    </w:p>
    <w:sectPr w:rsidR="00924DF5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DFD7" w14:textId="77777777" w:rsidR="00376FCB" w:rsidRDefault="00376FCB">
      <w:r>
        <w:separator/>
      </w:r>
    </w:p>
  </w:endnote>
  <w:endnote w:type="continuationSeparator" w:id="0">
    <w:p w14:paraId="0860E677" w14:textId="77777777" w:rsidR="00376FCB" w:rsidRDefault="0037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82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3B38CE5" w14:textId="77777777" w:rsidR="00941E77" w:rsidRDefault="00376FCB">
    <w:pPr>
      <w:pStyle w:val="Footer"/>
    </w:pPr>
  </w:p>
  <w:p w14:paraId="3A30F0C7" w14:textId="77777777" w:rsidR="00941E77" w:rsidRDefault="00376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FE52" w14:textId="77777777" w:rsidR="00376FCB" w:rsidRDefault="00376FCB">
      <w:r>
        <w:separator/>
      </w:r>
    </w:p>
  </w:footnote>
  <w:footnote w:type="continuationSeparator" w:id="0">
    <w:p w14:paraId="6E2EE122" w14:textId="77777777" w:rsidR="00376FCB" w:rsidRDefault="00376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vi Indah Bintari">
    <w15:presenceInfo w15:providerId="Windows Live" w15:userId="92bbcc232efca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56125"/>
    <w:rsid w:val="002318A3"/>
    <w:rsid w:val="00376FCB"/>
    <w:rsid w:val="0042167F"/>
    <w:rsid w:val="00527288"/>
    <w:rsid w:val="0068111E"/>
    <w:rsid w:val="00924DF5"/>
    <w:rsid w:val="00927764"/>
    <w:rsid w:val="00B53BE6"/>
    <w:rsid w:val="00C20908"/>
    <w:rsid w:val="00D733E0"/>
    <w:rsid w:val="00E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57EA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FollowedHyperlink">
    <w:name w:val="FollowedHyperlink"/>
    <w:basedOn w:val="DefaultParagraphFont"/>
    <w:uiPriority w:val="99"/>
    <w:semiHidden/>
    <w:unhideWhenUsed/>
    <w:rsid w:val="00E30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Vivi Indah Bintari</cp:lastModifiedBy>
  <cp:revision>7</cp:revision>
  <dcterms:created xsi:type="dcterms:W3CDTF">2020-08-26T21:16:00Z</dcterms:created>
  <dcterms:modified xsi:type="dcterms:W3CDTF">2021-11-29T08:14:00Z</dcterms:modified>
</cp:coreProperties>
</file>