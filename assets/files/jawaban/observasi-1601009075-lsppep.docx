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BC70D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E8003B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01B034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758BFFC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52CA0B8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2C29F45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6090935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DECDD12" wp14:editId="72E9B9C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43B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5EE3CE80" w14:textId="63F3EB5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hubungan sama dia </w:t>
      </w:r>
      <w:del w:id="0" w:author="azzahra.ritazaharaunsyiah@gmail.com" w:date="2020-09-25T11:40:00Z">
        <w:r w:rsidRPr="00C50A1E" w:rsidDel="00DC0FD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ins w:id="1" w:author="azzahra.ritazaharaunsyiah@gmail.com" w:date="2020-09-25T11:40:00Z">
        <w:r w:rsidR="00DC0FD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r w:rsidR="00DC0FD2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2" w:author="azzahra.ritazaharaunsyiah@gmail.com" w:date="2020-09-25T11:41:00Z">
        <w:r w:rsidRPr="00C50A1E" w:rsidDel="00DC0FD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aja</w:delText>
        </w:r>
      </w:del>
      <w:ins w:id="3" w:author="azzahra.ritazaharaunsyiah@gmail.com" w:date="2020-09-25T11:41:00Z">
        <w:r w:rsidR="00DC0FD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saja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475F5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 aduhai menggoda indera penciuman itu atau bakwan yang baru diangkat dari penggorengan di kala hujan?</w:t>
      </w:r>
    </w:p>
    <w:p w14:paraId="1C6058EE" w14:textId="3050FE0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Benar saja.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</w:t>
      </w:r>
      <w:del w:id="4" w:author="azzahra.ritazaharaunsyiah@gmail.com" w:date="2020-09-25T11:42:00Z">
        <w:r w:rsidDel="00DC0FD2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5" w:author="azzahra.ritazaharaunsyiah@gmail.com" w:date="2020-09-25T11:42:00Z">
        <w:r w:rsidR="00DC0FD2">
          <w:rPr>
            <w:rFonts w:ascii="Times New Roman" w:eastAsia="Times New Roman" w:hAnsi="Times New Roman" w:cs="Times New Roman"/>
            <w:sz w:val="24"/>
            <w:szCs w:val="24"/>
          </w:rPr>
          <w:t>–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ins w:id="6" w:author="azzahra.ritazaharaunsyiah@gmail.com" w:date="2020-09-25T11:42:00Z">
        <w:r w:rsidR="00DC0FD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hujan benar-benar datang seperti perkiraan. Sudah sangat terasa apalagi sejak awal tahun baru kita.</w:t>
      </w:r>
    </w:p>
    <w:p w14:paraId="37406812" w14:textId="67828FE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</w:t>
      </w:r>
      <w:del w:id="7" w:author="azzahra.ritazaharaunsyiah@gmail.com" w:date="2020-09-25T11:43:00Z">
        <w:r w:rsidRPr="00C50A1E" w:rsidDel="00DC0FD2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ins w:id="8" w:author="azzahra.ritazaharaunsyiah@gmail.com" w:date="2020-09-25T11:43:00Z">
        <w:r w:rsidR="00DC0FD2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r w:rsidR="00DC0FD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hanya pandai membuat perasaan hatimu yang ambyar, </w:t>
      </w:r>
      <w:del w:id="9" w:author="azzahra.ritazaharaunsyiah@gmail.com" w:date="2020-09-25T11:44:00Z">
        <w:r w:rsidRPr="00C50A1E" w:rsidDel="00DC0FD2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10" w:author="azzahra.ritazaharaunsyiah@gmail.com" w:date="2020-09-25T11:44:00Z">
        <w:r w:rsidR="00DC0FD2">
          <w:rPr>
            <w:rFonts w:ascii="Times New Roman" w:eastAsia="Times New Roman" w:hAnsi="Times New Roman" w:cs="Times New Roman"/>
            <w:sz w:val="24"/>
            <w:szCs w:val="24"/>
          </w:rPr>
          <w:t>bahkan</w:t>
        </w:r>
        <w:r w:rsidR="00DC0FD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perilaku kita yang lain. Soal makan. Ya, hujan yang membuat kita jadi sering lapar. Kok bisa ya?</w:t>
      </w:r>
    </w:p>
    <w:p w14:paraId="3CE54A90" w14:textId="08E637D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ins w:id="11" w:author="azzahra.ritazaharaunsyiah@gmail.com" w:date="2020-09-25T11:54:00Z">
        <w:r w:rsidR="003F2B66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2" w:author="azzahra.ritazaharaunsyiah@gmail.com" w:date="2020-09-25T11:54:00Z">
        <w:r w:rsidDel="003F2B66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436A4F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</w:p>
    <w:p w14:paraId="60863A5B" w14:textId="1BD6E61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yang dalam kemasan bisa dikonsumsi </w:t>
      </w:r>
      <w:del w:id="13" w:author="azzahra.ritazaharaunsyiah@gmail.com" w:date="2020-09-25T11:46:00Z">
        <w:r w:rsidRPr="00C50A1E" w:rsidDel="00DC0FD2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ins w:id="14" w:author="azzahra.ritazaharaunsyiah@gmail.com" w:date="2020-09-25T11:46:00Z">
        <w:r w:rsidR="00DC0FD2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r w:rsidR="00DC0FD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porsi habis sekali duduk. Belum cukup, tambah 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satu</w:t>
      </w:r>
      <w:del w:id="15" w:author="azzahra.ritazaharaunsyiah@gmail.com" w:date="2020-09-25T11:46:00Z">
        <w:r w:rsidRPr="00C50A1E" w:rsidDel="00DC0FD2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6" w:author="azzahra.ritazaharaunsyiah@gmail.com" w:date="2020-09-25T11:46:00Z">
        <w:r w:rsidR="00DC0FD2">
          <w:rPr>
            <w:rFonts w:ascii="Times New Roman" w:eastAsia="Times New Roman" w:hAnsi="Times New Roman" w:cs="Times New Roman"/>
            <w:sz w:val="24"/>
            <w:szCs w:val="24"/>
          </w:rPr>
          <w:t>–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dua biji eh kok jadi lima?</w:t>
      </w:r>
    </w:p>
    <w:p w14:paraId="18799EEF" w14:textId="114A7E7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bisa </w:t>
      </w:r>
      <w:ins w:id="17" w:author="azzahra.ritazaharaunsyiah@gmail.com" w:date="2020-09-25T11:47:00Z">
        <w:r w:rsidR="00DC0FD2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salah satu </w:t>
      </w:r>
      <w:del w:id="18" w:author="azzahra.ritazaharaunsyiah@gmail.com" w:date="2020-09-25T11:48:00Z">
        <w:r w:rsidRPr="00C50A1E" w:rsidDel="00DC0FD2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ins w:id="19" w:author="azzahra.ritazaharaunsyiah@gmail.com" w:date="2020-09-25T11:48:00Z">
        <w:r w:rsidR="00DC0FD2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r w:rsidR="00DC0FD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mengapa kita jadi suka makan. </w:t>
      </w:r>
    </w:p>
    <w:p w14:paraId="0CD3038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 w14:paraId="163C1211" w14:textId="19CB746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kenyataannya, kok~</w:t>
      </w:r>
      <w:ins w:id="20" w:author="azzahra.ritazaharaunsyiah@gmail.com" w:date="2020-09-25T11:49:00Z">
        <w:r w:rsidR="003F2B6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198DC17D" w14:textId="320F7DC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makin dekat saja. Ya, ini soal akses makanan yang jadi </w:t>
      </w:r>
      <w:del w:id="21" w:author="azzahra.ritazaharaunsyiah@gmail.com" w:date="2020-09-25T11:51:00Z">
        <w:r w:rsidRPr="00C50A1E" w:rsidDel="003F2B66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ins w:id="22" w:author="azzahra.ritazaharaunsyiah@gmail.com" w:date="2020-09-25T11:51:00Z">
        <w:r w:rsidR="003F2B66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r w:rsidR="003F2B6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lagi berjarak.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48B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del w:id="23" w:author="azzahra.ritazaharaunsyiah@gmail.com" w:date="2020-09-25T11:51:00Z">
        <w:r w:rsidDel="003F2B6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56A615E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membuat kita berpikir berkali-kali. Akan merepotkan.</w:t>
      </w:r>
    </w:p>
    <w:p w14:paraId="3CA37DC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 w14:paraId="671C6DD1" w14:textId="1759711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</w:t>
      </w:r>
      <w:ins w:id="24" w:author="azzahra.ritazaharaunsyiah@gmail.com" w:date="2020-09-25T11:51:00Z">
        <w:r w:rsidR="003F2B6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 dulu dengan memperhatikan label informasi gizi ketika kamu memakan makanan kemasan. Atau jika ingin minum yang hangat-hangat, takar gulanya jangan kelebihan.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48ADCB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yang lebih suka naiknya. Apalagi munculnya kaum-kaum rebahan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tiduran dan hanya buka tutup media sosial atau pura-pura sibuk padahal tidak ada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2B66">
        <w:rPr>
          <w:rFonts w:ascii="Times New Roman" w:eastAsia="Times New Roman" w:hAnsi="Times New Roman" w:cs="Times New Roman"/>
          <w:i/>
          <w:iCs/>
          <w:sz w:val="24"/>
          <w:szCs w:val="24"/>
          <w:rPrChange w:id="25" w:author="azzahra.ritazaharaunsyiah@gmail.com" w:date="2020-09-25T11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E7098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saja. Jadi simpanan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dimana-mana.</w:t>
      </w:r>
    </w:p>
    <w:p w14:paraId="509FA07C" w14:textId="53D0B61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ikut tergelincir makin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saat hujan. Coba ingat-ingat apa yang kamu makan saat hujan?</w:t>
      </w:r>
    </w:p>
    <w:p w14:paraId="16DCA6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susu ditambah telur. Ya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dari 500 kalori. HAHA. </w:t>
      </w:r>
    </w:p>
    <w:p w14:paraId="29EBE36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97F9FA9" w14:textId="77777777" w:rsidR="00927764" w:rsidRPr="00C50A1E" w:rsidRDefault="00927764" w:rsidP="00927764"/>
    <w:p w14:paraId="101D0DE9" w14:textId="77777777" w:rsidR="00927764" w:rsidRPr="005A045A" w:rsidRDefault="00927764" w:rsidP="00927764">
      <w:pPr>
        <w:rPr>
          <w:i/>
        </w:rPr>
      </w:pPr>
    </w:p>
    <w:p w14:paraId="45AB4C4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lastRenderedPageBreak/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79944AF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5FCF9" w14:textId="77777777" w:rsidR="00A76C8D" w:rsidRDefault="00A76C8D">
      <w:r>
        <w:separator/>
      </w:r>
    </w:p>
  </w:endnote>
  <w:endnote w:type="continuationSeparator" w:id="0">
    <w:p w14:paraId="4E429BB4" w14:textId="77777777" w:rsidR="00A76C8D" w:rsidRDefault="00A76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25F4D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versi 6</w:t>
    </w:r>
  </w:p>
  <w:p w14:paraId="1BFEFEDE" w14:textId="77777777" w:rsidR="00941E77" w:rsidRDefault="00A76C8D">
    <w:pPr>
      <w:pStyle w:val="Footer"/>
    </w:pPr>
  </w:p>
  <w:p w14:paraId="208441B9" w14:textId="77777777" w:rsidR="00941E77" w:rsidRDefault="00A76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A936F" w14:textId="77777777" w:rsidR="00A76C8D" w:rsidRDefault="00A76C8D">
      <w:r>
        <w:separator/>
      </w:r>
    </w:p>
  </w:footnote>
  <w:footnote w:type="continuationSeparator" w:id="0">
    <w:p w14:paraId="5F003BC3" w14:textId="77777777" w:rsidR="00A76C8D" w:rsidRDefault="00A76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zzahra.ritazaharaunsyiah@gmail.com">
    <w15:presenceInfo w15:providerId="Windows Live" w15:userId="12ec6c8ccc20ad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F2B66"/>
    <w:rsid w:val="0042167F"/>
    <w:rsid w:val="00924DF5"/>
    <w:rsid w:val="00927764"/>
    <w:rsid w:val="00A76C8D"/>
    <w:rsid w:val="00C20908"/>
    <w:rsid w:val="00DC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488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azzahra.ritazaharaunsyiah@gmail.com</cp:lastModifiedBy>
  <cp:revision>4</cp:revision>
  <dcterms:created xsi:type="dcterms:W3CDTF">2020-08-26T21:16:00Z</dcterms:created>
  <dcterms:modified xsi:type="dcterms:W3CDTF">2020-09-25T04:54:00Z</dcterms:modified>
</cp:coreProperties>
</file>