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C489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D006BB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4317BA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960F78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805C62C" w14:textId="77777777" w:rsidR="00927764" w:rsidRPr="0094076B" w:rsidRDefault="00927764" w:rsidP="00927764">
      <w:pPr>
        <w:rPr>
          <w:rFonts w:ascii="Cambria" w:hAnsi="Cambria"/>
        </w:rPr>
      </w:pPr>
    </w:p>
    <w:p w14:paraId="009059A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3CCD3DE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Januari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8CDA58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75EF4F4" wp14:editId="60E7F4B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34D8E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AD33E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14:paraId="55217A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62F5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24E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70E8">
        <w:rPr>
          <w:rFonts w:ascii="Times New Roman" w:eastAsia="Times New Roman" w:hAnsi="Times New Roman" w:cs="Times New Roman"/>
          <w:i/>
          <w:iCs/>
          <w:sz w:val="24"/>
          <w:szCs w:val="24"/>
          <w:rPrChange w:id="0" w:author="cosa gusti" w:date="2021-11-06T11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0111CB" w14:textId="0407F7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" w:author="cosa gusti" w:date="2021-11-06T11:05:00Z">
        <w:r w:rsidR="00EC70E8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" w:author="cosa gusti" w:date="2021-11-06T11:05:00Z">
        <w:r w:rsidDel="00EC70E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147C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F825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3B6BC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5A6D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C1B922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8C268C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39DA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77017EB" w14:textId="61686F6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3" w:author="cosa gusti" w:date="2021-11-06T11:06:00Z">
        <w:r w:rsidDel="00EC70E8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ins w:id="4" w:author="cosa gusti" w:date="2021-11-06T11:06:00Z">
        <w:r w:rsidR="00EC70E8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266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2DEF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3451D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D952FD7" w14:textId="30AC77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" w:author="cosa gusti" w:date="2021-11-06T11:05:00Z">
        <w:r w:rsidR="00EC70E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F593A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1E64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20B1BB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F334E44" w14:textId="77777777" w:rsidR="00927764" w:rsidRPr="00C50A1E" w:rsidRDefault="00927764" w:rsidP="00927764"/>
    <w:p w14:paraId="7E4E5A2B" w14:textId="77777777" w:rsidR="00927764" w:rsidRPr="005A045A" w:rsidRDefault="00927764" w:rsidP="00927764">
      <w:pPr>
        <w:rPr>
          <w:i/>
        </w:rPr>
      </w:pPr>
    </w:p>
    <w:p w14:paraId="1EE6312A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FF8D06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3981" w14:textId="77777777" w:rsidR="00DB09C5" w:rsidRDefault="00DB09C5">
      <w:r>
        <w:separator/>
      </w:r>
    </w:p>
  </w:endnote>
  <w:endnote w:type="continuationSeparator" w:id="0">
    <w:p w14:paraId="071BBF89" w14:textId="77777777" w:rsidR="00DB09C5" w:rsidRDefault="00DB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AB4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A9B420B" w14:textId="77777777" w:rsidR="00941E77" w:rsidRDefault="00DB09C5">
    <w:pPr>
      <w:pStyle w:val="Footer"/>
    </w:pPr>
  </w:p>
  <w:p w14:paraId="71418107" w14:textId="77777777" w:rsidR="00941E77" w:rsidRDefault="00DB0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0D1C" w14:textId="77777777" w:rsidR="00DB09C5" w:rsidRDefault="00DB09C5">
      <w:r>
        <w:separator/>
      </w:r>
    </w:p>
  </w:footnote>
  <w:footnote w:type="continuationSeparator" w:id="0">
    <w:p w14:paraId="620C3500" w14:textId="77777777" w:rsidR="00DB09C5" w:rsidRDefault="00DB0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sa gusti">
    <w15:presenceInfo w15:providerId="Windows Live" w15:userId="9cb3a69cea0c94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924DF5"/>
    <w:rsid w:val="00927764"/>
    <w:rsid w:val="00DB09C5"/>
    <w:rsid w:val="00E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577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EC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cosa gusti</cp:lastModifiedBy>
  <cp:revision>2</cp:revision>
  <dcterms:created xsi:type="dcterms:W3CDTF">2020-07-24T23:46:00Z</dcterms:created>
  <dcterms:modified xsi:type="dcterms:W3CDTF">2021-11-06T04:09:00Z</dcterms:modified>
</cp:coreProperties>
</file>