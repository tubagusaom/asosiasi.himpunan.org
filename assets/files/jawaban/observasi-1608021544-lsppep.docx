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525C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2066B5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B5045E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196F808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7B5EC1A" w14:textId="77777777" w:rsidR="00927764" w:rsidRPr="0094076B" w:rsidRDefault="00927764" w:rsidP="00927764">
      <w:pPr>
        <w:rPr>
          <w:rFonts w:ascii="Cambria" w:hAnsi="Cambria"/>
        </w:rPr>
      </w:pPr>
    </w:p>
    <w:p w14:paraId="392F66D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A88BFF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1B3A8E3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A515257" wp14:editId="3CD09A9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12D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031F4A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782A560" w14:textId="12E26A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0" w:author="ASUS A409F" w:date="2020-12-15T16:12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1" w:author="ASUS A409F" w:date="2020-12-15T16:13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" w:author="ASUS A409F" w:date="2020-12-15T16:12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 xml:space="preserve"> 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0F0208" w14:textId="443683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3" w:author="ASUS A409F" w:date="2020-12-15T16:14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" w:author="ASUS A409F" w:date="2020-12-15T16:14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ASUS A409F" w:date="2020-12-15T16:13:00Z">
        <w:r w:rsidDel="008D2E81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6" w:author="ASUS A409F" w:date="2020-12-15T16:13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del w:id="7" w:author="ASUS A409F" w:date="2020-12-15T16:14:00Z">
        <w:r w:rsidDel="008D2E81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8" w:author="ASUS A409F" w:date="2020-12-15T16:14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ins w:id="9" w:author="ASUS A409F" w:date="2020-12-15T16:14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" w:author="ASUS A409F" w:date="2020-12-15T16:14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2019</w:t>
      </w:r>
      <w:ins w:id="11" w:author="ASUS A409F" w:date="2020-12-15T16:15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2" w:author="ASUS A409F" w:date="2020-12-15T16:15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>, h</w:delText>
        </w:r>
      </w:del>
      <w:proofErr w:type="spellStart"/>
      <w:ins w:id="13" w:author="ASUS A409F" w:date="2020-12-15T16:15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ins w:id="14" w:author="ASUS A409F" w:date="2020-12-15T16:15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5" w:author="ASUS A409F" w:date="2020-12-15T16:15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ins w:id="16" w:author="ASUS A409F" w:date="2020-12-15T16:15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del w:id="17" w:author="ASUS A409F" w:date="2020-12-15T16:15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ins w:id="18" w:author="ASUS A409F" w:date="2020-12-15T16:15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ASUS A409F" w:date="2020-12-15T16:15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20" w:author="ASUS A409F" w:date="2020-12-15T16:15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CDC28C" w14:textId="31F7CA7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ASUS A409F" w:date="2020-12-15T16:16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2" w:author="ASUS A409F" w:date="2020-12-15T16:17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del w:id="23" w:author="ASUS A409F" w:date="2020-12-15T16:17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lain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4" w:author="ASUS A409F" w:date="2020-12-15T16:17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25" w:author="ASUS A409F" w:date="2020-12-15T16:17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AD664D" w14:textId="7DCEC22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6" w:author="ASUS A409F" w:date="2020-12-15T16:18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8D2E8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7" w:author="ASUS A409F" w:date="2020-12-15T16:18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8" w:author="ASUS A409F" w:date="2020-12-15T16:18:00Z">
        <w:r w:rsidDel="008D2E81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29" w:author="ASUS A409F" w:date="2020-12-15T16:18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tiba-tiba ikut meningkat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3A721D" w14:textId="50F0A6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del w:id="30" w:author="ASUS A409F" w:date="2020-12-15T16:19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ASUS A409F" w:date="2020-12-15T16:19:00Z">
        <w:r w:rsidRPr="00C50A1E" w:rsidDel="008D2E81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32" w:author="ASUS A409F" w:date="2020-12-15T16:19:00Z">
        <w:r w:rsidR="008D2E81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8D2E8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889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80820C0" w14:textId="07667B0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3" w:author="ASUS A409F" w:date="2020-12-15T16:20:00Z">
        <w:r w:rsidR="00E04136"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proofErr w:type="spellStart"/>
      <w:del w:id="34" w:author="ASUS A409F" w:date="2020-12-15T16:20:00Z">
        <w:r w:rsidRPr="00E04136" w:rsidDel="00E04136">
          <w:rPr>
            <w:rFonts w:ascii="Times New Roman" w:eastAsia="Times New Roman" w:hAnsi="Times New Roman" w:cs="Times New Roman"/>
            <w:sz w:val="24"/>
            <w:szCs w:val="24"/>
            <w:rPrChange w:id="35" w:author="ASUS A409F" w:date="2020-12-15T16:2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r w:rsidRPr="00E04136">
        <w:rPr>
          <w:rFonts w:ascii="Times New Roman" w:eastAsia="Times New Roman" w:hAnsi="Times New Roman" w:cs="Times New Roman"/>
          <w:sz w:val="24"/>
          <w:szCs w:val="24"/>
          <w:rPrChange w:id="36" w:author="ASUS A409F" w:date="2020-12-15T16:2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ins w:id="37" w:author="ASUS A409F" w:date="2020-12-15T16:20:00Z">
        <w:r w:rsidR="00E0413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8" w:author="ASUS A409F" w:date="2020-12-15T16:20:00Z">
        <w:r w:rsidRPr="00E04136" w:rsidDel="00E04136">
          <w:rPr>
            <w:rFonts w:ascii="Times New Roman" w:eastAsia="Times New Roman" w:hAnsi="Times New Roman" w:cs="Times New Roman"/>
            <w:sz w:val="24"/>
            <w:szCs w:val="24"/>
            <w:rPrChange w:id="39" w:author="ASUS A409F" w:date="2020-12-15T16:20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 xml:space="preserve"> </w:delText>
        </w:r>
      </w:del>
      <w:proofErr w:type="spellStart"/>
      <w:r w:rsidRPr="00E04136">
        <w:rPr>
          <w:rFonts w:ascii="Times New Roman" w:eastAsia="Times New Roman" w:hAnsi="Times New Roman" w:cs="Times New Roman"/>
          <w:sz w:val="24"/>
          <w:szCs w:val="24"/>
          <w:rPrChange w:id="40" w:author="ASUS A409F" w:date="2020-12-15T16:2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E04136">
        <w:rPr>
          <w:rFonts w:ascii="Times New Roman" w:eastAsia="Times New Roman" w:hAnsi="Times New Roman" w:cs="Times New Roman"/>
          <w:sz w:val="24"/>
          <w:szCs w:val="24"/>
          <w:rPrChange w:id="41" w:author="ASUS A409F" w:date="2020-12-15T16:2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E04136">
        <w:rPr>
          <w:rFonts w:ascii="Times New Roman" w:eastAsia="Times New Roman" w:hAnsi="Times New Roman" w:cs="Times New Roman"/>
          <w:sz w:val="24"/>
          <w:szCs w:val="24"/>
          <w:rPrChange w:id="42" w:author="ASUS A409F" w:date="2020-12-15T16:2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ins w:id="43" w:author="ASUS A409F" w:date="2020-12-15T16:21:00Z">
        <w:r w:rsidR="00E04136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del w:id="44" w:author="ASUS A409F" w:date="2020-12-15T16:21:00Z">
        <w:r w:rsidRPr="00C50A1E" w:rsidDel="00E0413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DD3578" w14:textId="018B690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ins w:id="45" w:author="ASUS A409F" w:date="2020-12-15T16:21:00Z">
        <w:r w:rsidR="00E0413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35946FD" w14:textId="2111B5F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46" w:author="ASUS A409F" w:date="2020-12-15T16:22:00Z">
        <w:r w:rsidRPr="00C50A1E" w:rsidDel="00E04136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47" w:author="ASUS A409F" w:date="2020-12-15T16:22:00Z">
        <w:r w:rsidR="00E0413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63051E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6706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95FD1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3BFA1" w14:textId="58731F5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48" w:author="ASUS A409F" w:date="2020-12-15T16:24:00Z">
        <w:r w:rsidR="00E0413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9" w:author="ASUS A409F" w:date="2020-12-15T16:24:00Z">
        <w:r w:rsidRPr="00C50A1E" w:rsidDel="00E04136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6B3B7082" w14:textId="7245253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50" w:author="ASUS A409F" w:date="2020-12-15T16:24:00Z">
        <w:r w:rsidR="00E04136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proofErr w:type="spellStart"/>
      <w:ins w:id="51" w:author="ASUS A409F" w:date="2020-12-15T16:25:00Z">
        <w:r w:rsidR="00E04136">
          <w:rPr>
            <w:rFonts w:ascii="Times New Roman" w:eastAsia="Times New Roman" w:hAnsi="Times New Roman" w:cs="Times New Roman"/>
            <w:sz w:val="24"/>
            <w:szCs w:val="24"/>
          </w:rPr>
          <w:t>Ataupun</w:t>
        </w:r>
        <w:proofErr w:type="spellEnd"/>
        <w:r w:rsidR="00E0413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2" w:author="ASUS A409F" w:date="2020-12-15T16:24:00Z">
        <w:r w:rsidRPr="00C50A1E" w:rsidDel="00E04136">
          <w:rPr>
            <w:rFonts w:ascii="Times New Roman" w:eastAsia="Times New Roman" w:hAnsi="Times New Roman" w:cs="Times New Roman"/>
            <w:sz w:val="24"/>
            <w:szCs w:val="24"/>
          </w:rPr>
          <w:delText xml:space="preserve">. Atau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3" w:author="ASUS A409F" w:date="2020-12-15T16:25:00Z">
        <w:r w:rsidRPr="00C50A1E" w:rsidDel="00E04136">
          <w:rPr>
            <w:rFonts w:ascii="Times New Roman" w:eastAsia="Times New Roman" w:hAnsi="Times New Roman" w:cs="Times New Roman"/>
            <w:sz w:val="24"/>
            <w:szCs w:val="24"/>
          </w:rPr>
          <w:delText>Sebab k</w:delText>
        </w:r>
      </w:del>
      <w:proofErr w:type="spellStart"/>
      <w:ins w:id="54" w:author="ASUS A409F" w:date="2020-12-15T16:25:00Z">
        <w:r w:rsidR="00E04136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ins w:id="55" w:author="ASUS A409F" w:date="2020-12-15T16:25:00Z">
        <w:r w:rsidR="00E0413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6" w:author="ASUS A409F" w:date="2020-12-15T16:25:00Z">
        <w:r w:rsidRPr="00C50A1E" w:rsidDel="00E0413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2581027" w14:textId="2769CA7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ins w:id="57" w:author="ASUS A409F" w:date="2020-12-15T16:26:00Z">
        <w:r w:rsidR="00E0413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ASUS A409F" w:date="2020-12-15T16:26:00Z">
        <w:r w:rsidRPr="00C50A1E" w:rsidDel="00E04136">
          <w:rPr>
            <w:rFonts w:ascii="Times New Roman" w:eastAsia="Times New Roman" w:hAnsi="Times New Roman" w:cs="Times New Roman"/>
            <w:sz w:val="24"/>
            <w:szCs w:val="24"/>
          </w:rPr>
          <w:delText xml:space="preserve">dan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ins w:id="59" w:author="ASUS A409F" w:date="2020-12-15T16:26:00Z">
        <w:r w:rsidR="00E0413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0" w:author="ASUS A409F" w:date="2020-12-15T16:26:00Z">
        <w:r w:rsidRPr="00C50A1E" w:rsidDel="00E0413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7709BC8" w14:textId="66D2FED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1" w:author="ASUS A409F" w:date="2020-12-15T16:27:00Z">
        <w:r w:rsidDel="00AA6C2D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62" w:author="ASUS A409F" w:date="2020-12-15T16:26:00Z">
        <w:r w:rsidR="00890FD0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ins w:id="63" w:author="ASUS A409F" w:date="2020-12-15T16:26:00Z">
        <w:r w:rsidR="00890FD0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64" w:author="ASUS A409F" w:date="2020-12-15T16:27:00Z">
        <w:r w:rsidR="00AA6C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5" w:author="ASUS A409F" w:date="2020-12-15T16:27:00Z">
        <w:r w:rsidRPr="00C50A1E" w:rsidDel="00AA6C2D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6152BE9" w14:textId="4A1D4A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66" w:author="ASUS A409F" w:date="2020-12-15T16:29:00Z">
        <w:r w:rsidR="00193F2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193F24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67" w:author="ASUS A409F" w:date="2020-12-15T16:29:00Z">
        <w:r w:rsidRPr="00C50A1E" w:rsidDel="00193F24">
          <w:rPr>
            <w:rFonts w:ascii="Times New Roman" w:eastAsia="Times New Roman" w:hAnsi="Times New Roman" w:cs="Times New Roman"/>
            <w:sz w:val="24"/>
            <w:szCs w:val="24"/>
          </w:rPr>
          <w:delText>.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68" w:author="ASUS A409F" w:date="2020-12-15T16:28:00Z">
        <w:r w:rsidR="00AA6C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54264D5" w14:textId="093FF00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69" w:author="ASUS A409F" w:date="2020-12-15T16:28:00Z">
        <w:r w:rsidR="00C8783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0" w:author="ASUS A409F" w:date="2020-12-15T16:28:00Z">
        <w:r w:rsidRPr="00C50A1E" w:rsidDel="005F6E70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proofErr w:type="spellStart"/>
      <w:ins w:id="71" w:author="ASUS A409F" w:date="2020-12-15T16:28:00Z">
        <w:r w:rsidR="005F6E70" w:rsidRPr="00C50A1E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 w:rsidR="005F6E70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231B6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0DEA744" w14:textId="77777777" w:rsidR="00927764" w:rsidRPr="00C50A1E" w:rsidRDefault="00927764" w:rsidP="00927764"/>
    <w:p w14:paraId="68C3B0BF" w14:textId="77777777" w:rsidR="00927764" w:rsidRPr="005A045A" w:rsidRDefault="00927764" w:rsidP="00927764">
      <w:pPr>
        <w:rPr>
          <w:i/>
        </w:rPr>
      </w:pPr>
    </w:p>
    <w:p w14:paraId="36606F7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CA03D0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6B2FE" w14:textId="77777777" w:rsidR="008973C2" w:rsidRDefault="008973C2">
      <w:r>
        <w:separator/>
      </w:r>
    </w:p>
  </w:endnote>
  <w:endnote w:type="continuationSeparator" w:id="0">
    <w:p w14:paraId="5EA56FC2" w14:textId="77777777" w:rsidR="008973C2" w:rsidRDefault="0089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0B74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794C124" w14:textId="77777777" w:rsidR="00941E77" w:rsidRDefault="008973C2">
    <w:pPr>
      <w:pStyle w:val="Footer"/>
    </w:pPr>
  </w:p>
  <w:p w14:paraId="60C25672" w14:textId="77777777" w:rsidR="00941E77" w:rsidRDefault="00897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98C4A" w14:textId="77777777" w:rsidR="008973C2" w:rsidRDefault="008973C2">
      <w:r>
        <w:separator/>
      </w:r>
    </w:p>
  </w:footnote>
  <w:footnote w:type="continuationSeparator" w:id="0">
    <w:p w14:paraId="234FB13A" w14:textId="77777777" w:rsidR="008973C2" w:rsidRDefault="00897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 A409F">
    <w15:presenceInfo w15:providerId="None" w15:userId="ASUS A40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93F24"/>
    <w:rsid w:val="0042167F"/>
    <w:rsid w:val="005F6E70"/>
    <w:rsid w:val="00890FD0"/>
    <w:rsid w:val="008973C2"/>
    <w:rsid w:val="008D2E81"/>
    <w:rsid w:val="00924DF5"/>
    <w:rsid w:val="00927764"/>
    <w:rsid w:val="00AA6C2D"/>
    <w:rsid w:val="00C87830"/>
    <w:rsid w:val="00E0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7C9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A409F</cp:lastModifiedBy>
  <cp:revision>7</cp:revision>
  <dcterms:created xsi:type="dcterms:W3CDTF">2020-07-24T23:46:00Z</dcterms:created>
  <dcterms:modified xsi:type="dcterms:W3CDTF">2020-12-15T08:29:00Z</dcterms:modified>
</cp:coreProperties>
</file>