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Bookman Old Style" w:hAnsi="Bookman Old Style"/>
          <w:b/>
          <w:sz w:val="28"/>
          <w:szCs w:val="28"/>
        </w:rPr>
      </w:pPr>
      <w:r>
        <w:rPr>
          <w:rFonts w:ascii="Bookman Old Style" w:hAnsi="Bookman Old Style"/>
          <w:b/>
          <w:sz w:val="28"/>
          <w:szCs w:val="28"/>
        </w:rPr>
        <w:t>TUGAS OBSERVASI 5</w:t>
      </w:r>
    </w:p>
    <w:p>
      <w:pPr>
        <w:jc w:val="center"/>
        <w:rPr>
          <w:rFonts w:ascii="Bookman Old Style" w:hAnsi="Bookman Old Style"/>
          <w:b/>
          <w:sz w:val="28"/>
          <w:szCs w:val="28"/>
        </w:rPr>
      </w:pPr>
      <w:r>
        <w:rPr>
          <w:rFonts w:ascii="Bookman Old Style" w:hAnsi="Bookman Old Style"/>
          <w:b/>
          <w:sz w:val="28"/>
          <w:szCs w:val="28"/>
        </w:rPr>
        <w:t>SKEMA PENYUNTINGAN NASKAH</w:t>
      </w:r>
    </w:p>
    <w:p>
      <w:pPr>
        <w:jc w:val="center"/>
        <w:rPr>
          <w:rFonts w:ascii="Cambria" w:hAnsi="Cambria" w:cs="Times New Roman"/>
          <w:sz w:val="24"/>
          <w:szCs w:val="24"/>
        </w:rPr>
      </w:pPr>
    </w:p>
    <w:p>
      <w:pPr>
        <w:pStyle w:val="6"/>
        <w:numPr>
          <w:ilvl w:val="0"/>
          <w:numId w:val="1"/>
        </w:numPr>
        <w:ind w:left="567" w:hanging="567"/>
        <w:rPr>
          <w:rFonts w:ascii="Cambria" w:hAnsi="Cambria"/>
        </w:rPr>
      </w:pPr>
      <w:r>
        <w:rPr>
          <w:rFonts w:ascii="Cambria" w:hAnsi="Cambria" w:cs="Times New Roman"/>
          <w:sz w:val="24"/>
          <w:szCs w:val="24"/>
        </w:rPr>
        <w:t>Suntinglah artikel berikut ini dengan menggunakan tanda-tanda koreksi.</w:t>
      </w:r>
    </w:p>
    <w:p>
      <w:pPr>
        <w:rPr>
          <w:rFonts w:ascii="Cambria" w:hAnsi="Cambria"/>
        </w:rPr>
      </w:pPr>
    </w:p>
    <w:p>
      <w:pPr>
        <w:shd w:val="clear" w:color="auto" w:fill="F5F5F5"/>
        <w:spacing w:before="300" w:line="690" w:lineRule="atLeast"/>
        <w:outlineLvl w:val="0"/>
        <w:rPr>
          <w:rFonts w:ascii="Times New Roman" w:hAnsi="Times New Roman" w:eastAsia="Times New Roman" w:cs="Times New Roman"/>
          <w:kern w:val="36"/>
          <w:sz w:val="54"/>
          <w:szCs w:val="54"/>
        </w:rPr>
      </w:pPr>
      <w:r>
        <w:rPr>
          <w:rFonts w:ascii="Times New Roman" w:hAnsi="Times New Roman" w:eastAsia="Times New Roman" w:cs="Times New Roman"/>
          <w:kern w:val="36"/>
          <w:sz w:val="54"/>
          <w:szCs w:val="54"/>
        </w:rPr>
        <w:t>Hujan Turun, Berat Badan Naik</w:t>
      </w:r>
    </w:p>
    <w:p>
      <w:pPr>
        <w:shd w:val="clear" w:color="auto" w:fill="F5F5F5"/>
        <w:spacing w:line="270" w:lineRule="atLeast"/>
        <w:rPr>
          <w:rFonts w:ascii="Roboto" w:hAnsi="Roboto" w:eastAsia="Times New Roman" w:cs="Times New Roman"/>
          <w:sz w:val="17"/>
          <w:szCs w:val="17"/>
        </w:rPr>
      </w:pPr>
      <w:r>
        <w:rPr>
          <w:rFonts w:ascii="Roboto" w:hAnsi="Roboto" w:eastAsia="Times New Roman" w:cs="Times New Roman"/>
          <w:sz w:val="17"/>
          <w:szCs w:val="17"/>
        </w:rPr>
        <w:t>5 Januari 2020   20:48 Diperbarui: 6 Januari 2020   05:43  61  10 3</w:t>
      </w:r>
    </w:p>
    <w:p>
      <w:pPr>
        <w:shd w:val="clear" w:color="auto" w:fill="F5F5F5"/>
        <w:jc w:val="center"/>
        <w:rPr>
          <w:rFonts w:ascii="Times New Roman" w:hAnsi="Times New Roman" w:eastAsia="Times New Roman" w:cs="Times New Roman"/>
          <w:sz w:val="21"/>
          <w:szCs w:val="21"/>
        </w:rPr>
      </w:pPr>
      <w:r>
        <w:rPr>
          <w:rFonts w:ascii="Times New Roman" w:hAnsi="Times New Roman" w:eastAsia="Times New Roman" w:cs="Times New Roman"/>
          <w:sz w:val="21"/>
          <w:szCs w:val="21"/>
        </w:rPr>
        <w:drawing>
          <wp:inline distT="0" distB="0" distL="0" distR="0">
            <wp:extent cx="3492500" cy="2312670"/>
            <wp:effectExtent l="0" t="0" r="0" b="0"/>
            <wp:docPr id="1" name="Picture 1" descr="Hujan Turun, Berat Badan Nai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ujan Turun, Berat Badan Nai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503784" cy="2320488"/>
                    </a:xfrm>
                    <a:prstGeom prst="rect">
                      <a:avLst/>
                    </a:prstGeom>
                    <a:noFill/>
                    <a:ln>
                      <a:noFill/>
                    </a:ln>
                  </pic:spPr>
                </pic:pic>
              </a:graphicData>
            </a:graphic>
          </wp:inline>
        </w:drawing>
      </w:r>
    </w:p>
    <w:p>
      <w:pPr>
        <w:spacing w:line="270" w:lineRule="atLeast"/>
        <w:jc w:val="center"/>
        <w:rPr>
          <w:rFonts w:ascii="Times New Roman" w:hAnsi="Times New Roman" w:eastAsia="Times New Roman" w:cs="Times New Roman"/>
          <w:sz w:val="18"/>
          <w:szCs w:val="18"/>
        </w:rPr>
      </w:pPr>
      <w:r>
        <w:rPr>
          <w:rFonts w:ascii="Times New Roman" w:hAnsi="Times New Roman" w:eastAsia="Times New Roman" w:cs="Times New Roman"/>
          <w:sz w:val="18"/>
          <w:szCs w:val="18"/>
        </w:rPr>
        <w:t>Ilustrasi | unsplash.com</w:t>
      </w:r>
    </w:p>
    <w:p>
      <w:pPr>
        <w:shd w:val="clear" w:color="auto" w:fill="F5F5F5"/>
        <w:spacing w:after="375"/>
        <w:jc w:val="center"/>
        <w:rPr>
          <w:ins w:id="1" w:author="hp" w:date="2021-07-01T10:30:32Z"/>
          <w:rFonts w:hint="default" w:ascii="Times New Roman" w:hAnsi="Times New Roman" w:eastAsia="Times New Roman" w:cs="Times New Roman"/>
          <w:i/>
          <w:iCs/>
          <w:sz w:val="24"/>
          <w:szCs w:val="24"/>
          <w:lang w:val="en-US"/>
        </w:rPr>
        <w:pPrChange w:id="0" w:author="hp" w:date="2021-07-01T10:18:34Z">
          <w:pPr>
            <w:shd w:val="clear" w:color="auto" w:fill="F5F5F5"/>
            <w:spacing w:after="375"/>
          </w:pPr>
        </w:pPrChange>
      </w:pPr>
      <w:ins w:id="2" w:author="hp" w:date="2021-07-01T10:16:45Z">
        <w:r>
          <w:rPr>
            <w:rFonts w:hint="default" w:ascii="Times New Roman" w:hAnsi="Times New Roman" w:eastAsia="Times New Roman" w:cs="Times New Roman"/>
            <w:b/>
            <w:bCs/>
            <w:i/>
            <w:iCs/>
            <w:sz w:val="24"/>
            <w:szCs w:val="24"/>
            <w:lang w:val="en-US"/>
            <w:rPrChange w:id="3" w:author="hp" w:date="2021-07-01T10:18:39Z">
              <w:rPr>
                <w:rFonts w:hint="default" w:ascii="Times New Roman" w:hAnsi="Times New Roman" w:eastAsia="Times New Roman" w:cs="Times New Roman"/>
                <w:i/>
                <w:iCs/>
                <w:sz w:val="24"/>
                <w:szCs w:val="24"/>
                <w:lang w:val="en-US"/>
              </w:rPr>
            </w:rPrChange>
          </w:rPr>
          <w:t>Gamb</w:t>
        </w:r>
      </w:ins>
      <w:ins w:id="5" w:author="hp" w:date="2021-07-01T10:16:46Z">
        <w:r>
          <w:rPr>
            <w:rFonts w:hint="default" w:ascii="Times New Roman" w:hAnsi="Times New Roman" w:eastAsia="Times New Roman" w:cs="Times New Roman"/>
            <w:b/>
            <w:bCs/>
            <w:i/>
            <w:iCs/>
            <w:sz w:val="24"/>
            <w:szCs w:val="24"/>
            <w:lang w:val="en-US"/>
            <w:rPrChange w:id="6" w:author="hp" w:date="2021-07-01T10:18:39Z">
              <w:rPr>
                <w:rFonts w:hint="default" w:ascii="Times New Roman" w:hAnsi="Times New Roman" w:eastAsia="Times New Roman" w:cs="Times New Roman"/>
                <w:i/>
                <w:iCs/>
                <w:sz w:val="24"/>
                <w:szCs w:val="24"/>
                <w:lang w:val="en-US"/>
              </w:rPr>
            </w:rPrChange>
          </w:rPr>
          <w:t xml:space="preserve">ar </w:t>
        </w:r>
      </w:ins>
      <w:ins w:id="8" w:author="hp" w:date="2021-07-01T10:16:48Z">
        <w:r>
          <w:rPr>
            <w:rFonts w:hint="default" w:ascii="Times New Roman" w:hAnsi="Times New Roman" w:eastAsia="Times New Roman" w:cs="Times New Roman"/>
            <w:b/>
            <w:bCs/>
            <w:i/>
            <w:iCs/>
            <w:sz w:val="24"/>
            <w:szCs w:val="24"/>
            <w:lang w:val="en-US"/>
            <w:rPrChange w:id="9" w:author="hp" w:date="2021-07-01T10:18:39Z">
              <w:rPr>
                <w:rFonts w:hint="default" w:ascii="Times New Roman" w:hAnsi="Times New Roman" w:eastAsia="Times New Roman" w:cs="Times New Roman"/>
                <w:i/>
                <w:iCs/>
                <w:sz w:val="24"/>
                <w:szCs w:val="24"/>
                <w:lang w:val="en-US"/>
              </w:rPr>
            </w:rPrChange>
          </w:rPr>
          <w:t>1</w:t>
        </w:r>
      </w:ins>
      <w:ins w:id="11" w:author="hp" w:date="2021-07-01T10:16:49Z">
        <w:r>
          <w:rPr>
            <w:rFonts w:hint="default" w:ascii="Times New Roman" w:hAnsi="Times New Roman" w:eastAsia="Times New Roman" w:cs="Times New Roman"/>
            <w:b/>
            <w:bCs/>
            <w:i/>
            <w:iCs/>
            <w:sz w:val="24"/>
            <w:szCs w:val="24"/>
            <w:lang w:val="en-US"/>
            <w:rPrChange w:id="12" w:author="hp" w:date="2021-07-01T10:18:39Z">
              <w:rPr>
                <w:rFonts w:hint="default" w:ascii="Times New Roman" w:hAnsi="Times New Roman" w:eastAsia="Times New Roman" w:cs="Times New Roman"/>
                <w:i/>
                <w:iCs/>
                <w:sz w:val="24"/>
                <w:szCs w:val="24"/>
                <w:lang w:val="en-US"/>
              </w:rPr>
            </w:rPrChange>
          </w:rPr>
          <w:t>.</w:t>
        </w:r>
      </w:ins>
      <w:ins w:id="14" w:author="hp" w:date="2021-07-01T10:16:49Z">
        <w:r>
          <w:rPr>
            <w:rFonts w:hint="default" w:ascii="Times New Roman" w:hAnsi="Times New Roman" w:eastAsia="Times New Roman" w:cs="Times New Roman"/>
            <w:i/>
            <w:iCs/>
            <w:sz w:val="24"/>
            <w:szCs w:val="24"/>
            <w:lang w:val="en-US"/>
          </w:rPr>
          <w:t xml:space="preserve"> </w:t>
        </w:r>
      </w:ins>
      <w:del w:id="15" w:author="hp" w:date="2021-07-01T10:17:52Z">
        <w:r>
          <w:rPr>
            <w:rFonts w:hint="default" w:ascii="Times New Roman" w:hAnsi="Times New Roman" w:eastAsia="Times New Roman" w:cs="Times New Roman"/>
            <w:i/>
            <w:iCs/>
            <w:sz w:val="24"/>
            <w:szCs w:val="24"/>
            <w:lang w:val="en-US"/>
          </w:rPr>
          <w:delText>Hujan turun, berat badan naik, hubungan sama dia tetep temenan aja. Huft</w:delText>
        </w:r>
      </w:del>
      <w:ins w:id="16" w:author="hp" w:date="2021-07-01T10:17:52Z">
        <w:r>
          <w:rPr>
            <w:rFonts w:hint="default" w:ascii="Times New Roman" w:hAnsi="Times New Roman" w:eastAsia="Times New Roman" w:cs="Times New Roman"/>
            <w:i/>
            <w:iCs/>
            <w:sz w:val="24"/>
            <w:szCs w:val="24"/>
            <w:lang w:val="en-US"/>
          </w:rPr>
          <w:t>Men</w:t>
        </w:r>
      </w:ins>
      <w:ins w:id="17" w:author="hp" w:date="2021-07-01T10:17:53Z">
        <w:r>
          <w:rPr>
            <w:rFonts w:hint="default" w:ascii="Times New Roman" w:hAnsi="Times New Roman" w:eastAsia="Times New Roman" w:cs="Times New Roman"/>
            <w:i/>
            <w:iCs/>
            <w:sz w:val="24"/>
            <w:szCs w:val="24"/>
            <w:lang w:val="en-US"/>
          </w:rPr>
          <w:t>ik</w:t>
        </w:r>
      </w:ins>
      <w:ins w:id="18" w:author="hp" w:date="2021-07-01T10:17:57Z">
        <w:r>
          <w:rPr>
            <w:rFonts w:hint="default" w:ascii="Times New Roman" w:hAnsi="Times New Roman" w:eastAsia="Times New Roman" w:cs="Times New Roman"/>
            <w:i/>
            <w:iCs/>
            <w:sz w:val="24"/>
            <w:szCs w:val="24"/>
            <w:lang w:val="en-US"/>
          </w:rPr>
          <w:t>ma</w:t>
        </w:r>
      </w:ins>
      <w:ins w:id="19" w:author="hp" w:date="2021-07-01T10:18:00Z">
        <w:r>
          <w:rPr>
            <w:rFonts w:hint="default" w:ascii="Times New Roman" w:hAnsi="Times New Roman" w:eastAsia="Times New Roman" w:cs="Times New Roman"/>
            <w:i/>
            <w:iCs/>
            <w:sz w:val="24"/>
            <w:szCs w:val="24"/>
            <w:lang w:val="en-US"/>
          </w:rPr>
          <w:t>t</w:t>
        </w:r>
      </w:ins>
      <w:ins w:id="20" w:author="hp" w:date="2021-07-01T10:18:01Z">
        <w:r>
          <w:rPr>
            <w:rFonts w:hint="default" w:ascii="Times New Roman" w:hAnsi="Times New Roman" w:eastAsia="Times New Roman" w:cs="Times New Roman"/>
            <w:i/>
            <w:iCs/>
            <w:sz w:val="24"/>
            <w:szCs w:val="24"/>
            <w:lang w:val="en-US"/>
          </w:rPr>
          <w:t xml:space="preserve">i </w:t>
        </w:r>
      </w:ins>
      <w:ins w:id="21" w:author="hp" w:date="2021-07-01T10:18:03Z">
        <w:r>
          <w:rPr>
            <w:rFonts w:hint="default" w:ascii="Times New Roman" w:hAnsi="Times New Roman" w:eastAsia="Times New Roman" w:cs="Times New Roman"/>
            <w:i/>
            <w:iCs/>
            <w:sz w:val="24"/>
            <w:szCs w:val="24"/>
            <w:lang w:val="en-US"/>
          </w:rPr>
          <w:t>sec</w:t>
        </w:r>
      </w:ins>
      <w:ins w:id="22" w:author="hp" w:date="2021-07-01T10:18:04Z">
        <w:r>
          <w:rPr>
            <w:rFonts w:hint="default" w:ascii="Times New Roman" w:hAnsi="Times New Roman" w:eastAsia="Times New Roman" w:cs="Times New Roman"/>
            <w:i/>
            <w:iCs/>
            <w:sz w:val="24"/>
            <w:szCs w:val="24"/>
            <w:lang w:val="en-US"/>
          </w:rPr>
          <w:t>ang</w:t>
        </w:r>
      </w:ins>
      <w:ins w:id="23" w:author="hp" w:date="2021-07-01T10:18:08Z">
        <w:r>
          <w:rPr>
            <w:rFonts w:hint="default" w:ascii="Times New Roman" w:hAnsi="Times New Roman" w:eastAsia="Times New Roman" w:cs="Times New Roman"/>
            <w:i/>
            <w:iCs/>
            <w:sz w:val="24"/>
            <w:szCs w:val="24"/>
            <w:lang w:val="en-US"/>
          </w:rPr>
          <w:t xml:space="preserve">kir </w:t>
        </w:r>
      </w:ins>
      <w:ins w:id="24" w:author="hp" w:date="2021-07-01T10:18:10Z">
        <w:r>
          <w:rPr>
            <w:rFonts w:hint="default" w:ascii="Times New Roman" w:hAnsi="Times New Roman" w:eastAsia="Times New Roman" w:cs="Times New Roman"/>
            <w:i/>
            <w:iCs/>
            <w:sz w:val="24"/>
            <w:szCs w:val="24"/>
            <w:lang w:val="en-US"/>
          </w:rPr>
          <w:t>kopi</w:t>
        </w:r>
      </w:ins>
      <w:ins w:id="25" w:author="hp" w:date="2021-07-01T10:18:11Z">
        <w:r>
          <w:rPr>
            <w:rFonts w:hint="default" w:ascii="Times New Roman" w:hAnsi="Times New Roman" w:eastAsia="Times New Roman" w:cs="Times New Roman"/>
            <w:i/>
            <w:iCs/>
            <w:sz w:val="24"/>
            <w:szCs w:val="24"/>
            <w:lang w:val="en-US"/>
          </w:rPr>
          <w:t xml:space="preserve"> de</w:t>
        </w:r>
      </w:ins>
      <w:ins w:id="26" w:author="hp" w:date="2021-07-01T10:18:12Z">
        <w:r>
          <w:rPr>
            <w:rFonts w:hint="default" w:ascii="Times New Roman" w:hAnsi="Times New Roman" w:eastAsia="Times New Roman" w:cs="Times New Roman"/>
            <w:i/>
            <w:iCs/>
            <w:sz w:val="24"/>
            <w:szCs w:val="24"/>
            <w:lang w:val="en-US"/>
          </w:rPr>
          <w:t xml:space="preserve">ngan </w:t>
        </w:r>
      </w:ins>
      <w:ins w:id="27" w:author="hp" w:date="2021-07-01T10:18:15Z">
        <w:r>
          <w:rPr>
            <w:rFonts w:hint="default" w:ascii="Times New Roman" w:hAnsi="Times New Roman" w:eastAsia="Times New Roman" w:cs="Times New Roman"/>
            <w:i/>
            <w:iCs/>
            <w:sz w:val="24"/>
            <w:szCs w:val="24"/>
            <w:lang w:val="en-US"/>
          </w:rPr>
          <w:t>se</w:t>
        </w:r>
      </w:ins>
      <w:ins w:id="28" w:author="hp" w:date="2021-07-01T10:18:17Z">
        <w:r>
          <w:rPr>
            <w:rFonts w:hint="default" w:ascii="Times New Roman" w:hAnsi="Times New Roman" w:eastAsia="Times New Roman" w:cs="Times New Roman"/>
            <w:i/>
            <w:iCs/>
            <w:sz w:val="24"/>
            <w:szCs w:val="24"/>
            <w:lang w:val="en-US"/>
          </w:rPr>
          <w:t>pot</w:t>
        </w:r>
      </w:ins>
      <w:ins w:id="29" w:author="hp" w:date="2021-07-01T10:18:18Z">
        <w:r>
          <w:rPr>
            <w:rFonts w:hint="default" w:ascii="Times New Roman" w:hAnsi="Times New Roman" w:eastAsia="Times New Roman" w:cs="Times New Roman"/>
            <w:i/>
            <w:iCs/>
            <w:sz w:val="24"/>
            <w:szCs w:val="24"/>
            <w:lang w:val="en-US"/>
          </w:rPr>
          <w:t xml:space="preserve">ong </w:t>
        </w:r>
      </w:ins>
      <w:ins w:id="30" w:author="hp" w:date="2021-07-01T10:18:19Z">
        <w:r>
          <w:rPr>
            <w:rFonts w:hint="default" w:ascii="Times New Roman" w:hAnsi="Times New Roman" w:eastAsia="Times New Roman" w:cs="Times New Roman"/>
            <w:i/>
            <w:iCs/>
            <w:sz w:val="24"/>
            <w:szCs w:val="24"/>
            <w:lang w:val="en-US"/>
          </w:rPr>
          <w:t>ca</w:t>
        </w:r>
      </w:ins>
      <w:ins w:id="31" w:author="hp" w:date="2021-07-01T10:18:20Z">
        <w:r>
          <w:rPr>
            <w:rFonts w:hint="default" w:ascii="Times New Roman" w:hAnsi="Times New Roman" w:eastAsia="Times New Roman" w:cs="Times New Roman"/>
            <w:i/>
            <w:iCs/>
            <w:sz w:val="24"/>
            <w:szCs w:val="24"/>
            <w:lang w:val="en-US"/>
          </w:rPr>
          <w:t>ke sa</w:t>
        </w:r>
      </w:ins>
      <w:ins w:id="32" w:author="hp" w:date="2021-07-01T10:18:21Z">
        <w:r>
          <w:rPr>
            <w:rFonts w:hint="default" w:ascii="Times New Roman" w:hAnsi="Times New Roman" w:eastAsia="Times New Roman" w:cs="Times New Roman"/>
            <w:i/>
            <w:iCs/>
            <w:sz w:val="24"/>
            <w:szCs w:val="24"/>
            <w:lang w:val="en-US"/>
          </w:rPr>
          <w:t>at</w:t>
        </w:r>
      </w:ins>
      <w:ins w:id="33" w:author="hp" w:date="2021-07-01T10:18:22Z">
        <w:r>
          <w:rPr>
            <w:rFonts w:hint="default" w:ascii="Times New Roman" w:hAnsi="Times New Roman" w:eastAsia="Times New Roman" w:cs="Times New Roman"/>
            <w:i/>
            <w:iCs/>
            <w:sz w:val="24"/>
            <w:szCs w:val="24"/>
            <w:lang w:val="en-US"/>
          </w:rPr>
          <w:t xml:space="preserve"> huj</w:t>
        </w:r>
      </w:ins>
      <w:ins w:id="34" w:author="hp" w:date="2021-07-01T10:18:23Z">
        <w:r>
          <w:rPr>
            <w:rFonts w:hint="default" w:ascii="Times New Roman" w:hAnsi="Times New Roman" w:eastAsia="Times New Roman" w:cs="Times New Roman"/>
            <w:i/>
            <w:iCs/>
            <w:sz w:val="24"/>
            <w:szCs w:val="24"/>
            <w:lang w:val="en-US"/>
          </w:rPr>
          <w:t>an tu</w:t>
        </w:r>
      </w:ins>
      <w:ins w:id="35" w:author="hp" w:date="2021-07-01T10:18:24Z">
        <w:r>
          <w:rPr>
            <w:rFonts w:hint="default" w:ascii="Times New Roman" w:hAnsi="Times New Roman" w:eastAsia="Times New Roman" w:cs="Times New Roman"/>
            <w:i/>
            <w:iCs/>
            <w:sz w:val="24"/>
            <w:szCs w:val="24"/>
            <w:lang w:val="en-US"/>
          </w:rPr>
          <w:t>run</w:t>
        </w:r>
      </w:ins>
      <w:ins w:id="36" w:author="hp" w:date="2021-07-01T10:18:25Z">
        <w:r>
          <w:rPr>
            <w:rFonts w:hint="default" w:ascii="Times New Roman" w:hAnsi="Times New Roman" w:eastAsia="Times New Roman" w:cs="Times New Roman"/>
            <w:i/>
            <w:iCs/>
            <w:sz w:val="24"/>
            <w:szCs w:val="24"/>
            <w:lang w:val="en-US"/>
          </w:rPr>
          <w:t>.</w:t>
        </w:r>
      </w:ins>
    </w:p>
    <w:p>
      <w:pPr>
        <w:shd w:val="clear" w:color="auto" w:fill="F5F5F5"/>
        <w:spacing w:after="375"/>
        <w:jc w:val="center"/>
        <w:rPr>
          <w:rFonts w:ascii="Arial" w:hAnsi="Arial" w:eastAsia="Times New Roman" w:cs="Arial"/>
          <w:b/>
          <w:bCs/>
          <w:sz w:val="32"/>
          <w:szCs w:val="32"/>
          <w:rPrChange w:id="38" w:author="hp" w:date="2021-07-01T10:31:12Z">
            <w:rPr>
              <w:rFonts w:ascii="Times New Roman" w:hAnsi="Times New Roman" w:eastAsia="Times New Roman" w:cs="Times New Roman"/>
              <w:sz w:val="24"/>
              <w:szCs w:val="24"/>
            </w:rPr>
          </w:rPrChange>
        </w:rPr>
        <w:pPrChange w:id="37" w:author="hp" w:date="2021-07-01T10:18:34Z">
          <w:pPr>
            <w:shd w:val="clear" w:color="auto" w:fill="F5F5F5"/>
            <w:spacing w:after="375"/>
          </w:pPr>
        </w:pPrChange>
      </w:pPr>
      <w:ins w:id="39" w:author="hp" w:date="2021-07-01T10:30:39Z">
        <w:r>
          <w:rPr>
            <w:rFonts w:hint="default" w:ascii="Arial" w:hAnsi="Arial" w:eastAsia="Times New Roman" w:cs="Arial"/>
            <w:b/>
            <w:bCs/>
            <w:i w:val="0"/>
            <w:iCs w:val="0"/>
            <w:sz w:val="32"/>
            <w:szCs w:val="32"/>
            <w:lang w:val="en-US"/>
            <w:rPrChange w:id="40" w:author="hp" w:date="2021-07-01T10:31:12Z">
              <w:rPr>
                <w:rFonts w:hint="default" w:ascii="Times New Roman" w:hAnsi="Times New Roman" w:eastAsia="Times New Roman" w:cs="Times New Roman"/>
                <w:i/>
                <w:iCs/>
                <w:sz w:val="32"/>
                <w:szCs w:val="32"/>
                <w:lang w:val="en-US"/>
              </w:rPr>
            </w:rPrChange>
          </w:rPr>
          <w:t>H</w:t>
        </w:r>
      </w:ins>
      <w:ins w:id="42" w:author="hp" w:date="2021-07-01T10:30:40Z">
        <w:r>
          <w:rPr>
            <w:rFonts w:hint="default" w:ascii="Arial" w:hAnsi="Arial" w:eastAsia="Times New Roman" w:cs="Arial"/>
            <w:b/>
            <w:bCs/>
            <w:i w:val="0"/>
            <w:iCs w:val="0"/>
            <w:sz w:val="32"/>
            <w:szCs w:val="32"/>
            <w:lang w:val="en-US"/>
            <w:rPrChange w:id="43" w:author="hp" w:date="2021-07-01T10:31:12Z">
              <w:rPr>
                <w:rFonts w:hint="default" w:ascii="Times New Roman" w:hAnsi="Times New Roman" w:eastAsia="Times New Roman" w:cs="Times New Roman"/>
                <w:i/>
                <w:iCs/>
                <w:sz w:val="32"/>
                <w:szCs w:val="32"/>
                <w:lang w:val="en-US"/>
              </w:rPr>
            </w:rPrChange>
          </w:rPr>
          <w:t>ubun</w:t>
        </w:r>
      </w:ins>
      <w:ins w:id="45" w:author="hp" w:date="2021-07-01T10:30:41Z">
        <w:r>
          <w:rPr>
            <w:rFonts w:hint="default" w:ascii="Arial" w:hAnsi="Arial" w:eastAsia="Times New Roman" w:cs="Arial"/>
            <w:b/>
            <w:bCs/>
            <w:i w:val="0"/>
            <w:iCs w:val="0"/>
            <w:sz w:val="32"/>
            <w:szCs w:val="32"/>
            <w:lang w:val="en-US"/>
            <w:rPrChange w:id="46" w:author="hp" w:date="2021-07-01T10:31:12Z">
              <w:rPr>
                <w:rFonts w:hint="default" w:ascii="Times New Roman" w:hAnsi="Times New Roman" w:eastAsia="Times New Roman" w:cs="Times New Roman"/>
                <w:i/>
                <w:iCs/>
                <w:sz w:val="32"/>
                <w:szCs w:val="32"/>
                <w:lang w:val="en-US"/>
              </w:rPr>
            </w:rPrChange>
          </w:rPr>
          <w:t xml:space="preserve">gan </w:t>
        </w:r>
      </w:ins>
      <w:ins w:id="48" w:author="hp" w:date="2021-07-01T10:30:42Z">
        <w:r>
          <w:rPr>
            <w:rFonts w:hint="default" w:ascii="Arial" w:hAnsi="Arial" w:eastAsia="Times New Roman" w:cs="Arial"/>
            <w:b/>
            <w:bCs/>
            <w:i w:val="0"/>
            <w:iCs w:val="0"/>
            <w:sz w:val="32"/>
            <w:szCs w:val="32"/>
            <w:lang w:val="en-US"/>
            <w:rPrChange w:id="49" w:author="hp" w:date="2021-07-01T10:31:12Z">
              <w:rPr>
                <w:rFonts w:hint="default" w:ascii="Times New Roman" w:hAnsi="Times New Roman" w:eastAsia="Times New Roman" w:cs="Times New Roman"/>
                <w:i/>
                <w:iCs/>
                <w:sz w:val="32"/>
                <w:szCs w:val="32"/>
                <w:lang w:val="en-US"/>
              </w:rPr>
            </w:rPrChange>
          </w:rPr>
          <w:t>Huj</w:t>
        </w:r>
      </w:ins>
      <w:ins w:id="51" w:author="hp" w:date="2021-07-01T10:30:43Z">
        <w:r>
          <w:rPr>
            <w:rFonts w:hint="default" w:ascii="Arial" w:hAnsi="Arial" w:eastAsia="Times New Roman" w:cs="Arial"/>
            <w:b/>
            <w:bCs/>
            <w:i w:val="0"/>
            <w:iCs w:val="0"/>
            <w:sz w:val="32"/>
            <w:szCs w:val="32"/>
            <w:lang w:val="en-US"/>
            <w:rPrChange w:id="52" w:author="hp" w:date="2021-07-01T10:31:12Z">
              <w:rPr>
                <w:rFonts w:hint="default" w:ascii="Times New Roman" w:hAnsi="Times New Roman" w:eastAsia="Times New Roman" w:cs="Times New Roman"/>
                <w:i/>
                <w:iCs/>
                <w:sz w:val="32"/>
                <w:szCs w:val="32"/>
                <w:lang w:val="en-US"/>
              </w:rPr>
            </w:rPrChange>
          </w:rPr>
          <w:t xml:space="preserve">an </w:t>
        </w:r>
      </w:ins>
      <w:ins w:id="54" w:author="hp" w:date="2021-07-01T10:30:52Z">
        <w:r>
          <w:rPr>
            <w:rFonts w:hint="default" w:ascii="Arial" w:hAnsi="Arial" w:eastAsia="Times New Roman" w:cs="Arial"/>
            <w:b/>
            <w:bCs/>
            <w:i w:val="0"/>
            <w:iCs w:val="0"/>
            <w:sz w:val="32"/>
            <w:szCs w:val="32"/>
            <w:lang w:val="en-US"/>
            <w:rPrChange w:id="55" w:author="hp" w:date="2021-07-01T10:31:12Z">
              <w:rPr>
                <w:rFonts w:hint="default" w:ascii="Times New Roman" w:hAnsi="Times New Roman" w:eastAsia="Times New Roman" w:cs="Times New Roman"/>
                <w:i/>
                <w:iCs/>
                <w:sz w:val="32"/>
                <w:szCs w:val="32"/>
                <w:lang w:val="en-US"/>
              </w:rPr>
            </w:rPrChange>
          </w:rPr>
          <w:t>D</w:t>
        </w:r>
      </w:ins>
      <w:ins w:id="57" w:author="hp" w:date="2021-07-01T10:30:44Z">
        <w:r>
          <w:rPr>
            <w:rFonts w:hint="default" w:ascii="Arial" w:hAnsi="Arial" w:eastAsia="Times New Roman" w:cs="Arial"/>
            <w:b/>
            <w:bCs/>
            <w:i w:val="0"/>
            <w:iCs w:val="0"/>
            <w:sz w:val="32"/>
            <w:szCs w:val="32"/>
            <w:lang w:val="en-US"/>
            <w:rPrChange w:id="58" w:author="hp" w:date="2021-07-01T10:31:12Z">
              <w:rPr>
                <w:rFonts w:hint="default" w:ascii="Times New Roman" w:hAnsi="Times New Roman" w:eastAsia="Times New Roman" w:cs="Times New Roman"/>
                <w:i/>
                <w:iCs/>
                <w:sz w:val="32"/>
                <w:szCs w:val="32"/>
                <w:lang w:val="en-US"/>
              </w:rPr>
            </w:rPrChange>
          </w:rPr>
          <w:t>enga</w:t>
        </w:r>
      </w:ins>
      <w:ins w:id="60" w:author="hp" w:date="2021-07-01T10:30:45Z">
        <w:r>
          <w:rPr>
            <w:rFonts w:hint="default" w:ascii="Arial" w:hAnsi="Arial" w:eastAsia="Times New Roman" w:cs="Arial"/>
            <w:b/>
            <w:bCs/>
            <w:i w:val="0"/>
            <w:iCs w:val="0"/>
            <w:sz w:val="32"/>
            <w:szCs w:val="32"/>
            <w:lang w:val="en-US"/>
            <w:rPrChange w:id="61" w:author="hp" w:date="2021-07-01T10:31:12Z">
              <w:rPr>
                <w:rFonts w:hint="default" w:ascii="Times New Roman" w:hAnsi="Times New Roman" w:eastAsia="Times New Roman" w:cs="Times New Roman"/>
                <w:i/>
                <w:iCs/>
                <w:sz w:val="32"/>
                <w:szCs w:val="32"/>
                <w:lang w:val="en-US"/>
              </w:rPr>
            </w:rPrChange>
          </w:rPr>
          <w:t xml:space="preserve">n </w:t>
        </w:r>
      </w:ins>
      <w:ins w:id="63" w:author="hp" w:date="2021-07-01T10:30:46Z">
        <w:r>
          <w:rPr>
            <w:rFonts w:hint="default" w:ascii="Arial" w:hAnsi="Arial" w:eastAsia="Times New Roman" w:cs="Arial"/>
            <w:b/>
            <w:bCs/>
            <w:i w:val="0"/>
            <w:iCs w:val="0"/>
            <w:sz w:val="32"/>
            <w:szCs w:val="32"/>
            <w:lang w:val="en-US"/>
            <w:rPrChange w:id="64" w:author="hp" w:date="2021-07-01T10:31:12Z">
              <w:rPr>
                <w:rFonts w:hint="default" w:ascii="Times New Roman" w:hAnsi="Times New Roman" w:eastAsia="Times New Roman" w:cs="Times New Roman"/>
                <w:i/>
                <w:iCs/>
                <w:sz w:val="32"/>
                <w:szCs w:val="32"/>
                <w:lang w:val="en-US"/>
              </w:rPr>
            </w:rPrChange>
          </w:rPr>
          <w:t>Berat</w:t>
        </w:r>
      </w:ins>
      <w:ins w:id="66" w:author="hp" w:date="2021-07-01T10:30:47Z">
        <w:r>
          <w:rPr>
            <w:rFonts w:hint="default" w:ascii="Arial" w:hAnsi="Arial" w:eastAsia="Times New Roman" w:cs="Arial"/>
            <w:b/>
            <w:bCs/>
            <w:i w:val="0"/>
            <w:iCs w:val="0"/>
            <w:sz w:val="32"/>
            <w:szCs w:val="32"/>
            <w:lang w:val="en-US"/>
            <w:rPrChange w:id="67" w:author="hp" w:date="2021-07-01T10:31:12Z">
              <w:rPr>
                <w:rFonts w:hint="default" w:ascii="Times New Roman" w:hAnsi="Times New Roman" w:eastAsia="Times New Roman" w:cs="Times New Roman"/>
                <w:i/>
                <w:iCs/>
                <w:sz w:val="32"/>
                <w:szCs w:val="32"/>
                <w:lang w:val="en-US"/>
              </w:rPr>
            </w:rPrChange>
          </w:rPr>
          <w:t xml:space="preserve"> </w:t>
        </w:r>
      </w:ins>
      <w:ins w:id="69" w:author="hp" w:date="2021-07-01T10:30:48Z">
        <w:r>
          <w:rPr>
            <w:rFonts w:hint="default" w:ascii="Arial" w:hAnsi="Arial" w:eastAsia="Times New Roman" w:cs="Arial"/>
            <w:b/>
            <w:bCs/>
            <w:i w:val="0"/>
            <w:iCs w:val="0"/>
            <w:sz w:val="32"/>
            <w:szCs w:val="32"/>
            <w:lang w:val="en-US"/>
            <w:rPrChange w:id="70" w:author="hp" w:date="2021-07-01T10:31:12Z">
              <w:rPr>
                <w:rFonts w:hint="default" w:ascii="Times New Roman" w:hAnsi="Times New Roman" w:eastAsia="Times New Roman" w:cs="Times New Roman"/>
                <w:i/>
                <w:iCs/>
                <w:sz w:val="32"/>
                <w:szCs w:val="32"/>
                <w:lang w:val="en-US"/>
              </w:rPr>
            </w:rPrChange>
          </w:rPr>
          <w:t>Badan</w:t>
        </w:r>
      </w:ins>
      <w:del w:id="72" w:author="hp" w:date="2021-07-01T10:18:29Z">
        <w:r>
          <w:rPr>
            <w:rFonts w:ascii="Arial" w:hAnsi="Arial" w:eastAsia="Times New Roman" w:cs="Arial"/>
            <w:b/>
            <w:bCs/>
            <w:i w:val="0"/>
            <w:iCs w:val="0"/>
            <w:sz w:val="32"/>
            <w:szCs w:val="32"/>
            <w:rPrChange w:id="73" w:author="hp" w:date="2021-07-01T10:31:12Z">
              <w:rPr>
                <w:rFonts w:ascii="Times New Roman" w:hAnsi="Times New Roman" w:eastAsia="Times New Roman" w:cs="Times New Roman"/>
                <w:i/>
                <w:iCs/>
                <w:sz w:val="24"/>
                <w:szCs w:val="24"/>
              </w:rPr>
            </w:rPrChange>
          </w:rPr>
          <w:delText>.</w:delText>
        </w:r>
      </w:del>
    </w:p>
    <w:p>
      <w:pPr>
        <w:keepNext/>
        <w:framePr w:dropCap="drop" w:lines="3" w:wrap="around" w:vAnchor="text" w:hAnchor="text"/>
        <w:shd w:val="clear" w:color="auto" w:fill="F5F5F5"/>
        <w:spacing w:after="0" w:afterLines="0" w:line="821" w:lineRule="exact"/>
        <w:textAlignment w:val="baseline"/>
        <w:rPr>
          <w:ins w:id="76" w:author="hp" w:date="2021-07-01T10:25:37Z"/>
          <w:rFonts w:hint="default" w:ascii="Times New Roman" w:hAnsi="Times New Roman" w:eastAsia="Times New Roman" w:cs="Times New Roman"/>
          <w:position w:val="-8"/>
          <w:sz w:val="101"/>
          <w:szCs w:val="101"/>
          <w:lang w:val="en-US"/>
          <w:rPrChange w:id="77" w:author="hp" w:date="2021-07-01T10:25:37Z">
            <w:rPr>
              <w:ins w:id="78" w:author="hp" w:date="2021-07-01T10:25:37Z"/>
              <w:rFonts w:hint="default" w:ascii="Times New Roman" w:hAnsi="Times New Roman" w:eastAsia="Times New Roman" w:cs="Times New Roman"/>
              <w:sz w:val="24"/>
              <w:szCs w:val="24"/>
              <w:lang w:val="en-US"/>
            </w:rPr>
          </w:rPrChange>
        </w:rPr>
        <w:pPrChange w:id="75" w:author="hp" w:date="2021-07-01T10:25:37Z">
          <w:pPr>
            <w:shd w:val="clear" w:color="auto" w:fill="F5F5F5"/>
            <w:spacing w:after="375"/>
          </w:pPr>
        </w:pPrChange>
      </w:pPr>
      <w:ins w:id="79" w:author="hp" w:date="2021-07-01T10:20:05Z">
        <w:r>
          <w:rPr>
            <w:rFonts w:hint="default" w:ascii="Times New Roman" w:hAnsi="Times New Roman" w:eastAsia="Times New Roman" w:cs="Times New Roman"/>
            <w:position w:val="-8"/>
            <w:sz w:val="101"/>
            <w:szCs w:val="101"/>
            <w:lang w:val="en-US"/>
            <w:rPrChange w:id="80" w:author="hp" w:date="2021-07-01T10:25:37Z">
              <w:rPr>
                <w:rFonts w:hint="default" w:ascii="Times New Roman" w:hAnsi="Times New Roman" w:eastAsia="Times New Roman" w:cs="Times New Roman"/>
                <w:sz w:val="24"/>
                <w:szCs w:val="24"/>
                <w:lang w:val="en-US"/>
              </w:rPr>
            </w:rPrChange>
          </w:rPr>
          <w:t>S</w:t>
        </w:r>
      </w:ins>
    </w:p>
    <w:p>
      <w:pPr>
        <w:shd w:val="clear" w:color="auto" w:fill="F5F5F5"/>
        <w:spacing w:after="375"/>
        <w:jc w:val="both"/>
        <w:rPr>
          <w:ins w:id="83" w:author="hp" w:date="2021-07-01T10:25:16Z"/>
          <w:rFonts w:hint="default" w:ascii="Arial" w:hAnsi="Arial" w:eastAsia="Times New Roman" w:cs="Arial"/>
          <w:sz w:val="24"/>
          <w:szCs w:val="24"/>
          <w:lang w:val="en-US"/>
          <w:rPrChange w:id="84" w:author="hp" w:date="2021-07-01T10:31:29Z">
            <w:rPr>
              <w:ins w:id="85" w:author="hp" w:date="2021-07-01T10:25:16Z"/>
              <w:rFonts w:hint="default" w:ascii="Times New Roman" w:hAnsi="Times New Roman" w:eastAsia="Times New Roman" w:cs="Times New Roman"/>
              <w:sz w:val="24"/>
              <w:szCs w:val="24"/>
              <w:lang w:val="en-US"/>
            </w:rPr>
          </w:rPrChange>
        </w:rPr>
        <w:pPrChange w:id="82" w:author="hp" w:date="2021-07-01T10:25:45Z">
          <w:pPr>
            <w:shd w:val="clear" w:color="auto" w:fill="F5F5F5"/>
            <w:spacing w:after="375"/>
          </w:pPr>
        </w:pPrChange>
      </w:pPr>
      <w:ins w:id="86" w:author="hp" w:date="2021-07-01T10:20:05Z">
        <w:r>
          <w:rPr>
            <w:rFonts w:hint="default" w:ascii="Arial" w:hAnsi="Arial" w:eastAsia="Times New Roman" w:cs="Arial"/>
            <w:sz w:val="24"/>
            <w:szCs w:val="24"/>
            <w:lang w:val="en-US"/>
            <w:rPrChange w:id="87" w:author="hp" w:date="2021-07-01T10:31:29Z">
              <w:rPr>
                <w:rFonts w:hint="default" w:ascii="Times New Roman" w:hAnsi="Times New Roman" w:eastAsia="Times New Roman" w:cs="Times New Roman"/>
                <w:sz w:val="24"/>
                <w:szCs w:val="24"/>
                <w:lang w:val="en-US"/>
              </w:rPr>
            </w:rPrChange>
          </w:rPr>
          <w:t>aat</w:t>
        </w:r>
      </w:ins>
      <w:ins w:id="89" w:author="hp" w:date="2021-07-01T10:20:06Z">
        <w:r>
          <w:rPr>
            <w:rFonts w:hint="default" w:ascii="Arial" w:hAnsi="Arial" w:eastAsia="Times New Roman" w:cs="Arial"/>
            <w:sz w:val="24"/>
            <w:szCs w:val="24"/>
            <w:lang w:val="en-US"/>
            <w:rPrChange w:id="90" w:author="hp" w:date="2021-07-01T10:31:29Z">
              <w:rPr>
                <w:rFonts w:hint="default" w:ascii="Times New Roman" w:hAnsi="Times New Roman" w:eastAsia="Times New Roman" w:cs="Times New Roman"/>
                <w:sz w:val="24"/>
                <w:szCs w:val="24"/>
                <w:lang w:val="en-US"/>
              </w:rPr>
            </w:rPrChange>
          </w:rPr>
          <w:t xml:space="preserve"> hu</w:t>
        </w:r>
      </w:ins>
      <w:ins w:id="92" w:author="hp" w:date="2021-07-01T10:20:07Z">
        <w:r>
          <w:rPr>
            <w:rFonts w:hint="default" w:ascii="Arial" w:hAnsi="Arial" w:eastAsia="Times New Roman" w:cs="Arial"/>
            <w:sz w:val="24"/>
            <w:szCs w:val="24"/>
            <w:lang w:val="en-US"/>
            <w:rPrChange w:id="93" w:author="hp" w:date="2021-07-01T10:31:29Z">
              <w:rPr>
                <w:rFonts w:hint="default" w:ascii="Times New Roman" w:hAnsi="Times New Roman" w:eastAsia="Times New Roman" w:cs="Times New Roman"/>
                <w:sz w:val="24"/>
                <w:szCs w:val="24"/>
                <w:lang w:val="en-US"/>
              </w:rPr>
            </w:rPrChange>
          </w:rPr>
          <w:t xml:space="preserve">jan </w:t>
        </w:r>
      </w:ins>
      <w:ins w:id="95" w:author="hp" w:date="2021-07-01T10:20:08Z">
        <w:r>
          <w:rPr>
            <w:rFonts w:hint="default" w:ascii="Arial" w:hAnsi="Arial" w:eastAsia="Times New Roman" w:cs="Arial"/>
            <w:sz w:val="24"/>
            <w:szCs w:val="24"/>
            <w:lang w:val="en-US"/>
            <w:rPrChange w:id="96" w:author="hp" w:date="2021-07-01T10:31:29Z">
              <w:rPr>
                <w:rFonts w:hint="default" w:ascii="Times New Roman" w:hAnsi="Times New Roman" w:eastAsia="Times New Roman" w:cs="Times New Roman"/>
                <w:sz w:val="24"/>
                <w:szCs w:val="24"/>
                <w:lang w:val="en-US"/>
              </w:rPr>
            </w:rPrChange>
          </w:rPr>
          <w:t>turun</w:t>
        </w:r>
      </w:ins>
      <w:ins w:id="98" w:author="hp" w:date="2021-07-01T10:20:09Z">
        <w:r>
          <w:rPr>
            <w:rFonts w:hint="default" w:ascii="Arial" w:hAnsi="Arial" w:eastAsia="Times New Roman" w:cs="Arial"/>
            <w:sz w:val="24"/>
            <w:szCs w:val="24"/>
            <w:lang w:val="en-US"/>
            <w:rPrChange w:id="99" w:author="hp" w:date="2021-07-01T10:31:29Z">
              <w:rPr>
                <w:rFonts w:hint="default" w:ascii="Times New Roman" w:hAnsi="Times New Roman" w:eastAsia="Times New Roman" w:cs="Times New Roman"/>
                <w:sz w:val="24"/>
                <w:szCs w:val="24"/>
                <w:lang w:val="en-US"/>
              </w:rPr>
            </w:rPrChange>
          </w:rPr>
          <w:t xml:space="preserve"> </w:t>
        </w:r>
      </w:ins>
      <w:ins w:id="101" w:author="hp" w:date="2021-07-01T10:20:31Z">
        <w:r>
          <w:rPr>
            <w:rFonts w:hint="default" w:ascii="Arial" w:hAnsi="Arial" w:eastAsia="Times New Roman" w:cs="Arial"/>
            <w:sz w:val="24"/>
            <w:szCs w:val="24"/>
            <w:lang w:val="en-US"/>
            <w:rPrChange w:id="102" w:author="hp" w:date="2021-07-01T10:31:29Z">
              <w:rPr>
                <w:rFonts w:hint="default" w:ascii="Times New Roman" w:hAnsi="Times New Roman" w:eastAsia="Times New Roman" w:cs="Times New Roman"/>
                <w:sz w:val="24"/>
                <w:szCs w:val="24"/>
                <w:lang w:val="en-US"/>
              </w:rPr>
            </w:rPrChange>
          </w:rPr>
          <w:t>biasan</w:t>
        </w:r>
      </w:ins>
      <w:ins w:id="104" w:author="hp" w:date="2021-07-01T10:20:33Z">
        <w:r>
          <w:rPr>
            <w:rFonts w:hint="default" w:ascii="Arial" w:hAnsi="Arial" w:eastAsia="Times New Roman" w:cs="Arial"/>
            <w:sz w:val="24"/>
            <w:szCs w:val="24"/>
            <w:lang w:val="en-US"/>
            <w:rPrChange w:id="105" w:author="hp" w:date="2021-07-01T10:31:29Z">
              <w:rPr>
                <w:rFonts w:hint="default" w:ascii="Times New Roman" w:hAnsi="Times New Roman" w:eastAsia="Times New Roman" w:cs="Times New Roman"/>
                <w:sz w:val="24"/>
                <w:szCs w:val="24"/>
                <w:lang w:val="en-US"/>
              </w:rPr>
            </w:rPrChange>
          </w:rPr>
          <w:t>ya</w:t>
        </w:r>
      </w:ins>
      <w:ins w:id="107" w:author="hp" w:date="2021-07-01T10:20:34Z">
        <w:r>
          <w:rPr>
            <w:rFonts w:hint="default" w:ascii="Arial" w:hAnsi="Arial" w:eastAsia="Times New Roman" w:cs="Arial"/>
            <w:sz w:val="24"/>
            <w:szCs w:val="24"/>
            <w:lang w:val="en-US"/>
            <w:rPrChange w:id="108" w:author="hp" w:date="2021-07-01T10:31:29Z">
              <w:rPr>
                <w:rFonts w:hint="default" w:ascii="Times New Roman" w:hAnsi="Times New Roman" w:eastAsia="Times New Roman" w:cs="Times New Roman"/>
                <w:sz w:val="24"/>
                <w:szCs w:val="24"/>
                <w:lang w:val="en-US"/>
              </w:rPr>
            </w:rPrChange>
          </w:rPr>
          <w:t xml:space="preserve"> ras</w:t>
        </w:r>
      </w:ins>
      <w:ins w:id="110" w:author="hp" w:date="2021-07-01T10:20:35Z">
        <w:r>
          <w:rPr>
            <w:rFonts w:hint="default" w:ascii="Arial" w:hAnsi="Arial" w:eastAsia="Times New Roman" w:cs="Arial"/>
            <w:sz w:val="24"/>
            <w:szCs w:val="24"/>
            <w:lang w:val="en-US"/>
            <w:rPrChange w:id="111" w:author="hp" w:date="2021-07-01T10:31:29Z">
              <w:rPr>
                <w:rFonts w:hint="default" w:ascii="Times New Roman" w:hAnsi="Times New Roman" w:eastAsia="Times New Roman" w:cs="Times New Roman"/>
                <w:sz w:val="24"/>
                <w:szCs w:val="24"/>
                <w:lang w:val="en-US"/>
              </w:rPr>
            </w:rPrChange>
          </w:rPr>
          <w:t>a</w:t>
        </w:r>
      </w:ins>
      <w:ins w:id="113" w:author="hp" w:date="2021-07-01T10:20:36Z">
        <w:r>
          <w:rPr>
            <w:rFonts w:hint="default" w:ascii="Arial" w:hAnsi="Arial" w:eastAsia="Times New Roman" w:cs="Arial"/>
            <w:sz w:val="24"/>
            <w:szCs w:val="24"/>
            <w:lang w:val="en-US"/>
            <w:rPrChange w:id="114" w:author="hp" w:date="2021-07-01T10:31:29Z">
              <w:rPr>
                <w:rFonts w:hint="default" w:ascii="Times New Roman" w:hAnsi="Times New Roman" w:eastAsia="Times New Roman" w:cs="Times New Roman"/>
                <w:sz w:val="24"/>
                <w:szCs w:val="24"/>
                <w:lang w:val="en-US"/>
              </w:rPr>
            </w:rPrChange>
          </w:rPr>
          <w:t xml:space="preserve"> l</w:t>
        </w:r>
      </w:ins>
      <w:ins w:id="116" w:author="hp" w:date="2021-07-01T10:20:37Z">
        <w:r>
          <w:rPr>
            <w:rFonts w:hint="default" w:ascii="Arial" w:hAnsi="Arial" w:eastAsia="Times New Roman" w:cs="Arial"/>
            <w:sz w:val="24"/>
            <w:szCs w:val="24"/>
            <w:lang w:val="en-US"/>
            <w:rPrChange w:id="117" w:author="hp" w:date="2021-07-01T10:31:29Z">
              <w:rPr>
                <w:rFonts w:hint="default" w:ascii="Times New Roman" w:hAnsi="Times New Roman" w:eastAsia="Times New Roman" w:cs="Times New Roman"/>
                <w:sz w:val="24"/>
                <w:szCs w:val="24"/>
                <w:lang w:val="en-US"/>
              </w:rPr>
            </w:rPrChange>
          </w:rPr>
          <w:t>apa</w:t>
        </w:r>
      </w:ins>
      <w:ins w:id="119" w:author="hp" w:date="2021-07-01T10:20:38Z">
        <w:r>
          <w:rPr>
            <w:rFonts w:hint="default" w:ascii="Arial" w:hAnsi="Arial" w:eastAsia="Times New Roman" w:cs="Arial"/>
            <w:sz w:val="24"/>
            <w:szCs w:val="24"/>
            <w:lang w:val="en-US"/>
            <w:rPrChange w:id="120" w:author="hp" w:date="2021-07-01T10:31:29Z">
              <w:rPr>
                <w:rFonts w:hint="default" w:ascii="Times New Roman" w:hAnsi="Times New Roman" w:eastAsia="Times New Roman" w:cs="Times New Roman"/>
                <w:sz w:val="24"/>
                <w:szCs w:val="24"/>
                <w:lang w:val="en-US"/>
              </w:rPr>
            </w:rPrChange>
          </w:rPr>
          <w:t>r</w:t>
        </w:r>
      </w:ins>
      <w:ins w:id="122" w:author="hp" w:date="2021-07-01T10:20:39Z">
        <w:r>
          <w:rPr>
            <w:rFonts w:hint="default" w:ascii="Arial" w:hAnsi="Arial" w:eastAsia="Times New Roman" w:cs="Arial"/>
            <w:sz w:val="24"/>
            <w:szCs w:val="24"/>
            <w:lang w:val="en-US"/>
            <w:rPrChange w:id="123" w:author="hp" w:date="2021-07-01T10:31:29Z">
              <w:rPr>
                <w:rFonts w:hint="default" w:ascii="Times New Roman" w:hAnsi="Times New Roman" w:eastAsia="Times New Roman" w:cs="Times New Roman"/>
                <w:sz w:val="24"/>
                <w:szCs w:val="24"/>
                <w:lang w:val="en-US"/>
              </w:rPr>
            </w:rPrChange>
          </w:rPr>
          <w:t xml:space="preserve"> </w:t>
        </w:r>
      </w:ins>
      <w:ins w:id="125" w:author="hp" w:date="2021-07-01T10:20:41Z">
        <w:r>
          <w:rPr>
            <w:rFonts w:hint="default" w:ascii="Arial" w:hAnsi="Arial" w:eastAsia="Times New Roman" w:cs="Arial"/>
            <w:sz w:val="24"/>
            <w:szCs w:val="24"/>
            <w:lang w:val="en-US"/>
            <w:rPrChange w:id="126" w:author="hp" w:date="2021-07-01T10:31:29Z">
              <w:rPr>
                <w:rFonts w:hint="default" w:ascii="Times New Roman" w:hAnsi="Times New Roman" w:eastAsia="Times New Roman" w:cs="Times New Roman"/>
                <w:sz w:val="24"/>
                <w:szCs w:val="24"/>
                <w:lang w:val="en-US"/>
              </w:rPr>
            </w:rPrChange>
          </w:rPr>
          <w:t>mulai</w:t>
        </w:r>
      </w:ins>
      <w:ins w:id="128" w:author="hp" w:date="2021-07-01T10:20:42Z">
        <w:r>
          <w:rPr>
            <w:rFonts w:hint="default" w:ascii="Arial" w:hAnsi="Arial" w:eastAsia="Times New Roman" w:cs="Arial"/>
            <w:sz w:val="24"/>
            <w:szCs w:val="24"/>
            <w:lang w:val="en-US"/>
            <w:rPrChange w:id="129" w:author="hp" w:date="2021-07-01T10:31:29Z">
              <w:rPr>
                <w:rFonts w:hint="default" w:ascii="Times New Roman" w:hAnsi="Times New Roman" w:eastAsia="Times New Roman" w:cs="Times New Roman"/>
                <w:sz w:val="24"/>
                <w:szCs w:val="24"/>
                <w:lang w:val="en-US"/>
              </w:rPr>
            </w:rPrChange>
          </w:rPr>
          <w:t xml:space="preserve"> </w:t>
        </w:r>
      </w:ins>
      <w:ins w:id="131" w:author="hp" w:date="2021-07-01T10:20:53Z">
        <w:r>
          <w:rPr>
            <w:rFonts w:hint="default" w:ascii="Arial" w:hAnsi="Arial" w:eastAsia="Times New Roman" w:cs="Arial"/>
            <w:sz w:val="24"/>
            <w:szCs w:val="24"/>
            <w:lang w:val="en-US"/>
            <w:rPrChange w:id="132" w:author="hp" w:date="2021-07-01T10:31:29Z">
              <w:rPr>
                <w:rFonts w:hint="default" w:ascii="Times New Roman" w:hAnsi="Times New Roman" w:eastAsia="Times New Roman" w:cs="Times New Roman"/>
                <w:sz w:val="24"/>
                <w:szCs w:val="24"/>
                <w:lang w:val="en-US"/>
              </w:rPr>
            </w:rPrChange>
          </w:rPr>
          <w:t>men</w:t>
        </w:r>
      </w:ins>
      <w:ins w:id="134" w:author="hp" w:date="2021-07-01T10:20:55Z">
        <w:r>
          <w:rPr>
            <w:rFonts w:hint="default" w:ascii="Arial" w:hAnsi="Arial" w:eastAsia="Times New Roman" w:cs="Arial"/>
            <w:sz w:val="24"/>
            <w:szCs w:val="24"/>
            <w:lang w:val="en-US"/>
            <w:rPrChange w:id="135" w:author="hp" w:date="2021-07-01T10:31:29Z">
              <w:rPr>
                <w:rFonts w:hint="default" w:ascii="Times New Roman" w:hAnsi="Times New Roman" w:eastAsia="Times New Roman" w:cs="Times New Roman"/>
                <w:sz w:val="24"/>
                <w:szCs w:val="24"/>
                <w:lang w:val="en-US"/>
              </w:rPr>
            </w:rPrChange>
          </w:rPr>
          <w:t>ye</w:t>
        </w:r>
      </w:ins>
      <w:ins w:id="137" w:author="hp" w:date="2021-07-01T10:20:56Z">
        <w:r>
          <w:rPr>
            <w:rFonts w:hint="default" w:ascii="Arial" w:hAnsi="Arial" w:eastAsia="Times New Roman" w:cs="Arial"/>
            <w:sz w:val="24"/>
            <w:szCs w:val="24"/>
            <w:lang w:val="en-US"/>
            <w:rPrChange w:id="138" w:author="hp" w:date="2021-07-01T10:31:29Z">
              <w:rPr>
                <w:rFonts w:hint="default" w:ascii="Times New Roman" w:hAnsi="Times New Roman" w:eastAsia="Times New Roman" w:cs="Times New Roman"/>
                <w:sz w:val="24"/>
                <w:szCs w:val="24"/>
                <w:lang w:val="en-US"/>
              </w:rPr>
            </w:rPrChange>
          </w:rPr>
          <w:t>lim</w:t>
        </w:r>
      </w:ins>
      <w:ins w:id="140" w:author="hp" w:date="2021-07-01T10:20:57Z">
        <w:r>
          <w:rPr>
            <w:rFonts w:hint="default" w:ascii="Arial" w:hAnsi="Arial" w:eastAsia="Times New Roman" w:cs="Arial"/>
            <w:sz w:val="24"/>
            <w:szCs w:val="24"/>
            <w:lang w:val="en-US"/>
            <w:rPrChange w:id="141" w:author="hp" w:date="2021-07-01T10:31:29Z">
              <w:rPr>
                <w:rFonts w:hint="default" w:ascii="Times New Roman" w:hAnsi="Times New Roman" w:eastAsia="Times New Roman" w:cs="Times New Roman"/>
                <w:sz w:val="24"/>
                <w:szCs w:val="24"/>
                <w:lang w:val="en-US"/>
              </w:rPr>
            </w:rPrChange>
          </w:rPr>
          <w:t>uti k</w:t>
        </w:r>
      </w:ins>
      <w:ins w:id="143" w:author="hp" w:date="2021-07-01T10:20:58Z">
        <w:r>
          <w:rPr>
            <w:rFonts w:hint="default" w:ascii="Arial" w:hAnsi="Arial" w:eastAsia="Times New Roman" w:cs="Arial"/>
            <w:sz w:val="24"/>
            <w:szCs w:val="24"/>
            <w:lang w:val="en-US"/>
            <w:rPrChange w:id="144" w:author="hp" w:date="2021-07-01T10:31:29Z">
              <w:rPr>
                <w:rFonts w:hint="default" w:ascii="Times New Roman" w:hAnsi="Times New Roman" w:eastAsia="Times New Roman" w:cs="Times New Roman"/>
                <w:sz w:val="24"/>
                <w:szCs w:val="24"/>
                <w:lang w:val="en-US"/>
              </w:rPr>
            </w:rPrChange>
          </w:rPr>
          <w:t>ita</w:t>
        </w:r>
      </w:ins>
      <w:ins w:id="146" w:author="hp" w:date="2021-07-01T10:20:59Z">
        <w:r>
          <w:rPr>
            <w:rFonts w:hint="default" w:ascii="Arial" w:hAnsi="Arial" w:eastAsia="Times New Roman" w:cs="Arial"/>
            <w:sz w:val="24"/>
            <w:szCs w:val="24"/>
            <w:lang w:val="en-US"/>
            <w:rPrChange w:id="147" w:author="hp" w:date="2021-07-01T10:31:29Z">
              <w:rPr>
                <w:rFonts w:hint="default" w:ascii="Times New Roman" w:hAnsi="Times New Roman" w:eastAsia="Times New Roman" w:cs="Times New Roman"/>
                <w:sz w:val="24"/>
                <w:szCs w:val="24"/>
                <w:lang w:val="en-US"/>
              </w:rPr>
            </w:rPrChange>
          </w:rPr>
          <w:t xml:space="preserve">, </w:t>
        </w:r>
      </w:ins>
      <w:ins w:id="149" w:author="hp" w:date="2021-07-01T10:21:32Z">
        <w:r>
          <w:rPr>
            <w:rFonts w:hint="default" w:ascii="Arial" w:hAnsi="Arial" w:eastAsia="Times New Roman" w:cs="Arial"/>
            <w:sz w:val="24"/>
            <w:szCs w:val="24"/>
            <w:lang w:val="en-US"/>
            <w:rPrChange w:id="150" w:author="hp" w:date="2021-07-01T10:31:29Z">
              <w:rPr>
                <w:rFonts w:hint="default" w:ascii="Times New Roman" w:hAnsi="Times New Roman" w:eastAsia="Times New Roman" w:cs="Times New Roman"/>
                <w:sz w:val="24"/>
                <w:szCs w:val="24"/>
                <w:lang w:val="en-US"/>
              </w:rPr>
            </w:rPrChange>
          </w:rPr>
          <w:t>biasa</w:t>
        </w:r>
      </w:ins>
      <w:ins w:id="152" w:author="hp" w:date="2021-07-01T10:21:33Z">
        <w:r>
          <w:rPr>
            <w:rFonts w:hint="default" w:ascii="Arial" w:hAnsi="Arial" w:eastAsia="Times New Roman" w:cs="Arial"/>
            <w:sz w:val="24"/>
            <w:szCs w:val="24"/>
            <w:lang w:val="en-US"/>
            <w:rPrChange w:id="153" w:author="hp" w:date="2021-07-01T10:31:29Z">
              <w:rPr>
                <w:rFonts w:hint="default" w:ascii="Times New Roman" w:hAnsi="Times New Roman" w:eastAsia="Times New Roman" w:cs="Times New Roman"/>
                <w:sz w:val="24"/>
                <w:szCs w:val="24"/>
                <w:lang w:val="en-US"/>
              </w:rPr>
            </w:rPrChange>
          </w:rPr>
          <w:t xml:space="preserve">nya </w:t>
        </w:r>
      </w:ins>
      <w:ins w:id="155" w:author="hp" w:date="2021-07-01T10:21:34Z">
        <w:r>
          <w:rPr>
            <w:rFonts w:hint="default" w:ascii="Arial" w:hAnsi="Arial" w:eastAsia="Times New Roman" w:cs="Arial"/>
            <w:sz w:val="24"/>
            <w:szCs w:val="24"/>
            <w:lang w:val="en-US"/>
            <w:rPrChange w:id="156" w:author="hp" w:date="2021-07-01T10:31:29Z">
              <w:rPr>
                <w:rFonts w:hint="default" w:ascii="Times New Roman" w:hAnsi="Times New Roman" w:eastAsia="Times New Roman" w:cs="Times New Roman"/>
                <w:sz w:val="24"/>
                <w:szCs w:val="24"/>
                <w:lang w:val="en-US"/>
              </w:rPr>
            </w:rPrChange>
          </w:rPr>
          <w:t>kita</w:t>
        </w:r>
      </w:ins>
      <w:ins w:id="158" w:author="hp" w:date="2021-07-01T10:21:35Z">
        <w:r>
          <w:rPr>
            <w:rFonts w:hint="default" w:ascii="Arial" w:hAnsi="Arial" w:eastAsia="Times New Roman" w:cs="Arial"/>
            <w:sz w:val="24"/>
            <w:szCs w:val="24"/>
            <w:lang w:val="en-US"/>
            <w:rPrChange w:id="159" w:author="hp" w:date="2021-07-01T10:31:29Z">
              <w:rPr>
                <w:rFonts w:hint="default" w:ascii="Times New Roman" w:hAnsi="Times New Roman" w:eastAsia="Times New Roman" w:cs="Times New Roman"/>
                <w:sz w:val="24"/>
                <w:szCs w:val="24"/>
                <w:lang w:val="en-US"/>
              </w:rPr>
            </w:rPrChange>
          </w:rPr>
          <w:t xml:space="preserve"> </w:t>
        </w:r>
      </w:ins>
      <w:ins w:id="161" w:author="hp" w:date="2021-07-01T10:21:36Z">
        <w:r>
          <w:rPr>
            <w:rFonts w:hint="default" w:ascii="Arial" w:hAnsi="Arial" w:eastAsia="Times New Roman" w:cs="Arial"/>
            <w:sz w:val="24"/>
            <w:szCs w:val="24"/>
            <w:lang w:val="en-US"/>
            <w:rPrChange w:id="162" w:author="hp" w:date="2021-07-01T10:31:29Z">
              <w:rPr>
                <w:rFonts w:hint="default" w:ascii="Times New Roman" w:hAnsi="Times New Roman" w:eastAsia="Times New Roman" w:cs="Times New Roman"/>
                <w:sz w:val="24"/>
                <w:szCs w:val="24"/>
                <w:lang w:val="en-US"/>
              </w:rPr>
            </w:rPrChange>
          </w:rPr>
          <w:t xml:space="preserve">akan </w:t>
        </w:r>
      </w:ins>
      <w:ins w:id="164" w:author="hp" w:date="2021-07-01T10:21:21Z">
        <w:r>
          <w:rPr>
            <w:rFonts w:hint="default" w:ascii="Arial" w:hAnsi="Arial" w:eastAsia="Times New Roman" w:cs="Arial"/>
            <w:sz w:val="24"/>
            <w:szCs w:val="24"/>
            <w:lang w:val="en-US"/>
            <w:rPrChange w:id="165" w:author="hp" w:date="2021-07-01T10:31:29Z">
              <w:rPr>
                <w:rFonts w:hint="default" w:ascii="Times New Roman" w:hAnsi="Times New Roman" w:eastAsia="Times New Roman" w:cs="Times New Roman"/>
                <w:sz w:val="24"/>
                <w:szCs w:val="24"/>
                <w:lang w:val="en-US"/>
              </w:rPr>
            </w:rPrChange>
          </w:rPr>
          <w:t>ter</w:t>
        </w:r>
      </w:ins>
      <w:ins w:id="167" w:author="hp" w:date="2021-07-01T10:21:22Z">
        <w:r>
          <w:rPr>
            <w:rFonts w:hint="default" w:ascii="Arial" w:hAnsi="Arial" w:eastAsia="Times New Roman" w:cs="Arial"/>
            <w:sz w:val="24"/>
            <w:szCs w:val="24"/>
            <w:lang w:val="en-US"/>
            <w:rPrChange w:id="168" w:author="hp" w:date="2021-07-01T10:31:29Z">
              <w:rPr>
                <w:rFonts w:hint="default" w:ascii="Times New Roman" w:hAnsi="Times New Roman" w:eastAsia="Times New Roman" w:cs="Times New Roman"/>
                <w:sz w:val="24"/>
                <w:szCs w:val="24"/>
                <w:lang w:val="en-US"/>
              </w:rPr>
            </w:rPrChange>
          </w:rPr>
          <w:t>ba</w:t>
        </w:r>
      </w:ins>
      <w:ins w:id="170" w:author="hp" w:date="2021-07-01T10:21:23Z">
        <w:r>
          <w:rPr>
            <w:rFonts w:hint="default" w:ascii="Arial" w:hAnsi="Arial" w:eastAsia="Times New Roman" w:cs="Arial"/>
            <w:sz w:val="24"/>
            <w:szCs w:val="24"/>
            <w:lang w:val="en-US"/>
            <w:rPrChange w:id="171" w:author="hp" w:date="2021-07-01T10:31:29Z">
              <w:rPr>
                <w:rFonts w:hint="default" w:ascii="Times New Roman" w:hAnsi="Times New Roman" w:eastAsia="Times New Roman" w:cs="Times New Roman"/>
                <w:sz w:val="24"/>
                <w:szCs w:val="24"/>
                <w:lang w:val="en-US"/>
              </w:rPr>
            </w:rPrChange>
          </w:rPr>
          <w:t>yang</w:t>
        </w:r>
      </w:ins>
      <w:ins w:id="173" w:author="hp" w:date="2021-07-01T10:21:24Z">
        <w:r>
          <w:rPr>
            <w:rFonts w:hint="default" w:ascii="Arial" w:hAnsi="Arial" w:eastAsia="Times New Roman" w:cs="Arial"/>
            <w:sz w:val="24"/>
            <w:szCs w:val="24"/>
            <w:lang w:val="en-US"/>
            <w:rPrChange w:id="174" w:author="hp" w:date="2021-07-01T10:31:29Z">
              <w:rPr>
                <w:rFonts w:hint="default" w:ascii="Times New Roman" w:hAnsi="Times New Roman" w:eastAsia="Times New Roman" w:cs="Times New Roman"/>
                <w:sz w:val="24"/>
                <w:szCs w:val="24"/>
                <w:lang w:val="en-US"/>
              </w:rPr>
            </w:rPrChange>
          </w:rPr>
          <w:t xml:space="preserve"> </w:t>
        </w:r>
      </w:ins>
      <w:ins w:id="176" w:author="hp" w:date="2021-07-01T10:21:41Z">
        <w:r>
          <w:rPr>
            <w:rFonts w:hint="default" w:ascii="Arial" w:hAnsi="Arial" w:eastAsia="Times New Roman" w:cs="Arial"/>
            <w:sz w:val="24"/>
            <w:szCs w:val="24"/>
            <w:lang w:val="en-US"/>
            <w:rPrChange w:id="177" w:author="hp" w:date="2021-07-01T10:31:29Z">
              <w:rPr>
                <w:rFonts w:hint="default" w:ascii="Times New Roman" w:hAnsi="Times New Roman" w:eastAsia="Times New Roman" w:cs="Times New Roman"/>
                <w:sz w:val="24"/>
                <w:szCs w:val="24"/>
                <w:lang w:val="en-US"/>
              </w:rPr>
            </w:rPrChange>
          </w:rPr>
          <w:t>dengan</w:t>
        </w:r>
      </w:ins>
      <w:ins w:id="179" w:author="hp" w:date="2021-07-01T10:21:42Z">
        <w:r>
          <w:rPr>
            <w:rFonts w:hint="default" w:ascii="Arial" w:hAnsi="Arial" w:eastAsia="Times New Roman" w:cs="Arial"/>
            <w:sz w:val="24"/>
            <w:szCs w:val="24"/>
            <w:lang w:val="en-US"/>
            <w:rPrChange w:id="180" w:author="hp" w:date="2021-07-01T10:31:29Z">
              <w:rPr>
                <w:rFonts w:hint="default" w:ascii="Times New Roman" w:hAnsi="Times New Roman" w:eastAsia="Times New Roman" w:cs="Times New Roman"/>
                <w:sz w:val="24"/>
                <w:szCs w:val="24"/>
                <w:lang w:val="en-US"/>
              </w:rPr>
            </w:rPrChange>
          </w:rPr>
          <w:t xml:space="preserve"> </w:t>
        </w:r>
      </w:ins>
      <w:ins w:id="182" w:author="hp" w:date="2021-07-01T10:21:45Z">
        <w:r>
          <w:rPr>
            <w:rFonts w:hint="default" w:ascii="Arial" w:hAnsi="Arial" w:eastAsia="Times New Roman" w:cs="Arial"/>
            <w:sz w:val="24"/>
            <w:szCs w:val="24"/>
            <w:lang w:val="en-US"/>
            <w:rPrChange w:id="183" w:author="hp" w:date="2021-07-01T10:31:29Z">
              <w:rPr>
                <w:rFonts w:hint="default" w:ascii="Times New Roman" w:hAnsi="Times New Roman" w:eastAsia="Times New Roman" w:cs="Times New Roman"/>
                <w:sz w:val="24"/>
                <w:szCs w:val="24"/>
                <w:lang w:val="en-US"/>
              </w:rPr>
            </w:rPrChange>
          </w:rPr>
          <w:t>sep</w:t>
        </w:r>
      </w:ins>
      <w:ins w:id="185" w:author="hp" w:date="2021-07-01T10:21:46Z">
        <w:r>
          <w:rPr>
            <w:rFonts w:hint="default" w:ascii="Arial" w:hAnsi="Arial" w:eastAsia="Times New Roman" w:cs="Arial"/>
            <w:sz w:val="24"/>
            <w:szCs w:val="24"/>
            <w:lang w:val="en-US"/>
            <w:rPrChange w:id="186" w:author="hp" w:date="2021-07-01T10:31:29Z">
              <w:rPr>
                <w:rFonts w:hint="default" w:ascii="Times New Roman" w:hAnsi="Times New Roman" w:eastAsia="Times New Roman" w:cs="Times New Roman"/>
                <w:sz w:val="24"/>
                <w:szCs w:val="24"/>
                <w:lang w:val="en-US"/>
              </w:rPr>
            </w:rPrChange>
          </w:rPr>
          <w:t>iring</w:t>
        </w:r>
      </w:ins>
      <w:ins w:id="188" w:author="hp" w:date="2021-07-01T10:21:47Z">
        <w:r>
          <w:rPr>
            <w:rFonts w:hint="default" w:ascii="Arial" w:hAnsi="Arial" w:eastAsia="Times New Roman" w:cs="Arial"/>
            <w:sz w:val="24"/>
            <w:szCs w:val="24"/>
            <w:lang w:val="en-US"/>
            <w:rPrChange w:id="189" w:author="hp" w:date="2021-07-01T10:31:29Z">
              <w:rPr>
                <w:rFonts w:hint="default" w:ascii="Times New Roman" w:hAnsi="Times New Roman" w:eastAsia="Times New Roman" w:cs="Times New Roman"/>
                <w:sz w:val="24"/>
                <w:szCs w:val="24"/>
                <w:lang w:val="en-US"/>
              </w:rPr>
            </w:rPrChange>
          </w:rPr>
          <w:t xml:space="preserve"> </w:t>
        </w:r>
      </w:ins>
      <w:ins w:id="191" w:author="hp" w:date="2021-07-01T10:21:48Z">
        <w:r>
          <w:rPr>
            <w:rFonts w:hint="default" w:ascii="Arial" w:hAnsi="Arial" w:eastAsia="Times New Roman" w:cs="Arial"/>
            <w:sz w:val="24"/>
            <w:szCs w:val="24"/>
            <w:lang w:val="en-US"/>
            <w:rPrChange w:id="192" w:author="hp" w:date="2021-07-01T10:31:29Z">
              <w:rPr>
                <w:rFonts w:hint="default" w:ascii="Times New Roman" w:hAnsi="Times New Roman" w:eastAsia="Times New Roman" w:cs="Times New Roman"/>
                <w:sz w:val="24"/>
                <w:szCs w:val="24"/>
                <w:lang w:val="en-US"/>
              </w:rPr>
            </w:rPrChange>
          </w:rPr>
          <w:t xml:space="preserve">mie </w:t>
        </w:r>
      </w:ins>
      <w:ins w:id="194" w:author="hp" w:date="2021-07-01T10:21:49Z">
        <w:r>
          <w:rPr>
            <w:rFonts w:hint="default" w:ascii="Arial" w:hAnsi="Arial" w:eastAsia="Times New Roman" w:cs="Arial"/>
            <w:sz w:val="24"/>
            <w:szCs w:val="24"/>
            <w:lang w:val="en-US"/>
            <w:rPrChange w:id="195" w:author="hp" w:date="2021-07-01T10:31:29Z">
              <w:rPr>
                <w:rFonts w:hint="default" w:ascii="Times New Roman" w:hAnsi="Times New Roman" w:eastAsia="Times New Roman" w:cs="Times New Roman"/>
                <w:sz w:val="24"/>
                <w:szCs w:val="24"/>
                <w:lang w:val="en-US"/>
              </w:rPr>
            </w:rPrChange>
          </w:rPr>
          <w:t>isn</w:t>
        </w:r>
      </w:ins>
      <w:ins w:id="197" w:author="hp" w:date="2021-07-01T10:21:54Z">
        <w:r>
          <w:rPr>
            <w:rFonts w:hint="default" w:ascii="Arial" w:hAnsi="Arial" w:eastAsia="Times New Roman" w:cs="Arial"/>
            <w:sz w:val="24"/>
            <w:szCs w:val="24"/>
            <w:lang w:val="en-US"/>
            <w:rPrChange w:id="198" w:author="hp" w:date="2021-07-01T10:31:29Z">
              <w:rPr>
                <w:rFonts w:hint="default" w:ascii="Times New Roman" w:hAnsi="Times New Roman" w:eastAsia="Times New Roman" w:cs="Times New Roman"/>
                <w:sz w:val="24"/>
                <w:szCs w:val="24"/>
                <w:lang w:val="en-US"/>
              </w:rPr>
            </w:rPrChange>
          </w:rPr>
          <w:t>tan</w:t>
        </w:r>
      </w:ins>
      <w:ins w:id="200" w:author="hp" w:date="2021-07-01T10:21:57Z">
        <w:r>
          <w:rPr>
            <w:rFonts w:hint="default" w:ascii="Arial" w:hAnsi="Arial" w:eastAsia="Times New Roman" w:cs="Arial"/>
            <w:sz w:val="24"/>
            <w:szCs w:val="24"/>
            <w:lang w:val="en-US"/>
            <w:rPrChange w:id="201" w:author="hp" w:date="2021-07-01T10:31:29Z">
              <w:rPr>
                <w:rFonts w:hint="default" w:ascii="Times New Roman" w:hAnsi="Times New Roman" w:eastAsia="Times New Roman" w:cs="Times New Roman"/>
                <w:sz w:val="24"/>
                <w:szCs w:val="24"/>
                <w:lang w:val="en-US"/>
              </w:rPr>
            </w:rPrChange>
          </w:rPr>
          <w:t xml:space="preserve"> </w:t>
        </w:r>
      </w:ins>
      <w:ins w:id="203" w:author="hp" w:date="2021-07-01T10:21:58Z">
        <w:r>
          <w:rPr>
            <w:rFonts w:hint="default" w:ascii="Arial" w:hAnsi="Arial" w:eastAsia="Times New Roman" w:cs="Arial"/>
            <w:sz w:val="24"/>
            <w:szCs w:val="24"/>
            <w:lang w:val="en-US"/>
            <w:rPrChange w:id="204" w:author="hp" w:date="2021-07-01T10:31:29Z">
              <w:rPr>
                <w:rFonts w:hint="default" w:ascii="Times New Roman" w:hAnsi="Times New Roman" w:eastAsia="Times New Roman" w:cs="Times New Roman"/>
                <w:sz w:val="24"/>
                <w:szCs w:val="24"/>
                <w:lang w:val="en-US"/>
              </w:rPr>
            </w:rPrChange>
          </w:rPr>
          <w:t xml:space="preserve">atau </w:t>
        </w:r>
      </w:ins>
      <w:ins w:id="206" w:author="hp" w:date="2021-07-01T10:22:00Z">
        <w:r>
          <w:rPr>
            <w:rFonts w:hint="default" w:ascii="Arial" w:hAnsi="Arial" w:eastAsia="Times New Roman" w:cs="Arial"/>
            <w:sz w:val="24"/>
            <w:szCs w:val="24"/>
            <w:lang w:val="en-US"/>
            <w:rPrChange w:id="207" w:author="hp" w:date="2021-07-01T10:31:29Z">
              <w:rPr>
                <w:rFonts w:hint="default" w:ascii="Times New Roman" w:hAnsi="Times New Roman" w:eastAsia="Times New Roman" w:cs="Times New Roman"/>
                <w:sz w:val="24"/>
                <w:szCs w:val="24"/>
                <w:lang w:val="en-US"/>
              </w:rPr>
            </w:rPrChange>
          </w:rPr>
          <w:t>bak</w:t>
        </w:r>
      </w:ins>
      <w:ins w:id="209" w:author="hp" w:date="2021-07-01T10:22:01Z">
        <w:r>
          <w:rPr>
            <w:rFonts w:hint="default" w:ascii="Arial" w:hAnsi="Arial" w:eastAsia="Times New Roman" w:cs="Arial"/>
            <w:sz w:val="24"/>
            <w:szCs w:val="24"/>
            <w:lang w:val="en-US"/>
            <w:rPrChange w:id="210" w:author="hp" w:date="2021-07-01T10:31:29Z">
              <w:rPr>
                <w:rFonts w:hint="default" w:ascii="Times New Roman" w:hAnsi="Times New Roman" w:eastAsia="Times New Roman" w:cs="Times New Roman"/>
                <w:sz w:val="24"/>
                <w:szCs w:val="24"/>
                <w:lang w:val="en-US"/>
              </w:rPr>
            </w:rPrChange>
          </w:rPr>
          <w:t xml:space="preserve">wan </w:t>
        </w:r>
      </w:ins>
      <w:ins w:id="212" w:author="hp" w:date="2021-07-01T10:22:04Z">
        <w:r>
          <w:rPr>
            <w:rFonts w:hint="default" w:ascii="Arial" w:hAnsi="Arial" w:eastAsia="Times New Roman" w:cs="Arial"/>
            <w:sz w:val="24"/>
            <w:szCs w:val="24"/>
            <w:lang w:val="en-US"/>
            <w:rPrChange w:id="213" w:author="hp" w:date="2021-07-01T10:31:29Z">
              <w:rPr>
                <w:rFonts w:hint="default" w:ascii="Times New Roman" w:hAnsi="Times New Roman" w:eastAsia="Times New Roman" w:cs="Times New Roman"/>
                <w:sz w:val="24"/>
                <w:szCs w:val="24"/>
                <w:lang w:val="en-US"/>
              </w:rPr>
            </w:rPrChange>
          </w:rPr>
          <w:t>yan</w:t>
        </w:r>
      </w:ins>
      <w:ins w:id="215" w:author="hp" w:date="2021-07-01T10:22:05Z">
        <w:r>
          <w:rPr>
            <w:rFonts w:hint="default" w:ascii="Arial" w:hAnsi="Arial" w:eastAsia="Times New Roman" w:cs="Arial"/>
            <w:sz w:val="24"/>
            <w:szCs w:val="24"/>
            <w:lang w:val="en-US"/>
            <w:rPrChange w:id="216" w:author="hp" w:date="2021-07-01T10:31:29Z">
              <w:rPr>
                <w:rFonts w:hint="default" w:ascii="Times New Roman" w:hAnsi="Times New Roman" w:eastAsia="Times New Roman" w:cs="Times New Roman"/>
                <w:sz w:val="24"/>
                <w:szCs w:val="24"/>
                <w:lang w:val="en-US"/>
              </w:rPr>
            </w:rPrChange>
          </w:rPr>
          <w:t xml:space="preserve">g </w:t>
        </w:r>
      </w:ins>
      <w:ins w:id="218" w:author="hp" w:date="2021-07-01T10:22:06Z">
        <w:r>
          <w:rPr>
            <w:rFonts w:hint="default" w:ascii="Arial" w:hAnsi="Arial" w:eastAsia="Times New Roman" w:cs="Arial"/>
            <w:sz w:val="24"/>
            <w:szCs w:val="24"/>
            <w:lang w:val="en-US"/>
            <w:rPrChange w:id="219" w:author="hp" w:date="2021-07-01T10:31:29Z">
              <w:rPr>
                <w:rFonts w:hint="default" w:ascii="Times New Roman" w:hAnsi="Times New Roman" w:eastAsia="Times New Roman" w:cs="Times New Roman"/>
                <w:sz w:val="24"/>
                <w:szCs w:val="24"/>
                <w:lang w:val="en-US"/>
              </w:rPr>
            </w:rPrChange>
          </w:rPr>
          <w:t>ba</w:t>
        </w:r>
      </w:ins>
      <w:ins w:id="221" w:author="hp" w:date="2021-07-01T10:22:07Z">
        <w:r>
          <w:rPr>
            <w:rFonts w:hint="default" w:ascii="Arial" w:hAnsi="Arial" w:eastAsia="Times New Roman" w:cs="Arial"/>
            <w:sz w:val="24"/>
            <w:szCs w:val="24"/>
            <w:lang w:val="en-US"/>
            <w:rPrChange w:id="222" w:author="hp" w:date="2021-07-01T10:31:29Z">
              <w:rPr>
                <w:rFonts w:hint="default" w:ascii="Times New Roman" w:hAnsi="Times New Roman" w:eastAsia="Times New Roman" w:cs="Times New Roman"/>
                <w:sz w:val="24"/>
                <w:szCs w:val="24"/>
                <w:lang w:val="en-US"/>
              </w:rPr>
            </w:rPrChange>
          </w:rPr>
          <w:t>ru</w:t>
        </w:r>
      </w:ins>
      <w:ins w:id="224" w:author="hp" w:date="2021-07-01T10:22:20Z">
        <w:r>
          <w:rPr>
            <w:rFonts w:hint="default" w:ascii="Arial" w:hAnsi="Arial" w:eastAsia="Times New Roman" w:cs="Arial"/>
            <w:sz w:val="24"/>
            <w:szCs w:val="24"/>
            <w:lang w:val="en-US"/>
            <w:rPrChange w:id="225" w:author="hp" w:date="2021-07-01T10:31:29Z">
              <w:rPr>
                <w:rFonts w:hint="default" w:ascii="Times New Roman" w:hAnsi="Times New Roman" w:eastAsia="Times New Roman" w:cs="Times New Roman"/>
                <w:sz w:val="24"/>
                <w:szCs w:val="24"/>
                <w:lang w:val="en-US"/>
              </w:rPr>
            </w:rPrChange>
          </w:rPr>
          <w:t xml:space="preserve"> </w:t>
        </w:r>
      </w:ins>
      <w:ins w:id="227" w:author="hp" w:date="2021-07-01T10:22:10Z">
        <w:r>
          <w:rPr>
            <w:rFonts w:hint="default" w:ascii="Arial" w:hAnsi="Arial" w:eastAsia="Times New Roman" w:cs="Arial"/>
            <w:sz w:val="24"/>
            <w:szCs w:val="24"/>
            <w:lang w:val="en-US"/>
            <w:rPrChange w:id="228" w:author="hp" w:date="2021-07-01T10:31:29Z">
              <w:rPr>
                <w:rFonts w:hint="default" w:ascii="Times New Roman" w:hAnsi="Times New Roman" w:eastAsia="Times New Roman" w:cs="Times New Roman"/>
                <w:sz w:val="24"/>
                <w:szCs w:val="24"/>
                <w:lang w:val="en-US"/>
              </w:rPr>
            </w:rPrChange>
          </w:rPr>
          <w:t>sa</w:t>
        </w:r>
      </w:ins>
      <w:ins w:id="230" w:author="hp" w:date="2021-07-01T10:22:12Z">
        <w:r>
          <w:rPr>
            <w:rFonts w:hint="default" w:ascii="Arial" w:hAnsi="Arial" w:eastAsia="Times New Roman" w:cs="Arial"/>
            <w:sz w:val="24"/>
            <w:szCs w:val="24"/>
            <w:lang w:val="en-US"/>
            <w:rPrChange w:id="231" w:author="hp" w:date="2021-07-01T10:31:29Z">
              <w:rPr>
                <w:rFonts w:hint="default" w:ascii="Times New Roman" w:hAnsi="Times New Roman" w:eastAsia="Times New Roman" w:cs="Times New Roman"/>
                <w:sz w:val="24"/>
                <w:szCs w:val="24"/>
                <w:lang w:val="en-US"/>
              </w:rPr>
            </w:rPrChange>
          </w:rPr>
          <w:t>ja</w:t>
        </w:r>
      </w:ins>
      <w:ins w:id="233" w:author="hp" w:date="2021-07-01T10:22:22Z">
        <w:r>
          <w:rPr>
            <w:rFonts w:hint="default" w:ascii="Arial" w:hAnsi="Arial" w:eastAsia="Times New Roman" w:cs="Arial"/>
            <w:sz w:val="24"/>
            <w:szCs w:val="24"/>
            <w:lang w:val="en-US"/>
            <w:rPrChange w:id="234" w:author="hp" w:date="2021-07-01T10:31:29Z">
              <w:rPr>
                <w:rFonts w:hint="default" w:ascii="Times New Roman" w:hAnsi="Times New Roman" w:eastAsia="Times New Roman" w:cs="Times New Roman"/>
                <w:sz w:val="24"/>
                <w:szCs w:val="24"/>
                <w:lang w:val="en-US"/>
              </w:rPr>
            </w:rPrChange>
          </w:rPr>
          <w:t xml:space="preserve"> </w:t>
        </w:r>
      </w:ins>
      <w:ins w:id="236" w:author="hp" w:date="2021-07-01T10:22:23Z">
        <w:r>
          <w:rPr>
            <w:rFonts w:hint="default" w:ascii="Arial" w:hAnsi="Arial" w:eastAsia="Times New Roman" w:cs="Arial"/>
            <w:sz w:val="24"/>
            <w:szCs w:val="24"/>
            <w:lang w:val="en-US"/>
            <w:rPrChange w:id="237" w:author="hp" w:date="2021-07-01T10:31:29Z">
              <w:rPr>
                <w:rFonts w:hint="default" w:ascii="Times New Roman" w:hAnsi="Times New Roman" w:eastAsia="Times New Roman" w:cs="Times New Roman"/>
                <w:sz w:val="24"/>
                <w:szCs w:val="24"/>
                <w:lang w:val="en-US"/>
              </w:rPr>
            </w:rPrChange>
          </w:rPr>
          <w:t>dian</w:t>
        </w:r>
      </w:ins>
      <w:ins w:id="239" w:author="hp" w:date="2021-07-01T10:22:24Z">
        <w:r>
          <w:rPr>
            <w:rFonts w:hint="default" w:ascii="Arial" w:hAnsi="Arial" w:eastAsia="Times New Roman" w:cs="Arial"/>
            <w:sz w:val="24"/>
            <w:szCs w:val="24"/>
            <w:lang w:val="en-US"/>
            <w:rPrChange w:id="240" w:author="hp" w:date="2021-07-01T10:31:29Z">
              <w:rPr>
                <w:rFonts w:hint="default" w:ascii="Times New Roman" w:hAnsi="Times New Roman" w:eastAsia="Times New Roman" w:cs="Times New Roman"/>
                <w:sz w:val="24"/>
                <w:szCs w:val="24"/>
                <w:lang w:val="en-US"/>
              </w:rPr>
            </w:rPrChange>
          </w:rPr>
          <w:t>gkat</w:t>
        </w:r>
      </w:ins>
      <w:ins w:id="242" w:author="hp" w:date="2021-07-01T10:22:27Z">
        <w:r>
          <w:rPr>
            <w:rFonts w:hint="default" w:ascii="Arial" w:hAnsi="Arial" w:eastAsia="Times New Roman" w:cs="Arial"/>
            <w:sz w:val="24"/>
            <w:szCs w:val="24"/>
            <w:lang w:val="en-US"/>
            <w:rPrChange w:id="243" w:author="hp" w:date="2021-07-01T10:31:29Z">
              <w:rPr>
                <w:rFonts w:hint="default" w:ascii="Times New Roman" w:hAnsi="Times New Roman" w:eastAsia="Times New Roman" w:cs="Times New Roman"/>
                <w:sz w:val="24"/>
                <w:szCs w:val="24"/>
                <w:lang w:val="en-US"/>
              </w:rPr>
            </w:rPrChange>
          </w:rPr>
          <w:t xml:space="preserve"> </w:t>
        </w:r>
      </w:ins>
      <w:ins w:id="245" w:author="hp" w:date="2021-07-01T10:22:28Z">
        <w:r>
          <w:rPr>
            <w:rFonts w:hint="default" w:ascii="Arial" w:hAnsi="Arial" w:eastAsia="Times New Roman" w:cs="Arial"/>
            <w:sz w:val="24"/>
            <w:szCs w:val="24"/>
            <w:lang w:val="en-US"/>
            <w:rPrChange w:id="246" w:author="hp" w:date="2021-07-01T10:31:29Z">
              <w:rPr>
                <w:rFonts w:hint="default" w:ascii="Times New Roman" w:hAnsi="Times New Roman" w:eastAsia="Times New Roman" w:cs="Times New Roman"/>
                <w:sz w:val="24"/>
                <w:szCs w:val="24"/>
                <w:lang w:val="en-US"/>
              </w:rPr>
            </w:rPrChange>
          </w:rPr>
          <w:t>da</w:t>
        </w:r>
      </w:ins>
      <w:ins w:id="248" w:author="hp" w:date="2021-07-01T10:22:29Z">
        <w:r>
          <w:rPr>
            <w:rFonts w:hint="default" w:ascii="Arial" w:hAnsi="Arial" w:eastAsia="Times New Roman" w:cs="Arial"/>
            <w:sz w:val="24"/>
            <w:szCs w:val="24"/>
            <w:lang w:val="en-US"/>
            <w:rPrChange w:id="249" w:author="hp" w:date="2021-07-01T10:31:29Z">
              <w:rPr>
                <w:rFonts w:hint="default" w:ascii="Times New Roman" w:hAnsi="Times New Roman" w:eastAsia="Times New Roman" w:cs="Times New Roman"/>
                <w:sz w:val="24"/>
                <w:szCs w:val="24"/>
                <w:lang w:val="en-US"/>
              </w:rPr>
            </w:rPrChange>
          </w:rPr>
          <w:t>ri p</w:t>
        </w:r>
      </w:ins>
      <w:ins w:id="251" w:author="hp" w:date="2021-07-01T10:22:31Z">
        <w:r>
          <w:rPr>
            <w:rFonts w:hint="default" w:ascii="Arial" w:hAnsi="Arial" w:eastAsia="Times New Roman" w:cs="Arial"/>
            <w:sz w:val="24"/>
            <w:szCs w:val="24"/>
            <w:lang w:val="en-US"/>
            <w:rPrChange w:id="252" w:author="hp" w:date="2021-07-01T10:31:29Z">
              <w:rPr>
                <w:rFonts w:hint="default" w:ascii="Times New Roman" w:hAnsi="Times New Roman" w:eastAsia="Times New Roman" w:cs="Times New Roman"/>
                <w:sz w:val="24"/>
                <w:szCs w:val="24"/>
                <w:lang w:val="en-US"/>
              </w:rPr>
            </w:rPrChange>
          </w:rPr>
          <w:t>eng</w:t>
        </w:r>
      </w:ins>
      <w:ins w:id="254" w:author="hp" w:date="2021-07-01T10:22:32Z">
        <w:r>
          <w:rPr>
            <w:rFonts w:hint="default" w:ascii="Arial" w:hAnsi="Arial" w:eastAsia="Times New Roman" w:cs="Arial"/>
            <w:sz w:val="24"/>
            <w:szCs w:val="24"/>
            <w:lang w:val="en-US"/>
            <w:rPrChange w:id="255" w:author="hp" w:date="2021-07-01T10:31:29Z">
              <w:rPr>
                <w:rFonts w:hint="default" w:ascii="Times New Roman" w:hAnsi="Times New Roman" w:eastAsia="Times New Roman" w:cs="Times New Roman"/>
                <w:sz w:val="24"/>
                <w:szCs w:val="24"/>
                <w:lang w:val="en-US"/>
              </w:rPr>
            </w:rPrChange>
          </w:rPr>
          <w:t>gor</w:t>
        </w:r>
      </w:ins>
      <w:ins w:id="257" w:author="hp" w:date="2021-07-01T10:22:33Z">
        <w:r>
          <w:rPr>
            <w:rFonts w:hint="default" w:ascii="Arial" w:hAnsi="Arial" w:eastAsia="Times New Roman" w:cs="Arial"/>
            <w:sz w:val="24"/>
            <w:szCs w:val="24"/>
            <w:lang w:val="en-US"/>
            <w:rPrChange w:id="258" w:author="hp" w:date="2021-07-01T10:31:29Z">
              <w:rPr>
                <w:rFonts w:hint="default" w:ascii="Times New Roman" w:hAnsi="Times New Roman" w:eastAsia="Times New Roman" w:cs="Times New Roman"/>
                <w:sz w:val="24"/>
                <w:szCs w:val="24"/>
                <w:lang w:val="en-US"/>
              </w:rPr>
            </w:rPrChange>
          </w:rPr>
          <w:t>engan</w:t>
        </w:r>
      </w:ins>
      <w:ins w:id="260" w:author="hp" w:date="2021-07-01T10:22:37Z">
        <w:r>
          <w:rPr>
            <w:rFonts w:hint="default" w:ascii="Arial" w:hAnsi="Arial" w:eastAsia="Times New Roman" w:cs="Arial"/>
            <w:sz w:val="24"/>
            <w:szCs w:val="24"/>
            <w:lang w:val="en-US"/>
            <w:rPrChange w:id="261" w:author="hp" w:date="2021-07-01T10:31:29Z">
              <w:rPr>
                <w:rFonts w:hint="default" w:ascii="Times New Roman" w:hAnsi="Times New Roman" w:eastAsia="Times New Roman" w:cs="Times New Roman"/>
                <w:sz w:val="24"/>
                <w:szCs w:val="24"/>
                <w:lang w:val="en-US"/>
              </w:rPr>
            </w:rPrChange>
          </w:rPr>
          <w:t>.</w:t>
        </w:r>
      </w:ins>
      <w:ins w:id="263" w:author="hp" w:date="2021-07-01T10:22:51Z">
        <w:r>
          <w:rPr>
            <w:rFonts w:hint="default" w:ascii="Arial" w:hAnsi="Arial" w:eastAsia="Times New Roman" w:cs="Arial"/>
            <w:sz w:val="24"/>
            <w:szCs w:val="24"/>
            <w:lang w:val="en-US"/>
            <w:rPrChange w:id="264" w:author="hp" w:date="2021-07-01T10:31:29Z">
              <w:rPr>
                <w:rFonts w:hint="default" w:ascii="Times New Roman" w:hAnsi="Times New Roman" w:eastAsia="Times New Roman" w:cs="Times New Roman"/>
                <w:sz w:val="24"/>
                <w:szCs w:val="24"/>
                <w:lang w:val="en-US"/>
              </w:rPr>
            </w:rPrChange>
          </w:rPr>
          <w:t xml:space="preserve"> </w:t>
        </w:r>
      </w:ins>
      <w:ins w:id="266" w:author="hp" w:date="2021-07-01T10:22:52Z">
        <w:r>
          <w:rPr>
            <w:rFonts w:hint="default" w:ascii="Arial" w:hAnsi="Arial" w:eastAsia="Times New Roman" w:cs="Arial"/>
            <w:sz w:val="24"/>
            <w:szCs w:val="24"/>
            <w:lang w:val="en-US"/>
            <w:rPrChange w:id="267" w:author="hp" w:date="2021-07-01T10:31:29Z">
              <w:rPr>
                <w:rFonts w:hint="default" w:ascii="Times New Roman" w:hAnsi="Times New Roman" w:eastAsia="Times New Roman" w:cs="Times New Roman"/>
                <w:sz w:val="24"/>
                <w:szCs w:val="24"/>
                <w:lang w:val="en-US"/>
              </w:rPr>
            </w:rPrChange>
          </w:rPr>
          <w:t>K</w:t>
        </w:r>
      </w:ins>
      <w:ins w:id="269" w:author="hp" w:date="2021-07-01T10:22:53Z">
        <w:r>
          <w:rPr>
            <w:rFonts w:hint="default" w:ascii="Arial" w:hAnsi="Arial" w:eastAsia="Times New Roman" w:cs="Arial"/>
            <w:sz w:val="24"/>
            <w:szCs w:val="24"/>
            <w:lang w:val="en-US"/>
            <w:rPrChange w:id="270" w:author="hp" w:date="2021-07-01T10:31:29Z">
              <w:rPr>
                <w:rFonts w:hint="default" w:ascii="Times New Roman" w:hAnsi="Times New Roman" w:eastAsia="Times New Roman" w:cs="Times New Roman"/>
                <w:sz w:val="24"/>
                <w:szCs w:val="24"/>
                <w:lang w:val="en-US"/>
              </w:rPr>
            </w:rPrChange>
          </w:rPr>
          <w:t>edua</w:t>
        </w:r>
      </w:ins>
      <w:ins w:id="272" w:author="hp" w:date="2021-07-01T10:22:55Z">
        <w:r>
          <w:rPr>
            <w:rFonts w:hint="default" w:ascii="Arial" w:hAnsi="Arial" w:eastAsia="Times New Roman" w:cs="Arial"/>
            <w:sz w:val="24"/>
            <w:szCs w:val="24"/>
            <w:lang w:val="en-US"/>
            <w:rPrChange w:id="273" w:author="hp" w:date="2021-07-01T10:31:29Z">
              <w:rPr>
                <w:rFonts w:hint="default" w:ascii="Times New Roman" w:hAnsi="Times New Roman" w:eastAsia="Times New Roman" w:cs="Times New Roman"/>
                <w:sz w:val="24"/>
                <w:szCs w:val="24"/>
                <w:lang w:val="en-US"/>
              </w:rPr>
            </w:rPrChange>
          </w:rPr>
          <w:t xml:space="preserve"> </w:t>
        </w:r>
      </w:ins>
      <w:ins w:id="275" w:author="hp" w:date="2021-07-01T10:23:03Z">
        <w:r>
          <w:rPr>
            <w:rFonts w:hint="default" w:ascii="Arial" w:hAnsi="Arial" w:eastAsia="Times New Roman" w:cs="Arial"/>
            <w:sz w:val="24"/>
            <w:szCs w:val="24"/>
            <w:lang w:val="en-US"/>
            <w:rPrChange w:id="276" w:author="hp" w:date="2021-07-01T10:31:29Z">
              <w:rPr>
                <w:rFonts w:hint="default" w:ascii="Times New Roman" w:hAnsi="Times New Roman" w:eastAsia="Times New Roman" w:cs="Times New Roman"/>
                <w:sz w:val="24"/>
                <w:szCs w:val="24"/>
                <w:lang w:val="en-US"/>
              </w:rPr>
            </w:rPrChange>
          </w:rPr>
          <w:t>ma</w:t>
        </w:r>
      </w:ins>
      <w:ins w:id="278" w:author="hp" w:date="2021-07-01T10:23:04Z">
        <w:r>
          <w:rPr>
            <w:rFonts w:hint="default" w:ascii="Arial" w:hAnsi="Arial" w:eastAsia="Times New Roman" w:cs="Arial"/>
            <w:sz w:val="24"/>
            <w:szCs w:val="24"/>
            <w:lang w:val="en-US"/>
            <w:rPrChange w:id="279" w:author="hp" w:date="2021-07-01T10:31:29Z">
              <w:rPr>
                <w:rFonts w:hint="default" w:ascii="Times New Roman" w:hAnsi="Times New Roman" w:eastAsia="Times New Roman" w:cs="Times New Roman"/>
                <w:sz w:val="24"/>
                <w:szCs w:val="24"/>
                <w:lang w:val="en-US"/>
              </w:rPr>
            </w:rPrChange>
          </w:rPr>
          <w:t>kanan</w:t>
        </w:r>
      </w:ins>
      <w:ins w:id="281" w:author="hp" w:date="2021-07-01T10:23:05Z">
        <w:r>
          <w:rPr>
            <w:rFonts w:hint="default" w:ascii="Arial" w:hAnsi="Arial" w:eastAsia="Times New Roman" w:cs="Arial"/>
            <w:sz w:val="24"/>
            <w:szCs w:val="24"/>
            <w:lang w:val="en-US"/>
            <w:rPrChange w:id="282" w:author="hp" w:date="2021-07-01T10:31:29Z">
              <w:rPr>
                <w:rFonts w:hint="default" w:ascii="Times New Roman" w:hAnsi="Times New Roman" w:eastAsia="Times New Roman" w:cs="Times New Roman"/>
                <w:sz w:val="24"/>
                <w:szCs w:val="24"/>
                <w:lang w:val="en-US"/>
              </w:rPr>
            </w:rPrChange>
          </w:rPr>
          <w:t xml:space="preserve"> </w:t>
        </w:r>
      </w:ins>
      <w:ins w:id="284" w:author="hp" w:date="2021-07-01T10:23:06Z">
        <w:r>
          <w:rPr>
            <w:rFonts w:hint="default" w:ascii="Arial" w:hAnsi="Arial" w:eastAsia="Times New Roman" w:cs="Arial"/>
            <w:sz w:val="24"/>
            <w:szCs w:val="24"/>
            <w:lang w:val="en-US"/>
            <w:rPrChange w:id="285" w:author="hp" w:date="2021-07-01T10:31:29Z">
              <w:rPr>
                <w:rFonts w:hint="default" w:ascii="Times New Roman" w:hAnsi="Times New Roman" w:eastAsia="Times New Roman" w:cs="Times New Roman"/>
                <w:sz w:val="24"/>
                <w:szCs w:val="24"/>
                <w:lang w:val="en-US"/>
              </w:rPr>
            </w:rPrChange>
          </w:rPr>
          <w:t>terseb</w:t>
        </w:r>
      </w:ins>
      <w:ins w:id="287" w:author="hp" w:date="2021-07-01T10:23:07Z">
        <w:r>
          <w:rPr>
            <w:rFonts w:hint="default" w:ascii="Arial" w:hAnsi="Arial" w:eastAsia="Times New Roman" w:cs="Arial"/>
            <w:sz w:val="24"/>
            <w:szCs w:val="24"/>
            <w:lang w:val="en-US"/>
            <w:rPrChange w:id="288" w:author="hp" w:date="2021-07-01T10:31:29Z">
              <w:rPr>
                <w:rFonts w:hint="default" w:ascii="Times New Roman" w:hAnsi="Times New Roman" w:eastAsia="Times New Roman" w:cs="Times New Roman"/>
                <w:sz w:val="24"/>
                <w:szCs w:val="24"/>
                <w:lang w:val="en-US"/>
              </w:rPr>
            </w:rPrChange>
          </w:rPr>
          <w:t xml:space="preserve">ut </w:t>
        </w:r>
      </w:ins>
      <w:ins w:id="290" w:author="hp" w:date="2021-07-01T10:23:09Z">
        <w:r>
          <w:rPr>
            <w:rFonts w:hint="default" w:ascii="Arial" w:hAnsi="Arial" w:eastAsia="Times New Roman" w:cs="Arial"/>
            <w:sz w:val="24"/>
            <w:szCs w:val="24"/>
            <w:lang w:val="en-US"/>
            <w:rPrChange w:id="291" w:author="hp" w:date="2021-07-01T10:31:29Z">
              <w:rPr>
                <w:rFonts w:hint="default" w:ascii="Times New Roman" w:hAnsi="Times New Roman" w:eastAsia="Times New Roman" w:cs="Times New Roman"/>
                <w:sz w:val="24"/>
                <w:szCs w:val="24"/>
                <w:lang w:val="en-US"/>
              </w:rPr>
            </w:rPrChange>
          </w:rPr>
          <w:t>biasa</w:t>
        </w:r>
      </w:ins>
      <w:ins w:id="293" w:author="hp" w:date="2021-07-01T10:23:11Z">
        <w:r>
          <w:rPr>
            <w:rFonts w:hint="default" w:ascii="Arial" w:hAnsi="Arial" w:eastAsia="Times New Roman" w:cs="Arial"/>
            <w:sz w:val="24"/>
            <w:szCs w:val="24"/>
            <w:lang w:val="en-US"/>
            <w:rPrChange w:id="294" w:author="hp" w:date="2021-07-01T10:31:29Z">
              <w:rPr>
                <w:rFonts w:hint="default" w:ascii="Times New Roman" w:hAnsi="Times New Roman" w:eastAsia="Times New Roman" w:cs="Times New Roman"/>
                <w:sz w:val="24"/>
                <w:szCs w:val="24"/>
                <w:lang w:val="en-US"/>
              </w:rPr>
            </w:rPrChange>
          </w:rPr>
          <w:t>nya k</w:t>
        </w:r>
      </w:ins>
      <w:ins w:id="296" w:author="hp" w:date="2021-07-01T10:23:12Z">
        <w:r>
          <w:rPr>
            <w:rFonts w:hint="default" w:ascii="Arial" w:hAnsi="Arial" w:eastAsia="Times New Roman" w:cs="Arial"/>
            <w:sz w:val="24"/>
            <w:szCs w:val="24"/>
            <w:lang w:val="en-US"/>
            <w:rPrChange w:id="297" w:author="hp" w:date="2021-07-01T10:31:29Z">
              <w:rPr>
                <w:rFonts w:hint="default" w:ascii="Times New Roman" w:hAnsi="Times New Roman" w:eastAsia="Times New Roman" w:cs="Times New Roman"/>
                <w:sz w:val="24"/>
                <w:szCs w:val="24"/>
                <w:lang w:val="en-US"/>
              </w:rPr>
            </w:rPrChange>
          </w:rPr>
          <w:t>ita s</w:t>
        </w:r>
      </w:ins>
      <w:ins w:id="299" w:author="hp" w:date="2021-07-01T10:23:13Z">
        <w:r>
          <w:rPr>
            <w:rFonts w:hint="default" w:ascii="Arial" w:hAnsi="Arial" w:eastAsia="Times New Roman" w:cs="Arial"/>
            <w:sz w:val="24"/>
            <w:szCs w:val="24"/>
            <w:lang w:val="en-US"/>
            <w:rPrChange w:id="300" w:author="hp" w:date="2021-07-01T10:31:29Z">
              <w:rPr>
                <w:rFonts w:hint="default" w:ascii="Times New Roman" w:hAnsi="Times New Roman" w:eastAsia="Times New Roman" w:cs="Times New Roman"/>
                <w:sz w:val="24"/>
                <w:szCs w:val="24"/>
                <w:lang w:val="en-US"/>
              </w:rPr>
            </w:rPrChange>
          </w:rPr>
          <w:t>anta</w:t>
        </w:r>
      </w:ins>
      <w:ins w:id="302" w:author="hp" w:date="2021-07-01T10:23:15Z">
        <w:r>
          <w:rPr>
            <w:rFonts w:hint="default" w:ascii="Arial" w:hAnsi="Arial" w:eastAsia="Times New Roman" w:cs="Arial"/>
            <w:sz w:val="24"/>
            <w:szCs w:val="24"/>
            <w:lang w:val="en-US"/>
            <w:rPrChange w:id="303" w:author="hp" w:date="2021-07-01T10:31:29Z">
              <w:rPr>
                <w:rFonts w:hint="default" w:ascii="Times New Roman" w:hAnsi="Times New Roman" w:eastAsia="Times New Roman" w:cs="Times New Roman"/>
                <w:sz w:val="24"/>
                <w:szCs w:val="24"/>
                <w:lang w:val="en-US"/>
              </w:rPr>
            </w:rPrChange>
          </w:rPr>
          <w:t>p saa</w:t>
        </w:r>
      </w:ins>
      <w:ins w:id="305" w:author="hp" w:date="2021-07-01T10:23:16Z">
        <w:r>
          <w:rPr>
            <w:rFonts w:hint="default" w:ascii="Arial" w:hAnsi="Arial" w:eastAsia="Times New Roman" w:cs="Arial"/>
            <w:sz w:val="24"/>
            <w:szCs w:val="24"/>
            <w:lang w:val="en-US"/>
            <w:rPrChange w:id="306" w:author="hp" w:date="2021-07-01T10:31:29Z">
              <w:rPr>
                <w:rFonts w:hint="default" w:ascii="Times New Roman" w:hAnsi="Times New Roman" w:eastAsia="Times New Roman" w:cs="Times New Roman"/>
                <w:sz w:val="24"/>
                <w:szCs w:val="24"/>
                <w:lang w:val="en-US"/>
              </w:rPr>
            </w:rPrChange>
          </w:rPr>
          <w:t xml:space="preserve">t </w:t>
        </w:r>
      </w:ins>
      <w:ins w:id="308" w:author="hp" w:date="2021-07-01T10:23:17Z">
        <w:r>
          <w:rPr>
            <w:rFonts w:hint="default" w:ascii="Arial" w:hAnsi="Arial" w:eastAsia="Times New Roman" w:cs="Arial"/>
            <w:sz w:val="24"/>
            <w:szCs w:val="24"/>
            <w:lang w:val="en-US"/>
            <w:rPrChange w:id="309" w:author="hp" w:date="2021-07-01T10:31:29Z">
              <w:rPr>
                <w:rFonts w:hint="default" w:ascii="Times New Roman" w:hAnsi="Times New Roman" w:eastAsia="Times New Roman" w:cs="Times New Roman"/>
                <w:sz w:val="24"/>
                <w:szCs w:val="24"/>
                <w:lang w:val="en-US"/>
              </w:rPr>
            </w:rPrChange>
          </w:rPr>
          <w:t>h</w:t>
        </w:r>
      </w:ins>
      <w:ins w:id="311" w:author="hp" w:date="2021-07-01T10:23:18Z">
        <w:r>
          <w:rPr>
            <w:rFonts w:hint="default" w:ascii="Arial" w:hAnsi="Arial" w:eastAsia="Times New Roman" w:cs="Arial"/>
            <w:sz w:val="24"/>
            <w:szCs w:val="24"/>
            <w:lang w:val="en-US"/>
            <w:rPrChange w:id="312" w:author="hp" w:date="2021-07-01T10:31:29Z">
              <w:rPr>
                <w:rFonts w:hint="default" w:ascii="Times New Roman" w:hAnsi="Times New Roman" w:eastAsia="Times New Roman" w:cs="Times New Roman"/>
                <w:sz w:val="24"/>
                <w:szCs w:val="24"/>
                <w:lang w:val="en-US"/>
              </w:rPr>
            </w:rPrChange>
          </w:rPr>
          <w:t xml:space="preserve">ujan </w:t>
        </w:r>
      </w:ins>
      <w:ins w:id="314" w:author="hp" w:date="2021-07-01T10:23:19Z">
        <w:r>
          <w:rPr>
            <w:rFonts w:hint="default" w:ascii="Arial" w:hAnsi="Arial" w:eastAsia="Times New Roman" w:cs="Arial"/>
            <w:sz w:val="24"/>
            <w:szCs w:val="24"/>
            <w:lang w:val="en-US"/>
            <w:rPrChange w:id="315" w:author="hp" w:date="2021-07-01T10:31:29Z">
              <w:rPr>
                <w:rFonts w:hint="default" w:ascii="Times New Roman" w:hAnsi="Times New Roman" w:eastAsia="Times New Roman" w:cs="Times New Roman"/>
                <w:sz w:val="24"/>
                <w:szCs w:val="24"/>
                <w:lang w:val="en-US"/>
              </w:rPr>
            </w:rPrChange>
          </w:rPr>
          <w:t>tu</w:t>
        </w:r>
      </w:ins>
      <w:ins w:id="317" w:author="hp" w:date="2021-07-01T10:23:20Z">
        <w:r>
          <w:rPr>
            <w:rFonts w:hint="default" w:ascii="Arial" w:hAnsi="Arial" w:eastAsia="Times New Roman" w:cs="Arial"/>
            <w:sz w:val="24"/>
            <w:szCs w:val="24"/>
            <w:lang w:val="en-US"/>
            <w:rPrChange w:id="318" w:author="hp" w:date="2021-07-01T10:31:29Z">
              <w:rPr>
                <w:rFonts w:hint="default" w:ascii="Times New Roman" w:hAnsi="Times New Roman" w:eastAsia="Times New Roman" w:cs="Times New Roman"/>
                <w:sz w:val="24"/>
                <w:szCs w:val="24"/>
                <w:lang w:val="en-US"/>
              </w:rPr>
            </w:rPrChange>
          </w:rPr>
          <w:t>run</w:t>
        </w:r>
      </w:ins>
      <w:ins w:id="320" w:author="hp" w:date="2021-07-01T10:23:21Z">
        <w:r>
          <w:rPr>
            <w:rFonts w:hint="default" w:ascii="Arial" w:hAnsi="Arial" w:eastAsia="Times New Roman" w:cs="Arial"/>
            <w:sz w:val="24"/>
            <w:szCs w:val="24"/>
            <w:lang w:val="en-US"/>
            <w:rPrChange w:id="321" w:author="hp" w:date="2021-07-01T10:31:29Z">
              <w:rPr>
                <w:rFonts w:hint="default" w:ascii="Times New Roman" w:hAnsi="Times New Roman" w:eastAsia="Times New Roman" w:cs="Times New Roman"/>
                <w:sz w:val="24"/>
                <w:szCs w:val="24"/>
                <w:lang w:val="en-US"/>
              </w:rPr>
            </w:rPrChange>
          </w:rPr>
          <w:t>.</w:t>
        </w:r>
      </w:ins>
      <w:ins w:id="323" w:author="hp" w:date="2021-07-01T10:23:27Z">
        <w:r>
          <w:rPr>
            <w:rFonts w:hint="default" w:ascii="Arial" w:hAnsi="Arial" w:eastAsia="Times New Roman" w:cs="Arial"/>
            <w:sz w:val="24"/>
            <w:szCs w:val="24"/>
            <w:lang w:val="en-US"/>
            <w:rPrChange w:id="324" w:author="hp" w:date="2021-07-01T10:31:29Z">
              <w:rPr>
                <w:rFonts w:hint="default" w:ascii="Times New Roman" w:hAnsi="Times New Roman" w:eastAsia="Times New Roman" w:cs="Times New Roman"/>
                <w:sz w:val="24"/>
                <w:szCs w:val="24"/>
                <w:lang w:val="en-US"/>
              </w:rPr>
            </w:rPrChange>
          </w:rPr>
          <w:t xml:space="preserve"> Tap</w:t>
        </w:r>
      </w:ins>
      <w:ins w:id="326" w:author="hp" w:date="2021-07-01T10:23:28Z">
        <w:r>
          <w:rPr>
            <w:rFonts w:hint="default" w:ascii="Arial" w:hAnsi="Arial" w:eastAsia="Times New Roman" w:cs="Arial"/>
            <w:sz w:val="24"/>
            <w:szCs w:val="24"/>
            <w:lang w:val="en-US"/>
            <w:rPrChange w:id="327" w:author="hp" w:date="2021-07-01T10:31:29Z">
              <w:rPr>
                <w:rFonts w:hint="default" w:ascii="Times New Roman" w:hAnsi="Times New Roman" w:eastAsia="Times New Roman" w:cs="Times New Roman"/>
                <w:sz w:val="24"/>
                <w:szCs w:val="24"/>
                <w:lang w:val="en-US"/>
              </w:rPr>
            </w:rPrChange>
          </w:rPr>
          <w:t xml:space="preserve">i </w:t>
        </w:r>
      </w:ins>
      <w:ins w:id="329" w:author="hp" w:date="2021-07-01T10:23:32Z">
        <w:r>
          <w:rPr>
            <w:rFonts w:hint="default" w:ascii="Arial" w:hAnsi="Arial" w:eastAsia="Times New Roman" w:cs="Arial"/>
            <w:sz w:val="24"/>
            <w:szCs w:val="24"/>
            <w:lang w:val="en-US"/>
            <w:rPrChange w:id="330" w:author="hp" w:date="2021-07-01T10:31:29Z">
              <w:rPr>
                <w:rFonts w:hint="default" w:ascii="Times New Roman" w:hAnsi="Times New Roman" w:eastAsia="Times New Roman" w:cs="Times New Roman"/>
                <w:sz w:val="24"/>
                <w:szCs w:val="24"/>
                <w:lang w:val="en-US"/>
              </w:rPr>
            </w:rPrChange>
          </w:rPr>
          <w:t>ada</w:t>
        </w:r>
      </w:ins>
      <w:ins w:id="332" w:author="hp" w:date="2021-07-01T10:23:33Z">
        <w:r>
          <w:rPr>
            <w:rFonts w:hint="default" w:ascii="Arial" w:hAnsi="Arial" w:eastAsia="Times New Roman" w:cs="Arial"/>
            <w:sz w:val="24"/>
            <w:szCs w:val="24"/>
            <w:lang w:val="en-US"/>
            <w:rPrChange w:id="333" w:author="hp" w:date="2021-07-01T10:31:29Z">
              <w:rPr>
                <w:rFonts w:hint="default" w:ascii="Times New Roman" w:hAnsi="Times New Roman" w:eastAsia="Times New Roman" w:cs="Times New Roman"/>
                <w:sz w:val="24"/>
                <w:szCs w:val="24"/>
                <w:lang w:val="en-US"/>
              </w:rPr>
            </w:rPrChange>
          </w:rPr>
          <w:t xml:space="preserve"> ya</w:t>
        </w:r>
      </w:ins>
      <w:ins w:id="335" w:author="hp" w:date="2021-07-01T10:23:34Z">
        <w:r>
          <w:rPr>
            <w:rFonts w:hint="default" w:ascii="Arial" w:hAnsi="Arial" w:eastAsia="Times New Roman" w:cs="Arial"/>
            <w:sz w:val="24"/>
            <w:szCs w:val="24"/>
            <w:lang w:val="en-US"/>
            <w:rPrChange w:id="336" w:author="hp" w:date="2021-07-01T10:31:29Z">
              <w:rPr>
                <w:rFonts w:hint="default" w:ascii="Times New Roman" w:hAnsi="Times New Roman" w:eastAsia="Times New Roman" w:cs="Times New Roman"/>
                <w:sz w:val="24"/>
                <w:szCs w:val="24"/>
                <w:lang w:val="en-US"/>
              </w:rPr>
            </w:rPrChange>
          </w:rPr>
          <w:t>n</w:t>
        </w:r>
      </w:ins>
      <w:ins w:id="338" w:author="hp" w:date="2021-07-01T10:23:35Z">
        <w:r>
          <w:rPr>
            <w:rFonts w:hint="default" w:ascii="Arial" w:hAnsi="Arial" w:eastAsia="Times New Roman" w:cs="Arial"/>
            <w:sz w:val="24"/>
            <w:szCs w:val="24"/>
            <w:lang w:val="en-US"/>
            <w:rPrChange w:id="339" w:author="hp" w:date="2021-07-01T10:31:29Z">
              <w:rPr>
                <w:rFonts w:hint="default" w:ascii="Times New Roman" w:hAnsi="Times New Roman" w:eastAsia="Times New Roman" w:cs="Times New Roman"/>
                <w:sz w:val="24"/>
                <w:szCs w:val="24"/>
                <w:lang w:val="en-US"/>
              </w:rPr>
            </w:rPrChange>
          </w:rPr>
          <w:t>g leb</w:t>
        </w:r>
      </w:ins>
      <w:ins w:id="341" w:author="hp" w:date="2021-07-01T10:23:36Z">
        <w:r>
          <w:rPr>
            <w:rFonts w:hint="default" w:ascii="Arial" w:hAnsi="Arial" w:eastAsia="Times New Roman" w:cs="Arial"/>
            <w:sz w:val="24"/>
            <w:szCs w:val="24"/>
            <w:lang w:val="en-US"/>
            <w:rPrChange w:id="342" w:author="hp" w:date="2021-07-01T10:31:29Z">
              <w:rPr>
                <w:rFonts w:hint="default" w:ascii="Times New Roman" w:hAnsi="Times New Roman" w:eastAsia="Times New Roman" w:cs="Times New Roman"/>
                <w:sz w:val="24"/>
                <w:szCs w:val="24"/>
                <w:lang w:val="en-US"/>
              </w:rPr>
            </w:rPrChange>
          </w:rPr>
          <w:t xml:space="preserve">ih </w:t>
        </w:r>
      </w:ins>
      <w:ins w:id="344" w:author="hp" w:date="2021-07-01T10:23:41Z">
        <w:r>
          <w:rPr>
            <w:rFonts w:hint="default" w:ascii="Arial" w:hAnsi="Arial" w:eastAsia="Times New Roman" w:cs="Arial"/>
            <w:sz w:val="24"/>
            <w:szCs w:val="24"/>
            <w:lang w:val="en-US"/>
            <w:rPrChange w:id="345" w:author="hp" w:date="2021-07-01T10:31:29Z">
              <w:rPr>
                <w:rFonts w:hint="default" w:ascii="Times New Roman" w:hAnsi="Times New Roman" w:eastAsia="Times New Roman" w:cs="Times New Roman"/>
                <w:sz w:val="24"/>
                <w:szCs w:val="24"/>
                <w:lang w:val="en-US"/>
              </w:rPr>
            </w:rPrChange>
          </w:rPr>
          <w:t>r</w:t>
        </w:r>
      </w:ins>
      <w:ins w:id="347" w:author="hp" w:date="2021-07-01T10:23:42Z">
        <w:r>
          <w:rPr>
            <w:rFonts w:hint="default" w:ascii="Arial" w:hAnsi="Arial" w:eastAsia="Times New Roman" w:cs="Arial"/>
            <w:sz w:val="24"/>
            <w:szCs w:val="24"/>
            <w:lang w:val="en-US"/>
            <w:rPrChange w:id="348" w:author="hp" w:date="2021-07-01T10:31:29Z">
              <w:rPr>
                <w:rFonts w:hint="default" w:ascii="Times New Roman" w:hAnsi="Times New Roman" w:eastAsia="Times New Roman" w:cs="Times New Roman"/>
                <w:sz w:val="24"/>
                <w:szCs w:val="24"/>
                <w:lang w:val="en-US"/>
              </w:rPr>
            </w:rPrChange>
          </w:rPr>
          <w:t>oman</w:t>
        </w:r>
      </w:ins>
      <w:ins w:id="350" w:author="hp" w:date="2021-07-01T10:23:43Z">
        <w:r>
          <w:rPr>
            <w:rFonts w:hint="default" w:ascii="Arial" w:hAnsi="Arial" w:eastAsia="Times New Roman" w:cs="Arial"/>
            <w:sz w:val="24"/>
            <w:szCs w:val="24"/>
            <w:lang w:val="en-US"/>
            <w:rPrChange w:id="351" w:author="hp" w:date="2021-07-01T10:31:29Z">
              <w:rPr>
                <w:rFonts w:hint="default" w:ascii="Times New Roman" w:hAnsi="Times New Roman" w:eastAsia="Times New Roman" w:cs="Times New Roman"/>
                <w:sz w:val="24"/>
                <w:szCs w:val="24"/>
                <w:lang w:val="en-US"/>
              </w:rPr>
            </w:rPrChange>
          </w:rPr>
          <w:t>ti</w:t>
        </w:r>
      </w:ins>
      <w:ins w:id="353" w:author="hp" w:date="2021-07-01T10:23:44Z">
        <w:r>
          <w:rPr>
            <w:rFonts w:hint="default" w:ascii="Arial" w:hAnsi="Arial" w:eastAsia="Times New Roman" w:cs="Arial"/>
            <w:sz w:val="24"/>
            <w:szCs w:val="24"/>
            <w:lang w:val="en-US"/>
            <w:rPrChange w:id="354" w:author="hp" w:date="2021-07-01T10:31:29Z">
              <w:rPr>
                <w:rFonts w:hint="default" w:ascii="Times New Roman" w:hAnsi="Times New Roman" w:eastAsia="Times New Roman" w:cs="Times New Roman"/>
                <w:sz w:val="24"/>
                <w:szCs w:val="24"/>
                <w:lang w:val="en-US"/>
              </w:rPr>
            </w:rPrChange>
          </w:rPr>
          <w:t xml:space="preserve">s </w:t>
        </w:r>
      </w:ins>
      <w:ins w:id="356" w:author="hp" w:date="2021-07-01T10:23:55Z">
        <w:r>
          <w:rPr>
            <w:rFonts w:hint="default" w:ascii="Arial" w:hAnsi="Arial" w:eastAsia="Times New Roman" w:cs="Arial"/>
            <w:sz w:val="24"/>
            <w:szCs w:val="24"/>
            <w:lang w:val="en-US"/>
            <w:rPrChange w:id="357" w:author="hp" w:date="2021-07-01T10:31:29Z">
              <w:rPr>
                <w:rFonts w:hint="default" w:ascii="Times New Roman" w:hAnsi="Times New Roman" w:eastAsia="Times New Roman" w:cs="Times New Roman"/>
                <w:sz w:val="24"/>
                <w:szCs w:val="24"/>
                <w:lang w:val="en-US"/>
              </w:rPr>
            </w:rPrChange>
          </w:rPr>
          <w:t>d</w:t>
        </w:r>
      </w:ins>
      <w:ins w:id="359" w:author="hp" w:date="2021-07-01T10:23:56Z">
        <w:r>
          <w:rPr>
            <w:rFonts w:hint="default" w:ascii="Arial" w:hAnsi="Arial" w:eastAsia="Times New Roman" w:cs="Arial"/>
            <w:sz w:val="24"/>
            <w:szCs w:val="24"/>
            <w:lang w:val="en-US"/>
            <w:rPrChange w:id="360" w:author="hp" w:date="2021-07-01T10:31:29Z">
              <w:rPr>
                <w:rFonts w:hint="default" w:ascii="Times New Roman" w:hAnsi="Times New Roman" w:eastAsia="Times New Roman" w:cs="Times New Roman"/>
                <w:sz w:val="24"/>
                <w:szCs w:val="24"/>
                <w:lang w:val="en-US"/>
              </w:rPr>
            </w:rPrChange>
          </w:rPr>
          <w:t>ari</w:t>
        </w:r>
      </w:ins>
      <w:ins w:id="362" w:author="hp" w:date="2021-07-01T10:23:57Z">
        <w:r>
          <w:rPr>
            <w:rFonts w:hint="default" w:ascii="Arial" w:hAnsi="Arial" w:eastAsia="Times New Roman" w:cs="Arial"/>
            <w:sz w:val="24"/>
            <w:szCs w:val="24"/>
            <w:lang w:val="en-US"/>
            <w:rPrChange w:id="363" w:author="hp" w:date="2021-07-01T10:31:29Z">
              <w:rPr>
                <w:rFonts w:hint="default" w:ascii="Times New Roman" w:hAnsi="Times New Roman" w:eastAsia="Times New Roman" w:cs="Times New Roman"/>
                <w:sz w:val="24"/>
                <w:szCs w:val="24"/>
                <w:lang w:val="en-US"/>
              </w:rPr>
            </w:rPrChange>
          </w:rPr>
          <w:t xml:space="preserve"> pa</w:t>
        </w:r>
      </w:ins>
      <w:ins w:id="365" w:author="hp" w:date="2021-07-01T10:23:58Z">
        <w:r>
          <w:rPr>
            <w:rFonts w:hint="default" w:ascii="Arial" w:hAnsi="Arial" w:eastAsia="Times New Roman" w:cs="Arial"/>
            <w:sz w:val="24"/>
            <w:szCs w:val="24"/>
            <w:lang w:val="en-US"/>
            <w:rPrChange w:id="366" w:author="hp" w:date="2021-07-01T10:31:29Z">
              <w:rPr>
                <w:rFonts w:hint="default" w:ascii="Times New Roman" w:hAnsi="Times New Roman" w:eastAsia="Times New Roman" w:cs="Times New Roman"/>
                <w:sz w:val="24"/>
                <w:szCs w:val="24"/>
                <w:lang w:val="en-US"/>
              </w:rPr>
            </w:rPrChange>
          </w:rPr>
          <w:t>da</w:t>
        </w:r>
      </w:ins>
      <w:ins w:id="368" w:author="hp" w:date="2021-07-01T10:23:59Z">
        <w:r>
          <w:rPr>
            <w:rFonts w:hint="default" w:ascii="Arial" w:hAnsi="Arial" w:eastAsia="Times New Roman" w:cs="Arial"/>
            <w:sz w:val="24"/>
            <w:szCs w:val="24"/>
            <w:lang w:val="en-US"/>
            <w:rPrChange w:id="369" w:author="hp" w:date="2021-07-01T10:31:29Z">
              <w:rPr>
                <w:rFonts w:hint="default" w:ascii="Times New Roman" w:hAnsi="Times New Roman" w:eastAsia="Times New Roman" w:cs="Times New Roman"/>
                <w:sz w:val="24"/>
                <w:szCs w:val="24"/>
                <w:lang w:val="en-US"/>
              </w:rPr>
            </w:rPrChange>
          </w:rPr>
          <w:t xml:space="preserve"> han</w:t>
        </w:r>
      </w:ins>
      <w:ins w:id="371" w:author="hp" w:date="2021-07-01T10:24:02Z">
        <w:r>
          <w:rPr>
            <w:rFonts w:hint="default" w:ascii="Arial" w:hAnsi="Arial" w:eastAsia="Times New Roman" w:cs="Arial"/>
            <w:sz w:val="24"/>
            <w:szCs w:val="24"/>
            <w:lang w:val="en-US"/>
            <w:rPrChange w:id="372" w:author="hp" w:date="2021-07-01T10:31:29Z">
              <w:rPr>
                <w:rFonts w:hint="default" w:ascii="Times New Roman" w:hAnsi="Times New Roman" w:eastAsia="Times New Roman" w:cs="Times New Roman"/>
                <w:sz w:val="24"/>
                <w:szCs w:val="24"/>
                <w:lang w:val="en-US"/>
              </w:rPr>
            </w:rPrChange>
          </w:rPr>
          <w:t>ya me</w:t>
        </w:r>
      </w:ins>
      <w:ins w:id="374" w:author="hp" w:date="2021-07-01T10:24:03Z">
        <w:r>
          <w:rPr>
            <w:rFonts w:hint="default" w:ascii="Arial" w:hAnsi="Arial" w:eastAsia="Times New Roman" w:cs="Arial"/>
            <w:sz w:val="24"/>
            <w:szCs w:val="24"/>
            <w:lang w:val="en-US"/>
            <w:rPrChange w:id="375" w:author="hp" w:date="2021-07-01T10:31:29Z">
              <w:rPr>
                <w:rFonts w:hint="default" w:ascii="Times New Roman" w:hAnsi="Times New Roman" w:eastAsia="Times New Roman" w:cs="Times New Roman"/>
                <w:sz w:val="24"/>
                <w:szCs w:val="24"/>
                <w:lang w:val="en-US"/>
              </w:rPr>
            </w:rPrChange>
          </w:rPr>
          <w:t>nyant</w:t>
        </w:r>
      </w:ins>
      <w:ins w:id="377" w:author="hp" w:date="2021-07-01T10:24:04Z">
        <w:r>
          <w:rPr>
            <w:rFonts w:hint="default" w:ascii="Arial" w:hAnsi="Arial" w:eastAsia="Times New Roman" w:cs="Arial"/>
            <w:sz w:val="24"/>
            <w:szCs w:val="24"/>
            <w:lang w:val="en-US"/>
            <w:rPrChange w:id="378" w:author="hp" w:date="2021-07-01T10:31:29Z">
              <w:rPr>
                <w:rFonts w:hint="default" w:ascii="Times New Roman" w:hAnsi="Times New Roman" w:eastAsia="Times New Roman" w:cs="Times New Roman"/>
                <w:sz w:val="24"/>
                <w:szCs w:val="24"/>
                <w:lang w:val="en-US"/>
              </w:rPr>
            </w:rPrChange>
          </w:rPr>
          <w:t xml:space="preserve">ap </w:t>
        </w:r>
      </w:ins>
      <w:ins w:id="380" w:author="hp" w:date="2021-07-01T10:24:08Z">
        <w:r>
          <w:rPr>
            <w:rFonts w:hint="default" w:ascii="Arial" w:hAnsi="Arial" w:eastAsia="Times New Roman" w:cs="Arial"/>
            <w:sz w:val="24"/>
            <w:szCs w:val="24"/>
            <w:lang w:val="en-US"/>
            <w:rPrChange w:id="381" w:author="hp" w:date="2021-07-01T10:31:29Z">
              <w:rPr>
                <w:rFonts w:hint="default" w:ascii="Times New Roman" w:hAnsi="Times New Roman" w:eastAsia="Times New Roman" w:cs="Times New Roman"/>
                <w:sz w:val="24"/>
                <w:szCs w:val="24"/>
                <w:lang w:val="en-US"/>
              </w:rPr>
            </w:rPrChange>
          </w:rPr>
          <w:t>ma</w:t>
        </w:r>
      </w:ins>
      <w:ins w:id="383" w:author="hp" w:date="2021-07-01T10:24:09Z">
        <w:r>
          <w:rPr>
            <w:rFonts w:hint="default" w:ascii="Arial" w:hAnsi="Arial" w:eastAsia="Times New Roman" w:cs="Arial"/>
            <w:sz w:val="24"/>
            <w:szCs w:val="24"/>
            <w:lang w:val="en-US"/>
            <w:rPrChange w:id="384" w:author="hp" w:date="2021-07-01T10:31:29Z">
              <w:rPr>
                <w:rFonts w:hint="default" w:ascii="Times New Roman" w:hAnsi="Times New Roman" w:eastAsia="Times New Roman" w:cs="Times New Roman"/>
                <w:sz w:val="24"/>
                <w:szCs w:val="24"/>
                <w:lang w:val="en-US"/>
              </w:rPr>
            </w:rPrChange>
          </w:rPr>
          <w:t>k</w:t>
        </w:r>
      </w:ins>
      <w:ins w:id="386" w:author="hp" w:date="2021-07-01T10:24:10Z">
        <w:r>
          <w:rPr>
            <w:rFonts w:hint="default" w:ascii="Arial" w:hAnsi="Arial" w:eastAsia="Times New Roman" w:cs="Arial"/>
            <w:sz w:val="24"/>
            <w:szCs w:val="24"/>
            <w:lang w:val="en-US"/>
            <w:rPrChange w:id="387" w:author="hp" w:date="2021-07-01T10:31:29Z">
              <w:rPr>
                <w:rFonts w:hint="default" w:ascii="Times New Roman" w:hAnsi="Times New Roman" w:eastAsia="Times New Roman" w:cs="Times New Roman"/>
                <w:sz w:val="24"/>
                <w:szCs w:val="24"/>
                <w:lang w:val="en-US"/>
              </w:rPr>
            </w:rPrChange>
          </w:rPr>
          <w:t>an</w:t>
        </w:r>
      </w:ins>
      <w:ins w:id="389" w:author="hp" w:date="2021-07-01T10:24:11Z">
        <w:r>
          <w:rPr>
            <w:rFonts w:hint="default" w:ascii="Arial" w:hAnsi="Arial" w:eastAsia="Times New Roman" w:cs="Arial"/>
            <w:sz w:val="24"/>
            <w:szCs w:val="24"/>
            <w:lang w:val="en-US"/>
            <w:rPrChange w:id="390" w:author="hp" w:date="2021-07-01T10:31:29Z">
              <w:rPr>
                <w:rFonts w:hint="default" w:ascii="Times New Roman" w:hAnsi="Times New Roman" w:eastAsia="Times New Roman" w:cs="Times New Roman"/>
                <w:sz w:val="24"/>
                <w:szCs w:val="24"/>
                <w:lang w:val="en-US"/>
              </w:rPr>
            </w:rPrChange>
          </w:rPr>
          <w:t xml:space="preserve">an </w:t>
        </w:r>
      </w:ins>
      <w:ins w:id="392" w:author="hp" w:date="2021-07-01T10:24:12Z">
        <w:r>
          <w:rPr>
            <w:rFonts w:hint="default" w:ascii="Arial" w:hAnsi="Arial" w:eastAsia="Times New Roman" w:cs="Arial"/>
            <w:sz w:val="24"/>
            <w:szCs w:val="24"/>
            <w:lang w:val="en-US"/>
            <w:rPrChange w:id="393" w:author="hp" w:date="2021-07-01T10:31:29Z">
              <w:rPr>
                <w:rFonts w:hint="default" w:ascii="Times New Roman" w:hAnsi="Times New Roman" w:eastAsia="Times New Roman" w:cs="Times New Roman"/>
                <w:sz w:val="24"/>
                <w:szCs w:val="24"/>
                <w:lang w:val="en-US"/>
              </w:rPr>
            </w:rPrChange>
          </w:rPr>
          <w:t>ri</w:t>
        </w:r>
      </w:ins>
      <w:ins w:id="395" w:author="hp" w:date="2021-07-01T10:24:13Z">
        <w:r>
          <w:rPr>
            <w:rFonts w:hint="default" w:ascii="Arial" w:hAnsi="Arial" w:eastAsia="Times New Roman" w:cs="Arial"/>
            <w:sz w:val="24"/>
            <w:szCs w:val="24"/>
            <w:lang w:val="en-US"/>
            <w:rPrChange w:id="396" w:author="hp" w:date="2021-07-01T10:31:29Z">
              <w:rPr>
                <w:rFonts w:hint="default" w:ascii="Times New Roman" w:hAnsi="Times New Roman" w:eastAsia="Times New Roman" w:cs="Times New Roman"/>
                <w:sz w:val="24"/>
                <w:szCs w:val="24"/>
                <w:lang w:val="en-US"/>
              </w:rPr>
            </w:rPrChange>
          </w:rPr>
          <w:t>ngan t</w:t>
        </w:r>
      </w:ins>
      <w:ins w:id="398" w:author="hp" w:date="2021-07-01T10:24:14Z">
        <w:r>
          <w:rPr>
            <w:rFonts w:hint="default" w:ascii="Arial" w:hAnsi="Arial" w:eastAsia="Times New Roman" w:cs="Arial"/>
            <w:sz w:val="24"/>
            <w:szCs w:val="24"/>
            <w:lang w:val="en-US"/>
            <w:rPrChange w:id="399" w:author="hp" w:date="2021-07-01T10:31:29Z">
              <w:rPr>
                <w:rFonts w:hint="default" w:ascii="Times New Roman" w:hAnsi="Times New Roman" w:eastAsia="Times New Roman" w:cs="Times New Roman"/>
                <w:sz w:val="24"/>
                <w:szCs w:val="24"/>
                <w:lang w:val="en-US"/>
              </w:rPr>
            </w:rPrChange>
          </w:rPr>
          <w:t>er</w:t>
        </w:r>
      </w:ins>
      <w:ins w:id="401" w:author="hp" w:date="2021-07-01T10:24:15Z">
        <w:r>
          <w:rPr>
            <w:rFonts w:hint="default" w:ascii="Arial" w:hAnsi="Arial" w:eastAsia="Times New Roman" w:cs="Arial"/>
            <w:sz w:val="24"/>
            <w:szCs w:val="24"/>
            <w:lang w:val="en-US"/>
            <w:rPrChange w:id="402" w:author="hp" w:date="2021-07-01T10:31:29Z">
              <w:rPr>
                <w:rFonts w:hint="default" w:ascii="Times New Roman" w:hAnsi="Times New Roman" w:eastAsia="Times New Roman" w:cs="Times New Roman"/>
                <w:sz w:val="24"/>
                <w:szCs w:val="24"/>
                <w:lang w:val="en-US"/>
              </w:rPr>
            </w:rPrChange>
          </w:rPr>
          <w:t>s</w:t>
        </w:r>
      </w:ins>
      <w:ins w:id="404" w:author="hp" w:date="2021-07-01T10:24:16Z">
        <w:r>
          <w:rPr>
            <w:rFonts w:hint="default" w:ascii="Arial" w:hAnsi="Arial" w:eastAsia="Times New Roman" w:cs="Arial"/>
            <w:sz w:val="24"/>
            <w:szCs w:val="24"/>
            <w:lang w:val="en-US"/>
            <w:rPrChange w:id="405" w:author="hp" w:date="2021-07-01T10:31:29Z">
              <w:rPr>
                <w:rFonts w:hint="default" w:ascii="Times New Roman" w:hAnsi="Times New Roman" w:eastAsia="Times New Roman" w:cs="Times New Roman"/>
                <w:sz w:val="24"/>
                <w:szCs w:val="24"/>
                <w:lang w:val="en-US"/>
              </w:rPr>
            </w:rPrChange>
          </w:rPr>
          <w:t>e</w:t>
        </w:r>
      </w:ins>
      <w:ins w:id="407" w:author="hp" w:date="2021-07-01T10:24:17Z">
        <w:r>
          <w:rPr>
            <w:rFonts w:hint="default" w:ascii="Arial" w:hAnsi="Arial" w:eastAsia="Times New Roman" w:cs="Arial"/>
            <w:sz w:val="24"/>
            <w:szCs w:val="24"/>
            <w:lang w:val="en-US"/>
            <w:rPrChange w:id="408" w:author="hp" w:date="2021-07-01T10:31:29Z">
              <w:rPr>
                <w:rFonts w:hint="default" w:ascii="Times New Roman" w:hAnsi="Times New Roman" w:eastAsia="Times New Roman" w:cs="Times New Roman"/>
                <w:sz w:val="24"/>
                <w:szCs w:val="24"/>
                <w:lang w:val="en-US"/>
              </w:rPr>
            </w:rPrChange>
          </w:rPr>
          <w:t>but</w:t>
        </w:r>
      </w:ins>
      <w:ins w:id="410" w:author="hp" w:date="2021-07-01T10:24:18Z">
        <w:r>
          <w:rPr>
            <w:rFonts w:hint="default" w:ascii="Arial" w:hAnsi="Arial" w:eastAsia="Times New Roman" w:cs="Arial"/>
            <w:sz w:val="24"/>
            <w:szCs w:val="24"/>
            <w:lang w:val="en-US"/>
            <w:rPrChange w:id="411" w:author="hp" w:date="2021-07-01T10:31:29Z">
              <w:rPr>
                <w:rFonts w:hint="default" w:ascii="Times New Roman" w:hAnsi="Times New Roman" w:eastAsia="Times New Roman" w:cs="Times New Roman"/>
                <w:sz w:val="24"/>
                <w:szCs w:val="24"/>
                <w:lang w:val="en-US"/>
              </w:rPr>
            </w:rPrChange>
          </w:rPr>
          <w:t>,</w:t>
        </w:r>
      </w:ins>
      <w:ins w:id="413" w:author="hp" w:date="2021-07-01T10:24:21Z">
        <w:r>
          <w:rPr>
            <w:rFonts w:hint="default" w:ascii="Arial" w:hAnsi="Arial" w:eastAsia="Times New Roman" w:cs="Arial"/>
            <w:sz w:val="24"/>
            <w:szCs w:val="24"/>
            <w:lang w:val="en-US"/>
            <w:rPrChange w:id="414" w:author="hp" w:date="2021-07-01T10:31:29Z">
              <w:rPr>
                <w:rFonts w:hint="default" w:ascii="Times New Roman" w:hAnsi="Times New Roman" w:eastAsia="Times New Roman" w:cs="Times New Roman"/>
                <w:sz w:val="24"/>
                <w:szCs w:val="24"/>
                <w:lang w:val="en-US"/>
              </w:rPr>
            </w:rPrChange>
          </w:rPr>
          <w:t xml:space="preserve"> ya</w:t>
        </w:r>
      </w:ins>
      <w:ins w:id="416" w:author="hp" w:date="2021-07-01T10:24:22Z">
        <w:r>
          <w:rPr>
            <w:rFonts w:hint="default" w:ascii="Arial" w:hAnsi="Arial" w:eastAsia="Times New Roman" w:cs="Arial"/>
            <w:sz w:val="24"/>
            <w:szCs w:val="24"/>
            <w:lang w:val="en-US"/>
            <w:rPrChange w:id="417" w:author="hp" w:date="2021-07-01T10:31:29Z">
              <w:rPr>
                <w:rFonts w:hint="default" w:ascii="Times New Roman" w:hAnsi="Times New Roman" w:eastAsia="Times New Roman" w:cs="Times New Roman"/>
                <w:sz w:val="24"/>
                <w:szCs w:val="24"/>
                <w:lang w:val="en-US"/>
              </w:rPr>
            </w:rPrChange>
          </w:rPr>
          <w:t>itu b</w:t>
        </w:r>
      </w:ins>
      <w:ins w:id="419" w:author="hp" w:date="2021-07-01T10:24:23Z">
        <w:r>
          <w:rPr>
            <w:rFonts w:hint="default" w:ascii="Arial" w:hAnsi="Arial" w:eastAsia="Times New Roman" w:cs="Arial"/>
            <w:sz w:val="24"/>
            <w:szCs w:val="24"/>
            <w:lang w:val="en-US"/>
            <w:rPrChange w:id="420" w:author="hp" w:date="2021-07-01T10:31:29Z">
              <w:rPr>
                <w:rFonts w:hint="default" w:ascii="Times New Roman" w:hAnsi="Times New Roman" w:eastAsia="Times New Roman" w:cs="Times New Roman"/>
                <w:sz w:val="24"/>
                <w:szCs w:val="24"/>
                <w:lang w:val="en-US"/>
              </w:rPr>
            </w:rPrChange>
          </w:rPr>
          <w:t>er</w:t>
        </w:r>
      </w:ins>
      <w:ins w:id="422" w:author="hp" w:date="2021-07-01T10:24:25Z">
        <w:r>
          <w:rPr>
            <w:rFonts w:hint="default" w:ascii="Arial" w:hAnsi="Arial" w:eastAsia="Times New Roman" w:cs="Arial"/>
            <w:sz w:val="24"/>
            <w:szCs w:val="24"/>
            <w:lang w:val="en-US"/>
            <w:rPrChange w:id="423" w:author="hp" w:date="2021-07-01T10:31:29Z">
              <w:rPr>
                <w:rFonts w:hint="default" w:ascii="Times New Roman" w:hAnsi="Times New Roman" w:eastAsia="Times New Roman" w:cs="Times New Roman"/>
                <w:sz w:val="24"/>
                <w:szCs w:val="24"/>
                <w:lang w:val="en-US"/>
              </w:rPr>
            </w:rPrChange>
          </w:rPr>
          <w:t>bi</w:t>
        </w:r>
      </w:ins>
      <w:ins w:id="425" w:author="hp" w:date="2021-07-01T10:24:26Z">
        <w:r>
          <w:rPr>
            <w:rFonts w:hint="default" w:ascii="Arial" w:hAnsi="Arial" w:eastAsia="Times New Roman" w:cs="Arial"/>
            <w:sz w:val="24"/>
            <w:szCs w:val="24"/>
            <w:lang w:val="en-US"/>
            <w:rPrChange w:id="426" w:author="hp" w:date="2021-07-01T10:31:29Z">
              <w:rPr>
                <w:rFonts w:hint="default" w:ascii="Times New Roman" w:hAnsi="Times New Roman" w:eastAsia="Times New Roman" w:cs="Times New Roman"/>
                <w:sz w:val="24"/>
                <w:szCs w:val="24"/>
                <w:lang w:val="en-US"/>
              </w:rPr>
            </w:rPrChange>
          </w:rPr>
          <w:t>nca</w:t>
        </w:r>
      </w:ins>
      <w:ins w:id="428" w:author="hp" w:date="2021-07-01T10:24:27Z">
        <w:r>
          <w:rPr>
            <w:rFonts w:hint="default" w:ascii="Arial" w:hAnsi="Arial" w:eastAsia="Times New Roman" w:cs="Arial"/>
            <w:sz w:val="24"/>
            <w:szCs w:val="24"/>
            <w:lang w:val="en-US"/>
            <w:rPrChange w:id="429" w:author="hp" w:date="2021-07-01T10:31:29Z">
              <w:rPr>
                <w:rFonts w:hint="default" w:ascii="Times New Roman" w:hAnsi="Times New Roman" w:eastAsia="Times New Roman" w:cs="Times New Roman"/>
                <w:sz w:val="24"/>
                <w:szCs w:val="24"/>
                <w:lang w:val="en-US"/>
              </w:rPr>
            </w:rPrChange>
          </w:rPr>
          <w:t>ng</w:t>
        </w:r>
      </w:ins>
      <w:ins w:id="431" w:author="hp" w:date="2021-07-01T10:24:28Z">
        <w:r>
          <w:rPr>
            <w:rFonts w:hint="default" w:ascii="Arial" w:hAnsi="Arial" w:eastAsia="Times New Roman" w:cs="Arial"/>
            <w:sz w:val="24"/>
            <w:szCs w:val="24"/>
            <w:lang w:val="en-US"/>
            <w:rPrChange w:id="432" w:author="hp" w:date="2021-07-01T10:31:29Z">
              <w:rPr>
                <w:rFonts w:hint="default" w:ascii="Times New Roman" w:hAnsi="Times New Roman" w:eastAsia="Times New Roman" w:cs="Times New Roman"/>
                <w:sz w:val="24"/>
                <w:szCs w:val="24"/>
                <w:lang w:val="en-US"/>
              </w:rPr>
            </w:rPrChange>
          </w:rPr>
          <w:t>-bi</w:t>
        </w:r>
      </w:ins>
      <w:ins w:id="434" w:author="hp" w:date="2021-07-01T10:24:29Z">
        <w:r>
          <w:rPr>
            <w:rFonts w:hint="default" w:ascii="Arial" w:hAnsi="Arial" w:eastAsia="Times New Roman" w:cs="Arial"/>
            <w:sz w:val="24"/>
            <w:szCs w:val="24"/>
            <w:lang w:val="en-US"/>
            <w:rPrChange w:id="435" w:author="hp" w:date="2021-07-01T10:31:29Z">
              <w:rPr>
                <w:rFonts w:hint="default" w:ascii="Times New Roman" w:hAnsi="Times New Roman" w:eastAsia="Times New Roman" w:cs="Times New Roman"/>
                <w:sz w:val="24"/>
                <w:szCs w:val="24"/>
                <w:lang w:val="en-US"/>
              </w:rPr>
            </w:rPrChange>
          </w:rPr>
          <w:t>ncang</w:t>
        </w:r>
      </w:ins>
      <w:ins w:id="437" w:author="hp" w:date="2021-07-01T10:24:30Z">
        <w:r>
          <w:rPr>
            <w:rFonts w:hint="default" w:ascii="Arial" w:hAnsi="Arial" w:eastAsia="Times New Roman" w:cs="Arial"/>
            <w:sz w:val="24"/>
            <w:szCs w:val="24"/>
            <w:lang w:val="en-US"/>
            <w:rPrChange w:id="438" w:author="hp" w:date="2021-07-01T10:31:29Z">
              <w:rPr>
                <w:rFonts w:hint="default" w:ascii="Times New Roman" w:hAnsi="Times New Roman" w:eastAsia="Times New Roman" w:cs="Times New Roman"/>
                <w:sz w:val="24"/>
                <w:szCs w:val="24"/>
                <w:lang w:val="en-US"/>
              </w:rPr>
            </w:rPrChange>
          </w:rPr>
          <w:t xml:space="preserve"> de</w:t>
        </w:r>
      </w:ins>
      <w:ins w:id="440" w:author="hp" w:date="2021-07-01T10:24:31Z">
        <w:r>
          <w:rPr>
            <w:rFonts w:hint="default" w:ascii="Arial" w:hAnsi="Arial" w:eastAsia="Times New Roman" w:cs="Arial"/>
            <w:sz w:val="24"/>
            <w:szCs w:val="24"/>
            <w:lang w:val="en-US"/>
            <w:rPrChange w:id="441" w:author="hp" w:date="2021-07-01T10:31:29Z">
              <w:rPr>
                <w:rFonts w:hint="default" w:ascii="Times New Roman" w:hAnsi="Times New Roman" w:eastAsia="Times New Roman" w:cs="Times New Roman"/>
                <w:sz w:val="24"/>
                <w:szCs w:val="24"/>
                <w:lang w:val="en-US"/>
              </w:rPr>
            </w:rPrChange>
          </w:rPr>
          <w:t xml:space="preserve">ngan </w:t>
        </w:r>
      </w:ins>
      <w:ins w:id="443" w:author="hp" w:date="2021-07-01T10:24:32Z">
        <w:r>
          <w:rPr>
            <w:rFonts w:hint="default" w:ascii="Arial" w:hAnsi="Arial" w:eastAsia="Times New Roman" w:cs="Arial"/>
            <w:sz w:val="24"/>
            <w:szCs w:val="24"/>
            <w:lang w:val="en-US"/>
            <w:rPrChange w:id="444" w:author="hp" w:date="2021-07-01T10:31:29Z">
              <w:rPr>
                <w:rFonts w:hint="default" w:ascii="Times New Roman" w:hAnsi="Times New Roman" w:eastAsia="Times New Roman" w:cs="Times New Roman"/>
                <w:sz w:val="24"/>
                <w:szCs w:val="24"/>
                <w:lang w:val="en-US"/>
              </w:rPr>
            </w:rPrChange>
          </w:rPr>
          <w:t>pas</w:t>
        </w:r>
      </w:ins>
      <w:ins w:id="446" w:author="hp" w:date="2021-07-01T10:24:33Z">
        <w:r>
          <w:rPr>
            <w:rFonts w:hint="default" w:ascii="Arial" w:hAnsi="Arial" w:eastAsia="Times New Roman" w:cs="Arial"/>
            <w:sz w:val="24"/>
            <w:szCs w:val="24"/>
            <w:lang w:val="en-US"/>
            <w:rPrChange w:id="447" w:author="hp" w:date="2021-07-01T10:31:29Z">
              <w:rPr>
                <w:rFonts w:hint="default" w:ascii="Times New Roman" w:hAnsi="Times New Roman" w:eastAsia="Times New Roman" w:cs="Times New Roman"/>
                <w:sz w:val="24"/>
                <w:szCs w:val="24"/>
                <w:lang w:val="en-US"/>
              </w:rPr>
            </w:rPrChange>
          </w:rPr>
          <w:t xml:space="preserve">angan </w:t>
        </w:r>
      </w:ins>
      <w:ins w:id="449" w:author="hp" w:date="2021-07-01T10:24:36Z">
        <w:r>
          <w:rPr>
            <w:rFonts w:hint="default" w:ascii="Arial" w:hAnsi="Arial" w:eastAsia="Times New Roman" w:cs="Arial"/>
            <w:sz w:val="24"/>
            <w:szCs w:val="24"/>
            <w:lang w:val="en-US"/>
            <w:rPrChange w:id="450" w:author="hp" w:date="2021-07-01T10:31:29Z">
              <w:rPr>
                <w:rFonts w:hint="default" w:ascii="Times New Roman" w:hAnsi="Times New Roman" w:eastAsia="Times New Roman" w:cs="Times New Roman"/>
                <w:sz w:val="24"/>
                <w:szCs w:val="24"/>
                <w:lang w:val="en-US"/>
              </w:rPr>
            </w:rPrChange>
          </w:rPr>
          <w:t>sam</w:t>
        </w:r>
      </w:ins>
      <w:ins w:id="452" w:author="hp" w:date="2021-07-01T10:24:38Z">
        <w:r>
          <w:rPr>
            <w:rFonts w:hint="default" w:ascii="Arial" w:hAnsi="Arial" w:eastAsia="Times New Roman" w:cs="Arial"/>
            <w:sz w:val="24"/>
            <w:szCs w:val="24"/>
            <w:lang w:val="en-US"/>
            <w:rPrChange w:id="453" w:author="hp" w:date="2021-07-01T10:31:29Z">
              <w:rPr>
                <w:rFonts w:hint="default" w:ascii="Times New Roman" w:hAnsi="Times New Roman" w:eastAsia="Times New Roman" w:cs="Times New Roman"/>
                <w:sz w:val="24"/>
                <w:szCs w:val="24"/>
                <w:lang w:val="en-US"/>
              </w:rPr>
            </w:rPrChange>
          </w:rPr>
          <w:t>bil</w:t>
        </w:r>
      </w:ins>
      <w:ins w:id="455" w:author="hp" w:date="2021-07-01T10:24:39Z">
        <w:r>
          <w:rPr>
            <w:rFonts w:hint="default" w:ascii="Arial" w:hAnsi="Arial" w:eastAsia="Times New Roman" w:cs="Arial"/>
            <w:sz w:val="24"/>
            <w:szCs w:val="24"/>
            <w:lang w:val="en-US"/>
            <w:rPrChange w:id="456" w:author="hp" w:date="2021-07-01T10:31:29Z">
              <w:rPr>
                <w:rFonts w:hint="default" w:ascii="Times New Roman" w:hAnsi="Times New Roman" w:eastAsia="Times New Roman" w:cs="Times New Roman"/>
                <w:sz w:val="24"/>
                <w:szCs w:val="24"/>
                <w:lang w:val="en-US"/>
              </w:rPr>
            </w:rPrChange>
          </w:rPr>
          <w:t xml:space="preserve"> ber</w:t>
        </w:r>
      </w:ins>
      <w:ins w:id="458" w:author="hp" w:date="2021-07-01T10:24:40Z">
        <w:r>
          <w:rPr>
            <w:rFonts w:hint="default" w:ascii="Arial" w:hAnsi="Arial" w:eastAsia="Times New Roman" w:cs="Arial"/>
            <w:sz w:val="24"/>
            <w:szCs w:val="24"/>
            <w:lang w:val="en-US"/>
            <w:rPrChange w:id="459" w:author="hp" w:date="2021-07-01T10:31:29Z">
              <w:rPr>
                <w:rFonts w:hint="default" w:ascii="Times New Roman" w:hAnsi="Times New Roman" w:eastAsia="Times New Roman" w:cs="Times New Roman"/>
                <w:sz w:val="24"/>
                <w:szCs w:val="24"/>
                <w:lang w:val="en-US"/>
              </w:rPr>
            </w:rPrChange>
          </w:rPr>
          <w:t>send</w:t>
        </w:r>
      </w:ins>
      <w:ins w:id="461" w:author="hp" w:date="2021-07-01T10:24:41Z">
        <w:r>
          <w:rPr>
            <w:rFonts w:hint="default" w:ascii="Arial" w:hAnsi="Arial" w:eastAsia="Times New Roman" w:cs="Arial"/>
            <w:sz w:val="24"/>
            <w:szCs w:val="24"/>
            <w:lang w:val="en-US"/>
            <w:rPrChange w:id="462" w:author="hp" w:date="2021-07-01T10:31:29Z">
              <w:rPr>
                <w:rFonts w:hint="default" w:ascii="Times New Roman" w:hAnsi="Times New Roman" w:eastAsia="Times New Roman" w:cs="Times New Roman"/>
                <w:sz w:val="24"/>
                <w:szCs w:val="24"/>
                <w:lang w:val="en-US"/>
              </w:rPr>
            </w:rPrChange>
          </w:rPr>
          <w:t xml:space="preserve">a </w:t>
        </w:r>
      </w:ins>
      <w:ins w:id="464" w:author="hp" w:date="2021-07-01T10:24:42Z">
        <w:r>
          <w:rPr>
            <w:rFonts w:hint="default" w:ascii="Arial" w:hAnsi="Arial" w:eastAsia="Times New Roman" w:cs="Arial"/>
            <w:sz w:val="24"/>
            <w:szCs w:val="24"/>
            <w:lang w:val="en-US"/>
            <w:rPrChange w:id="465" w:author="hp" w:date="2021-07-01T10:31:29Z">
              <w:rPr>
                <w:rFonts w:hint="default" w:ascii="Times New Roman" w:hAnsi="Times New Roman" w:eastAsia="Times New Roman" w:cs="Times New Roman"/>
                <w:sz w:val="24"/>
                <w:szCs w:val="24"/>
                <w:lang w:val="en-US"/>
              </w:rPr>
            </w:rPrChange>
          </w:rPr>
          <w:t>gu</w:t>
        </w:r>
      </w:ins>
      <w:ins w:id="467" w:author="hp" w:date="2021-07-01T10:24:45Z">
        <w:r>
          <w:rPr>
            <w:rFonts w:hint="default" w:ascii="Arial" w:hAnsi="Arial" w:eastAsia="Times New Roman" w:cs="Arial"/>
            <w:sz w:val="24"/>
            <w:szCs w:val="24"/>
            <w:lang w:val="en-US"/>
            <w:rPrChange w:id="468" w:author="hp" w:date="2021-07-01T10:31:29Z">
              <w:rPr>
                <w:rFonts w:hint="default" w:ascii="Times New Roman" w:hAnsi="Times New Roman" w:eastAsia="Times New Roman" w:cs="Times New Roman"/>
                <w:sz w:val="24"/>
                <w:szCs w:val="24"/>
                <w:lang w:val="en-US"/>
              </w:rPr>
            </w:rPrChange>
          </w:rPr>
          <w:t>rau</w:t>
        </w:r>
      </w:ins>
      <w:ins w:id="470" w:author="hp" w:date="2021-07-01T10:24:46Z">
        <w:r>
          <w:rPr>
            <w:rFonts w:hint="default" w:ascii="Arial" w:hAnsi="Arial" w:eastAsia="Times New Roman" w:cs="Arial"/>
            <w:sz w:val="24"/>
            <w:szCs w:val="24"/>
            <w:lang w:val="en-US"/>
            <w:rPrChange w:id="471" w:author="hp" w:date="2021-07-01T10:31:29Z">
              <w:rPr>
                <w:rFonts w:hint="default" w:ascii="Times New Roman" w:hAnsi="Times New Roman" w:eastAsia="Times New Roman" w:cs="Times New Roman"/>
                <w:sz w:val="24"/>
                <w:szCs w:val="24"/>
                <w:lang w:val="en-US"/>
              </w:rPr>
            </w:rPrChange>
          </w:rPr>
          <w:t>.</w:t>
        </w:r>
      </w:ins>
    </w:p>
    <w:p>
      <w:pPr>
        <w:shd w:val="clear" w:color="auto" w:fill="F5F5F5"/>
        <w:spacing w:after="375"/>
        <w:ind w:firstLine="840" w:firstLineChars="350"/>
        <w:rPr>
          <w:ins w:id="474" w:author="hp" w:date="2021-07-01T10:29:57Z"/>
          <w:rFonts w:hint="default" w:ascii="Arial" w:hAnsi="Arial" w:eastAsia="Times New Roman" w:cs="Arial"/>
          <w:sz w:val="24"/>
          <w:szCs w:val="24"/>
          <w:lang w:val="en-US"/>
          <w:rPrChange w:id="475" w:author="hp" w:date="2021-07-01T10:31:29Z">
            <w:rPr>
              <w:ins w:id="476" w:author="hp" w:date="2021-07-01T10:29:57Z"/>
              <w:rFonts w:hint="default" w:ascii="Times New Roman" w:hAnsi="Times New Roman" w:eastAsia="Times New Roman" w:cs="Times New Roman"/>
              <w:sz w:val="24"/>
              <w:szCs w:val="24"/>
              <w:lang w:val="en-US"/>
            </w:rPr>
          </w:rPrChange>
        </w:rPr>
        <w:pPrChange w:id="473" w:author="hp" w:date="2021-07-01T10:29:49Z">
          <w:pPr>
            <w:shd w:val="clear" w:color="auto" w:fill="F5F5F5"/>
            <w:spacing w:after="375"/>
          </w:pPr>
        </w:pPrChange>
      </w:pPr>
      <w:ins w:id="477" w:author="hp" w:date="2021-07-01T10:27:29Z">
        <w:r>
          <w:rPr>
            <w:rFonts w:hint="default" w:ascii="Arial" w:hAnsi="Arial" w:eastAsia="Times New Roman" w:cs="Arial"/>
            <w:sz w:val="24"/>
            <w:szCs w:val="24"/>
            <w:lang w:val="en-US"/>
            <w:rPrChange w:id="478" w:author="hp" w:date="2021-07-01T10:31:29Z">
              <w:rPr>
                <w:rFonts w:hint="default" w:ascii="Times New Roman" w:hAnsi="Times New Roman" w:eastAsia="Times New Roman" w:cs="Times New Roman"/>
                <w:sz w:val="24"/>
                <w:szCs w:val="24"/>
                <w:lang w:val="en-US"/>
              </w:rPr>
            </w:rPrChange>
          </w:rPr>
          <w:t>M</w:t>
        </w:r>
      </w:ins>
      <w:ins w:id="480" w:author="hp" w:date="2021-07-01T10:27:30Z">
        <w:r>
          <w:rPr>
            <w:rFonts w:hint="default" w:ascii="Arial" w:hAnsi="Arial" w:eastAsia="Times New Roman" w:cs="Arial"/>
            <w:sz w:val="24"/>
            <w:szCs w:val="24"/>
            <w:lang w:val="en-US"/>
            <w:rPrChange w:id="481" w:author="hp" w:date="2021-07-01T10:31:29Z">
              <w:rPr>
                <w:rFonts w:hint="default" w:ascii="Times New Roman" w:hAnsi="Times New Roman" w:eastAsia="Times New Roman" w:cs="Times New Roman"/>
                <w:sz w:val="24"/>
                <w:szCs w:val="24"/>
                <w:lang w:val="en-US"/>
              </w:rPr>
            </w:rPrChange>
          </w:rPr>
          <w:t xml:space="preserve">usim </w:t>
        </w:r>
      </w:ins>
      <w:ins w:id="483" w:author="hp" w:date="2021-07-01T10:27:32Z">
        <w:r>
          <w:rPr>
            <w:rFonts w:hint="default" w:ascii="Arial" w:hAnsi="Arial" w:eastAsia="Times New Roman" w:cs="Arial"/>
            <w:sz w:val="24"/>
            <w:szCs w:val="24"/>
            <w:lang w:val="en-US"/>
            <w:rPrChange w:id="484" w:author="hp" w:date="2021-07-01T10:31:29Z">
              <w:rPr>
                <w:rFonts w:hint="default" w:ascii="Times New Roman" w:hAnsi="Times New Roman" w:eastAsia="Times New Roman" w:cs="Times New Roman"/>
                <w:sz w:val="24"/>
                <w:szCs w:val="24"/>
                <w:lang w:val="en-US"/>
              </w:rPr>
            </w:rPrChange>
          </w:rPr>
          <w:t xml:space="preserve">hujan </w:t>
        </w:r>
      </w:ins>
      <w:ins w:id="486" w:author="hp" w:date="2021-07-01T10:27:34Z">
        <w:r>
          <w:rPr>
            <w:rFonts w:hint="default" w:ascii="Arial" w:hAnsi="Arial" w:eastAsia="Times New Roman" w:cs="Arial"/>
            <w:sz w:val="24"/>
            <w:szCs w:val="24"/>
            <w:lang w:val="en-US"/>
            <w:rPrChange w:id="487" w:author="hp" w:date="2021-07-01T10:31:29Z">
              <w:rPr>
                <w:rFonts w:hint="default" w:ascii="Times New Roman" w:hAnsi="Times New Roman" w:eastAsia="Times New Roman" w:cs="Times New Roman"/>
                <w:sz w:val="24"/>
                <w:szCs w:val="24"/>
                <w:lang w:val="en-US"/>
              </w:rPr>
            </w:rPrChange>
          </w:rPr>
          <w:t xml:space="preserve">di </w:t>
        </w:r>
      </w:ins>
      <w:ins w:id="489" w:author="hp" w:date="2021-07-01T10:27:35Z">
        <w:r>
          <w:rPr>
            <w:rFonts w:hint="default" w:ascii="Arial" w:hAnsi="Arial" w:eastAsia="Times New Roman" w:cs="Arial"/>
            <w:sz w:val="24"/>
            <w:szCs w:val="24"/>
            <w:lang w:val="en-US"/>
            <w:rPrChange w:id="490" w:author="hp" w:date="2021-07-01T10:31:29Z">
              <w:rPr>
                <w:rFonts w:hint="default" w:ascii="Times New Roman" w:hAnsi="Times New Roman" w:eastAsia="Times New Roman" w:cs="Times New Roman"/>
                <w:sz w:val="24"/>
                <w:szCs w:val="24"/>
                <w:lang w:val="en-US"/>
              </w:rPr>
            </w:rPrChange>
          </w:rPr>
          <w:t>Indun</w:t>
        </w:r>
      </w:ins>
      <w:ins w:id="492" w:author="hp" w:date="2021-07-01T10:27:36Z">
        <w:r>
          <w:rPr>
            <w:rFonts w:hint="default" w:ascii="Arial" w:hAnsi="Arial" w:eastAsia="Times New Roman" w:cs="Arial"/>
            <w:sz w:val="24"/>
            <w:szCs w:val="24"/>
            <w:lang w:val="en-US"/>
            <w:rPrChange w:id="493" w:author="hp" w:date="2021-07-01T10:31:29Z">
              <w:rPr>
                <w:rFonts w:hint="default" w:ascii="Times New Roman" w:hAnsi="Times New Roman" w:eastAsia="Times New Roman" w:cs="Times New Roman"/>
                <w:sz w:val="24"/>
                <w:szCs w:val="24"/>
                <w:lang w:val="en-US"/>
              </w:rPr>
            </w:rPrChange>
          </w:rPr>
          <w:t>esia</w:t>
        </w:r>
      </w:ins>
      <w:ins w:id="495" w:author="hp" w:date="2021-07-01T10:27:37Z">
        <w:r>
          <w:rPr>
            <w:rFonts w:hint="default" w:ascii="Arial" w:hAnsi="Arial" w:eastAsia="Times New Roman" w:cs="Arial"/>
            <w:sz w:val="24"/>
            <w:szCs w:val="24"/>
            <w:lang w:val="en-US"/>
            <w:rPrChange w:id="496" w:author="hp" w:date="2021-07-01T10:31:29Z">
              <w:rPr>
                <w:rFonts w:hint="default" w:ascii="Times New Roman" w:hAnsi="Times New Roman" w:eastAsia="Times New Roman" w:cs="Times New Roman"/>
                <w:sz w:val="24"/>
                <w:szCs w:val="24"/>
                <w:lang w:val="en-US"/>
              </w:rPr>
            </w:rPrChange>
          </w:rPr>
          <w:t xml:space="preserve"> </w:t>
        </w:r>
      </w:ins>
      <w:ins w:id="498" w:author="hp" w:date="2021-07-01T10:27:40Z">
        <w:r>
          <w:rPr>
            <w:rFonts w:hint="default" w:ascii="Arial" w:hAnsi="Arial" w:eastAsia="Times New Roman" w:cs="Arial"/>
            <w:sz w:val="24"/>
            <w:szCs w:val="24"/>
            <w:lang w:val="en-US"/>
            <w:rPrChange w:id="499" w:author="hp" w:date="2021-07-01T10:31:29Z">
              <w:rPr>
                <w:rFonts w:hint="default" w:ascii="Times New Roman" w:hAnsi="Times New Roman" w:eastAsia="Times New Roman" w:cs="Times New Roman"/>
                <w:sz w:val="24"/>
                <w:szCs w:val="24"/>
                <w:lang w:val="en-US"/>
              </w:rPr>
            </w:rPrChange>
          </w:rPr>
          <w:t>bias</w:t>
        </w:r>
      </w:ins>
      <w:ins w:id="501" w:author="hp" w:date="2021-07-01T10:27:41Z">
        <w:r>
          <w:rPr>
            <w:rFonts w:hint="default" w:ascii="Arial" w:hAnsi="Arial" w:eastAsia="Times New Roman" w:cs="Arial"/>
            <w:sz w:val="24"/>
            <w:szCs w:val="24"/>
            <w:lang w:val="en-US"/>
            <w:rPrChange w:id="502" w:author="hp" w:date="2021-07-01T10:31:29Z">
              <w:rPr>
                <w:rFonts w:hint="default" w:ascii="Times New Roman" w:hAnsi="Times New Roman" w:eastAsia="Times New Roman" w:cs="Times New Roman"/>
                <w:sz w:val="24"/>
                <w:szCs w:val="24"/>
                <w:lang w:val="en-US"/>
              </w:rPr>
            </w:rPrChange>
          </w:rPr>
          <w:t xml:space="preserve">anya </w:t>
        </w:r>
      </w:ins>
      <w:ins w:id="504" w:author="hp" w:date="2021-07-01T10:27:46Z">
        <w:r>
          <w:rPr>
            <w:rFonts w:hint="default" w:ascii="Arial" w:hAnsi="Arial" w:eastAsia="Times New Roman" w:cs="Arial"/>
            <w:sz w:val="24"/>
            <w:szCs w:val="24"/>
            <w:lang w:val="en-US"/>
            <w:rPrChange w:id="505" w:author="hp" w:date="2021-07-01T10:31:29Z">
              <w:rPr>
                <w:rFonts w:hint="default" w:ascii="Times New Roman" w:hAnsi="Times New Roman" w:eastAsia="Times New Roman" w:cs="Times New Roman"/>
                <w:sz w:val="24"/>
                <w:szCs w:val="24"/>
                <w:lang w:val="en-US"/>
              </w:rPr>
            </w:rPrChange>
          </w:rPr>
          <w:t>terj</w:t>
        </w:r>
      </w:ins>
      <w:ins w:id="507" w:author="hp" w:date="2021-07-01T10:27:47Z">
        <w:r>
          <w:rPr>
            <w:rFonts w:hint="default" w:ascii="Arial" w:hAnsi="Arial" w:eastAsia="Times New Roman" w:cs="Arial"/>
            <w:sz w:val="24"/>
            <w:szCs w:val="24"/>
            <w:lang w:val="en-US"/>
            <w:rPrChange w:id="508" w:author="hp" w:date="2021-07-01T10:31:29Z">
              <w:rPr>
                <w:rFonts w:hint="default" w:ascii="Times New Roman" w:hAnsi="Times New Roman" w:eastAsia="Times New Roman" w:cs="Times New Roman"/>
                <w:sz w:val="24"/>
                <w:szCs w:val="24"/>
                <w:lang w:val="en-US"/>
              </w:rPr>
            </w:rPrChange>
          </w:rPr>
          <w:t xml:space="preserve">adi </w:t>
        </w:r>
      </w:ins>
      <w:ins w:id="510" w:author="hp" w:date="2021-07-01T10:27:48Z">
        <w:r>
          <w:rPr>
            <w:rFonts w:hint="default" w:ascii="Arial" w:hAnsi="Arial" w:eastAsia="Times New Roman" w:cs="Arial"/>
            <w:sz w:val="24"/>
            <w:szCs w:val="24"/>
            <w:lang w:val="en-US"/>
            <w:rPrChange w:id="511" w:author="hp" w:date="2021-07-01T10:31:29Z">
              <w:rPr>
                <w:rFonts w:hint="default" w:ascii="Times New Roman" w:hAnsi="Times New Roman" w:eastAsia="Times New Roman" w:cs="Times New Roman"/>
                <w:sz w:val="24"/>
                <w:szCs w:val="24"/>
                <w:lang w:val="en-US"/>
              </w:rPr>
            </w:rPrChange>
          </w:rPr>
          <w:t xml:space="preserve">di </w:t>
        </w:r>
      </w:ins>
      <w:ins w:id="513" w:author="hp" w:date="2021-07-01T10:27:49Z">
        <w:r>
          <w:rPr>
            <w:rFonts w:hint="default" w:ascii="Arial" w:hAnsi="Arial" w:eastAsia="Times New Roman" w:cs="Arial"/>
            <w:sz w:val="24"/>
            <w:szCs w:val="24"/>
            <w:lang w:val="en-US"/>
            <w:rPrChange w:id="514" w:author="hp" w:date="2021-07-01T10:31:29Z">
              <w:rPr>
                <w:rFonts w:hint="default" w:ascii="Times New Roman" w:hAnsi="Times New Roman" w:eastAsia="Times New Roman" w:cs="Times New Roman"/>
                <w:sz w:val="24"/>
                <w:szCs w:val="24"/>
                <w:lang w:val="en-US"/>
              </w:rPr>
            </w:rPrChange>
          </w:rPr>
          <w:t xml:space="preserve">bulan </w:t>
        </w:r>
      </w:ins>
      <w:ins w:id="516" w:author="hp" w:date="2021-07-01T10:27:53Z">
        <w:r>
          <w:rPr>
            <w:rFonts w:hint="default" w:ascii="Arial" w:hAnsi="Arial" w:eastAsia="Times New Roman" w:cs="Arial"/>
            <w:sz w:val="24"/>
            <w:szCs w:val="24"/>
            <w:lang w:val="en-US"/>
            <w:rPrChange w:id="517" w:author="hp" w:date="2021-07-01T10:31:29Z">
              <w:rPr>
                <w:rFonts w:hint="default" w:ascii="Times New Roman" w:hAnsi="Times New Roman" w:eastAsia="Times New Roman" w:cs="Times New Roman"/>
                <w:sz w:val="24"/>
                <w:szCs w:val="24"/>
                <w:lang w:val="en-US"/>
              </w:rPr>
            </w:rPrChange>
          </w:rPr>
          <w:t>J</w:t>
        </w:r>
      </w:ins>
      <w:ins w:id="519" w:author="hp" w:date="2021-07-01T10:27:54Z">
        <w:r>
          <w:rPr>
            <w:rFonts w:hint="default" w:ascii="Arial" w:hAnsi="Arial" w:eastAsia="Times New Roman" w:cs="Arial"/>
            <w:sz w:val="24"/>
            <w:szCs w:val="24"/>
            <w:lang w:val="en-US"/>
            <w:rPrChange w:id="520" w:author="hp" w:date="2021-07-01T10:31:29Z">
              <w:rPr>
                <w:rFonts w:hint="default" w:ascii="Times New Roman" w:hAnsi="Times New Roman" w:eastAsia="Times New Roman" w:cs="Times New Roman"/>
                <w:sz w:val="24"/>
                <w:szCs w:val="24"/>
                <w:lang w:val="en-US"/>
              </w:rPr>
            </w:rPrChange>
          </w:rPr>
          <w:t xml:space="preserve">uni </w:t>
        </w:r>
      </w:ins>
      <w:ins w:id="522" w:author="hp" w:date="2021-07-01T10:28:01Z">
        <w:r>
          <w:rPr>
            <w:rFonts w:hint="default" w:ascii="Arial" w:hAnsi="Arial" w:eastAsia="Times New Roman" w:cs="Arial"/>
            <w:sz w:val="24"/>
            <w:szCs w:val="24"/>
            <w:lang w:val="en-US"/>
            <w:rPrChange w:id="523" w:author="hp" w:date="2021-07-01T10:31:29Z">
              <w:rPr>
                <w:rFonts w:hint="default" w:ascii="Times New Roman" w:hAnsi="Times New Roman" w:eastAsia="Times New Roman" w:cs="Times New Roman"/>
                <w:sz w:val="24"/>
                <w:szCs w:val="24"/>
                <w:lang w:val="en-US"/>
              </w:rPr>
            </w:rPrChange>
          </w:rPr>
          <w:t>s</w:t>
        </w:r>
      </w:ins>
      <w:ins w:id="525" w:author="hp" w:date="2021-07-01T10:28:02Z">
        <w:r>
          <w:rPr>
            <w:rFonts w:hint="default" w:ascii="Arial" w:hAnsi="Arial" w:eastAsia="Times New Roman" w:cs="Arial"/>
            <w:sz w:val="24"/>
            <w:szCs w:val="24"/>
            <w:lang w:val="en-US"/>
            <w:rPrChange w:id="526" w:author="hp" w:date="2021-07-01T10:31:29Z">
              <w:rPr>
                <w:rFonts w:hint="default" w:ascii="Times New Roman" w:hAnsi="Times New Roman" w:eastAsia="Times New Roman" w:cs="Times New Roman"/>
                <w:sz w:val="24"/>
                <w:szCs w:val="24"/>
                <w:lang w:val="en-US"/>
              </w:rPr>
            </w:rPrChange>
          </w:rPr>
          <w:t>.d</w:t>
        </w:r>
      </w:ins>
      <w:ins w:id="528" w:author="hp" w:date="2021-07-01T10:28:03Z">
        <w:r>
          <w:rPr>
            <w:rFonts w:hint="default" w:ascii="Arial" w:hAnsi="Arial" w:eastAsia="Times New Roman" w:cs="Arial"/>
            <w:sz w:val="24"/>
            <w:szCs w:val="24"/>
            <w:lang w:val="en-US"/>
            <w:rPrChange w:id="529" w:author="hp" w:date="2021-07-01T10:31:29Z">
              <w:rPr>
                <w:rFonts w:hint="default" w:ascii="Times New Roman" w:hAnsi="Times New Roman" w:eastAsia="Times New Roman" w:cs="Times New Roman"/>
                <w:sz w:val="24"/>
                <w:szCs w:val="24"/>
                <w:lang w:val="en-US"/>
              </w:rPr>
            </w:rPrChange>
          </w:rPr>
          <w:t xml:space="preserve">. </w:t>
        </w:r>
      </w:ins>
      <w:ins w:id="531" w:author="hp" w:date="2021-07-01T10:28:06Z">
        <w:r>
          <w:rPr>
            <w:rFonts w:hint="default" w:ascii="Arial" w:hAnsi="Arial" w:eastAsia="Times New Roman" w:cs="Arial"/>
            <w:sz w:val="24"/>
            <w:szCs w:val="24"/>
            <w:lang w:val="en-US"/>
            <w:rPrChange w:id="532" w:author="hp" w:date="2021-07-01T10:31:29Z">
              <w:rPr>
                <w:rFonts w:hint="default" w:ascii="Times New Roman" w:hAnsi="Times New Roman" w:eastAsia="Times New Roman" w:cs="Times New Roman"/>
                <w:sz w:val="24"/>
                <w:szCs w:val="24"/>
                <w:lang w:val="en-US"/>
              </w:rPr>
            </w:rPrChange>
          </w:rPr>
          <w:t>Desem</w:t>
        </w:r>
      </w:ins>
      <w:ins w:id="534" w:author="hp" w:date="2021-07-01T10:28:07Z">
        <w:r>
          <w:rPr>
            <w:rFonts w:hint="default" w:ascii="Arial" w:hAnsi="Arial" w:eastAsia="Times New Roman" w:cs="Arial"/>
            <w:sz w:val="24"/>
            <w:szCs w:val="24"/>
            <w:lang w:val="en-US"/>
            <w:rPrChange w:id="535" w:author="hp" w:date="2021-07-01T10:31:29Z">
              <w:rPr>
                <w:rFonts w:hint="default" w:ascii="Times New Roman" w:hAnsi="Times New Roman" w:eastAsia="Times New Roman" w:cs="Times New Roman"/>
                <w:sz w:val="24"/>
                <w:szCs w:val="24"/>
                <w:lang w:val="en-US"/>
              </w:rPr>
            </w:rPrChange>
          </w:rPr>
          <w:t xml:space="preserve">ber </w:t>
        </w:r>
      </w:ins>
      <w:ins w:id="537" w:author="hp" w:date="2021-07-01T10:28:08Z">
        <w:r>
          <w:rPr>
            <w:rFonts w:hint="default" w:ascii="Arial" w:hAnsi="Arial" w:eastAsia="Times New Roman" w:cs="Arial"/>
            <w:sz w:val="24"/>
            <w:szCs w:val="24"/>
            <w:lang w:val="en-US"/>
            <w:rPrChange w:id="538" w:author="hp" w:date="2021-07-01T10:31:29Z">
              <w:rPr>
                <w:rFonts w:hint="default" w:ascii="Times New Roman" w:hAnsi="Times New Roman" w:eastAsia="Times New Roman" w:cs="Times New Roman"/>
                <w:sz w:val="24"/>
                <w:szCs w:val="24"/>
                <w:lang w:val="en-US"/>
              </w:rPr>
            </w:rPrChange>
          </w:rPr>
          <w:t>2019</w:t>
        </w:r>
      </w:ins>
      <w:ins w:id="540" w:author="hp" w:date="2021-07-01T10:28:09Z">
        <w:r>
          <w:rPr>
            <w:rFonts w:hint="default" w:ascii="Arial" w:hAnsi="Arial" w:eastAsia="Times New Roman" w:cs="Arial"/>
            <w:sz w:val="24"/>
            <w:szCs w:val="24"/>
            <w:lang w:val="en-US"/>
            <w:rPrChange w:id="541" w:author="hp" w:date="2021-07-01T10:31:29Z">
              <w:rPr>
                <w:rFonts w:hint="default" w:ascii="Times New Roman" w:hAnsi="Times New Roman" w:eastAsia="Times New Roman" w:cs="Times New Roman"/>
                <w:sz w:val="24"/>
                <w:szCs w:val="24"/>
                <w:lang w:val="en-US"/>
              </w:rPr>
            </w:rPrChange>
          </w:rPr>
          <w:t xml:space="preserve">. </w:t>
        </w:r>
      </w:ins>
      <w:ins w:id="543" w:author="hp" w:date="2021-07-01T10:28:12Z">
        <w:r>
          <w:rPr>
            <w:rFonts w:hint="default" w:ascii="Arial" w:hAnsi="Arial" w:eastAsia="Times New Roman" w:cs="Arial"/>
            <w:sz w:val="24"/>
            <w:szCs w:val="24"/>
            <w:lang w:val="en-US"/>
            <w:rPrChange w:id="544" w:author="hp" w:date="2021-07-01T10:31:29Z">
              <w:rPr>
                <w:rFonts w:hint="default" w:ascii="Times New Roman" w:hAnsi="Times New Roman" w:eastAsia="Times New Roman" w:cs="Times New Roman"/>
                <w:sz w:val="24"/>
                <w:szCs w:val="24"/>
                <w:lang w:val="en-US"/>
              </w:rPr>
            </w:rPrChange>
          </w:rPr>
          <w:t>Tah</w:t>
        </w:r>
      </w:ins>
      <w:ins w:id="546" w:author="hp" w:date="2021-07-01T10:28:13Z">
        <w:r>
          <w:rPr>
            <w:rFonts w:hint="default" w:ascii="Arial" w:hAnsi="Arial" w:eastAsia="Times New Roman" w:cs="Arial"/>
            <w:sz w:val="24"/>
            <w:szCs w:val="24"/>
            <w:lang w:val="en-US"/>
            <w:rPrChange w:id="547" w:author="hp" w:date="2021-07-01T10:31:29Z">
              <w:rPr>
                <w:rFonts w:hint="default" w:ascii="Times New Roman" w:hAnsi="Times New Roman" w:eastAsia="Times New Roman" w:cs="Times New Roman"/>
                <w:sz w:val="24"/>
                <w:szCs w:val="24"/>
                <w:lang w:val="en-US"/>
              </w:rPr>
            </w:rPrChange>
          </w:rPr>
          <w:t xml:space="preserve">un </w:t>
        </w:r>
      </w:ins>
      <w:ins w:id="549" w:author="hp" w:date="2021-07-01T10:28:14Z">
        <w:r>
          <w:rPr>
            <w:rFonts w:hint="default" w:ascii="Arial" w:hAnsi="Arial" w:eastAsia="Times New Roman" w:cs="Arial"/>
            <w:sz w:val="24"/>
            <w:szCs w:val="24"/>
            <w:lang w:val="en-US"/>
            <w:rPrChange w:id="550" w:author="hp" w:date="2021-07-01T10:31:29Z">
              <w:rPr>
                <w:rFonts w:hint="default" w:ascii="Times New Roman" w:hAnsi="Times New Roman" w:eastAsia="Times New Roman" w:cs="Times New Roman"/>
                <w:sz w:val="24"/>
                <w:szCs w:val="24"/>
                <w:lang w:val="en-US"/>
              </w:rPr>
            </w:rPrChange>
          </w:rPr>
          <w:t xml:space="preserve">ini </w:t>
        </w:r>
      </w:ins>
      <w:ins w:id="552" w:author="hp" w:date="2021-07-01T10:28:18Z">
        <w:r>
          <w:rPr>
            <w:rFonts w:hint="default" w:ascii="Arial" w:hAnsi="Arial" w:eastAsia="Times New Roman" w:cs="Arial"/>
            <w:sz w:val="24"/>
            <w:szCs w:val="24"/>
            <w:lang w:val="en-US"/>
            <w:rPrChange w:id="553" w:author="hp" w:date="2021-07-01T10:31:29Z">
              <w:rPr>
                <w:rFonts w:hint="default" w:ascii="Times New Roman" w:hAnsi="Times New Roman" w:eastAsia="Times New Roman" w:cs="Times New Roman"/>
                <w:sz w:val="24"/>
                <w:szCs w:val="24"/>
                <w:lang w:val="en-US"/>
              </w:rPr>
            </w:rPrChange>
          </w:rPr>
          <w:t>mu</w:t>
        </w:r>
      </w:ins>
      <w:ins w:id="555" w:author="hp" w:date="2021-07-01T10:28:19Z">
        <w:r>
          <w:rPr>
            <w:rFonts w:hint="default" w:ascii="Arial" w:hAnsi="Arial" w:eastAsia="Times New Roman" w:cs="Arial"/>
            <w:sz w:val="24"/>
            <w:szCs w:val="24"/>
            <w:lang w:val="en-US"/>
            <w:rPrChange w:id="556" w:author="hp" w:date="2021-07-01T10:31:29Z">
              <w:rPr>
                <w:rFonts w:hint="default" w:ascii="Times New Roman" w:hAnsi="Times New Roman" w:eastAsia="Times New Roman" w:cs="Times New Roman"/>
                <w:sz w:val="24"/>
                <w:szCs w:val="24"/>
                <w:lang w:val="en-US"/>
              </w:rPr>
            </w:rPrChange>
          </w:rPr>
          <w:t xml:space="preserve">sim </w:t>
        </w:r>
      </w:ins>
      <w:ins w:id="558" w:author="hp" w:date="2021-07-01T10:28:20Z">
        <w:r>
          <w:rPr>
            <w:rFonts w:hint="default" w:ascii="Arial" w:hAnsi="Arial" w:eastAsia="Times New Roman" w:cs="Arial"/>
            <w:sz w:val="24"/>
            <w:szCs w:val="24"/>
            <w:lang w:val="en-US"/>
            <w:rPrChange w:id="559" w:author="hp" w:date="2021-07-01T10:31:29Z">
              <w:rPr>
                <w:rFonts w:hint="default" w:ascii="Times New Roman" w:hAnsi="Times New Roman" w:eastAsia="Times New Roman" w:cs="Times New Roman"/>
                <w:sz w:val="24"/>
                <w:szCs w:val="24"/>
                <w:lang w:val="en-US"/>
              </w:rPr>
            </w:rPrChange>
          </w:rPr>
          <w:t>huja</w:t>
        </w:r>
      </w:ins>
      <w:ins w:id="561" w:author="hp" w:date="2021-07-01T10:28:21Z">
        <w:r>
          <w:rPr>
            <w:rFonts w:hint="default" w:ascii="Arial" w:hAnsi="Arial" w:eastAsia="Times New Roman" w:cs="Arial"/>
            <w:sz w:val="24"/>
            <w:szCs w:val="24"/>
            <w:lang w:val="en-US"/>
            <w:rPrChange w:id="562" w:author="hp" w:date="2021-07-01T10:31:29Z">
              <w:rPr>
                <w:rFonts w:hint="default" w:ascii="Times New Roman" w:hAnsi="Times New Roman" w:eastAsia="Times New Roman" w:cs="Times New Roman"/>
                <w:sz w:val="24"/>
                <w:szCs w:val="24"/>
                <w:lang w:val="en-US"/>
              </w:rPr>
            </w:rPrChange>
          </w:rPr>
          <w:t xml:space="preserve">n </w:t>
        </w:r>
      </w:ins>
      <w:ins w:id="564" w:author="hp" w:date="2021-07-01T10:28:22Z">
        <w:r>
          <w:rPr>
            <w:rFonts w:hint="default" w:ascii="Arial" w:hAnsi="Arial" w:eastAsia="Times New Roman" w:cs="Arial"/>
            <w:sz w:val="24"/>
            <w:szCs w:val="24"/>
            <w:lang w:val="en-US"/>
            <w:rPrChange w:id="565" w:author="hp" w:date="2021-07-01T10:31:29Z">
              <w:rPr>
                <w:rFonts w:hint="default" w:ascii="Times New Roman" w:hAnsi="Times New Roman" w:eastAsia="Times New Roman" w:cs="Times New Roman"/>
                <w:sz w:val="24"/>
                <w:szCs w:val="24"/>
                <w:lang w:val="en-US"/>
              </w:rPr>
            </w:rPrChange>
          </w:rPr>
          <w:t xml:space="preserve">di </w:t>
        </w:r>
      </w:ins>
      <w:ins w:id="567" w:author="hp" w:date="2021-07-01T10:28:23Z">
        <w:r>
          <w:rPr>
            <w:rFonts w:hint="default" w:ascii="Arial" w:hAnsi="Arial" w:eastAsia="Times New Roman" w:cs="Arial"/>
            <w:sz w:val="24"/>
            <w:szCs w:val="24"/>
            <w:lang w:val="en-US"/>
            <w:rPrChange w:id="568" w:author="hp" w:date="2021-07-01T10:31:29Z">
              <w:rPr>
                <w:rFonts w:hint="default" w:ascii="Times New Roman" w:hAnsi="Times New Roman" w:eastAsia="Times New Roman" w:cs="Times New Roman"/>
                <w:sz w:val="24"/>
                <w:szCs w:val="24"/>
                <w:lang w:val="en-US"/>
              </w:rPr>
            </w:rPrChange>
          </w:rPr>
          <w:t>Indo</w:t>
        </w:r>
      </w:ins>
      <w:ins w:id="570" w:author="hp" w:date="2021-07-01T10:28:24Z">
        <w:r>
          <w:rPr>
            <w:rFonts w:hint="default" w:ascii="Arial" w:hAnsi="Arial" w:eastAsia="Times New Roman" w:cs="Arial"/>
            <w:sz w:val="24"/>
            <w:szCs w:val="24"/>
            <w:lang w:val="en-US"/>
            <w:rPrChange w:id="571" w:author="hp" w:date="2021-07-01T10:31:29Z">
              <w:rPr>
                <w:rFonts w:hint="default" w:ascii="Times New Roman" w:hAnsi="Times New Roman" w:eastAsia="Times New Roman" w:cs="Times New Roman"/>
                <w:sz w:val="24"/>
                <w:szCs w:val="24"/>
                <w:lang w:val="en-US"/>
              </w:rPr>
            </w:rPrChange>
          </w:rPr>
          <w:t xml:space="preserve">nesia </w:t>
        </w:r>
      </w:ins>
      <w:ins w:id="573" w:author="hp" w:date="2021-07-01T10:28:26Z">
        <w:r>
          <w:rPr>
            <w:rFonts w:hint="default" w:ascii="Arial" w:hAnsi="Arial" w:eastAsia="Times New Roman" w:cs="Arial"/>
            <w:sz w:val="24"/>
            <w:szCs w:val="24"/>
            <w:lang w:val="en-US"/>
            <w:rPrChange w:id="574" w:author="hp" w:date="2021-07-01T10:31:29Z">
              <w:rPr>
                <w:rFonts w:hint="default" w:ascii="Times New Roman" w:hAnsi="Times New Roman" w:eastAsia="Times New Roman" w:cs="Times New Roman"/>
                <w:sz w:val="24"/>
                <w:szCs w:val="24"/>
                <w:lang w:val="en-US"/>
              </w:rPr>
            </w:rPrChange>
          </w:rPr>
          <w:t>mund</w:t>
        </w:r>
      </w:ins>
      <w:ins w:id="576" w:author="hp" w:date="2021-07-01T10:28:27Z">
        <w:r>
          <w:rPr>
            <w:rFonts w:hint="default" w:ascii="Arial" w:hAnsi="Arial" w:eastAsia="Times New Roman" w:cs="Arial"/>
            <w:sz w:val="24"/>
            <w:szCs w:val="24"/>
            <w:lang w:val="en-US"/>
            <w:rPrChange w:id="577" w:author="hp" w:date="2021-07-01T10:31:29Z">
              <w:rPr>
                <w:rFonts w:hint="default" w:ascii="Times New Roman" w:hAnsi="Times New Roman" w:eastAsia="Times New Roman" w:cs="Times New Roman"/>
                <w:sz w:val="24"/>
                <w:szCs w:val="24"/>
                <w:lang w:val="en-US"/>
              </w:rPr>
            </w:rPrChange>
          </w:rPr>
          <w:t>ur</w:t>
        </w:r>
      </w:ins>
      <w:ins w:id="579" w:author="hp" w:date="2021-07-01T10:28:38Z">
        <w:r>
          <w:rPr>
            <w:rFonts w:hint="default" w:ascii="Arial" w:hAnsi="Arial" w:eastAsia="Times New Roman" w:cs="Arial"/>
            <w:sz w:val="24"/>
            <w:szCs w:val="24"/>
            <w:lang w:val="en-US"/>
            <w:rPrChange w:id="580" w:author="hp" w:date="2021-07-01T10:31:29Z">
              <w:rPr>
                <w:rFonts w:hint="default" w:ascii="Times New Roman" w:hAnsi="Times New Roman" w:eastAsia="Times New Roman" w:cs="Times New Roman"/>
                <w:sz w:val="24"/>
                <w:szCs w:val="24"/>
                <w:lang w:val="en-US"/>
              </w:rPr>
            </w:rPrChange>
          </w:rPr>
          <w:t>, yai</w:t>
        </w:r>
      </w:ins>
      <w:ins w:id="582" w:author="hp" w:date="2021-07-01T10:28:39Z">
        <w:r>
          <w:rPr>
            <w:rFonts w:hint="default" w:ascii="Arial" w:hAnsi="Arial" w:eastAsia="Times New Roman" w:cs="Arial"/>
            <w:sz w:val="24"/>
            <w:szCs w:val="24"/>
            <w:lang w:val="en-US"/>
            <w:rPrChange w:id="583" w:author="hp" w:date="2021-07-01T10:31:29Z">
              <w:rPr>
                <w:rFonts w:hint="default" w:ascii="Times New Roman" w:hAnsi="Times New Roman" w:eastAsia="Times New Roman" w:cs="Times New Roman"/>
                <w:sz w:val="24"/>
                <w:szCs w:val="24"/>
                <w:lang w:val="en-US"/>
              </w:rPr>
            </w:rPrChange>
          </w:rPr>
          <w:t xml:space="preserve">tu </w:t>
        </w:r>
      </w:ins>
      <w:ins w:id="585" w:author="hp" w:date="2021-07-01T10:28:40Z">
        <w:r>
          <w:rPr>
            <w:rFonts w:hint="default" w:ascii="Arial" w:hAnsi="Arial" w:eastAsia="Times New Roman" w:cs="Arial"/>
            <w:sz w:val="24"/>
            <w:szCs w:val="24"/>
            <w:lang w:val="en-US"/>
            <w:rPrChange w:id="586" w:author="hp" w:date="2021-07-01T10:31:29Z">
              <w:rPr>
                <w:rFonts w:hint="default" w:ascii="Times New Roman" w:hAnsi="Times New Roman" w:eastAsia="Times New Roman" w:cs="Times New Roman"/>
                <w:sz w:val="24"/>
                <w:szCs w:val="24"/>
                <w:lang w:val="en-US"/>
              </w:rPr>
            </w:rPrChange>
          </w:rPr>
          <w:t>b</w:t>
        </w:r>
      </w:ins>
      <w:ins w:id="588" w:author="hp" w:date="2021-07-01T10:28:41Z">
        <w:r>
          <w:rPr>
            <w:rFonts w:hint="default" w:ascii="Arial" w:hAnsi="Arial" w:eastAsia="Times New Roman" w:cs="Arial"/>
            <w:sz w:val="24"/>
            <w:szCs w:val="24"/>
            <w:lang w:val="en-US"/>
            <w:rPrChange w:id="589" w:author="hp" w:date="2021-07-01T10:31:29Z">
              <w:rPr>
                <w:rFonts w:hint="default" w:ascii="Times New Roman" w:hAnsi="Times New Roman" w:eastAsia="Times New Roman" w:cs="Times New Roman"/>
                <w:sz w:val="24"/>
                <w:szCs w:val="24"/>
                <w:lang w:val="en-US"/>
              </w:rPr>
            </w:rPrChange>
          </w:rPr>
          <w:t xml:space="preserve">ulan </w:t>
        </w:r>
      </w:ins>
      <w:ins w:id="591" w:author="hp" w:date="2021-07-01T10:28:42Z">
        <w:r>
          <w:rPr>
            <w:rFonts w:hint="default" w:ascii="Arial" w:hAnsi="Arial" w:eastAsia="Times New Roman" w:cs="Arial"/>
            <w:sz w:val="24"/>
            <w:szCs w:val="24"/>
            <w:lang w:val="en-US"/>
            <w:rPrChange w:id="592" w:author="hp" w:date="2021-07-01T10:31:29Z">
              <w:rPr>
                <w:rFonts w:hint="default" w:ascii="Times New Roman" w:hAnsi="Times New Roman" w:eastAsia="Times New Roman" w:cs="Times New Roman"/>
                <w:sz w:val="24"/>
                <w:szCs w:val="24"/>
                <w:lang w:val="en-US"/>
              </w:rPr>
            </w:rPrChange>
          </w:rPr>
          <w:t>Nove</w:t>
        </w:r>
      </w:ins>
      <w:ins w:id="594" w:author="hp" w:date="2021-07-01T10:28:43Z">
        <w:r>
          <w:rPr>
            <w:rFonts w:hint="default" w:ascii="Arial" w:hAnsi="Arial" w:eastAsia="Times New Roman" w:cs="Arial"/>
            <w:sz w:val="24"/>
            <w:szCs w:val="24"/>
            <w:lang w:val="en-US"/>
            <w:rPrChange w:id="595" w:author="hp" w:date="2021-07-01T10:31:29Z">
              <w:rPr>
                <w:rFonts w:hint="default" w:ascii="Times New Roman" w:hAnsi="Times New Roman" w:eastAsia="Times New Roman" w:cs="Times New Roman"/>
                <w:sz w:val="24"/>
                <w:szCs w:val="24"/>
                <w:lang w:val="en-US"/>
              </w:rPr>
            </w:rPrChange>
          </w:rPr>
          <w:t>mber</w:t>
        </w:r>
      </w:ins>
      <w:ins w:id="597" w:author="hp" w:date="2021-07-01T10:28:44Z">
        <w:r>
          <w:rPr>
            <w:rFonts w:hint="default" w:ascii="Arial" w:hAnsi="Arial" w:eastAsia="Times New Roman" w:cs="Arial"/>
            <w:sz w:val="24"/>
            <w:szCs w:val="24"/>
            <w:lang w:val="en-US"/>
            <w:rPrChange w:id="598" w:author="hp" w:date="2021-07-01T10:31:29Z">
              <w:rPr>
                <w:rFonts w:hint="default" w:ascii="Times New Roman" w:hAnsi="Times New Roman" w:eastAsia="Times New Roman" w:cs="Times New Roman"/>
                <w:sz w:val="24"/>
                <w:szCs w:val="24"/>
                <w:lang w:val="en-US"/>
              </w:rPr>
            </w:rPrChange>
          </w:rPr>
          <w:t xml:space="preserve"> s</w:t>
        </w:r>
      </w:ins>
      <w:ins w:id="600" w:author="hp" w:date="2021-07-01T10:28:46Z">
        <w:r>
          <w:rPr>
            <w:rFonts w:hint="default" w:ascii="Arial" w:hAnsi="Arial" w:eastAsia="Times New Roman" w:cs="Arial"/>
            <w:sz w:val="24"/>
            <w:szCs w:val="24"/>
            <w:lang w:val="en-US"/>
            <w:rPrChange w:id="601" w:author="hp" w:date="2021-07-01T10:31:29Z">
              <w:rPr>
                <w:rFonts w:hint="default" w:ascii="Times New Roman" w:hAnsi="Times New Roman" w:eastAsia="Times New Roman" w:cs="Times New Roman"/>
                <w:sz w:val="24"/>
                <w:szCs w:val="24"/>
                <w:lang w:val="en-US"/>
              </w:rPr>
            </w:rPrChange>
          </w:rPr>
          <w:t>.</w:t>
        </w:r>
      </w:ins>
      <w:ins w:id="603" w:author="hp" w:date="2021-07-01T10:28:47Z">
        <w:r>
          <w:rPr>
            <w:rFonts w:hint="default" w:ascii="Arial" w:hAnsi="Arial" w:eastAsia="Times New Roman" w:cs="Arial"/>
            <w:sz w:val="24"/>
            <w:szCs w:val="24"/>
            <w:lang w:val="en-US"/>
            <w:rPrChange w:id="604" w:author="hp" w:date="2021-07-01T10:31:29Z">
              <w:rPr>
                <w:rFonts w:hint="default" w:ascii="Times New Roman" w:hAnsi="Times New Roman" w:eastAsia="Times New Roman" w:cs="Times New Roman"/>
                <w:sz w:val="24"/>
                <w:szCs w:val="24"/>
                <w:lang w:val="en-US"/>
              </w:rPr>
            </w:rPrChange>
          </w:rPr>
          <w:t>d</w:t>
        </w:r>
      </w:ins>
      <w:ins w:id="606" w:author="hp" w:date="2021-07-01T10:28:48Z">
        <w:r>
          <w:rPr>
            <w:rFonts w:hint="default" w:ascii="Arial" w:hAnsi="Arial" w:eastAsia="Times New Roman" w:cs="Arial"/>
            <w:sz w:val="24"/>
            <w:szCs w:val="24"/>
            <w:lang w:val="en-US"/>
            <w:rPrChange w:id="607" w:author="hp" w:date="2021-07-01T10:31:29Z">
              <w:rPr>
                <w:rFonts w:hint="default" w:ascii="Times New Roman" w:hAnsi="Times New Roman" w:eastAsia="Times New Roman" w:cs="Times New Roman"/>
                <w:sz w:val="24"/>
                <w:szCs w:val="24"/>
                <w:lang w:val="en-US"/>
              </w:rPr>
            </w:rPrChange>
          </w:rPr>
          <w:t>.</w:t>
        </w:r>
      </w:ins>
      <w:ins w:id="609" w:author="hp" w:date="2021-07-01T10:28:49Z">
        <w:r>
          <w:rPr>
            <w:rFonts w:hint="default" w:ascii="Arial" w:hAnsi="Arial" w:eastAsia="Times New Roman" w:cs="Arial"/>
            <w:sz w:val="24"/>
            <w:szCs w:val="24"/>
            <w:lang w:val="en-US"/>
            <w:rPrChange w:id="610" w:author="hp" w:date="2021-07-01T10:31:29Z">
              <w:rPr>
                <w:rFonts w:hint="default" w:ascii="Times New Roman" w:hAnsi="Times New Roman" w:eastAsia="Times New Roman" w:cs="Times New Roman"/>
                <w:sz w:val="24"/>
                <w:szCs w:val="24"/>
                <w:lang w:val="en-US"/>
              </w:rPr>
            </w:rPrChange>
          </w:rPr>
          <w:t xml:space="preserve"> </w:t>
        </w:r>
      </w:ins>
      <w:ins w:id="612" w:author="hp" w:date="2021-07-01T10:28:50Z">
        <w:r>
          <w:rPr>
            <w:rFonts w:hint="default" w:ascii="Arial" w:hAnsi="Arial" w:eastAsia="Times New Roman" w:cs="Arial"/>
            <w:sz w:val="24"/>
            <w:szCs w:val="24"/>
            <w:lang w:val="en-US"/>
            <w:rPrChange w:id="613" w:author="hp" w:date="2021-07-01T10:31:29Z">
              <w:rPr>
                <w:rFonts w:hint="default" w:ascii="Times New Roman" w:hAnsi="Times New Roman" w:eastAsia="Times New Roman" w:cs="Times New Roman"/>
                <w:sz w:val="24"/>
                <w:szCs w:val="24"/>
                <w:lang w:val="en-US"/>
              </w:rPr>
            </w:rPrChange>
          </w:rPr>
          <w:t>De</w:t>
        </w:r>
      </w:ins>
      <w:ins w:id="615" w:author="hp" w:date="2021-07-01T10:28:51Z">
        <w:r>
          <w:rPr>
            <w:rFonts w:hint="default" w:ascii="Arial" w:hAnsi="Arial" w:eastAsia="Times New Roman" w:cs="Arial"/>
            <w:sz w:val="24"/>
            <w:szCs w:val="24"/>
            <w:lang w:val="en-US"/>
            <w:rPrChange w:id="616" w:author="hp" w:date="2021-07-01T10:31:29Z">
              <w:rPr>
                <w:rFonts w:hint="default" w:ascii="Times New Roman" w:hAnsi="Times New Roman" w:eastAsia="Times New Roman" w:cs="Times New Roman"/>
                <w:sz w:val="24"/>
                <w:szCs w:val="24"/>
                <w:lang w:val="en-US"/>
              </w:rPr>
            </w:rPrChange>
          </w:rPr>
          <w:t>se</w:t>
        </w:r>
      </w:ins>
      <w:ins w:id="618" w:author="hp" w:date="2021-07-01T10:28:52Z">
        <w:r>
          <w:rPr>
            <w:rFonts w:hint="default" w:ascii="Arial" w:hAnsi="Arial" w:eastAsia="Times New Roman" w:cs="Arial"/>
            <w:sz w:val="24"/>
            <w:szCs w:val="24"/>
            <w:lang w:val="en-US"/>
            <w:rPrChange w:id="619" w:author="hp" w:date="2021-07-01T10:31:29Z">
              <w:rPr>
                <w:rFonts w:hint="default" w:ascii="Times New Roman" w:hAnsi="Times New Roman" w:eastAsia="Times New Roman" w:cs="Times New Roman"/>
                <w:sz w:val="24"/>
                <w:szCs w:val="24"/>
                <w:lang w:val="en-US"/>
              </w:rPr>
            </w:rPrChange>
          </w:rPr>
          <w:t>mbe</w:t>
        </w:r>
      </w:ins>
      <w:ins w:id="621" w:author="hp" w:date="2021-07-01T10:28:53Z">
        <w:r>
          <w:rPr>
            <w:rFonts w:hint="default" w:ascii="Arial" w:hAnsi="Arial" w:eastAsia="Times New Roman" w:cs="Arial"/>
            <w:sz w:val="24"/>
            <w:szCs w:val="24"/>
            <w:lang w:val="en-US"/>
            <w:rPrChange w:id="622" w:author="hp" w:date="2021-07-01T10:31:29Z">
              <w:rPr>
                <w:rFonts w:hint="default" w:ascii="Times New Roman" w:hAnsi="Times New Roman" w:eastAsia="Times New Roman" w:cs="Times New Roman"/>
                <w:sz w:val="24"/>
                <w:szCs w:val="24"/>
                <w:lang w:val="en-US"/>
              </w:rPr>
            </w:rPrChange>
          </w:rPr>
          <w:t xml:space="preserve">r </w:t>
        </w:r>
      </w:ins>
      <w:ins w:id="624" w:author="hp" w:date="2021-07-01T10:28:54Z">
        <w:r>
          <w:rPr>
            <w:rFonts w:hint="default" w:ascii="Arial" w:hAnsi="Arial" w:eastAsia="Times New Roman" w:cs="Arial"/>
            <w:sz w:val="24"/>
            <w:szCs w:val="24"/>
            <w:lang w:val="en-US"/>
            <w:rPrChange w:id="625" w:author="hp" w:date="2021-07-01T10:31:29Z">
              <w:rPr>
                <w:rFonts w:hint="default" w:ascii="Times New Roman" w:hAnsi="Times New Roman" w:eastAsia="Times New Roman" w:cs="Times New Roman"/>
                <w:sz w:val="24"/>
                <w:szCs w:val="24"/>
                <w:lang w:val="en-US"/>
              </w:rPr>
            </w:rPrChange>
          </w:rPr>
          <w:t>201</w:t>
        </w:r>
      </w:ins>
      <w:ins w:id="627" w:author="hp" w:date="2021-07-01T10:28:55Z">
        <w:r>
          <w:rPr>
            <w:rFonts w:hint="default" w:ascii="Arial" w:hAnsi="Arial" w:eastAsia="Times New Roman" w:cs="Arial"/>
            <w:sz w:val="24"/>
            <w:szCs w:val="24"/>
            <w:lang w:val="en-US"/>
            <w:rPrChange w:id="628" w:author="hp" w:date="2021-07-01T10:31:29Z">
              <w:rPr>
                <w:rFonts w:hint="default" w:ascii="Times New Roman" w:hAnsi="Times New Roman" w:eastAsia="Times New Roman" w:cs="Times New Roman"/>
                <w:sz w:val="24"/>
                <w:szCs w:val="24"/>
                <w:lang w:val="en-US"/>
              </w:rPr>
            </w:rPrChange>
          </w:rPr>
          <w:t>9</w:t>
        </w:r>
      </w:ins>
      <w:ins w:id="630" w:author="hp" w:date="2021-07-01T10:28:56Z">
        <w:r>
          <w:rPr>
            <w:rFonts w:hint="default" w:ascii="Arial" w:hAnsi="Arial" w:eastAsia="Times New Roman" w:cs="Arial"/>
            <w:sz w:val="24"/>
            <w:szCs w:val="24"/>
            <w:lang w:val="en-US"/>
            <w:rPrChange w:id="631" w:author="hp" w:date="2021-07-01T10:31:29Z">
              <w:rPr>
                <w:rFonts w:hint="default" w:ascii="Times New Roman" w:hAnsi="Times New Roman" w:eastAsia="Times New Roman" w:cs="Times New Roman"/>
                <w:sz w:val="24"/>
                <w:szCs w:val="24"/>
                <w:lang w:val="en-US"/>
              </w:rPr>
            </w:rPrChange>
          </w:rPr>
          <w:t xml:space="preserve">. </w:t>
        </w:r>
      </w:ins>
      <w:ins w:id="633" w:author="hp" w:date="2021-07-01T10:29:15Z">
        <w:r>
          <w:rPr>
            <w:rFonts w:hint="default" w:ascii="Arial" w:hAnsi="Arial" w:eastAsia="Times New Roman" w:cs="Arial"/>
            <w:sz w:val="24"/>
            <w:szCs w:val="24"/>
            <w:lang w:val="en-US"/>
            <w:rPrChange w:id="634" w:author="hp" w:date="2021-07-01T10:31:29Z">
              <w:rPr>
                <w:rFonts w:hint="default" w:ascii="Times New Roman" w:hAnsi="Times New Roman" w:eastAsia="Times New Roman" w:cs="Times New Roman"/>
                <w:sz w:val="24"/>
                <w:szCs w:val="24"/>
                <w:lang w:val="en-US"/>
              </w:rPr>
            </w:rPrChange>
          </w:rPr>
          <w:t>Akan</w:t>
        </w:r>
      </w:ins>
      <w:ins w:id="636" w:author="hp" w:date="2021-07-01T10:29:16Z">
        <w:r>
          <w:rPr>
            <w:rFonts w:hint="default" w:ascii="Arial" w:hAnsi="Arial" w:eastAsia="Times New Roman" w:cs="Arial"/>
            <w:sz w:val="24"/>
            <w:szCs w:val="24"/>
            <w:lang w:val="en-US"/>
            <w:rPrChange w:id="637" w:author="hp" w:date="2021-07-01T10:31:29Z">
              <w:rPr>
                <w:rFonts w:hint="default" w:ascii="Times New Roman" w:hAnsi="Times New Roman" w:eastAsia="Times New Roman" w:cs="Times New Roman"/>
                <w:sz w:val="24"/>
                <w:szCs w:val="24"/>
                <w:lang w:val="en-US"/>
              </w:rPr>
            </w:rPrChange>
          </w:rPr>
          <w:t xml:space="preserve"> teta</w:t>
        </w:r>
      </w:ins>
      <w:ins w:id="639" w:author="hp" w:date="2021-07-01T10:29:17Z">
        <w:r>
          <w:rPr>
            <w:rFonts w:hint="default" w:ascii="Arial" w:hAnsi="Arial" w:eastAsia="Times New Roman" w:cs="Arial"/>
            <w:sz w:val="24"/>
            <w:szCs w:val="24"/>
            <w:lang w:val="en-US"/>
            <w:rPrChange w:id="640" w:author="hp" w:date="2021-07-01T10:31:29Z">
              <w:rPr>
                <w:rFonts w:hint="default" w:ascii="Times New Roman" w:hAnsi="Times New Roman" w:eastAsia="Times New Roman" w:cs="Times New Roman"/>
                <w:sz w:val="24"/>
                <w:szCs w:val="24"/>
                <w:lang w:val="en-US"/>
              </w:rPr>
            </w:rPrChange>
          </w:rPr>
          <w:t xml:space="preserve">pi </w:t>
        </w:r>
      </w:ins>
      <w:ins w:id="642" w:author="hp" w:date="2021-07-01T10:29:20Z">
        <w:r>
          <w:rPr>
            <w:rFonts w:hint="default" w:ascii="Arial" w:hAnsi="Arial" w:eastAsia="Times New Roman" w:cs="Arial"/>
            <w:sz w:val="24"/>
            <w:szCs w:val="24"/>
            <w:lang w:val="en-US"/>
            <w:rPrChange w:id="643" w:author="hp" w:date="2021-07-01T10:31:29Z">
              <w:rPr>
                <w:rFonts w:hint="default" w:ascii="Times New Roman" w:hAnsi="Times New Roman" w:eastAsia="Times New Roman" w:cs="Times New Roman"/>
                <w:sz w:val="24"/>
                <w:szCs w:val="24"/>
                <w:lang w:val="en-US"/>
              </w:rPr>
            </w:rPrChange>
          </w:rPr>
          <w:t>ini m</w:t>
        </w:r>
      </w:ins>
      <w:ins w:id="645" w:author="hp" w:date="2021-07-01T10:29:21Z">
        <w:r>
          <w:rPr>
            <w:rFonts w:hint="default" w:ascii="Arial" w:hAnsi="Arial" w:eastAsia="Times New Roman" w:cs="Arial"/>
            <w:sz w:val="24"/>
            <w:szCs w:val="24"/>
            <w:lang w:val="en-US"/>
            <w:rPrChange w:id="646" w:author="hp" w:date="2021-07-01T10:31:29Z">
              <w:rPr>
                <w:rFonts w:hint="default" w:ascii="Times New Roman" w:hAnsi="Times New Roman" w:eastAsia="Times New Roman" w:cs="Times New Roman"/>
                <w:sz w:val="24"/>
                <w:szCs w:val="24"/>
                <w:lang w:val="en-US"/>
              </w:rPr>
            </w:rPrChange>
          </w:rPr>
          <w:t>asi</w:t>
        </w:r>
      </w:ins>
      <w:ins w:id="648" w:author="hp" w:date="2021-07-01T10:29:22Z">
        <w:r>
          <w:rPr>
            <w:rFonts w:hint="default" w:ascii="Arial" w:hAnsi="Arial" w:eastAsia="Times New Roman" w:cs="Arial"/>
            <w:sz w:val="24"/>
            <w:szCs w:val="24"/>
            <w:lang w:val="en-US"/>
            <w:rPrChange w:id="649" w:author="hp" w:date="2021-07-01T10:31:29Z">
              <w:rPr>
                <w:rFonts w:hint="default" w:ascii="Times New Roman" w:hAnsi="Times New Roman" w:eastAsia="Times New Roman" w:cs="Times New Roman"/>
                <w:sz w:val="24"/>
                <w:szCs w:val="24"/>
                <w:lang w:val="en-US"/>
              </w:rPr>
            </w:rPrChange>
          </w:rPr>
          <w:t>h se</w:t>
        </w:r>
      </w:ins>
      <w:ins w:id="651" w:author="hp" w:date="2021-07-01T10:29:23Z">
        <w:r>
          <w:rPr>
            <w:rFonts w:hint="default" w:ascii="Arial" w:hAnsi="Arial" w:eastAsia="Times New Roman" w:cs="Arial"/>
            <w:sz w:val="24"/>
            <w:szCs w:val="24"/>
            <w:lang w:val="en-US"/>
            <w:rPrChange w:id="652" w:author="hp" w:date="2021-07-01T10:31:29Z">
              <w:rPr>
                <w:rFonts w:hint="default" w:ascii="Times New Roman" w:hAnsi="Times New Roman" w:eastAsia="Times New Roman" w:cs="Times New Roman"/>
                <w:sz w:val="24"/>
                <w:szCs w:val="24"/>
                <w:lang w:val="en-US"/>
              </w:rPr>
            </w:rPrChange>
          </w:rPr>
          <w:t xml:space="preserve">suai </w:t>
        </w:r>
      </w:ins>
      <w:ins w:id="654" w:author="hp" w:date="2021-07-01T10:29:24Z">
        <w:r>
          <w:rPr>
            <w:rFonts w:hint="default" w:ascii="Arial" w:hAnsi="Arial" w:eastAsia="Times New Roman" w:cs="Arial"/>
            <w:sz w:val="24"/>
            <w:szCs w:val="24"/>
            <w:lang w:val="en-US"/>
            <w:rPrChange w:id="655" w:author="hp" w:date="2021-07-01T10:31:29Z">
              <w:rPr>
                <w:rFonts w:hint="default" w:ascii="Times New Roman" w:hAnsi="Times New Roman" w:eastAsia="Times New Roman" w:cs="Times New Roman"/>
                <w:sz w:val="24"/>
                <w:szCs w:val="24"/>
                <w:lang w:val="en-US"/>
              </w:rPr>
            </w:rPrChange>
          </w:rPr>
          <w:t>denga</w:t>
        </w:r>
      </w:ins>
      <w:ins w:id="657" w:author="hp" w:date="2021-07-01T10:29:25Z">
        <w:r>
          <w:rPr>
            <w:rFonts w:hint="default" w:ascii="Arial" w:hAnsi="Arial" w:eastAsia="Times New Roman" w:cs="Arial"/>
            <w:sz w:val="24"/>
            <w:szCs w:val="24"/>
            <w:lang w:val="en-US"/>
            <w:rPrChange w:id="658" w:author="hp" w:date="2021-07-01T10:31:29Z">
              <w:rPr>
                <w:rFonts w:hint="default" w:ascii="Times New Roman" w:hAnsi="Times New Roman" w:eastAsia="Times New Roman" w:cs="Times New Roman"/>
                <w:sz w:val="24"/>
                <w:szCs w:val="24"/>
                <w:lang w:val="en-US"/>
              </w:rPr>
            </w:rPrChange>
          </w:rPr>
          <w:t xml:space="preserve">n </w:t>
        </w:r>
      </w:ins>
      <w:ins w:id="660" w:author="hp" w:date="2021-07-01T10:29:31Z">
        <w:r>
          <w:rPr>
            <w:rFonts w:hint="default" w:ascii="Arial" w:hAnsi="Arial" w:eastAsia="Times New Roman" w:cs="Arial"/>
            <w:sz w:val="24"/>
            <w:szCs w:val="24"/>
            <w:lang w:val="en-US"/>
            <w:rPrChange w:id="661" w:author="hp" w:date="2021-07-01T10:31:29Z">
              <w:rPr>
                <w:rFonts w:hint="default" w:ascii="Times New Roman" w:hAnsi="Times New Roman" w:eastAsia="Times New Roman" w:cs="Times New Roman"/>
                <w:sz w:val="24"/>
                <w:szCs w:val="24"/>
                <w:lang w:val="en-US"/>
              </w:rPr>
            </w:rPrChange>
          </w:rPr>
          <w:t>p</w:t>
        </w:r>
      </w:ins>
      <w:ins w:id="663" w:author="hp" w:date="2021-07-01T10:29:32Z">
        <w:r>
          <w:rPr>
            <w:rFonts w:hint="default" w:ascii="Arial" w:hAnsi="Arial" w:eastAsia="Times New Roman" w:cs="Arial"/>
            <w:sz w:val="24"/>
            <w:szCs w:val="24"/>
            <w:lang w:val="en-US"/>
            <w:rPrChange w:id="664" w:author="hp" w:date="2021-07-01T10:31:29Z">
              <w:rPr>
                <w:rFonts w:hint="default" w:ascii="Times New Roman" w:hAnsi="Times New Roman" w:eastAsia="Times New Roman" w:cs="Times New Roman"/>
                <w:sz w:val="24"/>
                <w:szCs w:val="24"/>
                <w:lang w:val="en-US"/>
              </w:rPr>
            </w:rPrChange>
          </w:rPr>
          <w:t>r</w:t>
        </w:r>
      </w:ins>
      <w:ins w:id="666" w:author="hp" w:date="2021-07-01T10:29:33Z">
        <w:r>
          <w:rPr>
            <w:rFonts w:hint="default" w:ascii="Arial" w:hAnsi="Arial" w:eastAsia="Times New Roman" w:cs="Arial"/>
            <w:sz w:val="24"/>
            <w:szCs w:val="24"/>
            <w:lang w:val="en-US"/>
            <w:rPrChange w:id="667" w:author="hp" w:date="2021-07-01T10:31:29Z">
              <w:rPr>
                <w:rFonts w:hint="default" w:ascii="Times New Roman" w:hAnsi="Times New Roman" w:eastAsia="Times New Roman" w:cs="Times New Roman"/>
                <w:sz w:val="24"/>
                <w:szCs w:val="24"/>
                <w:lang w:val="en-US"/>
              </w:rPr>
            </w:rPrChange>
          </w:rPr>
          <w:t>ed</w:t>
        </w:r>
      </w:ins>
      <w:ins w:id="669" w:author="hp" w:date="2021-07-01T10:29:36Z">
        <w:r>
          <w:rPr>
            <w:rFonts w:hint="default" w:ascii="Arial" w:hAnsi="Arial" w:eastAsia="Times New Roman" w:cs="Arial"/>
            <w:sz w:val="24"/>
            <w:szCs w:val="24"/>
            <w:lang w:val="en-US"/>
            <w:rPrChange w:id="670" w:author="hp" w:date="2021-07-01T10:31:29Z">
              <w:rPr>
                <w:rFonts w:hint="default" w:ascii="Times New Roman" w:hAnsi="Times New Roman" w:eastAsia="Times New Roman" w:cs="Times New Roman"/>
                <w:sz w:val="24"/>
                <w:szCs w:val="24"/>
                <w:lang w:val="en-US"/>
              </w:rPr>
            </w:rPrChange>
          </w:rPr>
          <w:t>ik</w:t>
        </w:r>
      </w:ins>
      <w:ins w:id="672" w:author="hp" w:date="2021-07-01T10:29:37Z">
        <w:r>
          <w:rPr>
            <w:rFonts w:hint="default" w:ascii="Arial" w:hAnsi="Arial" w:eastAsia="Times New Roman" w:cs="Arial"/>
            <w:sz w:val="24"/>
            <w:szCs w:val="24"/>
            <w:lang w:val="en-US"/>
            <w:rPrChange w:id="673" w:author="hp" w:date="2021-07-01T10:31:29Z">
              <w:rPr>
                <w:rFonts w:hint="default" w:ascii="Times New Roman" w:hAnsi="Times New Roman" w:eastAsia="Times New Roman" w:cs="Times New Roman"/>
                <w:sz w:val="24"/>
                <w:szCs w:val="24"/>
                <w:lang w:val="en-US"/>
              </w:rPr>
            </w:rPrChange>
          </w:rPr>
          <w:t xml:space="preserve">si </w:t>
        </w:r>
      </w:ins>
      <w:ins w:id="675" w:author="hp" w:date="2021-07-01T10:29:38Z">
        <w:r>
          <w:rPr>
            <w:rFonts w:hint="default" w:ascii="Arial" w:hAnsi="Arial" w:eastAsia="Times New Roman" w:cs="Arial"/>
            <w:sz w:val="24"/>
            <w:szCs w:val="24"/>
            <w:lang w:val="en-US"/>
            <w:rPrChange w:id="676" w:author="hp" w:date="2021-07-01T10:31:29Z">
              <w:rPr>
                <w:rFonts w:hint="default" w:ascii="Times New Roman" w:hAnsi="Times New Roman" w:eastAsia="Times New Roman" w:cs="Times New Roman"/>
                <w:sz w:val="24"/>
                <w:szCs w:val="24"/>
                <w:lang w:val="en-US"/>
              </w:rPr>
            </w:rPrChange>
          </w:rPr>
          <w:t xml:space="preserve">oleh </w:t>
        </w:r>
      </w:ins>
      <w:ins w:id="678" w:author="hp" w:date="2021-07-01T10:29:40Z">
        <w:r>
          <w:rPr>
            <w:rFonts w:hint="default" w:ascii="Arial" w:hAnsi="Arial" w:eastAsia="Times New Roman" w:cs="Arial"/>
            <w:sz w:val="24"/>
            <w:szCs w:val="24"/>
            <w:lang w:val="en-US"/>
            <w:rPrChange w:id="679" w:author="hp" w:date="2021-07-01T10:31:29Z">
              <w:rPr>
                <w:rFonts w:hint="default" w:ascii="Times New Roman" w:hAnsi="Times New Roman" w:eastAsia="Times New Roman" w:cs="Times New Roman"/>
                <w:sz w:val="24"/>
                <w:szCs w:val="24"/>
                <w:lang w:val="en-US"/>
              </w:rPr>
            </w:rPrChange>
          </w:rPr>
          <w:t>BMK</w:t>
        </w:r>
      </w:ins>
      <w:ins w:id="681" w:author="hp" w:date="2021-07-01T10:29:41Z">
        <w:r>
          <w:rPr>
            <w:rFonts w:hint="default" w:ascii="Arial" w:hAnsi="Arial" w:eastAsia="Times New Roman" w:cs="Arial"/>
            <w:sz w:val="24"/>
            <w:szCs w:val="24"/>
            <w:lang w:val="en-US"/>
            <w:rPrChange w:id="682" w:author="hp" w:date="2021-07-01T10:31:29Z">
              <w:rPr>
                <w:rFonts w:hint="default" w:ascii="Times New Roman" w:hAnsi="Times New Roman" w:eastAsia="Times New Roman" w:cs="Times New Roman"/>
                <w:sz w:val="24"/>
                <w:szCs w:val="24"/>
                <w:lang w:val="en-US"/>
              </w:rPr>
            </w:rPrChange>
          </w:rPr>
          <w:t>G</w:t>
        </w:r>
      </w:ins>
      <w:ins w:id="684" w:author="hp" w:date="2021-07-01T10:29:42Z">
        <w:r>
          <w:rPr>
            <w:rFonts w:hint="default" w:ascii="Arial" w:hAnsi="Arial" w:eastAsia="Times New Roman" w:cs="Arial"/>
            <w:sz w:val="24"/>
            <w:szCs w:val="24"/>
            <w:lang w:val="en-US"/>
            <w:rPrChange w:id="685" w:author="hp" w:date="2021-07-01T10:31:29Z">
              <w:rPr>
                <w:rFonts w:hint="default" w:ascii="Times New Roman" w:hAnsi="Times New Roman" w:eastAsia="Times New Roman" w:cs="Times New Roman"/>
                <w:sz w:val="24"/>
                <w:szCs w:val="24"/>
                <w:lang w:val="en-US"/>
              </w:rPr>
            </w:rPrChange>
          </w:rPr>
          <w:t>.</w:t>
        </w:r>
      </w:ins>
    </w:p>
    <w:p>
      <w:pPr>
        <w:numPr>
          <w:ilvl w:val="0"/>
          <w:numId w:val="2"/>
          <w:ins w:id="688" w:author="hp" w:date="2021-07-01T10:30:03Z"/>
        </w:numPr>
        <w:shd w:val="clear" w:color="auto" w:fill="F5F5F5"/>
        <w:spacing w:after="375"/>
        <w:ind w:firstLine="0" w:firstLineChars="0"/>
        <w:rPr>
          <w:ins w:id="689" w:author="hp" w:date="2021-07-01T10:30:21Z"/>
          <w:rFonts w:hint="default" w:ascii="Arial" w:hAnsi="Arial" w:eastAsia="Times New Roman" w:cs="Arial"/>
          <w:sz w:val="28"/>
          <w:szCs w:val="28"/>
          <w:lang w:val="en-US"/>
          <w:rPrChange w:id="690" w:author="hp" w:date="2021-07-01T10:31:22Z">
            <w:rPr>
              <w:ins w:id="691" w:author="hp" w:date="2021-07-01T10:30:21Z"/>
              <w:rFonts w:hint="default" w:ascii="Times New Roman" w:hAnsi="Times New Roman" w:eastAsia="Times New Roman" w:cs="Times New Roman"/>
              <w:sz w:val="24"/>
              <w:szCs w:val="24"/>
              <w:lang w:val="en-US"/>
            </w:rPr>
          </w:rPrChange>
        </w:rPr>
        <w:pPrChange w:id="687" w:author="hp" w:date="2021-07-01T10:30:03Z">
          <w:pPr>
            <w:shd w:val="clear" w:color="auto" w:fill="F5F5F5"/>
            <w:spacing w:after="375"/>
          </w:pPr>
        </w:pPrChange>
      </w:pPr>
      <w:ins w:id="692" w:author="hp" w:date="2021-07-01T10:30:10Z">
        <w:r>
          <w:rPr>
            <w:rFonts w:hint="default" w:ascii="Arial" w:hAnsi="Arial" w:eastAsia="Times New Roman" w:cs="Arial"/>
            <w:sz w:val="28"/>
            <w:szCs w:val="28"/>
            <w:lang w:val="en-US"/>
            <w:rPrChange w:id="693" w:author="hp" w:date="2021-07-01T10:31:22Z">
              <w:rPr>
                <w:rFonts w:hint="default" w:ascii="Times New Roman" w:hAnsi="Times New Roman" w:eastAsia="Times New Roman" w:cs="Times New Roman"/>
                <w:sz w:val="24"/>
                <w:szCs w:val="24"/>
                <w:lang w:val="en-US"/>
              </w:rPr>
            </w:rPrChange>
          </w:rPr>
          <w:t>Ra</w:t>
        </w:r>
      </w:ins>
      <w:ins w:id="695" w:author="hp" w:date="2021-07-01T10:30:11Z">
        <w:r>
          <w:rPr>
            <w:rFonts w:hint="default" w:ascii="Arial" w:hAnsi="Arial" w:eastAsia="Times New Roman" w:cs="Arial"/>
            <w:sz w:val="28"/>
            <w:szCs w:val="28"/>
            <w:lang w:val="en-US"/>
            <w:rPrChange w:id="696" w:author="hp" w:date="2021-07-01T10:31:22Z">
              <w:rPr>
                <w:rFonts w:hint="default" w:ascii="Times New Roman" w:hAnsi="Times New Roman" w:eastAsia="Times New Roman" w:cs="Times New Roman"/>
                <w:sz w:val="24"/>
                <w:szCs w:val="24"/>
                <w:lang w:val="en-US"/>
              </w:rPr>
            </w:rPrChange>
          </w:rPr>
          <w:t xml:space="preserve">sa </w:t>
        </w:r>
      </w:ins>
      <w:ins w:id="698" w:author="hp" w:date="2021-07-01T10:30:12Z">
        <w:r>
          <w:rPr>
            <w:rFonts w:hint="default" w:ascii="Arial" w:hAnsi="Arial" w:eastAsia="Times New Roman" w:cs="Arial"/>
            <w:sz w:val="28"/>
            <w:szCs w:val="28"/>
            <w:lang w:val="en-US"/>
            <w:rPrChange w:id="699" w:author="hp" w:date="2021-07-01T10:31:22Z">
              <w:rPr>
                <w:rFonts w:hint="default" w:ascii="Times New Roman" w:hAnsi="Times New Roman" w:eastAsia="Times New Roman" w:cs="Times New Roman"/>
                <w:sz w:val="24"/>
                <w:szCs w:val="24"/>
                <w:lang w:val="en-US"/>
              </w:rPr>
            </w:rPrChange>
          </w:rPr>
          <w:t>Lapa</w:t>
        </w:r>
      </w:ins>
      <w:ins w:id="701" w:author="hp" w:date="2021-07-01T10:30:13Z">
        <w:r>
          <w:rPr>
            <w:rFonts w:hint="default" w:ascii="Arial" w:hAnsi="Arial" w:eastAsia="Times New Roman" w:cs="Arial"/>
            <w:sz w:val="28"/>
            <w:szCs w:val="28"/>
            <w:lang w:val="en-US"/>
            <w:rPrChange w:id="702" w:author="hp" w:date="2021-07-01T10:31:22Z">
              <w:rPr>
                <w:rFonts w:hint="default" w:ascii="Times New Roman" w:hAnsi="Times New Roman" w:eastAsia="Times New Roman" w:cs="Times New Roman"/>
                <w:sz w:val="24"/>
                <w:szCs w:val="24"/>
                <w:lang w:val="en-US"/>
              </w:rPr>
            </w:rPrChange>
          </w:rPr>
          <w:t>r K</w:t>
        </w:r>
      </w:ins>
      <w:ins w:id="704" w:author="hp" w:date="2021-07-01T10:30:14Z">
        <w:r>
          <w:rPr>
            <w:rFonts w:hint="default" w:ascii="Arial" w:hAnsi="Arial" w:eastAsia="Times New Roman" w:cs="Arial"/>
            <w:sz w:val="28"/>
            <w:szCs w:val="28"/>
            <w:lang w:val="en-US"/>
            <w:rPrChange w:id="705" w:author="hp" w:date="2021-07-01T10:31:22Z">
              <w:rPr>
                <w:rFonts w:hint="default" w:ascii="Times New Roman" w:hAnsi="Times New Roman" w:eastAsia="Times New Roman" w:cs="Times New Roman"/>
                <w:sz w:val="24"/>
                <w:szCs w:val="24"/>
                <w:lang w:val="en-US"/>
              </w:rPr>
            </w:rPrChange>
          </w:rPr>
          <w:t>etika</w:t>
        </w:r>
      </w:ins>
      <w:ins w:id="707" w:author="hp" w:date="2021-07-01T10:30:15Z">
        <w:r>
          <w:rPr>
            <w:rFonts w:hint="default" w:ascii="Arial" w:hAnsi="Arial" w:eastAsia="Times New Roman" w:cs="Arial"/>
            <w:sz w:val="28"/>
            <w:szCs w:val="28"/>
            <w:lang w:val="en-US"/>
            <w:rPrChange w:id="708" w:author="hp" w:date="2021-07-01T10:31:22Z">
              <w:rPr>
                <w:rFonts w:hint="default" w:ascii="Times New Roman" w:hAnsi="Times New Roman" w:eastAsia="Times New Roman" w:cs="Times New Roman"/>
                <w:sz w:val="24"/>
                <w:szCs w:val="24"/>
                <w:lang w:val="en-US"/>
              </w:rPr>
            </w:rPrChange>
          </w:rPr>
          <w:t xml:space="preserve"> </w:t>
        </w:r>
      </w:ins>
      <w:ins w:id="710" w:author="hp" w:date="2021-07-01T10:30:16Z">
        <w:r>
          <w:rPr>
            <w:rFonts w:hint="default" w:ascii="Arial" w:hAnsi="Arial" w:eastAsia="Times New Roman" w:cs="Arial"/>
            <w:sz w:val="28"/>
            <w:szCs w:val="28"/>
            <w:lang w:val="en-US"/>
            <w:rPrChange w:id="711" w:author="hp" w:date="2021-07-01T10:31:22Z">
              <w:rPr>
                <w:rFonts w:hint="default" w:ascii="Times New Roman" w:hAnsi="Times New Roman" w:eastAsia="Times New Roman" w:cs="Times New Roman"/>
                <w:sz w:val="24"/>
                <w:szCs w:val="24"/>
                <w:lang w:val="en-US"/>
              </w:rPr>
            </w:rPrChange>
          </w:rPr>
          <w:t>H</w:t>
        </w:r>
      </w:ins>
      <w:ins w:id="713" w:author="hp" w:date="2021-07-01T10:30:17Z">
        <w:r>
          <w:rPr>
            <w:rFonts w:hint="default" w:ascii="Arial" w:hAnsi="Arial" w:eastAsia="Times New Roman" w:cs="Arial"/>
            <w:sz w:val="28"/>
            <w:szCs w:val="28"/>
            <w:lang w:val="en-US"/>
            <w:rPrChange w:id="714" w:author="hp" w:date="2021-07-01T10:31:22Z">
              <w:rPr>
                <w:rFonts w:hint="default" w:ascii="Times New Roman" w:hAnsi="Times New Roman" w:eastAsia="Times New Roman" w:cs="Times New Roman"/>
                <w:sz w:val="24"/>
                <w:szCs w:val="24"/>
                <w:lang w:val="en-US"/>
              </w:rPr>
            </w:rPrChange>
          </w:rPr>
          <w:t>ujan</w:t>
        </w:r>
      </w:ins>
    </w:p>
    <w:p>
      <w:pPr>
        <w:numPr>
          <w:ilvl w:val="-1"/>
          <w:numId w:val="0"/>
        </w:numPr>
        <w:shd w:val="clear" w:color="auto" w:fill="F5F5F5"/>
        <w:spacing w:after="375"/>
        <w:ind w:left="440" w:leftChars="200" w:firstLine="0" w:firstLineChars="0"/>
        <w:rPr>
          <w:ins w:id="717" w:author="hp" w:date="2021-07-01T10:33:25Z"/>
          <w:rFonts w:hint="default" w:ascii="Arial" w:hAnsi="Arial" w:eastAsia="Times New Roman" w:cs="Arial"/>
          <w:sz w:val="24"/>
          <w:szCs w:val="24"/>
          <w:lang w:val="en-US"/>
        </w:rPr>
        <w:pPrChange w:id="716" w:author="hp" w:date="2021-07-01T10:33:07Z">
          <w:pPr>
            <w:shd w:val="clear" w:color="auto" w:fill="F5F5F5"/>
            <w:spacing w:after="375"/>
          </w:pPr>
        </w:pPrChange>
      </w:pPr>
      <w:ins w:id="718" w:author="hp" w:date="2021-07-01T10:31:53Z">
        <w:r>
          <w:rPr>
            <w:rFonts w:hint="default" w:ascii="Arial" w:hAnsi="Arial" w:eastAsia="Times New Roman" w:cs="Arial"/>
            <w:sz w:val="24"/>
            <w:szCs w:val="24"/>
            <w:lang w:val="en-US"/>
            <w:rPrChange w:id="719" w:author="hp" w:date="2021-07-01T10:32:24Z">
              <w:rPr>
                <w:rFonts w:hint="default" w:ascii="Times New Roman" w:hAnsi="Times New Roman" w:eastAsia="Times New Roman" w:cs="Times New Roman"/>
                <w:sz w:val="24"/>
                <w:szCs w:val="24"/>
                <w:lang w:val="en-US"/>
              </w:rPr>
            </w:rPrChange>
          </w:rPr>
          <w:t>Saa</w:t>
        </w:r>
      </w:ins>
      <w:ins w:id="721" w:author="hp" w:date="2021-07-01T10:31:54Z">
        <w:r>
          <w:rPr>
            <w:rFonts w:hint="default" w:ascii="Arial" w:hAnsi="Arial" w:eastAsia="Times New Roman" w:cs="Arial"/>
            <w:sz w:val="24"/>
            <w:szCs w:val="24"/>
            <w:lang w:val="en-US"/>
            <w:rPrChange w:id="722" w:author="hp" w:date="2021-07-01T10:32:24Z">
              <w:rPr>
                <w:rFonts w:hint="default" w:ascii="Times New Roman" w:hAnsi="Times New Roman" w:eastAsia="Times New Roman" w:cs="Times New Roman"/>
                <w:sz w:val="24"/>
                <w:szCs w:val="24"/>
                <w:lang w:val="en-US"/>
              </w:rPr>
            </w:rPrChange>
          </w:rPr>
          <w:t>t hu</w:t>
        </w:r>
      </w:ins>
      <w:ins w:id="724" w:author="hp" w:date="2021-07-01T10:31:55Z">
        <w:r>
          <w:rPr>
            <w:rFonts w:hint="default" w:ascii="Arial" w:hAnsi="Arial" w:eastAsia="Times New Roman" w:cs="Arial"/>
            <w:sz w:val="24"/>
            <w:szCs w:val="24"/>
            <w:lang w:val="en-US"/>
            <w:rPrChange w:id="725" w:author="hp" w:date="2021-07-01T10:32:24Z">
              <w:rPr>
                <w:rFonts w:hint="default" w:ascii="Times New Roman" w:hAnsi="Times New Roman" w:eastAsia="Times New Roman" w:cs="Times New Roman"/>
                <w:sz w:val="24"/>
                <w:szCs w:val="24"/>
                <w:lang w:val="en-US"/>
              </w:rPr>
            </w:rPrChange>
          </w:rPr>
          <w:t xml:space="preserve">jan </w:t>
        </w:r>
      </w:ins>
      <w:ins w:id="727" w:author="hp" w:date="2021-07-01T10:31:56Z">
        <w:r>
          <w:rPr>
            <w:rFonts w:hint="default" w:ascii="Arial" w:hAnsi="Arial" w:eastAsia="Times New Roman" w:cs="Arial"/>
            <w:sz w:val="24"/>
            <w:szCs w:val="24"/>
            <w:lang w:val="en-US"/>
            <w:rPrChange w:id="728" w:author="hp" w:date="2021-07-01T10:32:24Z">
              <w:rPr>
                <w:rFonts w:hint="default" w:ascii="Times New Roman" w:hAnsi="Times New Roman" w:eastAsia="Times New Roman" w:cs="Times New Roman"/>
                <w:sz w:val="24"/>
                <w:szCs w:val="24"/>
                <w:lang w:val="en-US"/>
              </w:rPr>
            </w:rPrChange>
          </w:rPr>
          <w:t>ra</w:t>
        </w:r>
      </w:ins>
      <w:ins w:id="730" w:author="hp" w:date="2021-07-01T10:31:57Z">
        <w:r>
          <w:rPr>
            <w:rFonts w:hint="default" w:ascii="Arial" w:hAnsi="Arial" w:eastAsia="Times New Roman" w:cs="Arial"/>
            <w:sz w:val="24"/>
            <w:szCs w:val="24"/>
            <w:lang w:val="en-US"/>
            <w:rPrChange w:id="731" w:author="hp" w:date="2021-07-01T10:32:24Z">
              <w:rPr>
                <w:rFonts w:hint="default" w:ascii="Times New Roman" w:hAnsi="Times New Roman" w:eastAsia="Times New Roman" w:cs="Times New Roman"/>
                <w:sz w:val="24"/>
                <w:szCs w:val="24"/>
                <w:lang w:val="en-US"/>
              </w:rPr>
            </w:rPrChange>
          </w:rPr>
          <w:t>sa</w:t>
        </w:r>
      </w:ins>
      <w:ins w:id="733" w:author="hp" w:date="2021-07-01T10:31:58Z">
        <w:r>
          <w:rPr>
            <w:rFonts w:hint="default" w:ascii="Arial" w:hAnsi="Arial" w:eastAsia="Times New Roman" w:cs="Arial"/>
            <w:sz w:val="24"/>
            <w:szCs w:val="24"/>
            <w:lang w:val="en-US"/>
            <w:rPrChange w:id="734" w:author="hp" w:date="2021-07-01T10:32:24Z">
              <w:rPr>
                <w:rFonts w:hint="default" w:ascii="Times New Roman" w:hAnsi="Times New Roman" w:eastAsia="Times New Roman" w:cs="Times New Roman"/>
                <w:sz w:val="24"/>
                <w:szCs w:val="24"/>
                <w:lang w:val="en-US"/>
              </w:rPr>
            </w:rPrChange>
          </w:rPr>
          <w:t xml:space="preserve"> lap</w:t>
        </w:r>
      </w:ins>
      <w:ins w:id="736" w:author="hp" w:date="2021-07-01T10:31:59Z">
        <w:r>
          <w:rPr>
            <w:rFonts w:hint="default" w:ascii="Arial" w:hAnsi="Arial" w:eastAsia="Times New Roman" w:cs="Arial"/>
            <w:sz w:val="24"/>
            <w:szCs w:val="24"/>
            <w:lang w:val="en-US"/>
            <w:rPrChange w:id="737" w:author="hp" w:date="2021-07-01T10:32:24Z">
              <w:rPr>
                <w:rFonts w:hint="default" w:ascii="Times New Roman" w:hAnsi="Times New Roman" w:eastAsia="Times New Roman" w:cs="Times New Roman"/>
                <w:sz w:val="24"/>
                <w:szCs w:val="24"/>
                <w:lang w:val="en-US"/>
              </w:rPr>
            </w:rPrChange>
          </w:rPr>
          <w:t xml:space="preserve">ar </w:t>
        </w:r>
      </w:ins>
      <w:ins w:id="739" w:author="hp" w:date="2021-07-01T10:32:04Z">
        <w:r>
          <w:rPr>
            <w:rFonts w:hint="default" w:ascii="Arial" w:hAnsi="Arial" w:eastAsia="Times New Roman" w:cs="Arial"/>
            <w:sz w:val="24"/>
            <w:szCs w:val="24"/>
            <w:lang w:val="en-US"/>
            <w:rPrChange w:id="740" w:author="hp" w:date="2021-07-01T10:32:24Z">
              <w:rPr>
                <w:rFonts w:hint="default" w:ascii="Times New Roman" w:hAnsi="Times New Roman" w:eastAsia="Times New Roman" w:cs="Times New Roman"/>
                <w:sz w:val="24"/>
                <w:szCs w:val="24"/>
                <w:lang w:val="en-US"/>
              </w:rPr>
            </w:rPrChange>
          </w:rPr>
          <w:t>u</w:t>
        </w:r>
      </w:ins>
      <w:ins w:id="742" w:author="hp" w:date="2021-07-01T10:32:05Z">
        <w:r>
          <w:rPr>
            <w:rFonts w:hint="default" w:ascii="Arial" w:hAnsi="Arial" w:eastAsia="Times New Roman" w:cs="Arial"/>
            <w:sz w:val="24"/>
            <w:szCs w:val="24"/>
            <w:lang w:val="en-US"/>
            <w:rPrChange w:id="743" w:author="hp" w:date="2021-07-01T10:32:24Z">
              <w:rPr>
                <w:rFonts w:hint="default" w:ascii="Times New Roman" w:hAnsi="Times New Roman" w:eastAsia="Times New Roman" w:cs="Times New Roman"/>
                <w:sz w:val="24"/>
                <w:szCs w:val="24"/>
                <w:lang w:val="en-US"/>
              </w:rPr>
            </w:rPrChange>
          </w:rPr>
          <w:t>mumny</w:t>
        </w:r>
      </w:ins>
      <w:ins w:id="745" w:author="hp" w:date="2021-07-01T10:32:06Z">
        <w:r>
          <w:rPr>
            <w:rFonts w:hint="default" w:ascii="Arial" w:hAnsi="Arial" w:eastAsia="Times New Roman" w:cs="Arial"/>
            <w:sz w:val="24"/>
            <w:szCs w:val="24"/>
            <w:lang w:val="en-US"/>
            <w:rPrChange w:id="746" w:author="hp" w:date="2021-07-01T10:32:24Z">
              <w:rPr>
                <w:rFonts w:hint="default" w:ascii="Times New Roman" w:hAnsi="Times New Roman" w:eastAsia="Times New Roman" w:cs="Times New Roman"/>
                <w:sz w:val="24"/>
                <w:szCs w:val="24"/>
                <w:lang w:val="en-US"/>
              </w:rPr>
            </w:rPrChange>
          </w:rPr>
          <w:t xml:space="preserve">a </w:t>
        </w:r>
      </w:ins>
      <w:ins w:id="748" w:author="hp" w:date="2021-07-01T10:32:11Z">
        <w:r>
          <w:rPr>
            <w:rFonts w:hint="default" w:ascii="Arial" w:hAnsi="Arial" w:eastAsia="Times New Roman" w:cs="Arial"/>
            <w:sz w:val="24"/>
            <w:szCs w:val="24"/>
            <w:lang w:val="en-US"/>
            <w:rPrChange w:id="749" w:author="hp" w:date="2021-07-01T10:32:24Z">
              <w:rPr>
                <w:rFonts w:hint="default" w:ascii="Times New Roman" w:hAnsi="Times New Roman" w:eastAsia="Times New Roman" w:cs="Times New Roman"/>
                <w:sz w:val="24"/>
                <w:szCs w:val="24"/>
                <w:lang w:val="en-US"/>
              </w:rPr>
            </w:rPrChange>
          </w:rPr>
          <w:t>da</w:t>
        </w:r>
      </w:ins>
      <w:ins w:id="751" w:author="hp" w:date="2021-07-01T10:32:12Z">
        <w:r>
          <w:rPr>
            <w:rFonts w:hint="default" w:ascii="Arial" w:hAnsi="Arial" w:eastAsia="Times New Roman" w:cs="Arial"/>
            <w:sz w:val="24"/>
            <w:szCs w:val="24"/>
            <w:lang w:val="en-US"/>
            <w:rPrChange w:id="752" w:author="hp" w:date="2021-07-01T10:32:24Z">
              <w:rPr>
                <w:rFonts w:hint="default" w:ascii="Times New Roman" w:hAnsi="Times New Roman" w:eastAsia="Times New Roman" w:cs="Times New Roman"/>
                <w:sz w:val="24"/>
                <w:szCs w:val="24"/>
                <w:lang w:val="en-US"/>
              </w:rPr>
            </w:rPrChange>
          </w:rPr>
          <w:t xml:space="preserve">tang </w:t>
        </w:r>
      </w:ins>
      <w:ins w:id="754" w:author="hp" w:date="2021-07-01T10:32:27Z">
        <w:r>
          <w:rPr>
            <w:rFonts w:hint="default" w:ascii="Arial" w:hAnsi="Arial" w:eastAsia="Times New Roman" w:cs="Arial"/>
            <w:sz w:val="24"/>
            <w:szCs w:val="24"/>
            <w:lang w:val="en-US"/>
          </w:rPr>
          <w:t>mengh</w:t>
        </w:r>
      </w:ins>
      <w:ins w:id="755" w:author="hp" w:date="2021-07-01T10:32:28Z">
        <w:r>
          <w:rPr>
            <w:rFonts w:hint="default" w:ascii="Arial" w:hAnsi="Arial" w:eastAsia="Times New Roman" w:cs="Arial"/>
            <w:sz w:val="24"/>
            <w:szCs w:val="24"/>
            <w:lang w:val="en-US"/>
          </w:rPr>
          <w:t>ampi</w:t>
        </w:r>
      </w:ins>
      <w:ins w:id="756" w:author="hp" w:date="2021-07-01T10:32:29Z">
        <w:r>
          <w:rPr>
            <w:rFonts w:hint="default" w:ascii="Arial" w:hAnsi="Arial" w:eastAsia="Times New Roman" w:cs="Arial"/>
            <w:sz w:val="24"/>
            <w:szCs w:val="24"/>
            <w:lang w:val="en-US"/>
          </w:rPr>
          <w:t>ri</w:t>
        </w:r>
      </w:ins>
      <w:ins w:id="757" w:author="hp" w:date="2021-07-01T10:32:30Z">
        <w:r>
          <w:rPr>
            <w:rFonts w:hint="default" w:ascii="Arial" w:hAnsi="Arial" w:eastAsia="Times New Roman" w:cs="Arial"/>
            <w:sz w:val="24"/>
            <w:szCs w:val="24"/>
            <w:lang w:val="en-US"/>
          </w:rPr>
          <w:t xml:space="preserve"> ki</w:t>
        </w:r>
      </w:ins>
      <w:ins w:id="758" w:author="hp" w:date="2021-07-01T10:32:31Z">
        <w:r>
          <w:rPr>
            <w:rFonts w:hint="default" w:ascii="Arial" w:hAnsi="Arial" w:eastAsia="Times New Roman" w:cs="Arial"/>
            <w:sz w:val="24"/>
            <w:szCs w:val="24"/>
            <w:lang w:val="en-US"/>
          </w:rPr>
          <w:t>ta</w:t>
        </w:r>
      </w:ins>
      <w:ins w:id="759" w:author="hp" w:date="2021-07-01T10:32:32Z">
        <w:r>
          <w:rPr>
            <w:rFonts w:hint="default" w:ascii="Arial" w:hAnsi="Arial" w:eastAsia="Times New Roman" w:cs="Arial"/>
            <w:sz w:val="24"/>
            <w:szCs w:val="24"/>
            <w:lang w:val="en-US"/>
          </w:rPr>
          <w:t>, apa</w:t>
        </w:r>
      </w:ins>
      <w:ins w:id="760" w:author="hp" w:date="2021-07-01T10:32:33Z">
        <w:r>
          <w:rPr>
            <w:rFonts w:hint="default" w:ascii="Arial" w:hAnsi="Arial" w:eastAsia="Times New Roman" w:cs="Arial"/>
            <w:sz w:val="24"/>
            <w:szCs w:val="24"/>
            <w:lang w:val="en-US"/>
          </w:rPr>
          <w:t>lag</w:t>
        </w:r>
      </w:ins>
      <w:ins w:id="761" w:author="hp" w:date="2021-07-01T10:32:34Z">
        <w:r>
          <w:rPr>
            <w:rFonts w:hint="default" w:ascii="Arial" w:hAnsi="Arial" w:eastAsia="Times New Roman" w:cs="Arial"/>
            <w:sz w:val="24"/>
            <w:szCs w:val="24"/>
            <w:lang w:val="en-US"/>
          </w:rPr>
          <w:t>i sa</w:t>
        </w:r>
      </w:ins>
      <w:ins w:id="762" w:author="hp" w:date="2021-07-01T10:32:35Z">
        <w:r>
          <w:rPr>
            <w:rFonts w:hint="default" w:ascii="Arial" w:hAnsi="Arial" w:eastAsia="Times New Roman" w:cs="Arial"/>
            <w:sz w:val="24"/>
            <w:szCs w:val="24"/>
            <w:lang w:val="en-US"/>
          </w:rPr>
          <w:t xml:space="preserve">at </w:t>
        </w:r>
      </w:ins>
      <w:ins w:id="763" w:author="hp" w:date="2021-07-01T10:32:40Z">
        <w:r>
          <w:rPr>
            <w:rFonts w:hint="default" w:ascii="Arial" w:hAnsi="Arial" w:eastAsia="Times New Roman" w:cs="Arial"/>
            <w:sz w:val="24"/>
            <w:szCs w:val="24"/>
            <w:lang w:val="en-US"/>
          </w:rPr>
          <w:t>kiat</w:t>
        </w:r>
      </w:ins>
      <w:ins w:id="764" w:author="hp" w:date="2021-07-01T10:32:41Z">
        <w:r>
          <w:rPr>
            <w:rFonts w:hint="default" w:ascii="Arial" w:hAnsi="Arial" w:eastAsia="Times New Roman" w:cs="Arial"/>
            <w:sz w:val="24"/>
            <w:szCs w:val="24"/>
            <w:lang w:val="en-US"/>
          </w:rPr>
          <w:t xml:space="preserve"> mer</w:t>
        </w:r>
      </w:ins>
      <w:ins w:id="765" w:author="hp" w:date="2021-07-01T10:32:42Z">
        <w:r>
          <w:rPr>
            <w:rFonts w:hint="default" w:ascii="Arial" w:hAnsi="Arial" w:eastAsia="Times New Roman" w:cs="Arial"/>
            <w:sz w:val="24"/>
            <w:szCs w:val="24"/>
            <w:lang w:val="en-US"/>
          </w:rPr>
          <w:t xml:space="preserve">asa </w:t>
        </w:r>
      </w:ins>
      <w:ins w:id="766" w:author="hp" w:date="2021-07-01T10:32:43Z">
        <w:r>
          <w:rPr>
            <w:rFonts w:hint="default" w:ascii="Arial" w:hAnsi="Arial" w:eastAsia="Times New Roman" w:cs="Arial"/>
            <w:sz w:val="24"/>
            <w:szCs w:val="24"/>
            <w:lang w:val="en-US"/>
          </w:rPr>
          <w:t>sendi</w:t>
        </w:r>
      </w:ins>
      <w:ins w:id="767" w:author="hp" w:date="2021-07-01T10:32:44Z">
        <w:r>
          <w:rPr>
            <w:rFonts w:hint="default" w:ascii="Arial" w:hAnsi="Arial" w:eastAsia="Times New Roman" w:cs="Arial"/>
            <w:sz w:val="24"/>
            <w:szCs w:val="24"/>
            <w:lang w:val="en-US"/>
          </w:rPr>
          <w:t>ri</w:t>
        </w:r>
      </w:ins>
      <w:ins w:id="768" w:author="hp" w:date="2021-07-01T10:32:45Z">
        <w:r>
          <w:rPr>
            <w:rFonts w:hint="default" w:ascii="Arial" w:hAnsi="Arial" w:eastAsia="Times New Roman" w:cs="Arial"/>
            <w:sz w:val="24"/>
            <w:szCs w:val="24"/>
            <w:lang w:val="en-US"/>
          </w:rPr>
          <w:t>.</w:t>
        </w:r>
      </w:ins>
      <w:ins w:id="769" w:author="hp" w:date="2021-07-01T10:32:46Z">
        <w:r>
          <w:rPr>
            <w:rFonts w:hint="default" w:ascii="Arial" w:hAnsi="Arial" w:eastAsia="Times New Roman" w:cs="Arial"/>
            <w:sz w:val="24"/>
            <w:szCs w:val="24"/>
            <w:lang w:val="en-US"/>
          </w:rPr>
          <w:t xml:space="preserve"> </w:t>
        </w:r>
      </w:ins>
      <w:ins w:id="770" w:author="hp" w:date="2021-07-01T10:32:50Z">
        <w:r>
          <w:rPr>
            <w:rFonts w:hint="default" w:ascii="Arial" w:hAnsi="Arial" w:eastAsia="Times New Roman" w:cs="Arial"/>
            <w:sz w:val="24"/>
            <w:szCs w:val="24"/>
            <w:lang w:val="en-US"/>
          </w:rPr>
          <w:t>Hal i</w:t>
        </w:r>
      </w:ins>
      <w:ins w:id="771" w:author="hp" w:date="2021-07-01T10:32:51Z">
        <w:r>
          <w:rPr>
            <w:rFonts w:hint="default" w:ascii="Arial" w:hAnsi="Arial" w:eastAsia="Times New Roman" w:cs="Arial"/>
            <w:sz w:val="24"/>
            <w:szCs w:val="24"/>
            <w:lang w:val="en-US"/>
          </w:rPr>
          <w:t xml:space="preserve">ni </w:t>
        </w:r>
      </w:ins>
      <w:ins w:id="772" w:author="hp" w:date="2021-07-01T10:32:52Z">
        <w:r>
          <w:rPr>
            <w:rFonts w:hint="default" w:ascii="Arial" w:hAnsi="Arial" w:eastAsia="Times New Roman" w:cs="Arial"/>
            <w:sz w:val="24"/>
            <w:szCs w:val="24"/>
            <w:lang w:val="en-US"/>
          </w:rPr>
          <w:t xml:space="preserve">bisa </w:t>
        </w:r>
      </w:ins>
      <w:ins w:id="773" w:author="hp" w:date="2021-07-01T10:32:53Z">
        <w:r>
          <w:rPr>
            <w:rFonts w:hint="default" w:ascii="Arial" w:hAnsi="Arial" w:eastAsia="Times New Roman" w:cs="Arial"/>
            <w:sz w:val="24"/>
            <w:szCs w:val="24"/>
            <w:lang w:val="en-US"/>
          </w:rPr>
          <w:t>ki</w:t>
        </w:r>
      </w:ins>
      <w:ins w:id="774" w:author="hp" w:date="2021-07-01T10:32:54Z">
        <w:r>
          <w:rPr>
            <w:rFonts w:hint="default" w:ascii="Arial" w:hAnsi="Arial" w:eastAsia="Times New Roman" w:cs="Arial"/>
            <w:sz w:val="24"/>
            <w:szCs w:val="24"/>
            <w:lang w:val="en-US"/>
          </w:rPr>
          <w:t xml:space="preserve">ta </w:t>
        </w:r>
      </w:ins>
      <w:ins w:id="775" w:author="hp" w:date="2021-07-01T10:33:15Z">
        <w:r>
          <w:rPr>
            <w:rFonts w:hint="default" w:ascii="Arial" w:hAnsi="Arial" w:eastAsia="Times New Roman" w:cs="Arial"/>
            <w:sz w:val="24"/>
            <w:szCs w:val="24"/>
            <w:lang w:val="en-US"/>
          </w:rPr>
          <w:t>hilan</w:t>
        </w:r>
      </w:ins>
      <w:ins w:id="776" w:author="hp" w:date="2021-07-01T10:33:16Z">
        <w:r>
          <w:rPr>
            <w:rFonts w:hint="default" w:ascii="Arial" w:hAnsi="Arial" w:eastAsia="Times New Roman" w:cs="Arial"/>
            <w:sz w:val="24"/>
            <w:szCs w:val="24"/>
            <w:lang w:val="en-US"/>
          </w:rPr>
          <w:t>gkan den</w:t>
        </w:r>
      </w:ins>
      <w:ins w:id="777" w:author="hp" w:date="2021-07-01T10:33:17Z">
        <w:r>
          <w:rPr>
            <w:rFonts w:hint="default" w:ascii="Arial" w:hAnsi="Arial" w:eastAsia="Times New Roman" w:cs="Arial"/>
            <w:sz w:val="24"/>
            <w:szCs w:val="24"/>
            <w:lang w:val="en-US"/>
          </w:rPr>
          <w:t xml:space="preserve">gan </w:t>
        </w:r>
      </w:ins>
      <w:ins w:id="778" w:author="hp" w:date="2021-07-01T10:33:18Z">
        <w:r>
          <w:rPr>
            <w:rFonts w:hint="default" w:ascii="Arial" w:hAnsi="Arial" w:eastAsia="Times New Roman" w:cs="Arial"/>
            <w:sz w:val="24"/>
            <w:szCs w:val="24"/>
            <w:lang w:val="en-US"/>
          </w:rPr>
          <w:t>berak</w:t>
        </w:r>
      </w:ins>
      <w:ins w:id="779" w:author="hp" w:date="2021-07-01T10:33:19Z">
        <w:r>
          <w:rPr>
            <w:rFonts w:hint="default" w:ascii="Arial" w:hAnsi="Arial" w:eastAsia="Times New Roman" w:cs="Arial"/>
            <w:sz w:val="24"/>
            <w:szCs w:val="24"/>
            <w:lang w:val="en-US"/>
          </w:rPr>
          <w:t>ti</w:t>
        </w:r>
      </w:ins>
      <w:ins w:id="780" w:author="hp" w:date="2021-07-01T10:33:20Z">
        <w:r>
          <w:rPr>
            <w:rFonts w:hint="default" w:ascii="Arial" w:hAnsi="Arial" w:eastAsia="Times New Roman" w:cs="Arial"/>
            <w:sz w:val="24"/>
            <w:szCs w:val="24"/>
            <w:lang w:val="en-US"/>
          </w:rPr>
          <w:t>fi</w:t>
        </w:r>
      </w:ins>
      <w:ins w:id="781" w:author="hp" w:date="2021-07-01T10:33:21Z">
        <w:r>
          <w:rPr>
            <w:rFonts w:hint="default" w:ascii="Arial" w:hAnsi="Arial" w:eastAsia="Times New Roman" w:cs="Arial"/>
            <w:sz w:val="24"/>
            <w:szCs w:val="24"/>
            <w:lang w:val="en-US"/>
          </w:rPr>
          <w:t>tas</w:t>
        </w:r>
      </w:ins>
      <w:ins w:id="782" w:author="hp" w:date="2021-07-01T10:33:23Z">
        <w:r>
          <w:rPr>
            <w:rFonts w:hint="default" w:ascii="Arial" w:hAnsi="Arial" w:eastAsia="Times New Roman" w:cs="Arial"/>
            <w:sz w:val="24"/>
            <w:szCs w:val="24"/>
            <w:lang w:val="en-US"/>
          </w:rPr>
          <w:t>.</w:t>
        </w:r>
      </w:ins>
    </w:p>
    <w:p>
      <w:pPr>
        <w:shd w:val="clear" w:color="auto" w:fill="F5F5F5"/>
        <w:spacing w:after="375"/>
        <w:rPr>
          <w:del w:id="783" w:author="hp" w:date="2021-07-01T10:34:46Z"/>
          <w:rFonts w:ascii="Times New Roman" w:hAnsi="Times New Roman" w:eastAsia="Times New Roman" w:cs="Times New Roman"/>
          <w:sz w:val="24"/>
          <w:szCs w:val="24"/>
        </w:rPr>
      </w:pPr>
      <w:ins w:id="784" w:author="hp" w:date="2021-07-01T10:33:28Z">
        <w:r>
          <w:rPr>
            <w:rFonts w:hint="default" w:ascii="Arial" w:hAnsi="Arial" w:eastAsia="Times New Roman" w:cs="Arial"/>
            <w:sz w:val="24"/>
            <w:szCs w:val="24"/>
            <w:lang w:val="en-US"/>
          </w:rPr>
          <w:t xml:space="preserve"> </w:t>
        </w:r>
      </w:ins>
      <w:ins w:id="785" w:author="hp" w:date="2021-07-01T10:33:29Z">
        <w:r>
          <w:rPr>
            <w:rFonts w:hint="default" w:ascii="Arial" w:hAnsi="Arial" w:eastAsia="Times New Roman" w:cs="Arial"/>
            <w:sz w:val="24"/>
            <w:szCs w:val="24"/>
            <w:lang w:val="en-US"/>
          </w:rPr>
          <w:t xml:space="preserve">    </w:t>
        </w:r>
      </w:ins>
      <w:ins w:id="786" w:author="hp" w:date="2021-07-01T10:33:41Z">
        <w:r>
          <w:rPr>
            <w:rFonts w:hint="default" w:ascii="Arial" w:hAnsi="Arial" w:eastAsia="Times New Roman" w:cs="Arial"/>
            <w:sz w:val="24"/>
            <w:szCs w:val="24"/>
            <w:lang w:val="en-US"/>
          </w:rPr>
          <w:t>Akt</w:t>
        </w:r>
      </w:ins>
      <w:ins w:id="787" w:author="hp" w:date="2021-07-01T10:33:42Z">
        <w:r>
          <w:rPr>
            <w:rFonts w:hint="default" w:ascii="Arial" w:hAnsi="Arial" w:eastAsia="Times New Roman" w:cs="Arial"/>
            <w:sz w:val="24"/>
            <w:szCs w:val="24"/>
            <w:lang w:val="en-US"/>
          </w:rPr>
          <w:t>ifi</w:t>
        </w:r>
      </w:ins>
      <w:ins w:id="788" w:author="hp" w:date="2021-07-01T10:33:43Z">
        <w:r>
          <w:rPr>
            <w:rFonts w:hint="default" w:ascii="Arial" w:hAnsi="Arial" w:eastAsia="Times New Roman" w:cs="Arial"/>
            <w:sz w:val="24"/>
            <w:szCs w:val="24"/>
            <w:lang w:val="en-US"/>
          </w:rPr>
          <w:t>tas s</w:t>
        </w:r>
      </w:ins>
      <w:ins w:id="789" w:author="hp" w:date="2021-07-01T10:33:44Z">
        <w:r>
          <w:rPr>
            <w:rFonts w:hint="default" w:ascii="Arial" w:hAnsi="Arial" w:eastAsia="Times New Roman" w:cs="Arial"/>
            <w:sz w:val="24"/>
            <w:szCs w:val="24"/>
            <w:lang w:val="en-US"/>
          </w:rPr>
          <w:t>epert</w:t>
        </w:r>
      </w:ins>
      <w:ins w:id="790" w:author="hp" w:date="2021-07-01T10:33:45Z">
        <w:r>
          <w:rPr>
            <w:rFonts w:hint="default" w:ascii="Arial" w:hAnsi="Arial" w:eastAsia="Times New Roman" w:cs="Arial"/>
            <w:sz w:val="24"/>
            <w:szCs w:val="24"/>
            <w:lang w:val="en-US"/>
          </w:rPr>
          <w:t>i b</w:t>
        </w:r>
      </w:ins>
      <w:ins w:id="791" w:author="hp" w:date="2021-07-01T10:33:46Z">
        <w:r>
          <w:rPr>
            <w:rFonts w:hint="default" w:ascii="Arial" w:hAnsi="Arial" w:eastAsia="Times New Roman" w:cs="Arial"/>
            <w:sz w:val="24"/>
            <w:szCs w:val="24"/>
            <w:lang w:val="en-US"/>
          </w:rPr>
          <w:t>erol</w:t>
        </w:r>
      </w:ins>
      <w:ins w:id="792" w:author="hp" w:date="2021-07-01T10:33:47Z">
        <w:r>
          <w:rPr>
            <w:rFonts w:hint="default" w:ascii="Arial" w:hAnsi="Arial" w:eastAsia="Times New Roman" w:cs="Arial"/>
            <w:sz w:val="24"/>
            <w:szCs w:val="24"/>
            <w:lang w:val="en-US"/>
          </w:rPr>
          <w:t>ah</w:t>
        </w:r>
      </w:ins>
      <w:ins w:id="793" w:author="hp" w:date="2021-07-01T10:33:48Z">
        <w:r>
          <w:rPr>
            <w:rFonts w:hint="default" w:ascii="Arial" w:hAnsi="Arial" w:eastAsia="Times New Roman" w:cs="Arial"/>
            <w:sz w:val="24"/>
            <w:szCs w:val="24"/>
            <w:lang w:val="en-US"/>
          </w:rPr>
          <w:t xml:space="preserve"> </w:t>
        </w:r>
      </w:ins>
      <w:ins w:id="794" w:author="hp" w:date="2021-07-01T10:33:49Z">
        <w:r>
          <w:rPr>
            <w:rFonts w:hint="default" w:ascii="Arial" w:hAnsi="Arial" w:eastAsia="Times New Roman" w:cs="Arial"/>
            <w:sz w:val="24"/>
            <w:szCs w:val="24"/>
            <w:lang w:val="en-US"/>
          </w:rPr>
          <w:t xml:space="preserve">raga </w:t>
        </w:r>
      </w:ins>
      <w:ins w:id="795" w:author="hp" w:date="2021-07-01T10:33:50Z">
        <w:r>
          <w:rPr>
            <w:rFonts w:hint="default" w:ascii="Arial" w:hAnsi="Arial" w:eastAsia="Times New Roman" w:cs="Arial"/>
            <w:sz w:val="24"/>
            <w:szCs w:val="24"/>
            <w:lang w:val="en-US"/>
          </w:rPr>
          <w:t>da</w:t>
        </w:r>
      </w:ins>
      <w:ins w:id="796" w:author="hp" w:date="2021-07-01T10:33:52Z">
        <w:r>
          <w:rPr>
            <w:rFonts w:hint="default" w:ascii="Arial" w:hAnsi="Arial" w:eastAsia="Times New Roman" w:cs="Arial"/>
            <w:sz w:val="24"/>
            <w:szCs w:val="24"/>
            <w:lang w:val="en-US"/>
          </w:rPr>
          <w:t xml:space="preserve">pat </w:t>
        </w:r>
      </w:ins>
      <w:ins w:id="797" w:author="hp" w:date="2021-07-01T10:33:53Z">
        <w:r>
          <w:rPr>
            <w:rFonts w:hint="default" w:ascii="Arial" w:hAnsi="Arial" w:eastAsia="Times New Roman" w:cs="Arial"/>
            <w:sz w:val="24"/>
            <w:szCs w:val="24"/>
            <w:lang w:val="en-US"/>
          </w:rPr>
          <w:t xml:space="preserve">kita </w:t>
        </w:r>
      </w:ins>
      <w:ins w:id="798" w:author="hp" w:date="2021-07-01T10:33:54Z">
        <w:r>
          <w:rPr>
            <w:rFonts w:hint="default" w:ascii="Arial" w:hAnsi="Arial" w:eastAsia="Times New Roman" w:cs="Arial"/>
            <w:sz w:val="24"/>
            <w:szCs w:val="24"/>
            <w:lang w:val="en-US"/>
          </w:rPr>
          <w:t>la</w:t>
        </w:r>
      </w:ins>
      <w:ins w:id="799" w:author="hp" w:date="2021-07-01T10:33:55Z">
        <w:r>
          <w:rPr>
            <w:rFonts w:hint="default" w:ascii="Arial" w:hAnsi="Arial" w:eastAsia="Times New Roman" w:cs="Arial"/>
            <w:sz w:val="24"/>
            <w:szCs w:val="24"/>
            <w:lang w:val="en-US"/>
          </w:rPr>
          <w:t xml:space="preserve">kukan </w:t>
        </w:r>
      </w:ins>
      <w:ins w:id="800" w:author="hp" w:date="2021-07-01T10:33:56Z">
        <w:r>
          <w:rPr>
            <w:rFonts w:hint="default" w:ascii="Arial" w:hAnsi="Arial" w:eastAsia="Times New Roman" w:cs="Arial"/>
            <w:sz w:val="24"/>
            <w:szCs w:val="24"/>
            <w:lang w:val="en-US"/>
          </w:rPr>
          <w:t>unt</w:t>
        </w:r>
      </w:ins>
      <w:ins w:id="801" w:author="hp" w:date="2021-07-01T10:33:57Z">
        <w:r>
          <w:rPr>
            <w:rFonts w:hint="default" w:ascii="Arial" w:hAnsi="Arial" w:eastAsia="Times New Roman" w:cs="Arial"/>
            <w:sz w:val="24"/>
            <w:szCs w:val="24"/>
            <w:lang w:val="en-US"/>
          </w:rPr>
          <w:t xml:space="preserve">uk </w:t>
        </w:r>
      </w:ins>
      <w:ins w:id="802" w:author="hp" w:date="2021-07-01T10:33:58Z">
        <w:r>
          <w:rPr>
            <w:rFonts w:hint="default" w:ascii="Arial" w:hAnsi="Arial" w:eastAsia="Times New Roman" w:cs="Arial"/>
            <w:sz w:val="24"/>
            <w:szCs w:val="24"/>
            <w:lang w:val="en-US"/>
          </w:rPr>
          <w:t>mengh</w:t>
        </w:r>
      </w:ins>
      <w:ins w:id="803" w:author="hp" w:date="2021-07-01T10:33:59Z">
        <w:r>
          <w:rPr>
            <w:rFonts w:hint="default" w:ascii="Arial" w:hAnsi="Arial" w:eastAsia="Times New Roman" w:cs="Arial"/>
            <w:sz w:val="24"/>
            <w:szCs w:val="24"/>
            <w:lang w:val="en-US"/>
          </w:rPr>
          <w:t>indar</w:t>
        </w:r>
      </w:ins>
      <w:ins w:id="804" w:author="hp" w:date="2021-07-01T10:34:00Z">
        <w:r>
          <w:rPr>
            <w:rFonts w:hint="default" w:ascii="Arial" w:hAnsi="Arial" w:eastAsia="Times New Roman" w:cs="Arial"/>
            <w:sz w:val="24"/>
            <w:szCs w:val="24"/>
            <w:lang w:val="en-US"/>
          </w:rPr>
          <w:t>i</w:t>
        </w:r>
      </w:ins>
      <w:ins w:id="805" w:author="hp" w:date="2021-07-01T10:34:01Z">
        <w:r>
          <w:rPr>
            <w:rFonts w:hint="default" w:ascii="Arial" w:hAnsi="Arial" w:eastAsia="Times New Roman" w:cs="Arial"/>
            <w:sz w:val="24"/>
            <w:szCs w:val="24"/>
            <w:lang w:val="en-US"/>
          </w:rPr>
          <w:t xml:space="preserve"> ra</w:t>
        </w:r>
      </w:ins>
      <w:ins w:id="806" w:author="hp" w:date="2021-07-01T10:34:02Z">
        <w:r>
          <w:rPr>
            <w:rFonts w:hint="default" w:ascii="Arial" w:hAnsi="Arial" w:eastAsia="Times New Roman" w:cs="Arial"/>
            <w:sz w:val="24"/>
            <w:szCs w:val="24"/>
            <w:lang w:val="en-US"/>
          </w:rPr>
          <w:t>sa</w:t>
        </w:r>
      </w:ins>
      <w:ins w:id="807" w:author="hp" w:date="2021-07-01T10:34:03Z">
        <w:r>
          <w:rPr>
            <w:rFonts w:hint="default" w:ascii="Arial" w:hAnsi="Arial" w:eastAsia="Times New Roman" w:cs="Arial"/>
            <w:sz w:val="24"/>
            <w:szCs w:val="24"/>
            <w:lang w:val="en-US"/>
          </w:rPr>
          <w:t xml:space="preserve"> ini</w:t>
        </w:r>
      </w:ins>
      <w:ins w:id="808" w:author="hp" w:date="2021-07-01T10:34:04Z">
        <w:r>
          <w:rPr>
            <w:rFonts w:hint="default" w:ascii="Arial" w:hAnsi="Arial" w:eastAsia="Times New Roman" w:cs="Arial"/>
            <w:sz w:val="24"/>
            <w:szCs w:val="24"/>
            <w:lang w:val="en-US"/>
          </w:rPr>
          <w:t xml:space="preserve"> </w:t>
        </w:r>
      </w:ins>
      <w:ins w:id="809" w:author="hp" w:date="2021-07-01T10:34:10Z">
        <w:r>
          <w:rPr>
            <w:rFonts w:hint="default" w:ascii="Arial" w:hAnsi="Arial" w:eastAsia="Times New Roman" w:cs="Arial"/>
            <w:sz w:val="24"/>
            <w:szCs w:val="24"/>
            <w:lang w:val="en-US"/>
          </w:rPr>
          <w:t>makan</w:t>
        </w:r>
      </w:ins>
      <w:ins w:id="810" w:author="hp" w:date="2021-07-01T10:34:11Z">
        <w:r>
          <w:rPr>
            <w:rFonts w:hint="default" w:ascii="Arial" w:hAnsi="Arial" w:eastAsia="Times New Roman" w:cs="Arial"/>
            <w:sz w:val="24"/>
            <w:szCs w:val="24"/>
            <w:lang w:val="en-US"/>
          </w:rPr>
          <w:t xml:space="preserve">. </w:t>
        </w:r>
      </w:ins>
      <w:ins w:id="811" w:author="hp" w:date="2021-07-01T10:34:13Z">
        <w:r>
          <w:rPr>
            <w:rFonts w:hint="default" w:ascii="Arial" w:hAnsi="Arial" w:eastAsia="Times New Roman" w:cs="Arial"/>
            <w:sz w:val="24"/>
            <w:szCs w:val="24"/>
            <w:lang w:val="en-US"/>
          </w:rPr>
          <w:t>R</w:t>
        </w:r>
      </w:ins>
      <w:ins w:id="812" w:author="hp" w:date="2021-07-01T10:34:14Z">
        <w:r>
          <w:rPr>
            <w:rFonts w:hint="default" w:ascii="Arial" w:hAnsi="Arial" w:eastAsia="Times New Roman" w:cs="Arial"/>
            <w:sz w:val="24"/>
            <w:szCs w:val="24"/>
            <w:lang w:val="en-US"/>
          </w:rPr>
          <w:t>asa l</w:t>
        </w:r>
      </w:ins>
      <w:ins w:id="813" w:author="hp" w:date="2021-07-01T10:34:15Z">
        <w:r>
          <w:rPr>
            <w:rFonts w:hint="default" w:ascii="Arial" w:hAnsi="Arial" w:eastAsia="Times New Roman" w:cs="Arial"/>
            <w:sz w:val="24"/>
            <w:szCs w:val="24"/>
            <w:lang w:val="en-US"/>
          </w:rPr>
          <w:t xml:space="preserve">apar </w:t>
        </w:r>
      </w:ins>
      <w:ins w:id="814" w:author="hp" w:date="2021-07-01T10:34:16Z">
        <w:r>
          <w:rPr>
            <w:rFonts w:hint="default" w:ascii="Arial" w:hAnsi="Arial" w:eastAsia="Times New Roman" w:cs="Arial"/>
            <w:sz w:val="24"/>
            <w:szCs w:val="24"/>
            <w:lang w:val="en-US"/>
          </w:rPr>
          <w:t>bukan</w:t>
        </w:r>
      </w:ins>
      <w:ins w:id="815" w:author="hp" w:date="2021-07-01T10:34:17Z">
        <w:r>
          <w:rPr>
            <w:rFonts w:hint="default" w:ascii="Arial" w:hAnsi="Arial" w:eastAsia="Times New Roman" w:cs="Arial"/>
            <w:sz w:val="24"/>
            <w:szCs w:val="24"/>
            <w:lang w:val="en-US"/>
          </w:rPr>
          <w:t xml:space="preserve"> u</w:t>
        </w:r>
      </w:ins>
      <w:ins w:id="816" w:author="hp" w:date="2021-07-01T10:34:18Z">
        <w:r>
          <w:rPr>
            <w:rFonts w:hint="default" w:ascii="Arial" w:hAnsi="Arial" w:eastAsia="Times New Roman" w:cs="Arial"/>
            <w:sz w:val="24"/>
            <w:szCs w:val="24"/>
            <w:lang w:val="en-US"/>
          </w:rPr>
          <w:t>ntuk m</w:t>
        </w:r>
      </w:ins>
      <w:ins w:id="817" w:author="hp" w:date="2021-07-01T10:34:19Z">
        <w:r>
          <w:rPr>
            <w:rFonts w:hint="default" w:ascii="Arial" w:hAnsi="Arial" w:eastAsia="Times New Roman" w:cs="Arial"/>
            <w:sz w:val="24"/>
            <w:szCs w:val="24"/>
            <w:lang w:val="en-US"/>
          </w:rPr>
          <w:t>akanan</w:t>
        </w:r>
      </w:ins>
      <w:ins w:id="818" w:author="hp" w:date="2021-07-01T10:34:20Z">
        <w:r>
          <w:rPr>
            <w:rFonts w:hint="default" w:ascii="Arial" w:hAnsi="Arial" w:eastAsia="Times New Roman" w:cs="Arial"/>
            <w:sz w:val="24"/>
            <w:szCs w:val="24"/>
            <w:lang w:val="en-US"/>
          </w:rPr>
          <w:t xml:space="preserve"> be</w:t>
        </w:r>
      </w:ins>
      <w:ins w:id="819" w:author="hp" w:date="2021-07-01T10:34:21Z">
        <w:r>
          <w:rPr>
            <w:rFonts w:hint="default" w:ascii="Arial" w:hAnsi="Arial" w:eastAsia="Times New Roman" w:cs="Arial"/>
            <w:sz w:val="24"/>
            <w:szCs w:val="24"/>
            <w:lang w:val="en-US"/>
          </w:rPr>
          <w:t xml:space="preserve">rat </w:t>
        </w:r>
      </w:ins>
      <w:ins w:id="820" w:author="hp" w:date="2021-07-01T10:34:22Z">
        <w:r>
          <w:rPr>
            <w:rFonts w:hint="default" w:ascii="Arial" w:hAnsi="Arial" w:eastAsia="Times New Roman" w:cs="Arial"/>
            <w:sz w:val="24"/>
            <w:szCs w:val="24"/>
            <w:lang w:val="en-US"/>
          </w:rPr>
          <w:t>teta</w:t>
        </w:r>
      </w:ins>
      <w:ins w:id="821" w:author="hp" w:date="2021-07-01T10:34:23Z">
        <w:r>
          <w:rPr>
            <w:rFonts w:hint="default" w:ascii="Arial" w:hAnsi="Arial" w:eastAsia="Times New Roman" w:cs="Arial"/>
            <w:sz w:val="24"/>
            <w:szCs w:val="24"/>
            <w:lang w:val="en-US"/>
          </w:rPr>
          <w:t xml:space="preserve">pi </w:t>
        </w:r>
      </w:ins>
      <w:ins w:id="822" w:author="hp" w:date="2021-07-01T10:34:27Z">
        <w:r>
          <w:rPr>
            <w:rFonts w:hint="default" w:ascii="Arial" w:hAnsi="Arial" w:eastAsia="Times New Roman" w:cs="Arial"/>
            <w:sz w:val="24"/>
            <w:szCs w:val="24"/>
            <w:lang w:val="en-US"/>
          </w:rPr>
          <w:t>bia</w:t>
        </w:r>
      </w:ins>
      <w:ins w:id="823" w:author="hp" w:date="2021-07-01T10:34:28Z">
        <w:r>
          <w:rPr>
            <w:rFonts w:hint="default" w:ascii="Arial" w:hAnsi="Arial" w:eastAsia="Times New Roman" w:cs="Arial"/>
            <w:sz w:val="24"/>
            <w:szCs w:val="24"/>
            <w:lang w:val="en-US"/>
          </w:rPr>
          <w:t>sanya</w:t>
        </w:r>
      </w:ins>
      <w:ins w:id="824" w:author="hp" w:date="2021-07-01T10:34:29Z">
        <w:r>
          <w:rPr>
            <w:rFonts w:hint="default" w:ascii="Arial" w:hAnsi="Arial" w:eastAsia="Times New Roman" w:cs="Arial"/>
            <w:sz w:val="24"/>
            <w:szCs w:val="24"/>
            <w:lang w:val="en-US"/>
          </w:rPr>
          <w:t xml:space="preserve"> untuk</w:t>
        </w:r>
      </w:ins>
      <w:ins w:id="825" w:author="hp" w:date="2021-07-01T10:34:30Z">
        <w:r>
          <w:rPr>
            <w:rFonts w:hint="default" w:ascii="Arial" w:hAnsi="Arial" w:eastAsia="Times New Roman" w:cs="Arial"/>
            <w:sz w:val="24"/>
            <w:szCs w:val="24"/>
            <w:lang w:val="en-US"/>
          </w:rPr>
          <w:t xml:space="preserve"> makan</w:t>
        </w:r>
      </w:ins>
      <w:ins w:id="826" w:author="hp" w:date="2021-07-01T10:34:31Z">
        <w:r>
          <w:rPr>
            <w:rFonts w:hint="default" w:ascii="Arial" w:hAnsi="Arial" w:eastAsia="Times New Roman" w:cs="Arial"/>
            <w:sz w:val="24"/>
            <w:szCs w:val="24"/>
            <w:lang w:val="en-US"/>
          </w:rPr>
          <w:t xml:space="preserve">an </w:t>
        </w:r>
      </w:ins>
      <w:ins w:id="827" w:author="hp" w:date="2021-07-01T10:34:33Z">
        <w:r>
          <w:rPr>
            <w:rFonts w:hint="default" w:ascii="Arial" w:hAnsi="Arial" w:eastAsia="Times New Roman" w:cs="Arial"/>
            <w:sz w:val="24"/>
            <w:szCs w:val="24"/>
            <w:lang w:val="en-US"/>
          </w:rPr>
          <w:t>r</w:t>
        </w:r>
      </w:ins>
      <w:ins w:id="828" w:author="hp" w:date="2021-07-01T10:34:34Z">
        <w:r>
          <w:rPr>
            <w:rFonts w:hint="default" w:ascii="Arial" w:hAnsi="Arial" w:eastAsia="Times New Roman" w:cs="Arial"/>
            <w:sz w:val="24"/>
            <w:szCs w:val="24"/>
            <w:lang w:val="en-US"/>
          </w:rPr>
          <w:t>inga</w:t>
        </w:r>
      </w:ins>
      <w:ins w:id="829" w:author="hp" w:date="2021-07-01T10:34:35Z">
        <w:r>
          <w:rPr>
            <w:rFonts w:hint="default" w:ascii="Arial" w:hAnsi="Arial" w:eastAsia="Times New Roman" w:cs="Arial"/>
            <w:sz w:val="24"/>
            <w:szCs w:val="24"/>
            <w:lang w:val="en-US"/>
          </w:rPr>
          <w:t>n</w:t>
        </w:r>
      </w:ins>
      <w:ins w:id="830" w:author="hp" w:date="2021-07-01T10:34:36Z">
        <w:r>
          <w:rPr>
            <w:rFonts w:hint="default" w:ascii="Arial" w:hAnsi="Arial" w:eastAsia="Times New Roman" w:cs="Arial"/>
            <w:sz w:val="24"/>
            <w:szCs w:val="24"/>
            <w:lang w:val="en-US"/>
          </w:rPr>
          <w:t>.</w:t>
        </w:r>
      </w:ins>
      <w:del w:id="831" w:author="hp" w:date="2021-07-01T10:34:46Z">
        <w:r>
          <w:rPr>
            <w:rFonts w:ascii="Times New Roman" w:hAnsi="Times New Roman" w:eastAsia="Times New Roman" w:cs="Times New Roman"/>
            <w:sz w:val="24"/>
            <w:szCs w:val="24"/>
          </w:rPr>
          <w:delText>Apa yang lebih romantis dari sepiring mie instan kemasan putih yang aromanya aduhai menggoda indera penciuman itu atau bakwan yang baru diangkat dari penggorengan di kala hujan?</w:delText>
        </w:r>
      </w:del>
    </w:p>
    <w:p>
      <w:pPr>
        <w:shd w:val="clear" w:color="auto" w:fill="F5F5F5"/>
        <w:spacing w:after="375"/>
        <w:rPr>
          <w:del w:id="832" w:author="hp" w:date="2021-07-01T10:34:46Z"/>
          <w:rFonts w:ascii="Times New Roman" w:hAnsi="Times New Roman" w:eastAsia="Times New Roman" w:cs="Times New Roman"/>
          <w:sz w:val="24"/>
          <w:szCs w:val="24"/>
        </w:rPr>
      </w:pPr>
      <w:del w:id="833" w:author="hp" w:date="2021-07-01T10:34:46Z">
        <w:r>
          <w:rPr>
            <w:rFonts w:ascii="Times New Roman" w:hAnsi="Times New Roman" w:eastAsia="Times New Roman" w:cs="Times New Roman"/>
            <w:sz w:val="24"/>
            <w:szCs w:val="24"/>
          </w:rPr>
          <w:delText>Januari, hujan sehari-hari, begitu kata orang sering mengartikannya. Benar saja. Meski di tahun ini awal musim hujan di Indonesia mundur di antara Bulan November-Desember 2019, hujan benar-benar datang seperti perkiraan. Sudah sangat terasa apalagi sejak awal tahun baru kita.</w:delText>
        </w:r>
      </w:del>
    </w:p>
    <w:p>
      <w:pPr>
        <w:shd w:val="clear" w:color="auto" w:fill="F5F5F5"/>
        <w:spacing w:after="375"/>
        <w:rPr>
          <w:del w:id="834" w:author="hp" w:date="2021-07-01T10:34:46Z"/>
          <w:rFonts w:ascii="Times New Roman" w:hAnsi="Times New Roman" w:eastAsia="Times New Roman" w:cs="Times New Roman"/>
          <w:sz w:val="24"/>
          <w:szCs w:val="24"/>
        </w:rPr>
      </w:pPr>
      <w:del w:id="835" w:author="hp" w:date="2021-07-01T10:34:46Z">
        <w:r>
          <w:rPr>
            <w:rFonts w:ascii="Times New Roman" w:hAnsi="Times New Roman" w:eastAsia="Times New Roman" w:cs="Times New Roman"/>
            <w:sz w:val="24"/>
            <w:szCs w:val="24"/>
          </w:rPr>
          <w:delText>Hujan yang sering disalahkan karena mengundang kenangan ternyata tak hanya pandai membuat perasaan hatimu yang ambyar, pun perilaku kita yang lain. Soal makan. Ya, hujan yang membuat kita jadi sering lapar. Kok bisa ya?</w:delText>
        </w:r>
      </w:del>
    </w:p>
    <w:p>
      <w:pPr>
        <w:shd w:val="clear" w:color="auto" w:fill="F5F5F5"/>
        <w:spacing w:after="375"/>
        <w:rPr>
          <w:del w:id="836" w:author="hp" w:date="2021-07-01T10:34:46Z"/>
          <w:rFonts w:ascii="Times New Roman" w:hAnsi="Times New Roman" w:eastAsia="Times New Roman" w:cs="Times New Roman"/>
          <w:sz w:val="24"/>
          <w:szCs w:val="24"/>
        </w:rPr>
      </w:pPr>
      <w:del w:id="837" w:author="hp" w:date="2021-07-01T10:34:46Z">
        <w:r>
          <w:rPr>
            <w:rFonts w:ascii="Times New Roman" w:hAnsi="Times New Roman" w:eastAsia="Times New Roman" w:cs="Times New Roman"/>
            <w:b/>
            <w:bCs/>
            <w:sz w:val="24"/>
            <w:szCs w:val="24"/>
          </w:rPr>
          <w:delText>Mengapa Kita Merasa Lapar Ketika Hujan</w:delText>
        </w:r>
      </w:del>
      <w:del w:id="838" w:author="hp" w:date="2021-07-01T10:34:46Z">
        <w:r>
          <w:rPr>
            <w:rFonts w:ascii="Times New Roman" w:hAnsi="Times New Roman" w:eastAsia="Times New Roman" w:cs="Times New Roman"/>
            <w:sz w:val="24"/>
            <w:szCs w:val="24"/>
          </w:rPr>
          <w:br w:type="textWrapping"/>
        </w:r>
      </w:del>
      <w:del w:id="839" w:author="hp" w:date="2021-07-01T10:34:46Z">
        <w:r>
          <w:rPr>
            <w:rFonts w:ascii="Times New Roman" w:hAnsi="Times New Roman" w:eastAsia="Times New Roman" w:cs="Times New Roman"/>
            <w:sz w:val="24"/>
            <w:szCs w:val="24"/>
          </w:rPr>
          <w:delText>Siapa yang suka merasa bahwa hujan datang bersama napsu makan yang tiba-tiba ikut meningkat?</w:delText>
        </w:r>
      </w:del>
    </w:p>
    <w:p>
      <w:pPr>
        <w:shd w:val="clear" w:color="auto" w:fill="F5F5F5"/>
        <w:spacing w:after="375"/>
        <w:rPr>
          <w:del w:id="840" w:author="hp" w:date="2021-07-01T10:34:46Z"/>
          <w:rFonts w:ascii="Times New Roman" w:hAnsi="Times New Roman" w:eastAsia="Times New Roman" w:cs="Times New Roman"/>
          <w:sz w:val="24"/>
          <w:szCs w:val="24"/>
        </w:rPr>
      </w:pPr>
      <w:del w:id="841" w:author="hp" w:date="2021-07-01T10:34:46Z">
        <w:r>
          <w:rPr>
            <w:rFonts w:ascii="Times New Roman" w:hAnsi="Times New Roman" w:eastAsia="Times New Roman" w:cs="Times New Roman"/>
            <w:sz w:val="24"/>
            <w:szCs w:val="24"/>
          </w:rPr>
          <w:delText>Selain mengenang dia, kegiatan yang paling asyik di saat hujan turun adalah makan. Sering disebut cuma camilan, tapi jumlah kalorinya nyaris melebihi makan berat.</w:delText>
        </w:r>
      </w:del>
    </w:p>
    <w:p>
      <w:pPr>
        <w:shd w:val="clear" w:color="auto" w:fill="F5F5F5"/>
        <w:spacing w:after="375"/>
        <w:rPr>
          <w:del w:id="842" w:author="hp" w:date="2021-07-01T10:34:46Z"/>
          <w:rFonts w:ascii="Times New Roman" w:hAnsi="Times New Roman" w:eastAsia="Times New Roman" w:cs="Times New Roman"/>
          <w:sz w:val="24"/>
          <w:szCs w:val="24"/>
        </w:rPr>
      </w:pPr>
      <w:del w:id="843" w:author="hp" w:date="2021-07-01T10:34:46Z">
        <w:r>
          <w:rPr>
            <w:rFonts w:ascii="Times New Roman" w:hAnsi="Times New Roman" w:eastAsia="Times New Roman" w:cs="Times New Roman"/>
            <w:sz w:val="24"/>
            <w:szCs w:val="24"/>
          </w:rPr>
          <w:delText>Sebungkus keripik yang dalam kemasan bisa dikonsumsi 4 porsi habis sekali duduk. Belum cukup, tambah lagi gorengannya, satu-dua biji eh kok jadi lima?</w:delText>
        </w:r>
      </w:del>
    </w:p>
    <w:p>
      <w:pPr>
        <w:shd w:val="clear" w:color="auto" w:fill="F5F5F5"/>
        <w:spacing w:after="375"/>
        <w:rPr>
          <w:del w:id="844" w:author="hp" w:date="2021-07-01T10:34:46Z"/>
          <w:rFonts w:ascii="Times New Roman" w:hAnsi="Times New Roman" w:eastAsia="Times New Roman" w:cs="Times New Roman"/>
          <w:sz w:val="24"/>
          <w:szCs w:val="24"/>
        </w:rPr>
      </w:pPr>
      <w:del w:id="845" w:author="hp" w:date="2021-07-01T10:34:46Z">
        <w:r>
          <w:rPr>
            <w:rFonts w:ascii="Times New Roman" w:hAnsi="Times New Roman" w:eastAsia="Times New Roman" w:cs="Times New Roman"/>
            <w:sz w:val="24"/>
            <w:szCs w:val="24"/>
          </w:rPr>
          <w:delText>Hujan yang membuat suasana jadi lebih dingin -</w:delText>
        </w:r>
      </w:del>
      <w:del w:id="846" w:author="hp" w:date="2021-07-01T10:34:46Z">
        <w:r>
          <w:rPr>
            <w:rFonts w:ascii="Times New Roman" w:hAnsi="Times New Roman" w:eastAsia="Times New Roman" w:cs="Times New Roman"/>
            <w:strike/>
            <w:sz w:val="24"/>
            <w:szCs w:val="24"/>
          </w:rPr>
          <w:delText>seperti sikapnya padamu</w:delText>
        </w:r>
      </w:del>
      <w:del w:id="847" w:author="hp" w:date="2021-07-01T10:34:46Z">
        <w:r>
          <w:rPr>
            <w:rFonts w:ascii="Times New Roman" w:hAnsi="Times New Roman" w:eastAsia="Times New Roman" w:cs="Times New Roman"/>
            <w:sz w:val="24"/>
            <w:szCs w:val="24"/>
          </w:rPr>
          <w:delText>, memang bisa jadi salah satu pencetus mengapa kita jadi suka makan. </w:delText>
        </w:r>
      </w:del>
    </w:p>
    <w:p>
      <w:pPr>
        <w:shd w:val="clear" w:color="auto" w:fill="F5F5F5"/>
        <w:spacing w:after="375"/>
        <w:rPr>
          <w:del w:id="848" w:author="hp" w:date="2021-07-01T10:34:46Z"/>
          <w:rFonts w:ascii="Times New Roman" w:hAnsi="Times New Roman" w:eastAsia="Times New Roman" w:cs="Times New Roman"/>
          <w:sz w:val="24"/>
          <w:szCs w:val="24"/>
        </w:rPr>
      </w:pPr>
      <w:del w:id="849" w:author="hp" w:date="2021-07-01T10:34:46Z">
        <w:r>
          <w:rPr>
            <w:rFonts w:ascii="Times New Roman" w:hAnsi="Times New Roman" w:eastAsia="Times New Roman" w:cs="Times New Roman"/>
            <w:sz w:val="24"/>
            <w:szCs w:val="24"/>
          </w:rPr>
          <w:delText>Terutama makanan yang seperti tahu bulat digoreng dadakan alias yang masih hangat. Apalagi dengan makan, tubuh akan mendapat "panas" akibat terjadinya peningkatan metabolisme dalam tubuh. </w:delText>
        </w:r>
      </w:del>
    </w:p>
    <w:p>
      <w:pPr>
        <w:shd w:val="clear" w:color="auto" w:fill="F5F5F5"/>
        <w:spacing w:after="375"/>
        <w:rPr>
          <w:del w:id="850" w:author="hp" w:date="2021-07-01T10:34:46Z"/>
          <w:rFonts w:ascii="Times New Roman" w:hAnsi="Times New Roman" w:eastAsia="Times New Roman" w:cs="Times New Roman"/>
          <w:sz w:val="24"/>
          <w:szCs w:val="24"/>
        </w:rPr>
      </w:pPr>
      <w:del w:id="851" w:author="hp" w:date="2021-07-01T10:34:46Z">
        <w:r>
          <w:rPr>
            <w:rFonts w:ascii="Times New Roman" w:hAnsi="Times New Roman" w:eastAsia="Times New Roman" w:cs="Times New Roman"/>
            <w:sz w:val="24"/>
            <w:szCs w:val="24"/>
          </w:rPr>
          <w:delText>Padahal kenyataannya, dingin yang terjadi akibat hujan tidak benar-benar membuat tubuh memerlukan kalori tambahan dari makananmu, lho. Dingin yang kita kira ternyata tidak sedingin kenyataannya, kok~</w:delText>
        </w:r>
      </w:del>
    </w:p>
    <w:p>
      <w:pPr>
        <w:shd w:val="clear" w:color="auto" w:fill="F5F5F5"/>
        <w:spacing w:after="375"/>
        <w:rPr>
          <w:del w:id="852" w:author="hp" w:date="2021-07-01T10:34:46Z"/>
          <w:rFonts w:ascii="Times New Roman" w:hAnsi="Times New Roman" w:eastAsia="Times New Roman" w:cs="Times New Roman"/>
          <w:sz w:val="24"/>
          <w:szCs w:val="24"/>
        </w:rPr>
      </w:pPr>
      <w:del w:id="853" w:author="hp" w:date="2021-07-01T10:34:46Z">
        <w:r>
          <w:rPr>
            <w:rFonts w:ascii="Times New Roman" w:hAnsi="Times New Roman" w:eastAsia="Times New Roman" w:cs="Times New Roman"/>
            <w:b/>
            <w:bCs/>
            <w:sz w:val="24"/>
            <w:szCs w:val="24"/>
          </w:rPr>
          <w:delText>Ternyata Ini yang Bisa Jadi Sebabnya...</w:delText>
        </w:r>
      </w:del>
      <w:del w:id="854" w:author="hp" w:date="2021-07-01T10:34:46Z">
        <w:r>
          <w:rPr>
            <w:rFonts w:ascii="Times New Roman" w:hAnsi="Times New Roman" w:eastAsia="Times New Roman" w:cs="Times New Roman"/>
            <w:sz w:val="24"/>
            <w:szCs w:val="24"/>
          </w:rPr>
          <w:br w:type="textWrapping"/>
        </w:r>
      </w:del>
      <w:del w:id="855" w:author="hp" w:date="2021-07-01T10:34:46Z">
        <w:r>
          <w:rPr>
            <w:rFonts w:ascii="Times New Roman" w:hAnsi="Times New Roman" w:eastAsia="Times New Roman" w:cs="Times New Roman"/>
            <w:sz w:val="24"/>
            <w:szCs w:val="24"/>
          </w:rPr>
          <w:delText>Selama hujan datang, tentu kita akan lebih suka berlindung dalam ruangan saja. Ruangan yang membuat jarak kita dengan makanan makin dekat saja. Ya, ini soal akses makanan yang jadi tak lagi berjarak. Ehem.</w:delText>
        </w:r>
      </w:del>
    </w:p>
    <w:p>
      <w:pPr>
        <w:shd w:val="clear" w:color="auto" w:fill="F5F5F5"/>
        <w:spacing w:after="375"/>
        <w:rPr>
          <w:del w:id="856" w:author="hp" w:date="2021-07-01T10:34:46Z"/>
          <w:rFonts w:ascii="Times New Roman" w:hAnsi="Times New Roman" w:eastAsia="Times New Roman" w:cs="Times New Roman"/>
          <w:sz w:val="24"/>
          <w:szCs w:val="24"/>
        </w:rPr>
      </w:pPr>
      <w:del w:id="857" w:author="hp" w:date="2021-07-01T10:34:46Z">
        <w:r>
          <w:rPr>
            <w:rFonts w:ascii="Times New Roman" w:hAnsi="Times New Roman" w:eastAsia="Times New Roman" w:cs="Times New Roman"/>
            <w:sz w:val="24"/>
            <w:szCs w:val="24"/>
          </w:rPr>
          <w:delText>Mulai dari segala jenis masakan dalam bentuk mie instan, biskuit-biskuit yang di tata dalam toples cantik, atau bubuk-bubuk minuman manis dalam kemasan ekonomis. </w:delText>
        </w:r>
      </w:del>
    </w:p>
    <w:p>
      <w:pPr>
        <w:shd w:val="clear" w:color="auto" w:fill="F5F5F5"/>
        <w:spacing w:after="375"/>
        <w:rPr>
          <w:del w:id="858" w:author="hp" w:date="2021-07-01T10:34:46Z"/>
          <w:rFonts w:ascii="Times New Roman" w:hAnsi="Times New Roman" w:eastAsia="Times New Roman" w:cs="Times New Roman"/>
          <w:sz w:val="24"/>
          <w:szCs w:val="24"/>
        </w:rPr>
      </w:pPr>
      <w:del w:id="859" w:author="hp" w:date="2021-07-01T10:34:46Z">
        <w:r>
          <w:rPr>
            <w:rFonts w:ascii="Times New Roman" w:hAnsi="Times New Roman" w:eastAsia="Times New Roman" w:cs="Times New Roman"/>
            <w:sz w:val="24"/>
            <w:szCs w:val="24"/>
          </w:rPr>
          <w:delText>Semua harus ada di almari penyimpanan. Sebagai bahan persediaan karena mau keluar di waktu hujan itu membuat kita berpikir berkali-kali. Akan merepotkan.</w:delText>
        </w:r>
      </w:del>
    </w:p>
    <w:p>
      <w:pPr>
        <w:shd w:val="clear" w:color="auto" w:fill="F5F5F5"/>
        <w:spacing w:after="375"/>
        <w:rPr>
          <w:del w:id="860" w:author="hp" w:date="2021-07-01T10:34:46Z"/>
          <w:rFonts w:ascii="Times New Roman" w:hAnsi="Times New Roman" w:eastAsia="Times New Roman" w:cs="Times New Roman"/>
          <w:sz w:val="24"/>
          <w:szCs w:val="24"/>
        </w:rPr>
      </w:pPr>
      <w:del w:id="861" w:author="hp" w:date="2021-07-01T10:34:46Z">
        <w:r>
          <w:rPr>
            <w:rFonts w:ascii="Times New Roman" w:hAnsi="Times New Roman" w:eastAsia="Times New Roman" w:cs="Times New Roman"/>
            <w:sz w:val="24"/>
            <w:szCs w:val="24"/>
          </w:rPr>
          <w:delText>Tidak ada salahnya makan saat hujan. Yang sering membuatnya salah adalah pemilihan makanan kita yang tidak tahu diri. Yang penting enak, kalori belakangan?</w:delText>
        </w:r>
      </w:del>
    </w:p>
    <w:p>
      <w:pPr>
        <w:shd w:val="clear" w:color="auto" w:fill="F5F5F5"/>
        <w:spacing w:after="375"/>
        <w:rPr>
          <w:del w:id="862" w:author="hp" w:date="2021-07-01T10:34:46Z"/>
          <w:rFonts w:ascii="Times New Roman" w:hAnsi="Times New Roman" w:eastAsia="Times New Roman" w:cs="Times New Roman"/>
          <w:sz w:val="24"/>
          <w:szCs w:val="24"/>
        </w:rPr>
      </w:pPr>
      <w:del w:id="863" w:author="hp" w:date="2021-07-01T10:34:46Z">
        <w:r>
          <w:rPr>
            <w:rFonts w:ascii="Times New Roman" w:hAnsi="Times New Roman" w:eastAsia="Times New Roman" w:cs="Times New Roman"/>
            <w:sz w:val="24"/>
            <w:szCs w:val="24"/>
          </w:rPr>
          <w:delText>Coba deh, mulai aja dulu dengan memperhatikan label informasi gizi ketika kamu memakan makanan kemasan. Atau jika ingin minum yang hangat-hangat, takar gulanya jangan kelebihan. Sebab kamu sudah terlalu manis, kata dia </w:delText>
        </w:r>
      </w:del>
      <w:del w:id="864" w:author="hp" w:date="2021-07-01T10:34:46Z">
        <w:r>
          <w:rPr>
            <w:rFonts w:ascii="Times New Roman" w:hAnsi="Times New Roman" w:eastAsia="Times New Roman" w:cs="Times New Roman"/>
            <w:i/>
            <w:iCs/>
            <w:sz w:val="24"/>
            <w:szCs w:val="24"/>
          </w:rPr>
          <w:delText>gitu khan.</w:delText>
        </w:r>
      </w:del>
    </w:p>
    <w:p>
      <w:pPr>
        <w:shd w:val="clear" w:color="auto" w:fill="F5F5F5"/>
        <w:spacing w:after="375"/>
        <w:rPr>
          <w:del w:id="865" w:author="hp" w:date="2021-07-01T10:34:46Z"/>
          <w:rFonts w:ascii="Times New Roman" w:hAnsi="Times New Roman" w:eastAsia="Times New Roman" w:cs="Times New Roman"/>
          <w:sz w:val="24"/>
          <w:szCs w:val="24"/>
        </w:rPr>
      </w:pPr>
      <w:del w:id="866" w:author="hp" w:date="2021-07-01T10:34:46Z">
        <w:r>
          <w:rPr>
            <w:rFonts w:ascii="Times New Roman" w:hAnsi="Times New Roman" w:eastAsia="Times New Roman" w:cs="Times New Roman"/>
            <w:sz w:val="24"/>
            <w:szCs w:val="24"/>
          </w:rPr>
          <w:delText>Di musim hujan, rasa malas bergerak juga bisa jadi biang berat badan yang lebih suka naiknya. Apalagi munculnya kaum-kaum rebahan yang kerjaannya tiduran dan hanya buka tutup media sosial atau pura-pura sibuk padahal tidak ada yang nge-chat. </w:delText>
        </w:r>
      </w:del>
    </w:p>
    <w:p>
      <w:pPr>
        <w:shd w:val="clear" w:color="auto" w:fill="F5F5F5"/>
        <w:spacing w:after="375"/>
        <w:rPr>
          <w:del w:id="867" w:author="hp" w:date="2021-07-01T10:34:46Z"/>
          <w:rFonts w:ascii="Times New Roman" w:hAnsi="Times New Roman" w:eastAsia="Times New Roman" w:cs="Times New Roman"/>
          <w:sz w:val="24"/>
          <w:szCs w:val="24"/>
        </w:rPr>
      </w:pPr>
      <w:del w:id="868" w:author="hp" w:date="2021-07-01T10:34:46Z">
        <w:r>
          <w:rPr>
            <w:rFonts w:ascii="Times New Roman" w:hAnsi="Times New Roman" w:eastAsia="Times New Roman" w:cs="Times New Roman"/>
            <w:sz w:val="24"/>
            <w:szCs w:val="24"/>
          </w:rPr>
          <w:delText>Kegiatan seperti inilah yang membuat lemak-lemak yang seharusnya dibakar jadi memilih ikutan mager saja. Jadi simpanan ditubuhmu, dimana-mana.</w:delText>
        </w:r>
      </w:del>
    </w:p>
    <w:p>
      <w:pPr>
        <w:shd w:val="clear" w:color="auto" w:fill="F5F5F5"/>
        <w:spacing w:after="375"/>
        <w:rPr>
          <w:del w:id="869" w:author="hp" w:date="2021-07-01T10:34:46Z"/>
          <w:rFonts w:ascii="Times New Roman" w:hAnsi="Times New Roman" w:eastAsia="Times New Roman" w:cs="Times New Roman"/>
          <w:sz w:val="24"/>
          <w:szCs w:val="24"/>
        </w:rPr>
      </w:pPr>
      <w:del w:id="870" w:author="hp" w:date="2021-07-01T10:34:46Z">
        <w:r>
          <w:rPr>
            <w:rFonts w:ascii="Times New Roman" w:hAnsi="Times New Roman" w:eastAsia="Times New Roman" w:cs="Times New Roman"/>
            <w:sz w:val="24"/>
            <w:szCs w:val="24"/>
          </w:rPr>
          <w:delText>Jadi, jangan salahkan hujannya. Soal nafsu makan ini lebih banyak salahnya di kamu. Kamu yang tidak bisa mengendalikan diri. Kalau tiba-tiba berat badan ikut tergelincir makin kekanan di saat hujan. Coba ingat-ingat apa yang kamu makan saat hujan?</w:delText>
        </w:r>
      </w:del>
    </w:p>
    <w:p>
      <w:pPr>
        <w:shd w:val="clear" w:color="auto" w:fill="F5F5F5"/>
        <w:spacing w:after="375"/>
        <w:rPr>
          <w:rFonts w:ascii="Times New Roman" w:hAnsi="Times New Roman" w:eastAsia="Times New Roman" w:cs="Times New Roman"/>
          <w:sz w:val="24"/>
          <w:szCs w:val="24"/>
        </w:rPr>
      </w:pPr>
      <w:del w:id="871" w:author="hp" w:date="2021-07-01T10:34:46Z">
        <w:r>
          <w:rPr>
            <w:rFonts w:ascii="Times New Roman" w:hAnsi="Times New Roman" w:eastAsia="Times New Roman" w:cs="Times New Roman"/>
            <w:sz w:val="24"/>
            <w:szCs w:val="24"/>
          </w:rPr>
          <w:delText>Mie rebus kuah susu ditambah telur. Ya bisalah lebih dari 500 kalori. HAHA. </w:delText>
        </w:r>
      </w:del>
    </w:p>
    <w:p>
      <w:pPr>
        <w:shd w:val="clear" w:color="auto" w:fill="F5F5F5"/>
        <w:rPr>
          <w:del w:id="872" w:author="hp" w:date="2021-07-01T10:34:54Z"/>
          <w:rFonts w:ascii="Times New Roman" w:hAnsi="Times New Roman" w:eastAsia="Times New Roman" w:cs="Times New Roman"/>
          <w:sz w:val="24"/>
          <w:szCs w:val="24"/>
        </w:rPr>
      </w:pPr>
      <w:del w:id="873" w:author="hp" w:date="2021-07-01T10:34:54Z">
        <w:r>
          <w:rPr>
            <w:rFonts w:ascii="Times New Roman" w:hAnsi="Times New Roman" w:eastAsia="Times New Roman" w:cs="Times New Roman"/>
            <w:sz w:val="24"/>
            <w:szCs w:val="24"/>
          </w:rPr>
          <w:delText>Salam,</w:delText>
        </w:r>
      </w:del>
      <w:del w:id="874" w:author="hp" w:date="2021-07-01T10:34:54Z">
        <w:r>
          <w:rPr>
            <w:rFonts w:ascii="Times New Roman" w:hAnsi="Times New Roman" w:eastAsia="Times New Roman" w:cs="Times New Roman"/>
            <w:sz w:val="24"/>
            <w:szCs w:val="24"/>
          </w:rPr>
          <w:br w:type="textWrapping"/>
        </w:r>
      </w:del>
      <w:del w:id="875" w:author="hp" w:date="2021-07-01T10:34:54Z">
        <w:r>
          <w:rPr>
            <w:rFonts w:ascii="Times New Roman" w:hAnsi="Times New Roman" w:eastAsia="Times New Roman" w:cs="Times New Roman"/>
            <w:sz w:val="24"/>
            <w:szCs w:val="24"/>
          </w:rPr>
          <w:delText>Listhia H. Rahman</w:delText>
        </w:r>
      </w:del>
    </w:p>
    <w:p>
      <w:pPr>
        <w:rPr>
          <w:ins w:id="876" w:author="hp" w:date="2021-07-01T10:35:03Z"/>
          <w:rFonts w:hint="default"/>
          <w:lang w:val="en-US"/>
        </w:rPr>
      </w:pPr>
      <w:ins w:id="877" w:author="hp" w:date="2021-07-01T10:34:55Z">
        <w:r>
          <w:rPr>
            <w:rFonts w:hint="default"/>
            <w:lang w:val="en-US"/>
          </w:rPr>
          <w:t>Da</w:t>
        </w:r>
      </w:ins>
      <w:ins w:id="878" w:author="hp" w:date="2021-07-01T10:34:56Z">
        <w:r>
          <w:rPr>
            <w:rFonts w:hint="default"/>
            <w:lang w:val="en-US"/>
          </w:rPr>
          <w:t>f</w:t>
        </w:r>
      </w:ins>
      <w:ins w:id="879" w:author="hp" w:date="2021-07-01T10:34:58Z">
        <w:r>
          <w:rPr>
            <w:rFonts w:hint="default"/>
            <w:lang w:val="en-US"/>
          </w:rPr>
          <w:t xml:space="preserve">tar </w:t>
        </w:r>
      </w:ins>
      <w:ins w:id="880" w:author="hp" w:date="2021-07-01T10:34:59Z">
        <w:r>
          <w:rPr>
            <w:rFonts w:hint="default"/>
            <w:lang w:val="en-US"/>
          </w:rPr>
          <w:t>Pu</w:t>
        </w:r>
      </w:ins>
      <w:ins w:id="881" w:author="hp" w:date="2021-07-01T10:35:00Z">
        <w:r>
          <w:rPr>
            <w:rFonts w:hint="default"/>
            <w:lang w:val="en-US"/>
          </w:rPr>
          <w:t>s</w:t>
        </w:r>
      </w:ins>
      <w:ins w:id="882" w:author="hp" w:date="2021-07-01T10:35:01Z">
        <w:r>
          <w:rPr>
            <w:rFonts w:hint="default"/>
            <w:lang w:val="en-US"/>
          </w:rPr>
          <w:t>tak</w:t>
        </w:r>
      </w:ins>
      <w:ins w:id="883" w:author="hp" w:date="2021-07-01T10:35:02Z">
        <w:r>
          <w:rPr>
            <w:rFonts w:hint="default"/>
            <w:lang w:val="en-US"/>
          </w:rPr>
          <w:t>a</w:t>
        </w:r>
      </w:ins>
    </w:p>
    <w:p>
      <w:pPr>
        <w:rPr>
          <w:rFonts w:hint="default"/>
          <w:lang w:val="en-US"/>
        </w:rPr>
      </w:pPr>
    </w:p>
    <w:p>
      <w:pPr>
        <w:rPr>
          <w:del w:id="884" w:author="hp" w:date="2021-07-01T10:35:26Z"/>
          <w:i/>
        </w:rPr>
      </w:pPr>
    </w:p>
    <w:p>
      <w:pPr>
        <w:rPr>
          <w:rFonts w:hint="default" w:ascii="Cambria" w:hAnsi="Cambria"/>
          <w:i/>
          <w:sz w:val="18"/>
          <w:szCs w:val="18"/>
          <w:lang w:val="en-US"/>
        </w:rPr>
      </w:pPr>
      <w:del w:id="885" w:author="hp" w:date="2021-07-01T10:35:26Z">
        <w:r>
          <w:rPr>
            <w:rFonts w:ascii="Cambria" w:hAnsi="Cambria"/>
            <w:i/>
            <w:sz w:val="18"/>
            <w:szCs w:val="18"/>
          </w:rPr>
          <w:delText>Sumber:</w:delText>
        </w:r>
      </w:del>
      <w:r>
        <w:rPr>
          <w:rFonts w:ascii="Cambria" w:hAnsi="Cambria"/>
          <w:i/>
          <w:sz w:val="18"/>
          <w:szCs w:val="18"/>
        </w:rPr>
        <w:t xml:space="preserve"> </w:t>
      </w:r>
      <w:r>
        <w:fldChar w:fldCharType="begin"/>
      </w:r>
      <w:r>
        <w:instrText xml:space="preserve"> HYPERLINK "https://www.kompasiana.com/listhiahr/5e11e59a097f367b4a413222/hujan-turun-berat-badan-naik?page=all" \l "section1" </w:instrText>
      </w:r>
      <w:r>
        <w:fldChar w:fldCharType="separate"/>
      </w:r>
      <w:r>
        <w:rPr>
          <w:rStyle w:val="5"/>
          <w:rFonts w:ascii="Cambria" w:hAnsi="Cambria"/>
          <w:i/>
          <w:sz w:val="18"/>
          <w:szCs w:val="18"/>
        </w:rPr>
        <w:t>https://www.kompasiana.com/listhiahr/5e11e59a097f367b4a413222/hujan-turun-berat-badan-naik?page=all#section1</w:t>
      </w:r>
      <w:r>
        <w:rPr>
          <w:rStyle w:val="5"/>
          <w:rFonts w:ascii="Cambria" w:hAnsi="Cambria"/>
          <w:i/>
          <w:sz w:val="18"/>
          <w:szCs w:val="18"/>
        </w:rPr>
        <w:fldChar w:fldCharType="end"/>
      </w:r>
      <w:ins w:id="886" w:author="hp" w:date="2021-07-01T10:35:29Z">
        <w:r>
          <w:rPr>
            <w:rStyle w:val="5"/>
            <w:rFonts w:hint="default" w:ascii="Cambria" w:hAnsi="Cambria"/>
            <w:i/>
            <w:sz w:val="18"/>
            <w:szCs w:val="18"/>
            <w:lang w:val="en-US"/>
          </w:rPr>
          <w:t xml:space="preserve"> (</w:t>
        </w:r>
      </w:ins>
      <w:ins w:id="887" w:author="hp" w:date="2021-07-01T10:35:31Z">
        <w:r>
          <w:rPr>
            <w:rStyle w:val="5"/>
            <w:rFonts w:hint="default" w:ascii="Cambria" w:hAnsi="Cambria"/>
            <w:i/>
            <w:sz w:val="18"/>
            <w:szCs w:val="18"/>
            <w:lang w:val="en-US"/>
          </w:rPr>
          <w:t>diak</w:t>
        </w:r>
      </w:ins>
      <w:ins w:id="888" w:author="hp" w:date="2021-07-01T10:35:32Z">
        <w:r>
          <w:rPr>
            <w:rStyle w:val="5"/>
            <w:rFonts w:hint="default" w:ascii="Cambria" w:hAnsi="Cambria"/>
            <w:i/>
            <w:sz w:val="18"/>
            <w:szCs w:val="18"/>
            <w:lang w:val="en-US"/>
          </w:rPr>
          <w:t>s</w:t>
        </w:r>
      </w:ins>
      <w:ins w:id="889" w:author="hp" w:date="2021-07-01T10:35:33Z">
        <w:r>
          <w:rPr>
            <w:rStyle w:val="5"/>
            <w:rFonts w:hint="default" w:ascii="Cambria" w:hAnsi="Cambria"/>
            <w:i/>
            <w:sz w:val="18"/>
            <w:szCs w:val="18"/>
            <w:lang w:val="en-US"/>
          </w:rPr>
          <w:t>es</w:t>
        </w:r>
      </w:ins>
      <w:ins w:id="890" w:author="hp" w:date="2021-07-01T10:35:34Z">
        <w:r>
          <w:rPr>
            <w:rStyle w:val="5"/>
            <w:rFonts w:hint="default" w:ascii="Cambria" w:hAnsi="Cambria"/>
            <w:i/>
            <w:sz w:val="18"/>
            <w:szCs w:val="18"/>
            <w:lang w:val="en-US"/>
          </w:rPr>
          <w:t xml:space="preserve"> </w:t>
        </w:r>
      </w:ins>
      <w:ins w:id="891" w:author="hp" w:date="2021-07-01T10:35:36Z">
        <w:r>
          <w:rPr>
            <w:rStyle w:val="5"/>
            <w:rFonts w:hint="default" w:ascii="Cambria" w:hAnsi="Cambria"/>
            <w:i/>
            <w:sz w:val="18"/>
            <w:szCs w:val="18"/>
            <w:lang w:val="en-US"/>
          </w:rPr>
          <w:t xml:space="preserve">12 </w:t>
        </w:r>
      </w:ins>
      <w:ins w:id="892" w:author="hp" w:date="2021-07-01T10:35:37Z">
        <w:r>
          <w:rPr>
            <w:rStyle w:val="5"/>
            <w:rFonts w:hint="default" w:ascii="Cambria" w:hAnsi="Cambria"/>
            <w:i/>
            <w:sz w:val="18"/>
            <w:szCs w:val="18"/>
            <w:lang w:val="en-US"/>
          </w:rPr>
          <w:t xml:space="preserve">Juni </w:t>
        </w:r>
      </w:ins>
      <w:ins w:id="893" w:author="hp" w:date="2021-07-01T10:35:38Z">
        <w:r>
          <w:rPr>
            <w:rStyle w:val="5"/>
            <w:rFonts w:hint="default" w:ascii="Cambria" w:hAnsi="Cambria"/>
            <w:i/>
            <w:sz w:val="18"/>
            <w:szCs w:val="18"/>
            <w:lang w:val="en-US"/>
          </w:rPr>
          <w:t>20</w:t>
        </w:r>
      </w:ins>
      <w:ins w:id="894" w:author="hp" w:date="2021-07-01T10:35:39Z">
        <w:r>
          <w:rPr>
            <w:rStyle w:val="5"/>
            <w:rFonts w:hint="default" w:ascii="Cambria" w:hAnsi="Cambria"/>
            <w:i/>
            <w:sz w:val="18"/>
            <w:szCs w:val="18"/>
            <w:lang w:val="en-US"/>
          </w:rPr>
          <w:t>21</w:t>
        </w:r>
      </w:ins>
      <w:ins w:id="895" w:author="hp" w:date="2021-07-01T10:35:29Z">
        <w:bookmarkStart w:id="0" w:name="_GoBack"/>
        <w:bookmarkEnd w:id="0"/>
        <w:r>
          <w:rPr>
            <w:rStyle w:val="5"/>
            <w:rFonts w:hint="default" w:ascii="Cambria" w:hAnsi="Cambria"/>
            <w:i/>
            <w:sz w:val="18"/>
            <w:szCs w:val="18"/>
            <w:lang w:val="en-US"/>
          </w:rPr>
          <w:t>)</w:t>
        </w:r>
      </w:ins>
    </w:p>
    <w:p/>
    <w:sectPr>
      <w:footerReference r:id="rId3" w:type="default"/>
      <w:pgSz w:w="11907" w:h="16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Cambria">
    <w:panose1 w:val="02040503050406030204"/>
    <w:charset w:val="00"/>
    <w:family w:val="roman"/>
    <w:pitch w:val="default"/>
    <w:sig w:usb0="E00006FF" w:usb1="420024FF" w:usb2="02000000" w:usb3="00000000" w:csb0="2000019F" w:csb1="00000000"/>
  </w:font>
  <w:font w:name="Roboto">
    <w:altName w:val="Wide Latin"/>
    <w:panose1 w:val="02000000000000000000"/>
    <w:charset w:val="00"/>
    <w:family w:val="auto"/>
    <w:pitch w:val="default"/>
    <w:sig w:usb0="00000000" w:usb1="00000000" w:usb2="00000020" w:usb3="00000000" w:csb0="0000019F" w:csb1="00000000"/>
  </w:font>
  <w:font w:name="Wide Latin">
    <w:panose1 w:val="020A0A07050505020404"/>
    <w:charset w:val="00"/>
    <w:family w:val="auto"/>
    <w:pitch w:val="default"/>
    <w:sig w:usb0="00000003" w:usb1="00000000" w:usb2="00000000" w:usb3="00000000" w:csb0="20000001" w:csb1="00000000"/>
  </w:font>
  <w:font w:name="Microsoft YaHei">
    <w:panose1 w:val="020B0503020204020204"/>
    <w:charset w:val="86"/>
    <w:family w:val="auto"/>
    <w:pitch w:val="default"/>
    <w:sig w:usb0="80000287" w:usb1="2ACF3C50" w:usb2="00000016" w:usb3="00000000" w:csb0="0004001F"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ascii="Cambria" w:hAnsi="Cambria"/>
        <w:b/>
        <w:i/>
        <w:sz w:val="18"/>
        <w:szCs w:val="18"/>
      </w:rPr>
      <w:t>Tugas Observasi_Penyuntingan versi 6</w:t>
    </w:r>
  </w:p>
  <w:p>
    <w:pPr>
      <w:pStyle w:val="4"/>
    </w:pPr>
  </w:p>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29C3C8"/>
    <w:multiLevelType w:val="singleLevel"/>
    <w:tmpl w:val="8929C3C8"/>
    <w:lvl w:ilvl="0" w:tentative="0">
      <w:start w:val="1"/>
      <w:numFmt w:val="upperLetter"/>
      <w:suff w:val="space"/>
      <w:lvlText w:val="%1."/>
      <w:lvlJc w:val="left"/>
    </w:lvl>
  </w:abstractNum>
  <w:abstractNum w:abstractNumId="1">
    <w:nsid w:val="7A8B7F48"/>
    <w:multiLevelType w:val="multilevel"/>
    <w:tmpl w:val="7A8B7F48"/>
    <w:lvl w:ilvl="0" w:tentative="0">
      <w:start w:val="2"/>
      <w:numFmt w:val="decimal"/>
      <w:lvlText w:val="%1."/>
      <w:lvlJc w:val="left"/>
      <w:pPr>
        <w:ind w:left="720" w:hanging="360"/>
      </w:pPr>
      <w:rPr>
        <w:rFonts w:hint="default" w:cs="Times New Roman"/>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hp">
    <w15:presenceInfo w15:providerId="None" w15:userId="h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trackRevisions w:val="1"/>
  <w:documentProtection w:enforcement="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764"/>
    <w:rsid w:val="0012251A"/>
    <w:rsid w:val="0042167F"/>
    <w:rsid w:val="00924DF5"/>
    <w:rsid w:val="00927764"/>
    <w:rsid w:val="091278CE"/>
    <w:rsid w:val="0CEE13F6"/>
    <w:rsid w:val="174349A1"/>
    <w:rsid w:val="1B505CC4"/>
    <w:rsid w:val="212A1A23"/>
    <w:rsid w:val="2B0A78DD"/>
    <w:rsid w:val="41B2411A"/>
    <w:rsid w:val="49417025"/>
    <w:rsid w:val="4E371E13"/>
    <w:rsid w:val="5AFD276B"/>
    <w:rsid w:val="5C2B449F"/>
    <w:rsid w:val="5DAB010C"/>
    <w:rsid w:val="70DB1225"/>
    <w:rsid w:val="71DD7A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7"/>
    <w:unhideWhenUsed/>
    <w:uiPriority w:val="99"/>
    <w:pPr>
      <w:tabs>
        <w:tab w:val="center" w:pos="4680"/>
        <w:tab w:val="right" w:pos="9360"/>
      </w:tabs>
    </w:pPr>
  </w:style>
  <w:style w:type="character" w:styleId="5">
    <w:name w:val="Hyperlink"/>
    <w:basedOn w:val="2"/>
    <w:semiHidden/>
    <w:unhideWhenUsed/>
    <w:uiPriority w:val="99"/>
    <w:rPr>
      <w:color w:val="0000FF"/>
      <w:u w:val="single"/>
    </w:rPr>
  </w:style>
  <w:style w:type="paragraph" w:styleId="6">
    <w:name w:val="List Paragraph"/>
    <w:basedOn w:val="1"/>
    <w:qFormat/>
    <w:uiPriority w:val="34"/>
    <w:pPr>
      <w:ind w:left="720"/>
      <w:contextualSpacing/>
    </w:pPr>
  </w:style>
  <w:style w:type="character" w:customStyle="1" w:styleId="7">
    <w:name w:val="Footer Char"/>
    <w:basedOn w:val="2"/>
    <w:link w:val="4"/>
    <w:uiPriority w:val="99"/>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hyperlink" Target="https://assets-a2.kompasiana.com/items/album/2020/01/05/photo-1561497268-131821f92985-5e11e63d097f362701721a02.jpeg?t=o%26v=760" TargetMode="Externa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582</Words>
  <Characters>3318</Characters>
  <Lines>27</Lines>
  <Paragraphs>7</Paragraphs>
  <TotalTime>26</TotalTime>
  <ScaleCrop>false</ScaleCrop>
  <LinksUpToDate>false</LinksUpToDate>
  <CharactersWithSpaces>3893</CharactersWithSpaces>
  <Application>WPS Office_11.2.0.10176_F1E327BC-269C-435d-A152-05C5408002CA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2020-07-24T23:46:00Z</dcterms:created>
  <dc:creator>Epic_Epik</dc:creator>
  <cp:lastModifiedBy>hp</cp:lastModifiedBy>
  <dcterms:modified xsi:type="dcterms:W3CDTF">2021-07-01T03:35:40Z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