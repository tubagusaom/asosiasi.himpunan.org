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6937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HP" w:date="2021-10-18T09:22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1" w:author="HP" w:date="2021-10-18T09:22:00Z">
              <w:r w:rsidDel="00826937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2" w:author="HP" w:date="2021-10-18T09:22:00Z">
              <w:r w:rsidDel="00826937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826937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3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P" w:date="2021-10-18T09:22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6" w:author="HP" w:date="2021-10-18T09:23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7" w:author="HP" w:date="2021-10-18T09:23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HP" w:date="2021-10-18T09:23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HP" w:date="2021-10-18T09:23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HP" w:date="2021-10-18T09:23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11" w:author="HP" w:date="2021-10-18T09:23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HP" w:date="2021-10-18T09:23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3" w:author="HP" w:date="2021-10-18T09:23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HP" w:date="2021-10-18T09:23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HP" w:date="2021-10-18T09:24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7" w:author="HP" w:date="2021-10-18T09:24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826937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8" w:author="HP" w:date="2021-10-18T09:24:00Z"/>
                <w:rFonts w:ascii="Times New Roman" w:eastAsia="Times New Roman" w:hAnsi="Times New Roman" w:cs="Times New Roman"/>
                <w:szCs w:val="24"/>
              </w:rPr>
              <w:pPrChange w:id="19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HP" w:date="2021-10-18T09:24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HP" w:date="2021-10-18T09:24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22" w:author="HP" w:date="2021-10-18T09:24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4" w:author="HP" w:date="2021-10-18T09:24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" w:author="HP" w:date="2021-10-18T09:24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6" w:author="HP" w:date="2021-10-18T09:24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HP" w:date="2021-10-18T09:25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8" w:author="HP" w:date="2021-10-18T09:25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9" w:author="HP" w:date="2021-10-18T09:25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0" w:author="HP" w:date="2021-10-18T09:25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1" w:author="HP" w:date="2021-10-18T09:25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2" w:author="HP" w:date="2021-10-18T09:25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. Mengapa demikian pendidikan </w:delText>
              </w:r>
            </w:del>
            <w:proofErr w:type="spellStart"/>
            <w:ins w:id="33" w:author="HP" w:date="2021-10-18T09:25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34" w:author="HP" w:date="2021-10-18T09:25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36" w:author="HP" w:date="2021-10-18T09:26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dipublikasikan.</w:t>
              </w:r>
            </w:ins>
            <w:del w:id="37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, karena </w:delText>
              </w:r>
            </w:del>
            <w:ins w:id="38" w:author="HP" w:date="2021-10-18T09:26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39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41" w:author="HP" w:date="2021-10-18T09:26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43" w:author="HP" w:date="2021-10-18T09:26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46" w:author="HP" w:date="2021-10-18T09:26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47" w:author="HP" w:date="2021-10-18T09:26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HP" w:date="2021-10-18T09:26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51" w:author="HP" w:date="2021-10-18T09:26:00Z"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52" w:author="HP" w:date="2021-10-18T09:27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53" w:author="HP" w:date="2021-10-18T09:27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6" w:author="HP" w:date="2021-10-18T09:27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57" w:author="HP" w:date="2021-10-18T09:27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0" w:author="HP" w:date="2021-10-18T09:27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61" w:author="HP" w:date="2021-10-18T09:27:00Z"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8269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3" w:author="HP" w:date="2021-10-18T09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4" w:author="HP" w:date="2021-10-18T09:27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65" w:author="HP" w:date="2021-10-18T09:27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66" w:author="HP" w:date="2021-10-18T09:27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era </w:delText>
              </w:r>
            </w:del>
            <w:ins w:id="67" w:author="HP" w:date="2021-10-18T09:27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68" w:author="HP" w:date="2021-10-18T09:27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del w:id="69" w:author="HP" w:date="2021-10-18T09:28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0" w:author="HP" w:date="2021-10-18T09:28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. Guru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HP" w:date="2021-10-18T09:28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73" w:author="HP" w:date="2021-10-18T09:28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4" w:author="HP" w:date="2021-10-18T09:28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75" w:author="HP" w:date="2021-10-18T09:28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6" w:author="HP" w:date="2021-10-18T09:28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77" w:author="HP" w:date="2021-10-18T09:28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8269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8" w:author="HP" w:date="2021-10-18T09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8269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9" w:author="HP" w:date="2021-10-18T09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8269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HP" w:date="2021-10-18T09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8269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1" w:author="HP" w:date="2021-10-18T09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8269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2" w:author="HP" w:date="2021-10-18T09:2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3" w:author="HP" w:date="2021-10-18T09:28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84" w:author="HP" w:date="2021-10-18T09:28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86" w:author="HP" w:date="2021-10-18T09:28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7" w:author="HP" w:date="2021-10-18T09:28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88" w:author="HP" w:date="2021-10-18T09:29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9" w:author="HP" w:date="2021-10-18T09:29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90" w:author="HP" w:date="2021-10-18T09:29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1" w:author="HP" w:date="2021-10-18T09:29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93" w:author="HP" w:date="2021-10-18T09:29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94" w:author="HP" w:date="2021-10-18T09:29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95" w:author="HP" w:date="2021-10-18T09:29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6" w:author="HP" w:date="2021-10-18T09:30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97" w:author="HP" w:date="2021-10-18T09:30:00Z"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8" w:author="HP" w:date="2021-10-18T09:30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bagaimana </w:delText>
              </w:r>
            </w:del>
            <w:proofErr w:type="spellStart"/>
            <w:ins w:id="99" w:author="HP" w:date="2021-10-18T09:30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1" w:author="HP" w:date="2021-10-18T09:30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02" w:author="HP" w:date="2021-10-18T09:30:00Z">
              <w:r w:rsidR="0082693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103" w:author="HP" w:date="2021-10-18T09:31:00Z">
              <w:r w:rsidRPr="00EC6F38" w:rsidDel="0082693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4" w:author="HP" w:date="2021-10-18T09:31:00Z">
              <w:r w:rsidR="00826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693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5" w:author="HP" w:date="2021-10-18T09:2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6" w:author="HP" w:date="2021-10-18T09:31:00Z">
              <w:r w:rsidR="00223B0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7" w:author="HP" w:date="2021-10-18T09:31:00Z">
              <w:r w:rsidR="00223B0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108" w:name="_GoBack"/>
            <w:bookmarkEnd w:id="108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826937">
      <w:pPr>
        <w:jc w:val="both"/>
        <w:pPrChange w:id="109" w:author="HP" w:date="2021-10-18T09:22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Sitka Small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23B01"/>
    <w:rsid w:val="00240407"/>
    <w:rsid w:val="0042167F"/>
    <w:rsid w:val="0082693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2020-08-26T22:03:00Z</dcterms:created>
  <dcterms:modified xsi:type="dcterms:W3CDTF">2021-10-18T02:31:00Z</dcterms:modified>
</cp:coreProperties>
</file>