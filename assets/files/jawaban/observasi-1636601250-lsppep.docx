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ins w:id="0" w:author="SR.PRATIWI" w:date="2021-11-11T11:26:00Z"/>
          <w:rFonts w:ascii="Roboto" w:eastAsia="Times New Roman" w:hAnsi="Roboto" w:cs="Times New Roman"/>
          <w:sz w:val="17"/>
          <w:szCs w:val="17"/>
          <w:lang w:val="id-ID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4A31A7" w:rsidRPr="004A31A7" w:rsidRDefault="004A31A7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  <w:lang w:val="id-ID"/>
          <w:rPrChange w:id="1" w:author="SR.PRATIWI" w:date="2021-11-11T11:26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</w:p>
    <w:p w:rsidR="00927764" w:rsidRPr="00C50A1E" w:rsidRDefault="00B727E8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ins w:id="2" w:author="SR.PRATIWI" w:date="2021-11-11T11:00:00Z">
        <w:r>
          <w:rPr>
            <w:rFonts w:ascii="Times New Roman" w:eastAsia="Times New Roman" w:hAnsi="Times New Roman" w:cs="Times New Roman"/>
            <w:sz w:val="21"/>
            <w:szCs w:val="21"/>
            <w:lang w:val="id-ID"/>
          </w:rPr>
          <w:t>/#</w:t>
        </w:r>
      </w:ins>
      <w:ins w:id="3" w:author="SR.PRATIWI" w:date="2021-11-11T10:55:00Z">
        <w:r>
          <w:rPr>
            <w:rFonts w:ascii="Times New Roman" w:eastAsia="Times New Roman" w:hAnsi="Times New Roman" w:cs="Times New Roman"/>
            <w:sz w:val="21"/>
            <w:szCs w:val="21"/>
            <w:lang w:val="id-ID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ins w:id="4" w:author="SR.PRATIWI" w:date="2021-11-11T11:23:00Z"/>
          <w:rFonts w:ascii="Times New Roman" w:eastAsia="Times New Roman" w:hAnsi="Times New Roman" w:cs="Times New Roman"/>
          <w:sz w:val="18"/>
          <w:szCs w:val="18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4A31A7" w:rsidRPr="004A31A7" w:rsidRDefault="004A31A7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  <w:rPrChange w:id="5" w:author="SR.PRATIWI" w:date="2021-11-11T11:23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</w:p>
    <w:p w:rsidR="00927764" w:rsidRPr="00C50A1E" w:rsidRDefault="00B727E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" w:author="SR.PRATIWI" w:date="2021-11-11T11:0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/#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4A31A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7" w:author="SR.PRATIWI" w:date="2021-11-11T11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SR.PRATIWI" w:date="2021-11-11T11:11:00Z">
        <w:r w:rsidRPr="00EF4AAD" w:rsidDel="00EF4AA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9" w:author="SR.PRATIWI" w:date="2021-11-11T11:08:00Z">
        <w:r w:rsidR="00EF4AA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0" w:author="SR.PRATIWI" w:date="2021-11-11T11:01:00Z">
        <w:r w:rsidR="00B727E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begitu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SR.PRATIWI" w:date="2021-11-11T11:02:00Z">
        <w:r w:rsidR="00B727E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Pr="00B727E8">
        <w:rPr>
          <w:rFonts w:ascii="Times New Roman" w:eastAsia="Times New Roman" w:hAnsi="Times New Roman" w:cs="Times New Roman"/>
          <w:strike/>
          <w:sz w:val="24"/>
          <w:szCs w:val="24"/>
          <w:rPrChange w:id="12" w:author="SR.PRATIWI" w:date="2021-11-11T11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</w:t>
      </w:r>
      <w:ins w:id="13" w:author="SR.PRATIWI" w:date="2021-11-11T11:02:00Z">
        <w:r w:rsidR="00B727E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7E8">
        <w:rPr>
          <w:rFonts w:ascii="Times New Roman" w:eastAsia="Times New Roman" w:hAnsi="Times New Roman" w:cs="Times New Roman"/>
          <w:strike/>
          <w:sz w:val="24"/>
          <w:szCs w:val="24"/>
          <w:rPrChange w:id="14" w:author="SR.PRATIWI" w:date="2021-11-11T11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ins w:id="15" w:author="SR.PRATIWI" w:date="2021-11-11T11:03:00Z">
        <w:r w:rsidR="00B727E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hampir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4AAD">
        <w:rPr>
          <w:rFonts w:ascii="Times New Roman" w:eastAsia="Times New Roman" w:hAnsi="Times New Roman" w:cs="Times New Roman"/>
          <w:strike/>
          <w:sz w:val="24"/>
          <w:szCs w:val="24"/>
          <w:rPrChange w:id="16" w:author="SR.PRATIWI" w:date="2021-11-11T11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SR.PRATIWI" w:date="2021-11-11T11:11:00Z">
        <w:r w:rsidRPr="00EF4AAD" w:rsidDel="00EF4AAD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ins w:id="18" w:author="SR.PRATIWI" w:date="2021-11-11T11:07:00Z">
        <w:r w:rsidR="00EF4AA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9" w:author="SR.PRATIWI" w:date="2021-11-11T11:07:00Z">
        <w:r w:rsidRPr="00C50A1E" w:rsidDel="00EF4AA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del w:id="20" w:author="SR.PRATIWI" w:date="2021-11-11T11:07:00Z">
        <w:r w:rsidRPr="00C50A1E" w:rsidDel="00EF4AAD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</w:t>
      </w:r>
      <w:ins w:id="21" w:author="SR.PRATIWI" w:date="2021-11-11T11:07:00Z">
        <w:r w:rsidR="00EF4AA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2" w:author="SR.PRATIWI" w:date="2021-11-11T11:10:00Z">
        <w:r w:rsidRPr="00C50A1E" w:rsidDel="00EF4AA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proofErr w:type="gramStart"/>
      <w:ins w:id="23" w:author="SR.PRATIWI" w:date="2021-11-11T11:10:00Z">
        <w:r w:rsidR="00EF4AA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24" w:author="SR.PRATIWI" w:date="2021-11-11T11:28:00Z">
        <w:r w:rsidRPr="00C50A1E" w:rsidDel="00E358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SR.PRATIWI" w:date="2021-11-11T11:11:00Z">
        <w:r w:rsidRPr="00C50A1E" w:rsidDel="00EF4AAD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6" w:author="SR.PRATIWI" w:date="2021-11-11T11:12:00Z">
        <w:r w:rsidR="00EF4AA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7" w:author="SR.PRATIWI" w:date="2021-11-11T11:12:00Z">
        <w:r w:rsidRPr="00C50A1E" w:rsidDel="00EF4AA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5848">
        <w:rPr>
          <w:rFonts w:ascii="Times New Roman" w:eastAsia="Times New Roman" w:hAnsi="Times New Roman" w:cs="Times New Roman"/>
          <w:i/>
          <w:sz w:val="24"/>
          <w:szCs w:val="24"/>
          <w:rPrChange w:id="28" w:author="SR.PRATIWI" w:date="2021-11-11T11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E35848">
        <w:rPr>
          <w:rFonts w:ascii="Times New Roman" w:eastAsia="Times New Roman" w:hAnsi="Times New Roman" w:cs="Times New Roman"/>
          <w:i/>
          <w:sz w:val="24"/>
          <w:szCs w:val="24"/>
          <w:rPrChange w:id="29" w:author="SR.PRATIWI" w:date="2021-11-11T11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35848">
        <w:rPr>
          <w:rFonts w:ascii="Times New Roman" w:eastAsia="Times New Roman" w:hAnsi="Times New Roman" w:cs="Times New Roman"/>
          <w:i/>
          <w:sz w:val="24"/>
          <w:szCs w:val="24"/>
          <w:rPrChange w:id="30" w:author="SR.PRATIWI" w:date="2021-11-11T11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31" w:author="SR.PRATIWI" w:date="2021-11-11T11:12:00Z">
        <w:r w:rsidRPr="00C50A1E" w:rsidDel="00EF4AAD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2" w:author="SR.PRATIWI" w:date="2021-11-11T11:12:00Z">
        <w:r w:rsidDel="00EF4AA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33" w:author="SR.PRATIWI" w:date="2021-11-11T11:13:00Z">
        <w:r w:rsidRPr="00C50A1E" w:rsidDel="00EF4AAD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4" w:author="SR.PRATIWI" w:date="2021-11-11T11:13:00Z">
        <w:r w:rsidDel="00EF4AA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l</w:t>
      </w:r>
      <w:ins w:id="35" w:author="SR.PRATIWI" w:date="2021-11-11T11:13:00Z">
        <w:r w:rsidR="00EF4AA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SR.PRATIWI" w:date="2021-11-11T11:17:00Z">
        <w:r w:rsidRPr="00C50A1E" w:rsidDel="004A31A7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gramStart"/>
      <w:ins w:id="37" w:author="SR.PRATIWI" w:date="2021-11-11T11:17:00Z"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</w:t>
        </w:r>
        <w:proofErr w:type="gramEnd"/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8" w:author="SR.PRATIWI" w:date="2021-11-11T11:30:00Z">
        <w:r w:rsidR="000F7A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dan </w:t>
        </w:r>
      </w:ins>
      <w:del w:id="39" w:author="SR.PRATIWI" w:date="2021-11-11T11:18:00Z">
        <w:r w:rsidRPr="00C50A1E" w:rsidDel="004A31A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SR.PRATIWI" w:date="2021-11-11T11:18:00Z"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41" w:author="SR.PRATIWI" w:date="2021-11-11T11:18:00Z">
        <w:r w:rsidRPr="00C50A1E" w:rsidDel="004A31A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4A31A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42" w:author="SR.PRATIWI" w:date="2021-11-11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43" w:author="SR.PRATIWI" w:date="2021-11-11T11:22:00Z">
        <w:r w:rsidRPr="00C50A1E" w:rsidDel="004A31A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44" w:author="SR.PRATIWI" w:date="2021-11-11T11:22:00Z"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SR.PRATIWI" w:date="2021-11-11T11:19:00Z"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A31A7">
        <w:rPr>
          <w:rFonts w:ascii="Times New Roman" w:eastAsia="Times New Roman" w:hAnsi="Times New Roman" w:cs="Times New Roman"/>
          <w:iCs/>
          <w:sz w:val="24"/>
          <w:szCs w:val="24"/>
          <w:rPrChange w:id="46" w:author="SR.PRATIWI" w:date="2021-11-11T11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4A31A7">
        <w:rPr>
          <w:rFonts w:ascii="Times New Roman" w:eastAsia="Times New Roman" w:hAnsi="Times New Roman" w:cs="Times New Roman"/>
          <w:iCs/>
          <w:sz w:val="24"/>
          <w:szCs w:val="24"/>
          <w:rPrChange w:id="47" w:author="SR.PRATIWI" w:date="2021-11-11T11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4A31A7">
        <w:rPr>
          <w:rFonts w:ascii="Times New Roman" w:eastAsia="Times New Roman" w:hAnsi="Times New Roman" w:cs="Times New Roman"/>
          <w:iCs/>
          <w:sz w:val="24"/>
          <w:szCs w:val="24"/>
          <w:rPrChange w:id="48" w:author="SR.PRATIWI" w:date="2021-11-11T11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49" w:author="SR.PRATIWI" w:date="2021-11-11T11:21:00Z">
        <w:r w:rsidRPr="004A31A7" w:rsidDel="004A31A7">
          <w:rPr>
            <w:rFonts w:ascii="Times New Roman" w:eastAsia="Times New Roman" w:hAnsi="Times New Roman" w:cs="Times New Roman"/>
            <w:iCs/>
            <w:sz w:val="24"/>
            <w:szCs w:val="24"/>
            <w:rPrChange w:id="50" w:author="SR.PRATIWI" w:date="2021-11-11T11:2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4A31A7">
        <w:rPr>
          <w:rFonts w:ascii="Times New Roman" w:eastAsia="Times New Roman" w:hAnsi="Times New Roman" w:cs="Times New Roman"/>
          <w:iCs/>
          <w:sz w:val="24"/>
          <w:szCs w:val="24"/>
          <w:rPrChange w:id="51" w:author="SR.PRATIWI" w:date="2021-11-11T11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A31A7">
        <w:rPr>
          <w:rFonts w:ascii="Times New Roman" w:eastAsia="Times New Roman" w:hAnsi="Times New Roman" w:cs="Times New Roman"/>
          <w:i/>
          <w:sz w:val="24"/>
          <w:szCs w:val="24"/>
          <w:rPrChange w:id="52" w:author="SR.PRATIWI" w:date="2021-11-11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3" w:author="SR.PRATIWI" w:date="2021-11-11T11:21:00Z"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[malas gerak]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54" w:author="SR.PRATIWI" w:date="2021-11-11T11:21:00Z"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5" w:author="SR.PRATIWI" w:date="2021-11-11T11:22:00Z">
        <w:r w:rsidR="004A31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56" w:author="SR.PRATIWI" w:date="2021-11-11T11:22:00Z">
        <w:r w:rsidRPr="00C50A1E" w:rsidDel="004A31A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bookmarkStart w:id="57" w:name="_GoBack"/>
      <w:bookmarkEnd w:id="57"/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603" w:rsidRDefault="00304603">
      <w:r>
        <w:separator/>
      </w:r>
    </w:p>
  </w:endnote>
  <w:endnote w:type="continuationSeparator" w:id="0">
    <w:p w:rsidR="00304603" w:rsidRDefault="0030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04603">
    <w:pPr>
      <w:pStyle w:val="Footer"/>
    </w:pPr>
  </w:p>
  <w:p w:rsidR="00941E77" w:rsidRDefault="00304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603" w:rsidRDefault="00304603">
      <w:r>
        <w:separator/>
      </w:r>
    </w:p>
  </w:footnote>
  <w:footnote w:type="continuationSeparator" w:id="0">
    <w:p w:rsidR="00304603" w:rsidRDefault="00304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F7A3F"/>
    <w:rsid w:val="0012251A"/>
    <w:rsid w:val="00304603"/>
    <w:rsid w:val="0042167F"/>
    <w:rsid w:val="004A31A7"/>
    <w:rsid w:val="00924DF5"/>
    <w:rsid w:val="00927764"/>
    <w:rsid w:val="00B727E8"/>
    <w:rsid w:val="00E35848"/>
    <w:rsid w:val="00E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72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72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C76E9-BE69-44AA-AD5B-3D348E02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571</Words>
  <Characters>3398</Characters>
  <Application>Microsoft Office Word</Application>
  <DocSecurity>0</DocSecurity>
  <Lines>66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SR.PRATIWI</cp:lastModifiedBy>
  <cp:revision>3</cp:revision>
  <dcterms:created xsi:type="dcterms:W3CDTF">2020-07-24T23:46:00Z</dcterms:created>
  <dcterms:modified xsi:type="dcterms:W3CDTF">2021-11-11T03:31:00Z</dcterms:modified>
</cp:coreProperties>
</file>