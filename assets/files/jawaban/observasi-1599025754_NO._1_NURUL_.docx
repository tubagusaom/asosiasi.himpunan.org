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670446" w:rsidRDefault="00927764" w:rsidP="00927764">
      <w:pPr>
        <w:shd w:val="clear" w:color="auto" w:fill="F5F5F5"/>
        <w:spacing w:after="375"/>
        <w:rPr>
          <w:rFonts w:ascii="Times New Roman" w:eastAsia="Times New Roman" w:hAnsi="Times New Roman" w:cs="Times New Roman"/>
          <w:sz w:val="24"/>
          <w:szCs w:val="24"/>
        </w:rPr>
      </w:pPr>
      <w:r w:rsidRPr="00670446">
        <w:rPr>
          <w:rFonts w:ascii="Times New Roman" w:eastAsia="Times New Roman" w:hAnsi="Times New Roman" w:cs="Times New Roman"/>
          <w:iCs/>
          <w:sz w:val="24"/>
          <w:szCs w:val="24"/>
          <w:rPrChange w:id="0" w:author="Microsoft account" w:date="2020-09-02T12:25:00Z">
            <w:rPr>
              <w:rFonts w:ascii="Times New Roman" w:eastAsia="Times New Roman" w:hAnsi="Times New Roman" w:cs="Times New Roman"/>
              <w:i/>
              <w:iCs/>
              <w:sz w:val="24"/>
              <w:szCs w:val="24"/>
            </w:rPr>
          </w:rPrChange>
        </w:rPr>
        <w:t>Hujan turun</w:t>
      </w:r>
      <w:ins w:id="1" w:author="Microsoft account" w:date="2020-09-02T12:56:00Z">
        <w:r w:rsidR="00DD3CF2">
          <w:rPr>
            <w:rFonts w:ascii="Times New Roman" w:eastAsia="Times New Roman" w:hAnsi="Times New Roman" w:cs="Times New Roman"/>
            <w:iCs/>
            <w:sz w:val="24"/>
            <w:szCs w:val="24"/>
          </w:rPr>
          <w:t xml:space="preserve"> dan </w:t>
        </w:r>
      </w:ins>
      <w:del w:id="2" w:author="Microsoft account" w:date="2020-09-02T12:56:00Z">
        <w:r w:rsidRPr="00670446" w:rsidDel="00DD3CF2">
          <w:rPr>
            <w:rFonts w:ascii="Times New Roman" w:eastAsia="Times New Roman" w:hAnsi="Times New Roman" w:cs="Times New Roman"/>
            <w:iCs/>
            <w:sz w:val="24"/>
            <w:szCs w:val="24"/>
            <w:rPrChange w:id="3" w:author="Microsoft account" w:date="2020-09-02T12:25:00Z">
              <w:rPr>
                <w:rFonts w:ascii="Times New Roman" w:eastAsia="Times New Roman" w:hAnsi="Times New Roman" w:cs="Times New Roman"/>
                <w:i/>
                <w:iCs/>
                <w:sz w:val="24"/>
                <w:szCs w:val="24"/>
              </w:rPr>
            </w:rPrChange>
          </w:rPr>
          <w:delText xml:space="preserve">, </w:delText>
        </w:r>
      </w:del>
      <w:r w:rsidRPr="00670446">
        <w:rPr>
          <w:rFonts w:ascii="Times New Roman" w:eastAsia="Times New Roman" w:hAnsi="Times New Roman" w:cs="Times New Roman"/>
          <w:iCs/>
          <w:sz w:val="24"/>
          <w:szCs w:val="24"/>
          <w:rPrChange w:id="4" w:author="Microsoft account" w:date="2020-09-02T12:25:00Z">
            <w:rPr>
              <w:rFonts w:ascii="Times New Roman" w:eastAsia="Times New Roman" w:hAnsi="Times New Roman" w:cs="Times New Roman"/>
              <w:i/>
              <w:iCs/>
              <w:sz w:val="24"/>
              <w:szCs w:val="24"/>
            </w:rPr>
          </w:rPrChange>
        </w:rPr>
        <w:t>berat badan naik</w:t>
      </w:r>
      <w:ins w:id="5" w:author="Microsoft account" w:date="2020-09-02T12:56:00Z">
        <w:r w:rsidR="00DD3CF2">
          <w:rPr>
            <w:rFonts w:ascii="Times New Roman" w:eastAsia="Times New Roman" w:hAnsi="Times New Roman" w:cs="Times New Roman"/>
            <w:iCs/>
            <w:sz w:val="24"/>
            <w:szCs w:val="24"/>
          </w:rPr>
          <w:t xml:space="preserve"> apa hubungannya? Sedangkan </w:t>
        </w:r>
      </w:ins>
      <w:del w:id="6" w:author="Microsoft account" w:date="2020-09-02T12:56:00Z">
        <w:r w:rsidRPr="00670446" w:rsidDel="00DD3CF2">
          <w:rPr>
            <w:rFonts w:ascii="Times New Roman" w:eastAsia="Times New Roman" w:hAnsi="Times New Roman" w:cs="Times New Roman"/>
            <w:iCs/>
            <w:sz w:val="24"/>
            <w:szCs w:val="24"/>
            <w:rPrChange w:id="7" w:author="Microsoft account" w:date="2020-09-02T12:25:00Z">
              <w:rPr>
                <w:rFonts w:ascii="Times New Roman" w:eastAsia="Times New Roman" w:hAnsi="Times New Roman" w:cs="Times New Roman"/>
                <w:i/>
                <w:iCs/>
                <w:sz w:val="24"/>
                <w:szCs w:val="24"/>
              </w:rPr>
            </w:rPrChange>
          </w:rPr>
          <w:delText xml:space="preserve">, </w:delText>
        </w:r>
      </w:del>
      <w:r w:rsidRPr="00670446">
        <w:rPr>
          <w:rFonts w:ascii="Times New Roman" w:eastAsia="Times New Roman" w:hAnsi="Times New Roman" w:cs="Times New Roman"/>
          <w:iCs/>
          <w:sz w:val="24"/>
          <w:szCs w:val="24"/>
          <w:rPrChange w:id="8" w:author="Microsoft account" w:date="2020-09-02T12:25:00Z">
            <w:rPr>
              <w:rFonts w:ascii="Times New Roman" w:eastAsia="Times New Roman" w:hAnsi="Times New Roman" w:cs="Times New Roman"/>
              <w:i/>
              <w:iCs/>
              <w:sz w:val="24"/>
              <w:szCs w:val="24"/>
            </w:rPr>
          </w:rPrChange>
        </w:rPr>
        <w:t>hubungan</w:t>
      </w:r>
      <w:ins w:id="9" w:author="Microsoft account" w:date="2020-09-02T12:57:00Z">
        <w:r w:rsidR="00DD3CF2">
          <w:rPr>
            <w:rFonts w:ascii="Times New Roman" w:eastAsia="Times New Roman" w:hAnsi="Times New Roman" w:cs="Times New Roman"/>
            <w:iCs/>
            <w:sz w:val="24"/>
            <w:szCs w:val="24"/>
          </w:rPr>
          <w:t xml:space="preserve"> aku</w:t>
        </w:r>
      </w:ins>
      <w:r w:rsidRPr="00670446">
        <w:rPr>
          <w:rFonts w:ascii="Times New Roman" w:eastAsia="Times New Roman" w:hAnsi="Times New Roman" w:cs="Times New Roman"/>
          <w:iCs/>
          <w:sz w:val="24"/>
          <w:szCs w:val="24"/>
          <w:rPrChange w:id="10" w:author="Microsoft account" w:date="2020-09-02T12:25:00Z">
            <w:rPr>
              <w:rFonts w:ascii="Times New Roman" w:eastAsia="Times New Roman" w:hAnsi="Times New Roman" w:cs="Times New Roman"/>
              <w:i/>
              <w:iCs/>
              <w:sz w:val="24"/>
              <w:szCs w:val="24"/>
            </w:rPr>
          </w:rPrChange>
        </w:rPr>
        <w:t xml:space="preserve"> sama dia tetep temenan aja. </w:t>
      </w:r>
      <w:del w:id="11" w:author="Microsoft account" w:date="2020-09-02T12:26:00Z">
        <w:r w:rsidRPr="00670446" w:rsidDel="00670446">
          <w:rPr>
            <w:rFonts w:ascii="Times New Roman" w:eastAsia="Times New Roman" w:hAnsi="Times New Roman" w:cs="Times New Roman"/>
            <w:iCs/>
            <w:sz w:val="24"/>
            <w:szCs w:val="24"/>
            <w:rPrChange w:id="12" w:author="Microsoft account" w:date="2020-09-02T12:25:00Z">
              <w:rPr>
                <w:rFonts w:ascii="Times New Roman" w:eastAsia="Times New Roman" w:hAnsi="Times New Roman" w:cs="Times New Roman"/>
                <w:i/>
                <w:iCs/>
                <w:sz w:val="24"/>
                <w:szCs w:val="24"/>
              </w:rPr>
            </w:rPrChange>
          </w:rPr>
          <w:delText>Huft.</w:delText>
        </w:r>
      </w:del>
      <w:ins w:id="13" w:author="Microsoft account" w:date="2020-09-02T12:26:00Z">
        <w:r w:rsidR="00670446">
          <w:rPr>
            <w:rFonts w:ascii="Times New Roman" w:eastAsia="Times New Roman" w:hAnsi="Times New Roman" w:cs="Times New Roman"/>
            <w:iCs/>
            <w:sz w:val="24"/>
            <w:szCs w:val="24"/>
          </w:rPr>
          <w:t xml:space="preserve">Hmmmm. </w:t>
        </w:r>
      </w:ins>
      <w:bookmarkStart w:id="14" w:name="_GoBack"/>
      <w:bookmarkEnd w:id="14"/>
    </w:p>
    <w:p w:rsidR="00927764" w:rsidRDefault="00927764" w:rsidP="00927764">
      <w:pPr>
        <w:shd w:val="clear" w:color="auto" w:fill="F5F5F5"/>
        <w:spacing w:after="375"/>
        <w:rPr>
          <w:ins w:id="15" w:author="Microsoft account" w:date="2020-09-02T12:27: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w:t>
      </w:r>
      <w:del w:id="16" w:author="Microsoft account" w:date="2020-09-02T12:26:00Z">
        <w:r w:rsidRPr="00C50A1E" w:rsidDel="00670446">
          <w:rPr>
            <w:rFonts w:ascii="Times New Roman" w:eastAsia="Times New Roman" w:hAnsi="Times New Roman" w:cs="Times New Roman"/>
            <w:sz w:val="24"/>
            <w:szCs w:val="24"/>
          </w:rPr>
          <w:delText xml:space="preserve">kemasan putih </w:delText>
        </w:r>
      </w:del>
      <w:r w:rsidRPr="00C50A1E">
        <w:rPr>
          <w:rFonts w:ascii="Times New Roman" w:eastAsia="Times New Roman" w:hAnsi="Times New Roman" w:cs="Times New Roman"/>
          <w:sz w:val="24"/>
          <w:szCs w:val="24"/>
        </w:rPr>
        <w:t xml:space="preserve">yang aromanya </w:t>
      </w:r>
      <w:del w:id="17" w:author="Microsoft account" w:date="2020-09-02T12:26:00Z">
        <w:r w:rsidRPr="00C50A1E" w:rsidDel="00670446">
          <w:rPr>
            <w:rFonts w:ascii="Times New Roman" w:eastAsia="Times New Roman" w:hAnsi="Times New Roman" w:cs="Times New Roman"/>
            <w:sz w:val="24"/>
            <w:szCs w:val="24"/>
          </w:rPr>
          <w:delText xml:space="preserve">aduhai </w:delText>
        </w:r>
      </w:del>
      <w:r w:rsidRPr="00C50A1E">
        <w:rPr>
          <w:rFonts w:ascii="Times New Roman" w:eastAsia="Times New Roman" w:hAnsi="Times New Roman" w:cs="Times New Roman"/>
          <w:sz w:val="24"/>
          <w:szCs w:val="24"/>
        </w:rPr>
        <w:t xml:space="preserve">menggoda indera penciuman </w:t>
      </w:r>
      <w:del w:id="18" w:author="Microsoft account" w:date="2020-09-02T12:26:00Z">
        <w:r w:rsidRPr="00C50A1E" w:rsidDel="00670446">
          <w:rPr>
            <w:rFonts w:ascii="Times New Roman" w:eastAsia="Times New Roman" w:hAnsi="Times New Roman" w:cs="Times New Roman"/>
            <w:sz w:val="24"/>
            <w:szCs w:val="24"/>
          </w:rPr>
          <w:delText xml:space="preserve">itu </w:delText>
        </w:r>
      </w:del>
      <w:r w:rsidRPr="00C50A1E">
        <w:rPr>
          <w:rFonts w:ascii="Times New Roman" w:eastAsia="Times New Roman" w:hAnsi="Times New Roman" w:cs="Times New Roman"/>
          <w:sz w:val="24"/>
          <w:szCs w:val="24"/>
        </w:rPr>
        <w:t>atau bakwan yang baru diangkat dari penggorengan di kala hujan?</w:t>
      </w:r>
      <w:ins w:id="19" w:author="Microsoft account" w:date="2020-09-02T12:27:00Z">
        <w:r w:rsidR="00670446">
          <w:rPr>
            <w:rFonts w:ascii="Times New Roman" w:eastAsia="Times New Roman" w:hAnsi="Times New Roman" w:cs="Times New Roman"/>
            <w:sz w:val="24"/>
            <w:szCs w:val="24"/>
          </w:rPr>
          <w:t>.</w:t>
        </w:r>
      </w:ins>
    </w:p>
    <w:p w:rsidR="00670446" w:rsidRPr="00C50A1E" w:rsidRDefault="00670446" w:rsidP="00927764">
      <w:pPr>
        <w:shd w:val="clear" w:color="auto" w:fill="F5F5F5"/>
        <w:spacing w:after="375"/>
        <w:rPr>
          <w:rFonts w:ascii="Times New Roman" w:eastAsia="Times New Roman" w:hAnsi="Times New Roman" w:cs="Times New Roman"/>
          <w:sz w:val="24"/>
          <w:szCs w:val="24"/>
        </w:rPr>
      </w:pPr>
      <w:ins w:id="20" w:author="Microsoft account" w:date="2020-09-02T12:27:00Z">
        <w:r>
          <w:rPr>
            <w:rFonts w:ascii="Times New Roman" w:eastAsia="Times New Roman" w:hAnsi="Times New Roman" w:cs="Times New Roman"/>
            <w:sz w:val="24"/>
            <w:szCs w:val="24"/>
          </w:rPr>
          <w:t>Bulan Januari me</w:t>
        </w:r>
      </w:ins>
      <w:ins w:id="21" w:author="Microsoft account" w:date="2020-09-02T12:28:00Z">
        <w:r>
          <w:rPr>
            <w:rFonts w:ascii="Times New Roman" w:eastAsia="Times New Roman" w:hAnsi="Times New Roman" w:cs="Times New Roman"/>
            <w:sz w:val="24"/>
            <w:szCs w:val="24"/>
          </w:rPr>
          <w:t>rupakan</w:t>
        </w:r>
      </w:ins>
      <w:ins w:id="22" w:author="Microsoft account" w:date="2020-09-02T12:27:00Z">
        <w:r>
          <w:rPr>
            <w:rFonts w:ascii="Times New Roman" w:eastAsia="Times New Roman" w:hAnsi="Times New Roman" w:cs="Times New Roman"/>
            <w:sz w:val="24"/>
            <w:szCs w:val="24"/>
          </w:rPr>
          <w:t xml:space="preserve"> saat musim hujan tiba di Indonesia, </w:t>
        </w:r>
      </w:ins>
      <w:ins w:id="23" w:author="Microsoft account" w:date="2020-09-02T12:28:00Z">
        <w:r>
          <w:rPr>
            <w:rFonts w:ascii="Times New Roman" w:eastAsia="Times New Roman" w:hAnsi="Times New Roman" w:cs="Times New Roman"/>
            <w:sz w:val="24"/>
            <w:szCs w:val="24"/>
          </w:rPr>
          <w:t>oleh karenanya hujan terjadi setiap hari. Pada tahun ini musim hujan mundur antara bulan November</w:t>
        </w:r>
      </w:ins>
      <w:ins w:id="24" w:author="Microsoft account" w:date="2020-09-02T12:29:00Z">
        <w:r>
          <w:rPr>
            <w:rFonts w:ascii="Times New Roman" w:eastAsia="Times New Roman" w:hAnsi="Times New Roman" w:cs="Times New Roman"/>
            <w:sz w:val="24"/>
            <w:szCs w:val="24"/>
          </w:rPr>
          <w:t xml:space="preserve"> sampai dengan Desember 2019. </w:t>
        </w:r>
      </w:ins>
    </w:p>
    <w:p w:rsidR="00927764" w:rsidRPr="00C50A1E" w:rsidDel="00670446" w:rsidRDefault="00927764" w:rsidP="00927764">
      <w:pPr>
        <w:shd w:val="clear" w:color="auto" w:fill="F5F5F5"/>
        <w:spacing w:after="375"/>
        <w:rPr>
          <w:del w:id="25" w:author="Microsoft account" w:date="2020-09-02T12:29:00Z"/>
          <w:rFonts w:ascii="Times New Roman" w:eastAsia="Times New Roman" w:hAnsi="Times New Roman" w:cs="Times New Roman"/>
          <w:sz w:val="24"/>
          <w:szCs w:val="24"/>
        </w:rPr>
      </w:pPr>
      <w:del w:id="26" w:author="Microsoft account" w:date="2020-09-02T12:29:00Z">
        <w:r w:rsidRPr="00C50A1E" w:rsidDel="00670446">
          <w:rPr>
            <w:rFonts w:ascii="Times New Roman" w:eastAsia="Times New Roman" w:hAnsi="Times New Roman" w:cs="Times New Roman"/>
            <w:sz w:val="24"/>
            <w:szCs w:val="24"/>
          </w:rPr>
          <w:delText xml:space="preserve">Januari, hujan sehari-hari, begitu kata orang sering mengartikannya. Benar saja. Meski di tahun ini awal musim hujan di Indonesia </w:delText>
        </w:r>
        <w:r w:rsidDel="00670446">
          <w:rPr>
            <w:rFonts w:ascii="Times New Roman" w:eastAsia="Times New Roman" w:hAnsi="Times New Roman" w:cs="Times New Roman"/>
            <w:sz w:val="24"/>
            <w:szCs w:val="24"/>
          </w:rPr>
          <w:delText>mundur di antara Bulan November-</w:delText>
        </w:r>
        <w:r w:rsidRPr="00C50A1E" w:rsidDel="00670446">
          <w:rPr>
            <w:rFonts w:ascii="Times New Roman" w:eastAsia="Times New Roman" w:hAnsi="Times New Roman" w:cs="Times New Roman"/>
            <w:sz w:val="24"/>
            <w:szCs w:val="24"/>
          </w:rPr>
          <w:delText>Desember 2019, hujan benar-benar datang seperti perkiraan. Sudah sangat terasa apalagi sejak awal tahun baru kita.</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w:t>
      </w:r>
      <w:del w:id="27" w:author="Microsoft account" w:date="2020-09-02T12:38:00Z">
        <w:r w:rsidRPr="00C50A1E" w:rsidDel="002D54AE">
          <w:rPr>
            <w:rFonts w:ascii="Times New Roman" w:eastAsia="Times New Roman" w:hAnsi="Times New Roman" w:cs="Times New Roman"/>
            <w:sz w:val="24"/>
            <w:szCs w:val="24"/>
          </w:rPr>
          <w:delText xml:space="preserve">tak hanya pandai </w:delText>
        </w:r>
      </w:del>
      <w:r w:rsidRPr="00C50A1E">
        <w:rPr>
          <w:rFonts w:ascii="Times New Roman" w:eastAsia="Times New Roman" w:hAnsi="Times New Roman" w:cs="Times New Roman"/>
          <w:sz w:val="24"/>
          <w:szCs w:val="24"/>
        </w:rPr>
        <w:t xml:space="preserve">membuat perasaan hatimu </w:t>
      </w:r>
      <w:del w:id="28" w:author="Microsoft account" w:date="2020-09-02T12:39:00Z">
        <w:r w:rsidRPr="00C50A1E" w:rsidDel="002D54AE">
          <w:rPr>
            <w:rFonts w:ascii="Times New Roman" w:eastAsia="Times New Roman" w:hAnsi="Times New Roman" w:cs="Times New Roman"/>
            <w:sz w:val="24"/>
            <w:szCs w:val="24"/>
          </w:rPr>
          <w:delText>yang ambyar</w:delText>
        </w:r>
      </w:del>
      <w:ins w:id="29" w:author="Microsoft account" w:date="2020-09-02T12:39:00Z">
        <w:r w:rsidR="002D54AE">
          <w:rPr>
            <w:rFonts w:ascii="Times New Roman" w:eastAsia="Times New Roman" w:hAnsi="Times New Roman" w:cs="Times New Roman"/>
            <w:sz w:val="24"/>
            <w:szCs w:val="24"/>
          </w:rPr>
          <w:t>yang sedang sedih</w:t>
        </w:r>
      </w:ins>
      <w:r w:rsidRPr="00C50A1E">
        <w:rPr>
          <w:rFonts w:ascii="Times New Roman" w:eastAsia="Times New Roman" w:hAnsi="Times New Roman" w:cs="Times New Roman"/>
          <w:sz w:val="24"/>
          <w:szCs w:val="24"/>
        </w:rPr>
        <w:t xml:space="preserve">, </w:t>
      </w:r>
      <w:ins w:id="30" w:author="Microsoft account" w:date="2020-09-02T12:29:00Z">
        <w:r w:rsidR="00670446">
          <w:rPr>
            <w:rFonts w:ascii="Times New Roman" w:eastAsia="Times New Roman" w:hAnsi="Times New Roman" w:cs="Times New Roman"/>
            <w:sz w:val="24"/>
            <w:szCs w:val="24"/>
          </w:rPr>
          <w:t>begitu</w:t>
        </w:r>
      </w:ins>
      <w:r w:rsidRPr="00C50A1E">
        <w:rPr>
          <w:rFonts w:ascii="Times New Roman" w:eastAsia="Times New Roman" w:hAnsi="Times New Roman" w:cs="Times New Roman"/>
          <w:sz w:val="24"/>
          <w:szCs w:val="24"/>
        </w:rPr>
        <w:t>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Del="00670446" w:rsidRDefault="00927764" w:rsidP="00927764">
      <w:pPr>
        <w:shd w:val="clear" w:color="auto" w:fill="F5F5F5"/>
        <w:spacing w:after="375"/>
        <w:rPr>
          <w:del w:id="31" w:author="Microsoft account" w:date="2020-09-02T12:30: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del w:id="32" w:author="Microsoft account" w:date="2020-09-02T12:40:00Z">
        <w:r w:rsidRPr="00C50A1E" w:rsidDel="002D54AE">
          <w:rPr>
            <w:rFonts w:ascii="Times New Roman" w:eastAsia="Times New Roman" w:hAnsi="Times New Roman" w:cs="Times New Roman"/>
            <w:sz w:val="24"/>
            <w:szCs w:val="24"/>
          </w:rPr>
          <w:delText xml:space="preserve">cuma </w:delText>
        </w:r>
      </w:del>
      <w:ins w:id="33" w:author="Microsoft account" w:date="2020-09-02T12:40:00Z">
        <w:r w:rsidR="002D54AE">
          <w:rPr>
            <w:rFonts w:ascii="Times New Roman" w:eastAsia="Times New Roman" w:hAnsi="Times New Roman" w:cs="Times New Roman"/>
            <w:sz w:val="24"/>
            <w:szCs w:val="24"/>
          </w:rPr>
          <w:t xml:space="preserve">hanya </w:t>
        </w:r>
      </w:ins>
      <w:r w:rsidRPr="00C50A1E">
        <w:rPr>
          <w:rFonts w:ascii="Times New Roman" w:eastAsia="Times New Roman" w:hAnsi="Times New Roman" w:cs="Times New Roman"/>
          <w:sz w:val="24"/>
          <w:szCs w:val="24"/>
        </w:rPr>
        <w:t>c</w:t>
      </w:r>
      <w:ins w:id="34" w:author="Microsoft account" w:date="2020-09-02T12:29:00Z">
        <w:r w:rsidR="00670446">
          <w:rPr>
            <w:rFonts w:ascii="Times New Roman" w:eastAsia="Times New Roman" w:hAnsi="Times New Roman" w:cs="Times New Roman"/>
            <w:sz w:val="24"/>
            <w:szCs w:val="24"/>
          </w:rPr>
          <w:t>e</w:t>
        </w:r>
      </w:ins>
      <w:del w:id="35" w:author="Microsoft account" w:date="2020-09-02T12:29:00Z">
        <w:r w:rsidRPr="00C50A1E" w:rsidDel="00670446">
          <w:rPr>
            <w:rFonts w:ascii="Times New Roman" w:eastAsia="Times New Roman" w:hAnsi="Times New Roman" w:cs="Times New Roman"/>
            <w:sz w:val="24"/>
            <w:szCs w:val="24"/>
          </w:rPr>
          <w:delText>a</w:delText>
        </w:r>
      </w:del>
      <w:r w:rsidRPr="00C50A1E">
        <w:rPr>
          <w:rFonts w:ascii="Times New Roman" w:eastAsia="Times New Roman" w:hAnsi="Times New Roman" w:cs="Times New Roman"/>
          <w:sz w:val="24"/>
          <w:szCs w:val="24"/>
        </w:rPr>
        <w:t xml:space="preserve">milan, tapi jumlah kalorinya </w:t>
      </w:r>
      <w:del w:id="36" w:author="Microsoft account" w:date="2020-09-02T12:40:00Z">
        <w:r w:rsidRPr="00C50A1E" w:rsidDel="002D54AE">
          <w:rPr>
            <w:rFonts w:ascii="Times New Roman" w:eastAsia="Times New Roman" w:hAnsi="Times New Roman" w:cs="Times New Roman"/>
            <w:sz w:val="24"/>
            <w:szCs w:val="24"/>
          </w:rPr>
          <w:delText xml:space="preserve">nyaris </w:delText>
        </w:r>
      </w:del>
      <w:r w:rsidRPr="00C50A1E">
        <w:rPr>
          <w:rFonts w:ascii="Times New Roman" w:eastAsia="Times New Roman" w:hAnsi="Times New Roman" w:cs="Times New Roman"/>
          <w:sz w:val="24"/>
          <w:szCs w:val="24"/>
        </w:rPr>
        <w:t>melebihi makan berat.</w:t>
      </w:r>
      <w:ins w:id="37" w:author="Microsoft account" w:date="2020-09-02T12:30:00Z">
        <w:r w:rsidR="00670446">
          <w:rPr>
            <w:rFonts w:ascii="Times New Roman" w:eastAsia="Times New Roman" w:hAnsi="Times New Roman" w:cs="Times New Roman"/>
            <w:sz w:val="24"/>
            <w:szCs w:val="24"/>
          </w:rPr>
          <w:t xml:space="preserve"> </w:t>
        </w:r>
      </w:ins>
    </w:p>
    <w:p w:rsidR="00927764" w:rsidRPr="00C50A1E" w:rsidRDefault="002D54AE" w:rsidP="00927764">
      <w:pPr>
        <w:shd w:val="clear" w:color="auto" w:fill="F5F5F5"/>
        <w:spacing w:after="375"/>
        <w:rPr>
          <w:rFonts w:ascii="Times New Roman" w:eastAsia="Times New Roman" w:hAnsi="Times New Roman" w:cs="Times New Roman"/>
          <w:sz w:val="24"/>
          <w:szCs w:val="24"/>
        </w:rPr>
      </w:pPr>
      <w:ins w:id="38" w:author="Microsoft account" w:date="2020-09-02T12:40:00Z">
        <w:r>
          <w:rPr>
            <w:rFonts w:ascii="Times New Roman" w:eastAsia="Times New Roman" w:hAnsi="Times New Roman" w:cs="Times New Roman"/>
            <w:sz w:val="24"/>
            <w:szCs w:val="24"/>
          </w:rPr>
          <w:t>Contohnya saja s</w:t>
        </w:r>
      </w:ins>
      <w:del w:id="39" w:author="Microsoft account" w:date="2020-09-02T12:40:00Z">
        <w:r w:rsidR="00927764" w:rsidRPr="00C50A1E" w:rsidDel="002D54AE">
          <w:rPr>
            <w:rFonts w:ascii="Times New Roman" w:eastAsia="Times New Roman" w:hAnsi="Times New Roman" w:cs="Times New Roman"/>
            <w:sz w:val="24"/>
            <w:szCs w:val="24"/>
          </w:rPr>
          <w:delText>S</w:delText>
        </w:r>
      </w:del>
      <w:r w:rsidR="00927764" w:rsidRPr="00C50A1E">
        <w:rPr>
          <w:rFonts w:ascii="Times New Roman" w:eastAsia="Times New Roman" w:hAnsi="Times New Roman" w:cs="Times New Roman"/>
          <w:sz w:val="24"/>
          <w:szCs w:val="24"/>
        </w:rPr>
        <w:t xml:space="preserve">ebungkus keripik yang </w:t>
      </w:r>
      <w:del w:id="40" w:author="Microsoft account" w:date="2020-09-02T12:41:00Z">
        <w:r w:rsidR="00927764" w:rsidRPr="00C50A1E" w:rsidDel="002D54AE">
          <w:rPr>
            <w:rFonts w:ascii="Times New Roman" w:eastAsia="Times New Roman" w:hAnsi="Times New Roman" w:cs="Times New Roman"/>
            <w:sz w:val="24"/>
            <w:szCs w:val="24"/>
          </w:rPr>
          <w:delText xml:space="preserve">dalam kemasan </w:delText>
        </w:r>
      </w:del>
      <w:r w:rsidR="00927764" w:rsidRPr="00C50A1E">
        <w:rPr>
          <w:rFonts w:ascii="Times New Roman" w:eastAsia="Times New Roman" w:hAnsi="Times New Roman" w:cs="Times New Roman"/>
          <w:sz w:val="24"/>
          <w:szCs w:val="24"/>
        </w:rPr>
        <w:t xml:space="preserve">bisa dikonsumsi 4 porsi habis </w:t>
      </w:r>
      <w:ins w:id="41" w:author="Microsoft account" w:date="2020-09-02T12:41:00Z">
        <w:r>
          <w:rPr>
            <w:rFonts w:ascii="Times New Roman" w:eastAsia="Times New Roman" w:hAnsi="Times New Roman" w:cs="Times New Roman"/>
            <w:sz w:val="24"/>
            <w:szCs w:val="24"/>
          </w:rPr>
          <w:t xml:space="preserve">dalam </w:t>
        </w:r>
      </w:ins>
      <w:r w:rsidR="00927764" w:rsidRPr="00C50A1E">
        <w:rPr>
          <w:rFonts w:ascii="Times New Roman" w:eastAsia="Times New Roman" w:hAnsi="Times New Roman" w:cs="Times New Roman"/>
          <w:sz w:val="24"/>
          <w:szCs w:val="24"/>
        </w:rPr>
        <w:t>sekali duduk. Belum cukup, tambah lagi gorengannya, satu-dua biji eh kok jadi lima</w:t>
      </w:r>
      <w:ins w:id="42" w:author="Microsoft account" w:date="2020-09-02T12:41:00Z">
        <w:r>
          <w:rPr>
            <w:rFonts w:ascii="Times New Roman" w:eastAsia="Times New Roman" w:hAnsi="Times New Roman" w:cs="Times New Roman"/>
            <w:sz w:val="24"/>
            <w:szCs w:val="24"/>
          </w:rPr>
          <w:t xml:space="preserve"> biji</w:t>
        </w:r>
      </w:ins>
      <w:r w:rsidR="00927764"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w:t>
      </w:r>
      <w:del w:id="43" w:author="Microsoft account" w:date="2020-09-02T12:31:00Z">
        <w:r w:rsidRPr="00C50A1E" w:rsidDel="00670446">
          <w:rPr>
            <w:rFonts w:ascii="Times New Roman" w:eastAsia="Times New Roman" w:hAnsi="Times New Roman" w:cs="Times New Roman"/>
            <w:sz w:val="24"/>
            <w:szCs w:val="24"/>
          </w:rPr>
          <w:delText xml:space="preserve"> -</w:delText>
        </w:r>
        <w:r w:rsidRPr="00C50A1E" w:rsidDel="00670446">
          <w:rPr>
            <w:rFonts w:ascii="Times New Roman" w:eastAsia="Times New Roman" w:hAnsi="Times New Roman" w:cs="Times New Roman"/>
            <w:strike/>
            <w:sz w:val="24"/>
            <w:szCs w:val="24"/>
          </w:rPr>
          <w:delText>seperti sikapnya padamu</w:delText>
        </w:r>
        <w:r w:rsidRPr="00C50A1E" w:rsidDel="00670446">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memang bisa jadi salah satu </w:t>
      </w:r>
      <w:del w:id="44" w:author="Microsoft account" w:date="2020-09-02T12:31:00Z">
        <w:r w:rsidRPr="00C50A1E" w:rsidDel="00670446">
          <w:rPr>
            <w:rFonts w:ascii="Times New Roman" w:eastAsia="Times New Roman" w:hAnsi="Times New Roman" w:cs="Times New Roman"/>
            <w:sz w:val="24"/>
            <w:szCs w:val="24"/>
          </w:rPr>
          <w:delText xml:space="preserve">pencetus </w:delText>
        </w:r>
      </w:del>
      <w:ins w:id="45" w:author="Microsoft account" w:date="2020-09-02T12:31:00Z">
        <w:r w:rsidR="00670446">
          <w:rPr>
            <w:rFonts w:ascii="Times New Roman" w:eastAsia="Times New Roman" w:hAnsi="Times New Roman" w:cs="Times New Roman"/>
            <w:sz w:val="24"/>
            <w:szCs w:val="24"/>
          </w:rPr>
          <w:t xml:space="preserve">penyebab </w:t>
        </w:r>
      </w:ins>
      <w:r w:rsidRPr="00C50A1E">
        <w:rPr>
          <w:rFonts w:ascii="Times New Roman" w:eastAsia="Times New Roman" w:hAnsi="Times New Roman" w:cs="Times New Roman"/>
          <w:sz w:val="24"/>
          <w:szCs w:val="24"/>
        </w:rPr>
        <w:t>mengapa kita jadi suka makan</w:t>
      </w:r>
      <w:ins w:id="46" w:author="Microsoft account" w:date="2020-09-02T12:32:00Z">
        <w:r w:rsidR="00670446">
          <w:rPr>
            <w:rFonts w:ascii="Times New Roman" w:eastAsia="Times New Roman" w:hAnsi="Times New Roman" w:cs="Times New Roman"/>
            <w:sz w:val="24"/>
            <w:szCs w:val="24"/>
          </w:rPr>
          <w:t xml:space="preserve">. </w:t>
        </w:r>
      </w:ins>
      <w:del w:id="47" w:author="Microsoft account" w:date="2020-09-02T12:32:00Z">
        <w:r w:rsidRPr="00C50A1E" w:rsidDel="00670446">
          <w:rPr>
            <w:rFonts w:ascii="Times New Roman" w:eastAsia="Times New Roman" w:hAnsi="Times New Roman" w:cs="Times New Roman"/>
            <w:sz w:val="24"/>
            <w:szCs w:val="24"/>
          </w:rPr>
          <w:delText>. </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del w:id="48" w:author="Microsoft account" w:date="2020-09-02T12:41:00Z">
        <w:r w:rsidRPr="00C50A1E" w:rsidDel="002D54AE">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seperti tahu bulat </w:t>
      </w:r>
      <w:del w:id="49" w:author="Microsoft account" w:date="2020-09-02T12:42:00Z">
        <w:r w:rsidRPr="00C50A1E" w:rsidDel="002D54AE">
          <w:rPr>
            <w:rFonts w:ascii="Times New Roman" w:eastAsia="Times New Roman" w:hAnsi="Times New Roman" w:cs="Times New Roman"/>
            <w:sz w:val="24"/>
            <w:szCs w:val="24"/>
          </w:rPr>
          <w:delText>di</w:delText>
        </w:r>
      </w:del>
      <w:r w:rsidRPr="00C50A1E">
        <w:rPr>
          <w:rFonts w:ascii="Times New Roman" w:eastAsia="Times New Roman" w:hAnsi="Times New Roman" w:cs="Times New Roman"/>
          <w:sz w:val="24"/>
          <w:szCs w:val="24"/>
        </w:rPr>
        <w:t xml:space="preserve">goreng </w:t>
      </w:r>
      <w:del w:id="50" w:author="Microsoft account" w:date="2020-09-02T12:42:00Z">
        <w:r w:rsidRPr="00C50A1E" w:rsidDel="002D54AE">
          <w:rPr>
            <w:rFonts w:ascii="Times New Roman" w:eastAsia="Times New Roman" w:hAnsi="Times New Roman" w:cs="Times New Roman"/>
            <w:sz w:val="24"/>
            <w:szCs w:val="24"/>
          </w:rPr>
          <w:delText xml:space="preserve">dadakan alias </w:delText>
        </w:r>
      </w:del>
      <w:r w:rsidRPr="00C50A1E">
        <w:rPr>
          <w:rFonts w:ascii="Times New Roman" w:eastAsia="Times New Roman" w:hAnsi="Times New Roman" w:cs="Times New Roman"/>
          <w:sz w:val="24"/>
          <w:szCs w:val="24"/>
        </w:rPr>
        <w:t xml:space="preserve">yang masih hangat. </w:t>
      </w:r>
      <w:ins w:id="51" w:author="Microsoft account" w:date="2020-09-02T12:43:00Z">
        <w:r w:rsidR="002D54AE">
          <w:rPr>
            <w:rFonts w:ascii="Times New Roman" w:eastAsia="Times New Roman" w:hAnsi="Times New Roman" w:cs="Times New Roman"/>
            <w:sz w:val="24"/>
            <w:szCs w:val="24"/>
          </w:rPr>
          <w:t xml:space="preserve">Kemudian dimakan dengan nasi sehingga membuat tubuh menjadi panas karena </w:t>
        </w:r>
      </w:ins>
      <w:del w:id="52" w:author="Microsoft account" w:date="2020-09-02T12:44:00Z">
        <w:r w:rsidRPr="00C50A1E" w:rsidDel="002D54AE">
          <w:rPr>
            <w:rFonts w:ascii="Times New Roman" w:eastAsia="Times New Roman" w:hAnsi="Times New Roman" w:cs="Times New Roman"/>
            <w:sz w:val="24"/>
            <w:szCs w:val="24"/>
          </w:rPr>
          <w:delText xml:space="preserve">Apalagi dengan makan, tubuh akan mendapat "panas" akibat </w:delText>
        </w:r>
      </w:del>
      <w:r w:rsidRPr="00C50A1E">
        <w:rPr>
          <w:rFonts w:ascii="Times New Roman" w:eastAsia="Times New Roman" w:hAnsi="Times New Roman" w:cs="Times New Roman"/>
          <w:sz w:val="24"/>
          <w:szCs w:val="24"/>
        </w:rPr>
        <w:t>terjadinya peningkatan metabolisme dalam tubuh. </w:t>
      </w:r>
    </w:p>
    <w:p w:rsidR="00044A29" w:rsidRDefault="00927764" w:rsidP="00927764">
      <w:pPr>
        <w:shd w:val="clear" w:color="auto" w:fill="F5F5F5"/>
        <w:spacing w:after="375"/>
        <w:rPr>
          <w:ins w:id="53" w:author="Microsoft account" w:date="2020-09-02T12:51: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w:t>
      </w:r>
      <w:del w:id="54" w:author="Microsoft account" w:date="2020-09-02T12:44:00Z">
        <w:r w:rsidRPr="00C50A1E" w:rsidDel="002D54AE">
          <w:rPr>
            <w:rFonts w:ascii="Times New Roman" w:eastAsia="Times New Roman" w:hAnsi="Times New Roman" w:cs="Times New Roman"/>
            <w:sz w:val="24"/>
            <w:szCs w:val="24"/>
          </w:rPr>
          <w:delText>kenyataannya</w:delText>
        </w:r>
      </w:del>
      <w:ins w:id="55" w:author="Microsoft account" w:date="2020-09-02T12:44:00Z">
        <w:r w:rsidR="002D54AE">
          <w:rPr>
            <w:rFonts w:ascii="Times New Roman" w:eastAsia="Times New Roman" w:hAnsi="Times New Roman" w:cs="Times New Roman"/>
            <w:sz w:val="24"/>
            <w:szCs w:val="24"/>
          </w:rPr>
          <w:t>sebenarnya</w:t>
        </w:r>
      </w:ins>
      <w:r w:rsidRPr="00C50A1E">
        <w:rPr>
          <w:rFonts w:ascii="Times New Roman" w:eastAsia="Times New Roman" w:hAnsi="Times New Roman" w:cs="Times New Roman"/>
          <w:sz w:val="24"/>
          <w:szCs w:val="24"/>
        </w:rPr>
        <w:t xml:space="preserve">, dingin yang terjadi akibat hujan tidak benar-benar membuat tubuh memerlukan kalori tambahan dari </w:t>
      </w:r>
      <w:del w:id="56" w:author="Microsoft account" w:date="2020-09-02T12:45:00Z">
        <w:r w:rsidRPr="00C50A1E" w:rsidDel="002D54AE">
          <w:rPr>
            <w:rFonts w:ascii="Times New Roman" w:eastAsia="Times New Roman" w:hAnsi="Times New Roman" w:cs="Times New Roman"/>
            <w:sz w:val="24"/>
            <w:szCs w:val="24"/>
          </w:rPr>
          <w:delText>makananmu, lho.</w:delText>
        </w:r>
      </w:del>
      <w:ins w:id="57" w:author="Microsoft account" w:date="2020-09-02T12:45:00Z">
        <w:r w:rsidR="002D54AE">
          <w:rPr>
            <w:rFonts w:ascii="Times New Roman" w:eastAsia="Times New Roman" w:hAnsi="Times New Roman" w:cs="Times New Roman"/>
            <w:sz w:val="24"/>
            <w:szCs w:val="24"/>
          </w:rPr>
          <w:t>makanan.</w:t>
        </w:r>
      </w:ins>
      <w:r w:rsidRPr="00C50A1E">
        <w:rPr>
          <w:rFonts w:ascii="Times New Roman" w:eastAsia="Times New Roman" w:hAnsi="Times New Roman" w:cs="Times New Roman"/>
          <w:sz w:val="24"/>
          <w:szCs w:val="24"/>
        </w:rPr>
        <w:t xml:space="preserve"> </w:t>
      </w:r>
    </w:p>
    <w:p w:rsidR="00927764" w:rsidRPr="00C50A1E" w:rsidDel="002D54AE" w:rsidRDefault="00927764" w:rsidP="00927764">
      <w:pPr>
        <w:shd w:val="clear" w:color="auto" w:fill="F5F5F5"/>
        <w:spacing w:after="375"/>
        <w:rPr>
          <w:del w:id="58" w:author="Microsoft account" w:date="2020-09-02T12:45:00Z"/>
          <w:rFonts w:ascii="Times New Roman" w:eastAsia="Times New Roman" w:hAnsi="Times New Roman" w:cs="Times New Roman"/>
          <w:sz w:val="24"/>
          <w:szCs w:val="24"/>
        </w:rPr>
      </w:pPr>
      <w:del w:id="59" w:author="Microsoft account" w:date="2020-09-02T12:45:00Z">
        <w:r w:rsidRPr="00C50A1E" w:rsidDel="002D54AE">
          <w:rPr>
            <w:rFonts w:ascii="Times New Roman" w:eastAsia="Times New Roman" w:hAnsi="Times New Roman" w:cs="Times New Roman"/>
            <w:sz w:val="24"/>
            <w:szCs w:val="24"/>
          </w:rPr>
          <w:delText>Dingin yang kita kira ternyata tidak sedingin kenyataannya, kok~</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w:t>
      </w:r>
      <w:ins w:id="60" w:author="Microsoft account" w:date="2020-09-02T12:45:00Z">
        <w:r w:rsidR="002D54AE">
          <w:rPr>
            <w:rFonts w:ascii="Times New Roman" w:eastAsia="Times New Roman" w:hAnsi="Times New Roman" w:cs="Times New Roman"/>
            <w:sz w:val="24"/>
            <w:szCs w:val="24"/>
          </w:rPr>
          <w:t xml:space="preserve"> atau </w:t>
        </w:r>
      </w:ins>
      <w:del w:id="61" w:author="Microsoft account" w:date="2020-09-02T12:45:00Z">
        <w:r w:rsidRPr="00C50A1E" w:rsidDel="002D54AE">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biskuit-biskuit yang di</w:t>
      </w:r>
      <w:del w:id="62" w:author="Microsoft account" w:date="2020-09-02T12:45:00Z">
        <w:r w:rsidDel="002D54AE">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del w:id="63" w:author="Microsoft account" w:date="2020-09-02T12:45:00Z">
        <w:r w:rsidDel="002D54AE">
          <w:rPr>
            <w:rFonts w:ascii="Times New Roman" w:eastAsia="Times New Roman" w:hAnsi="Times New Roman" w:cs="Times New Roman"/>
            <w:sz w:val="24"/>
            <w:szCs w:val="24"/>
          </w:rPr>
          <w:delText>almari</w:delText>
        </w:r>
        <w:r w:rsidRPr="00C50A1E" w:rsidDel="002D54AE">
          <w:rPr>
            <w:rFonts w:ascii="Times New Roman" w:eastAsia="Times New Roman" w:hAnsi="Times New Roman" w:cs="Times New Roman"/>
            <w:sz w:val="24"/>
            <w:szCs w:val="24"/>
          </w:rPr>
          <w:delText xml:space="preserve"> </w:delText>
        </w:r>
      </w:del>
      <w:ins w:id="64" w:author="Microsoft account" w:date="2020-09-02T12:45:00Z">
        <w:r w:rsidR="002D54AE">
          <w:rPr>
            <w:rFonts w:ascii="Times New Roman" w:eastAsia="Times New Roman" w:hAnsi="Times New Roman" w:cs="Times New Roman"/>
            <w:sz w:val="24"/>
            <w:szCs w:val="24"/>
          </w:rPr>
          <w:t>lemari</w:t>
        </w:r>
        <w:r w:rsidR="002D54AE"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penyimpanan. Sebagai bahan persediaan karena </w:t>
      </w:r>
      <w:del w:id="65" w:author="Microsoft account" w:date="2020-09-02T12:46:00Z">
        <w:r w:rsidRPr="00C50A1E" w:rsidDel="002D54AE">
          <w:rPr>
            <w:rFonts w:ascii="Times New Roman" w:eastAsia="Times New Roman" w:hAnsi="Times New Roman" w:cs="Times New Roman"/>
            <w:sz w:val="24"/>
            <w:szCs w:val="24"/>
          </w:rPr>
          <w:delText xml:space="preserve">mau </w:delText>
        </w:r>
      </w:del>
      <w:ins w:id="66" w:author="Microsoft account" w:date="2020-09-02T12:46:00Z">
        <w:r w:rsidR="002D54AE">
          <w:rPr>
            <w:rFonts w:ascii="Times New Roman" w:eastAsia="Times New Roman" w:hAnsi="Times New Roman" w:cs="Times New Roman"/>
            <w:sz w:val="24"/>
            <w:szCs w:val="24"/>
          </w:rPr>
          <w:t>jika</w:t>
        </w:r>
        <w:r w:rsidR="002D54AE"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keluar di waktu hujan </w:t>
      </w:r>
      <w:del w:id="67" w:author="Microsoft account" w:date="2020-09-02T12:46:00Z">
        <w:r w:rsidRPr="00C50A1E" w:rsidDel="002D54AE">
          <w:rPr>
            <w:rFonts w:ascii="Times New Roman" w:eastAsia="Times New Roman" w:hAnsi="Times New Roman" w:cs="Times New Roman"/>
            <w:sz w:val="24"/>
            <w:szCs w:val="24"/>
          </w:rPr>
          <w:delText xml:space="preserve">itu </w:delText>
        </w:r>
      </w:del>
      <w:r w:rsidRPr="00C50A1E">
        <w:rPr>
          <w:rFonts w:ascii="Times New Roman" w:eastAsia="Times New Roman" w:hAnsi="Times New Roman" w:cs="Times New Roman"/>
          <w:sz w:val="24"/>
          <w:szCs w:val="24"/>
        </w:rPr>
        <w:t>membuat kita berpikir berkali-kali</w:t>
      </w:r>
      <w:ins w:id="68" w:author="Microsoft account" w:date="2020-09-02T12:46:00Z">
        <w:r w:rsidR="002D54AE">
          <w:rPr>
            <w:rFonts w:ascii="Times New Roman" w:eastAsia="Times New Roman" w:hAnsi="Times New Roman" w:cs="Times New Roman"/>
            <w:sz w:val="24"/>
            <w:szCs w:val="24"/>
          </w:rPr>
          <w:t xml:space="preserve"> karena tentu a</w:t>
        </w:r>
      </w:ins>
      <w:del w:id="69" w:author="Microsoft account" w:date="2020-09-02T12:46:00Z">
        <w:r w:rsidRPr="00C50A1E" w:rsidDel="002D54AE">
          <w:rPr>
            <w:rFonts w:ascii="Times New Roman" w:eastAsia="Times New Roman" w:hAnsi="Times New Roman" w:cs="Times New Roman"/>
            <w:sz w:val="24"/>
            <w:szCs w:val="24"/>
          </w:rPr>
          <w:delText>. A</w:delText>
        </w:r>
      </w:del>
      <w:r w:rsidRPr="00C50A1E">
        <w:rPr>
          <w:rFonts w:ascii="Times New Roman" w:eastAsia="Times New Roman" w:hAnsi="Times New Roman" w:cs="Times New Roman"/>
          <w:sz w:val="24"/>
          <w:szCs w:val="24"/>
        </w:rPr>
        <w:t>kan merepotkan.</w:t>
      </w:r>
    </w:p>
    <w:p w:rsidR="00927764" w:rsidRPr="00C50A1E" w:rsidRDefault="002D54AE" w:rsidP="00927764">
      <w:pPr>
        <w:shd w:val="clear" w:color="auto" w:fill="F5F5F5"/>
        <w:spacing w:after="375"/>
        <w:rPr>
          <w:rFonts w:ascii="Times New Roman" w:eastAsia="Times New Roman" w:hAnsi="Times New Roman" w:cs="Times New Roman"/>
          <w:sz w:val="24"/>
          <w:szCs w:val="24"/>
        </w:rPr>
      </w:pPr>
      <w:ins w:id="70" w:author="Microsoft account" w:date="2020-09-02T12:47:00Z">
        <w:r>
          <w:rPr>
            <w:rFonts w:ascii="Times New Roman" w:eastAsia="Times New Roman" w:hAnsi="Times New Roman" w:cs="Times New Roman"/>
            <w:sz w:val="24"/>
            <w:szCs w:val="24"/>
          </w:rPr>
          <w:t>Sebenarnya t</w:t>
        </w:r>
      </w:ins>
      <w:del w:id="71" w:author="Microsoft account" w:date="2020-09-02T12:47:00Z">
        <w:r w:rsidR="00927764" w:rsidRPr="00C50A1E" w:rsidDel="002D54AE">
          <w:rPr>
            <w:rFonts w:ascii="Times New Roman" w:eastAsia="Times New Roman" w:hAnsi="Times New Roman" w:cs="Times New Roman"/>
            <w:sz w:val="24"/>
            <w:szCs w:val="24"/>
          </w:rPr>
          <w:delText>T</w:delText>
        </w:r>
      </w:del>
      <w:r w:rsidR="00927764" w:rsidRPr="00C50A1E">
        <w:rPr>
          <w:rFonts w:ascii="Times New Roman" w:eastAsia="Times New Roman" w:hAnsi="Times New Roman" w:cs="Times New Roman"/>
          <w:sz w:val="24"/>
          <w:szCs w:val="24"/>
        </w:rPr>
        <w:t>idak ada salahnya</w:t>
      </w:r>
      <w:ins w:id="72" w:author="Microsoft account" w:date="2020-09-02T12:47:00Z">
        <w:r>
          <w:rPr>
            <w:rFonts w:ascii="Times New Roman" w:eastAsia="Times New Roman" w:hAnsi="Times New Roman" w:cs="Times New Roman"/>
            <w:sz w:val="24"/>
            <w:szCs w:val="24"/>
          </w:rPr>
          <w:t xml:space="preserve"> jika</w:t>
        </w:r>
      </w:ins>
      <w:r w:rsidR="00927764" w:rsidRPr="00C50A1E">
        <w:rPr>
          <w:rFonts w:ascii="Times New Roman" w:eastAsia="Times New Roman" w:hAnsi="Times New Roman" w:cs="Times New Roman"/>
          <w:sz w:val="24"/>
          <w:szCs w:val="24"/>
        </w:rPr>
        <w:t xml:space="preserve"> makan saat hujan. Yang sering membuatnya salah adalah pemilihan makanan kita yang tidak </w:t>
      </w:r>
      <w:del w:id="73" w:author="Microsoft account" w:date="2020-09-02T12:47:00Z">
        <w:r w:rsidR="00927764" w:rsidRPr="00C50A1E" w:rsidDel="00044A29">
          <w:rPr>
            <w:rFonts w:ascii="Times New Roman" w:eastAsia="Times New Roman" w:hAnsi="Times New Roman" w:cs="Times New Roman"/>
            <w:sz w:val="24"/>
            <w:szCs w:val="24"/>
          </w:rPr>
          <w:delText>tahu diri</w:delText>
        </w:r>
      </w:del>
      <w:ins w:id="74" w:author="Microsoft account" w:date="2020-09-02T12:47:00Z">
        <w:r w:rsidR="00044A29">
          <w:rPr>
            <w:rFonts w:ascii="Times New Roman" w:eastAsia="Times New Roman" w:hAnsi="Times New Roman" w:cs="Times New Roman"/>
            <w:sz w:val="24"/>
            <w:szCs w:val="24"/>
          </w:rPr>
          <w:t>kendalikan</w:t>
        </w:r>
      </w:ins>
      <w:r w:rsidR="00927764" w:rsidRPr="00C50A1E">
        <w:rPr>
          <w:rFonts w:ascii="Times New Roman" w:eastAsia="Times New Roman" w:hAnsi="Times New Roman" w:cs="Times New Roman"/>
          <w:sz w:val="24"/>
          <w:szCs w:val="24"/>
        </w:rPr>
        <w:t>. Yang penting enak</w:t>
      </w:r>
      <w:ins w:id="75" w:author="Microsoft account" w:date="2020-09-02T12:47:00Z">
        <w:r w:rsidR="00044A29">
          <w:rPr>
            <w:rFonts w:ascii="Times New Roman" w:eastAsia="Times New Roman" w:hAnsi="Times New Roman" w:cs="Times New Roman"/>
            <w:sz w:val="24"/>
            <w:szCs w:val="24"/>
          </w:rPr>
          <w:t xml:space="preserve"> persoalan </w:t>
        </w:r>
      </w:ins>
      <w:del w:id="76" w:author="Microsoft account" w:date="2020-09-02T12:47:00Z">
        <w:r w:rsidR="00927764" w:rsidRPr="00C50A1E" w:rsidDel="00044A29">
          <w:rPr>
            <w:rFonts w:ascii="Times New Roman" w:eastAsia="Times New Roman" w:hAnsi="Times New Roman" w:cs="Times New Roman"/>
            <w:sz w:val="24"/>
            <w:szCs w:val="24"/>
          </w:rPr>
          <w:delText xml:space="preserve">, </w:delText>
        </w:r>
      </w:del>
      <w:r w:rsidR="00927764" w:rsidRPr="00C50A1E">
        <w:rPr>
          <w:rFonts w:ascii="Times New Roman" w:eastAsia="Times New Roman" w:hAnsi="Times New Roman" w:cs="Times New Roman"/>
          <w:sz w:val="24"/>
          <w:szCs w:val="24"/>
        </w:rPr>
        <w:t xml:space="preserve">kalori </w:t>
      </w:r>
      <w:ins w:id="77" w:author="Microsoft account" w:date="2020-09-02T12:47:00Z">
        <w:r w:rsidR="00044A29">
          <w:rPr>
            <w:rFonts w:ascii="Times New Roman" w:eastAsia="Times New Roman" w:hAnsi="Times New Roman" w:cs="Times New Roman"/>
            <w:sz w:val="24"/>
            <w:szCs w:val="24"/>
          </w:rPr>
          <w:t xml:space="preserve">tidak terlalu dipikirkan. </w:t>
        </w:r>
      </w:ins>
      <w:del w:id="78" w:author="Microsoft account" w:date="2020-09-02T12:47:00Z">
        <w:r w:rsidR="00927764" w:rsidRPr="00C50A1E" w:rsidDel="00044A29">
          <w:rPr>
            <w:rFonts w:ascii="Times New Roman" w:eastAsia="Times New Roman" w:hAnsi="Times New Roman" w:cs="Times New Roman"/>
            <w:sz w:val="24"/>
            <w:szCs w:val="24"/>
          </w:rPr>
          <w:delText>belakangan?</w:delText>
        </w:r>
      </w:del>
    </w:p>
    <w:p w:rsidR="00927764" w:rsidRPr="00C50A1E" w:rsidRDefault="00044A29" w:rsidP="00927764">
      <w:pPr>
        <w:shd w:val="clear" w:color="auto" w:fill="F5F5F5"/>
        <w:spacing w:after="375"/>
        <w:rPr>
          <w:rFonts w:ascii="Times New Roman" w:eastAsia="Times New Roman" w:hAnsi="Times New Roman" w:cs="Times New Roman"/>
          <w:sz w:val="24"/>
          <w:szCs w:val="24"/>
        </w:rPr>
      </w:pPr>
      <w:ins w:id="79" w:author="Microsoft account" w:date="2020-09-02T12:48:00Z">
        <w:r>
          <w:rPr>
            <w:rFonts w:ascii="Times New Roman" w:eastAsia="Times New Roman" w:hAnsi="Times New Roman" w:cs="Times New Roman"/>
            <w:sz w:val="24"/>
            <w:szCs w:val="24"/>
          </w:rPr>
          <w:t xml:space="preserve">Kita bisa mencoba </w:t>
        </w:r>
      </w:ins>
      <w:del w:id="80" w:author="Microsoft account" w:date="2020-09-02T12:48:00Z">
        <w:r w:rsidR="00927764" w:rsidRPr="00C50A1E" w:rsidDel="00044A29">
          <w:rPr>
            <w:rFonts w:ascii="Times New Roman" w:eastAsia="Times New Roman" w:hAnsi="Times New Roman" w:cs="Times New Roman"/>
            <w:sz w:val="24"/>
            <w:szCs w:val="24"/>
          </w:rPr>
          <w:delText xml:space="preserve">Coba deh, mulai aja dulu dengan </w:delText>
        </w:r>
      </w:del>
      <w:r w:rsidR="00927764" w:rsidRPr="00C50A1E">
        <w:rPr>
          <w:rFonts w:ascii="Times New Roman" w:eastAsia="Times New Roman" w:hAnsi="Times New Roman" w:cs="Times New Roman"/>
          <w:sz w:val="24"/>
          <w:szCs w:val="24"/>
        </w:rPr>
        <w:t xml:space="preserve">memperhatikan label informasi gizi ketika </w:t>
      </w:r>
      <w:ins w:id="81" w:author="Microsoft account" w:date="2020-09-02T12:48:00Z">
        <w:r>
          <w:rPr>
            <w:rFonts w:ascii="Times New Roman" w:eastAsia="Times New Roman" w:hAnsi="Times New Roman" w:cs="Times New Roman"/>
            <w:sz w:val="24"/>
            <w:szCs w:val="24"/>
          </w:rPr>
          <w:t>akan</w:t>
        </w:r>
      </w:ins>
      <w:del w:id="82" w:author="Microsoft account" w:date="2020-09-02T12:48:00Z">
        <w:r w:rsidR="00927764" w:rsidRPr="00C50A1E" w:rsidDel="00044A29">
          <w:rPr>
            <w:rFonts w:ascii="Times New Roman" w:eastAsia="Times New Roman" w:hAnsi="Times New Roman" w:cs="Times New Roman"/>
            <w:sz w:val="24"/>
            <w:szCs w:val="24"/>
          </w:rPr>
          <w:delText>kamu</w:delText>
        </w:r>
      </w:del>
      <w:r w:rsidR="00927764" w:rsidRPr="00C50A1E">
        <w:rPr>
          <w:rFonts w:ascii="Times New Roman" w:eastAsia="Times New Roman" w:hAnsi="Times New Roman" w:cs="Times New Roman"/>
          <w:sz w:val="24"/>
          <w:szCs w:val="24"/>
        </w:rPr>
        <w:t xml:space="preserve"> memakan makanan kemasan</w:t>
      </w:r>
      <w:ins w:id="83" w:author="Microsoft account" w:date="2020-09-02T12:48:00Z">
        <w:r>
          <w:rPr>
            <w:rFonts w:ascii="Times New Roman" w:eastAsia="Times New Roman" w:hAnsi="Times New Roman" w:cs="Times New Roman"/>
            <w:sz w:val="24"/>
            <w:szCs w:val="24"/>
          </w:rPr>
          <w:t xml:space="preserve"> </w:t>
        </w:r>
      </w:ins>
      <w:del w:id="84" w:author="Microsoft account" w:date="2020-09-02T12:48:00Z">
        <w:r w:rsidR="00927764" w:rsidRPr="00C50A1E" w:rsidDel="00044A29">
          <w:rPr>
            <w:rFonts w:ascii="Times New Roman" w:eastAsia="Times New Roman" w:hAnsi="Times New Roman" w:cs="Times New Roman"/>
            <w:sz w:val="24"/>
            <w:szCs w:val="24"/>
          </w:rPr>
          <w:delText xml:space="preserve">. </w:delText>
        </w:r>
      </w:del>
      <w:ins w:id="85" w:author="Microsoft account" w:date="2020-09-02T12:48:00Z">
        <w:r>
          <w:rPr>
            <w:rFonts w:ascii="Times New Roman" w:eastAsia="Times New Roman" w:hAnsi="Times New Roman" w:cs="Times New Roman"/>
            <w:sz w:val="24"/>
            <w:szCs w:val="24"/>
          </w:rPr>
          <w:t>a</w:t>
        </w:r>
      </w:ins>
      <w:del w:id="86" w:author="Microsoft account" w:date="2020-09-02T12:48:00Z">
        <w:r w:rsidR="00927764" w:rsidRPr="00C50A1E" w:rsidDel="00044A29">
          <w:rPr>
            <w:rFonts w:ascii="Times New Roman" w:eastAsia="Times New Roman" w:hAnsi="Times New Roman" w:cs="Times New Roman"/>
            <w:sz w:val="24"/>
            <w:szCs w:val="24"/>
          </w:rPr>
          <w:delText>A</w:delText>
        </w:r>
      </w:del>
      <w:r w:rsidR="00927764" w:rsidRPr="00C50A1E">
        <w:rPr>
          <w:rFonts w:ascii="Times New Roman" w:eastAsia="Times New Roman" w:hAnsi="Times New Roman" w:cs="Times New Roman"/>
          <w:sz w:val="24"/>
          <w:szCs w:val="24"/>
        </w:rPr>
        <w:t xml:space="preserve">tau jika ingin minum yang hangat-hangat, takar gulanya jangan </w:t>
      </w:r>
      <w:del w:id="87" w:author="Microsoft account" w:date="2020-09-02T12:48:00Z">
        <w:r w:rsidR="00927764" w:rsidRPr="00C50A1E" w:rsidDel="00044A29">
          <w:rPr>
            <w:rFonts w:ascii="Times New Roman" w:eastAsia="Times New Roman" w:hAnsi="Times New Roman" w:cs="Times New Roman"/>
            <w:sz w:val="24"/>
            <w:szCs w:val="24"/>
          </w:rPr>
          <w:delText>kelebihan.</w:delText>
        </w:r>
      </w:del>
      <w:ins w:id="88" w:author="Microsoft account" w:date="2020-09-02T12:48:00Z">
        <w:r>
          <w:rPr>
            <w:rFonts w:ascii="Times New Roman" w:eastAsia="Times New Roman" w:hAnsi="Times New Roman" w:cs="Times New Roman"/>
            <w:sz w:val="24"/>
            <w:szCs w:val="24"/>
          </w:rPr>
          <w:t>terlalu banyak.</w:t>
        </w:r>
      </w:ins>
      <w:r w:rsidR="00927764" w:rsidRPr="00C50A1E">
        <w:rPr>
          <w:rFonts w:ascii="Times New Roman" w:eastAsia="Times New Roman" w:hAnsi="Times New Roman" w:cs="Times New Roman"/>
          <w:sz w:val="24"/>
          <w:szCs w:val="24"/>
        </w:rPr>
        <w:t xml:space="preserve"> </w:t>
      </w:r>
      <w:del w:id="89" w:author="Microsoft account" w:date="2020-09-02T12:49:00Z">
        <w:r w:rsidR="00927764" w:rsidRPr="00C50A1E" w:rsidDel="00044A29">
          <w:rPr>
            <w:rFonts w:ascii="Times New Roman" w:eastAsia="Times New Roman" w:hAnsi="Times New Roman" w:cs="Times New Roman"/>
            <w:sz w:val="24"/>
            <w:szCs w:val="24"/>
          </w:rPr>
          <w:delText>Sebab kamu sudah terlalu manis, kata dia </w:delText>
        </w:r>
        <w:r w:rsidR="00927764" w:rsidRPr="00C50A1E" w:rsidDel="00044A29">
          <w:rPr>
            <w:rFonts w:ascii="Times New Roman" w:eastAsia="Times New Roman" w:hAnsi="Times New Roman" w:cs="Times New Roman"/>
            <w:i/>
            <w:iCs/>
            <w:sz w:val="24"/>
            <w:szCs w:val="24"/>
          </w:rPr>
          <w:delText>gitu khan.</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w:t>
      </w:r>
      <w:del w:id="90" w:author="Microsoft account" w:date="2020-09-02T12:49:00Z">
        <w:r w:rsidRPr="00C50A1E" w:rsidDel="00044A29">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91" w:author="Microsoft account" w:date="2020-09-02T12:49:00Z">
        <w:r w:rsidRPr="00C50A1E" w:rsidDel="00044A29">
          <w:rPr>
            <w:rFonts w:ascii="Times New Roman" w:eastAsia="Times New Roman" w:hAnsi="Times New Roman" w:cs="Times New Roman"/>
            <w:sz w:val="24"/>
            <w:szCs w:val="24"/>
          </w:rPr>
          <w:delText xml:space="preserve">rasa </w:delText>
        </w:r>
      </w:del>
      <w:r w:rsidRPr="00C50A1E">
        <w:rPr>
          <w:rFonts w:ascii="Times New Roman" w:eastAsia="Times New Roman" w:hAnsi="Times New Roman" w:cs="Times New Roman"/>
          <w:sz w:val="24"/>
          <w:szCs w:val="24"/>
        </w:rPr>
        <w:t>malas</w:t>
      </w:r>
      <w:ins w:id="92" w:author="Microsoft account" w:date="2020-09-02T12:49:00Z">
        <w:r w:rsidR="00044A29">
          <w:rPr>
            <w:rFonts w:ascii="Times New Roman" w:eastAsia="Times New Roman" w:hAnsi="Times New Roman" w:cs="Times New Roman"/>
            <w:sz w:val="24"/>
            <w:szCs w:val="24"/>
          </w:rPr>
          <w:t xml:space="preserve"> untuk</w:t>
        </w:r>
      </w:ins>
      <w:r w:rsidRPr="00C50A1E">
        <w:rPr>
          <w:rFonts w:ascii="Times New Roman" w:eastAsia="Times New Roman" w:hAnsi="Times New Roman" w:cs="Times New Roman"/>
          <w:sz w:val="24"/>
          <w:szCs w:val="24"/>
        </w:rPr>
        <w:t xml:space="preserve"> bergerak juga bisa </w:t>
      </w:r>
      <w:ins w:id="93" w:author="Microsoft account" w:date="2020-09-02T12:49:00Z">
        <w:r w:rsidR="00044A29">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 xml:space="preserve">jadi </w:t>
      </w:r>
      <w:del w:id="94" w:author="Microsoft account" w:date="2020-09-02T12:49:00Z">
        <w:r w:rsidRPr="00C50A1E" w:rsidDel="00044A29">
          <w:rPr>
            <w:rFonts w:ascii="Times New Roman" w:eastAsia="Times New Roman" w:hAnsi="Times New Roman" w:cs="Times New Roman"/>
            <w:sz w:val="24"/>
            <w:szCs w:val="24"/>
          </w:rPr>
          <w:delText xml:space="preserve">biang </w:delText>
        </w:r>
      </w:del>
      <w:ins w:id="95" w:author="Microsoft account" w:date="2020-09-02T12:49:00Z">
        <w:r w:rsidR="00044A29">
          <w:rPr>
            <w:rFonts w:ascii="Times New Roman" w:eastAsia="Times New Roman" w:hAnsi="Times New Roman" w:cs="Times New Roman"/>
            <w:sz w:val="24"/>
            <w:szCs w:val="24"/>
          </w:rPr>
          <w:t>penyebab</w:t>
        </w:r>
        <w:r w:rsidR="00044A29"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berat badan </w:t>
      </w:r>
      <w:del w:id="96" w:author="Microsoft account" w:date="2020-09-02T12:49:00Z">
        <w:r w:rsidRPr="00C50A1E" w:rsidDel="00044A29">
          <w:rPr>
            <w:rFonts w:ascii="Times New Roman" w:eastAsia="Times New Roman" w:hAnsi="Times New Roman" w:cs="Times New Roman"/>
            <w:sz w:val="24"/>
            <w:szCs w:val="24"/>
          </w:rPr>
          <w:delText>yang lebih suka naiknya</w:delText>
        </w:r>
      </w:del>
      <w:ins w:id="97" w:author="Microsoft account" w:date="2020-09-02T12:49:00Z">
        <w:r w:rsidR="00044A29">
          <w:rPr>
            <w:rFonts w:ascii="Times New Roman" w:eastAsia="Times New Roman" w:hAnsi="Times New Roman" w:cs="Times New Roman"/>
            <w:sz w:val="24"/>
            <w:szCs w:val="24"/>
          </w:rPr>
          <w:t>cepat naik</w:t>
        </w:r>
      </w:ins>
      <w:r w:rsidRPr="00C50A1E">
        <w:rPr>
          <w:rFonts w:ascii="Times New Roman" w:eastAsia="Times New Roman" w:hAnsi="Times New Roman" w:cs="Times New Roman"/>
          <w:sz w:val="24"/>
          <w:szCs w:val="24"/>
        </w:rPr>
        <w:t>. Apalagi munculnya kaum-kaum rebahan yang kerjaannya tiduran dan hanya buka tutup media sosial atau pura-pura sibuk padahal tidak ada yang nge</w:t>
      </w:r>
      <w:r w:rsidRPr="00044A29">
        <w:rPr>
          <w:rFonts w:ascii="Times New Roman" w:eastAsia="Times New Roman" w:hAnsi="Times New Roman" w:cs="Times New Roman"/>
          <w:i/>
          <w:sz w:val="24"/>
          <w:szCs w:val="24"/>
          <w:rPrChange w:id="98" w:author="Microsoft account" w:date="2020-09-02T12:50: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w:t>
      </w:r>
      <w:del w:id="99" w:author="Microsoft account" w:date="2020-09-02T12:50:00Z">
        <w:r w:rsidRPr="00C50A1E" w:rsidDel="00044A29">
          <w:rPr>
            <w:rFonts w:ascii="Times New Roman" w:eastAsia="Times New Roman" w:hAnsi="Times New Roman" w:cs="Times New Roman"/>
            <w:sz w:val="24"/>
            <w:szCs w:val="24"/>
          </w:rPr>
          <w:delText xml:space="preserve">, </w:delText>
        </w:r>
      </w:del>
      <w:ins w:id="100" w:author="Microsoft account" w:date="2020-09-02T12:50:00Z">
        <w:r w:rsidR="00044A29">
          <w:rPr>
            <w:rFonts w:ascii="Times New Roman" w:eastAsia="Times New Roman" w:hAnsi="Times New Roman" w:cs="Times New Roman"/>
            <w:sz w:val="24"/>
            <w:szCs w:val="24"/>
          </w:rPr>
          <w:t xml:space="preserve"> ada </w:t>
        </w:r>
      </w:ins>
      <w:r w:rsidRPr="00C50A1E">
        <w:rPr>
          <w:rFonts w:ascii="Times New Roman" w:eastAsia="Times New Roman" w:hAnsi="Times New Roman" w:cs="Times New Roman"/>
          <w:sz w:val="24"/>
          <w:szCs w:val="24"/>
        </w:rPr>
        <w:t>dimana-mana.</w:t>
      </w:r>
    </w:p>
    <w:p w:rsidR="00927764" w:rsidRPr="00C50A1E" w:rsidDel="003456D5" w:rsidRDefault="00927764" w:rsidP="00927764">
      <w:pPr>
        <w:shd w:val="clear" w:color="auto" w:fill="F5F5F5"/>
        <w:spacing w:after="375"/>
        <w:rPr>
          <w:del w:id="101" w:author="Microsoft account" w:date="2020-09-02T12:52:00Z"/>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w:t>
      </w:r>
      <w:del w:id="102" w:author="Microsoft account" w:date="2020-09-02T12:50:00Z">
        <w:r w:rsidRPr="00C50A1E" w:rsidDel="00044A29">
          <w:rPr>
            <w:rFonts w:ascii="Times New Roman" w:eastAsia="Times New Roman" w:hAnsi="Times New Roman" w:cs="Times New Roman"/>
            <w:sz w:val="24"/>
            <w:szCs w:val="24"/>
          </w:rPr>
          <w:delText>nya</w:delText>
        </w:r>
      </w:del>
      <w:ins w:id="103" w:author="Microsoft account" w:date="2020-09-02T12:51:00Z">
        <w:r w:rsidR="00044A29">
          <w:rPr>
            <w:rFonts w:ascii="Times New Roman" w:eastAsia="Times New Roman" w:hAnsi="Times New Roman" w:cs="Times New Roman"/>
            <w:sz w:val="24"/>
            <w:szCs w:val="24"/>
          </w:rPr>
          <w:t xml:space="preserve"> karena persoalan </w:t>
        </w:r>
      </w:ins>
      <w:del w:id="104" w:author="Microsoft account" w:date="2020-09-02T12:51:00Z">
        <w:r w:rsidRPr="00C50A1E" w:rsidDel="00044A29">
          <w:rPr>
            <w:rFonts w:ascii="Times New Roman" w:eastAsia="Times New Roman" w:hAnsi="Times New Roman" w:cs="Times New Roman"/>
            <w:sz w:val="24"/>
            <w:szCs w:val="24"/>
          </w:rPr>
          <w:delText xml:space="preserve">. Soal </w:delText>
        </w:r>
      </w:del>
      <w:r w:rsidRPr="00C50A1E">
        <w:rPr>
          <w:rFonts w:ascii="Times New Roman" w:eastAsia="Times New Roman" w:hAnsi="Times New Roman" w:cs="Times New Roman"/>
          <w:sz w:val="24"/>
          <w:szCs w:val="24"/>
        </w:rPr>
        <w:t xml:space="preserve">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ins w:id="105" w:author="Microsoft account" w:date="2020-09-02T12:52:00Z">
        <w:r w:rsidR="003456D5">
          <w:rPr>
            <w:rFonts w:ascii="Times New Roman" w:eastAsia="Times New Roman" w:hAnsi="Times New Roman" w:cs="Times New Roman"/>
            <w:sz w:val="24"/>
            <w:szCs w:val="24"/>
          </w:rPr>
          <w:t xml:space="preserve"> Kamu makan </w:t>
        </w:r>
      </w:ins>
    </w:p>
    <w:p w:rsidR="00927764" w:rsidRPr="00C50A1E" w:rsidRDefault="003456D5" w:rsidP="00927764">
      <w:pPr>
        <w:shd w:val="clear" w:color="auto" w:fill="F5F5F5"/>
        <w:spacing w:after="375"/>
        <w:rPr>
          <w:rFonts w:ascii="Times New Roman" w:eastAsia="Times New Roman" w:hAnsi="Times New Roman" w:cs="Times New Roman"/>
          <w:sz w:val="24"/>
          <w:szCs w:val="24"/>
        </w:rPr>
      </w:pPr>
      <w:ins w:id="106" w:author="Microsoft account" w:date="2020-09-02T12:52:00Z">
        <w:r>
          <w:rPr>
            <w:rFonts w:ascii="Times New Roman" w:eastAsia="Times New Roman" w:hAnsi="Times New Roman" w:cs="Times New Roman"/>
            <w:sz w:val="24"/>
            <w:szCs w:val="24"/>
          </w:rPr>
          <w:t>m</w:t>
        </w:r>
      </w:ins>
      <w:del w:id="107" w:author="Microsoft account" w:date="2020-09-02T12:52:00Z">
        <w:r w:rsidR="00927764" w:rsidRPr="00C50A1E" w:rsidDel="003456D5">
          <w:rPr>
            <w:rFonts w:ascii="Times New Roman" w:eastAsia="Times New Roman" w:hAnsi="Times New Roman" w:cs="Times New Roman"/>
            <w:sz w:val="24"/>
            <w:szCs w:val="24"/>
          </w:rPr>
          <w:delText>M</w:delText>
        </w:r>
      </w:del>
      <w:r w:rsidR="00927764" w:rsidRPr="00C50A1E">
        <w:rPr>
          <w:rFonts w:ascii="Times New Roman" w:eastAsia="Times New Roman" w:hAnsi="Times New Roman" w:cs="Times New Roman"/>
          <w:sz w:val="24"/>
          <w:szCs w:val="24"/>
        </w:rPr>
        <w:t>ie rebus kuah susu ditambah telur</w:t>
      </w:r>
      <w:ins w:id="108" w:author="Microsoft account" w:date="2020-09-02T12:52:00Z">
        <w:r>
          <w:rPr>
            <w:rFonts w:ascii="Times New Roman" w:eastAsia="Times New Roman" w:hAnsi="Times New Roman" w:cs="Times New Roman"/>
            <w:sz w:val="24"/>
            <w:szCs w:val="24"/>
          </w:rPr>
          <w:t xml:space="preserve">? </w:t>
        </w:r>
      </w:ins>
      <w:del w:id="109" w:author="Microsoft account" w:date="2020-09-02T12:52:00Z">
        <w:r w:rsidR="00927764" w:rsidRPr="00C50A1E" w:rsidDel="003456D5">
          <w:rPr>
            <w:rFonts w:ascii="Times New Roman" w:eastAsia="Times New Roman" w:hAnsi="Times New Roman" w:cs="Times New Roman"/>
            <w:sz w:val="24"/>
            <w:szCs w:val="24"/>
          </w:rPr>
          <w:delText xml:space="preserve">. </w:delText>
        </w:r>
      </w:del>
      <w:r w:rsidR="00927764" w:rsidRPr="00C50A1E">
        <w:rPr>
          <w:rFonts w:ascii="Times New Roman" w:eastAsia="Times New Roman" w:hAnsi="Times New Roman" w:cs="Times New Roman"/>
          <w:sz w:val="24"/>
          <w:szCs w:val="24"/>
        </w:rPr>
        <w:t xml:space="preserve">Ya </w:t>
      </w:r>
      <w:ins w:id="110" w:author="Microsoft account" w:date="2020-09-02T12:52:00Z">
        <w:r>
          <w:rPr>
            <w:rFonts w:ascii="Times New Roman" w:eastAsia="Times New Roman" w:hAnsi="Times New Roman" w:cs="Times New Roman"/>
            <w:sz w:val="24"/>
            <w:szCs w:val="24"/>
          </w:rPr>
          <w:t xml:space="preserve">makanan itu </w:t>
        </w:r>
      </w:ins>
      <w:r w:rsidR="00927764" w:rsidRPr="00C50A1E">
        <w:rPr>
          <w:rFonts w:ascii="Times New Roman" w:eastAsia="Times New Roman" w:hAnsi="Times New Roman" w:cs="Times New Roman"/>
          <w:sz w:val="24"/>
          <w:szCs w:val="24"/>
        </w:rPr>
        <w:t>bisa</w:t>
      </w:r>
      <w:del w:id="111" w:author="Microsoft account" w:date="2020-09-02T12:52:00Z">
        <w:r w:rsidR="00927764" w:rsidRPr="00C50A1E" w:rsidDel="003456D5">
          <w:rPr>
            <w:rFonts w:ascii="Times New Roman" w:eastAsia="Times New Roman" w:hAnsi="Times New Roman" w:cs="Times New Roman"/>
            <w:sz w:val="24"/>
            <w:szCs w:val="24"/>
          </w:rPr>
          <w:delText>lah</w:delText>
        </w:r>
      </w:del>
      <w:r w:rsidR="00927764" w:rsidRPr="00C50A1E">
        <w:rPr>
          <w:rFonts w:ascii="Times New Roman" w:eastAsia="Times New Roman" w:hAnsi="Times New Roman" w:cs="Times New Roman"/>
          <w:sz w:val="24"/>
          <w:szCs w:val="24"/>
        </w:rPr>
        <w:t xml:space="preserve"> lebih dari 500 kalori. </w:t>
      </w:r>
      <w:ins w:id="112" w:author="Microsoft account" w:date="2020-09-02T12:51:00Z">
        <w:r w:rsidR="00044A29">
          <w:rPr>
            <w:rFonts w:ascii="Times New Roman" w:eastAsia="Times New Roman" w:hAnsi="Times New Roman" w:cs="Times New Roman"/>
            <w:sz w:val="24"/>
            <w:szCs w:val="24"/>
          </w:rPr>
          <w:t>Hahaha</w:t>
        </w:r>
      </w:ins>
      <w:del w:id="113" w:author="Microsoft account" w:date="2020-09-02T12:51:00Z">
        <w:r w:rsidR="00927764" w:rsidRPr="00C50A1E" w:rsidDel="00044A29">
          <w:rPr>
            <w:rFonts w:ascii="Times New Roman" w:eastAsia="Times New Roman" w:hAnsi="Times New Roman" w:cs="Times New Roman"/>
            <w:sz w:val="24"/>
            <w:szCs w:val="24"/>
          </w:rPr>
          <w:delText>HAHA</w:delText>
        </w:r>
      </w:del>
      <w:r w:rsidR="00927764" w:rsidRPr="00C50A1E">
        <w:rPr>
          <w:rFonts w:ascii="Times New Roman" w:eastAsia="Times New Roman" w:hAnsi="Times New Roman" w:cs="Times New Roman"/>
          <w:sz w:val="24"/>
          <w:szCs w:val="24"/>
        </w:rPr>
        <w:t>.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79C" w:rsidRDefault="009E779C">
      <w:r>
        <w:separator/>
      </w:r>
    </w:p>
  </w:endnote>
  <w:endnote w:type="continuationSeparator" w:id="0">
    <w:p w:rsidR="009E779C" w:rsidRDefault="009E7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9E779C">
    <w:pPr>
      <w:pStyle w:val="Footer"/>
    </w:pPr>
  </w:p>
  <w:p w:rsidR="00941E77" w:rsidRDefault="009E77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79C" w:rsidRDefault="009E779C">
      <w:r>
        <w:separator/>
      </w:r>
    </w:p>
  </w:footnote>
  <w:footnote w:type="continuationSeparator" w:id="0">
    <w:p w:rsidR="009E779C" w:rsidRDefault="009E77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85dca02dddaa6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44A29"/>
    <w:rsid w:val="000728F3"/>
    <w:rsid w:val="001178EB"/>
    <w:rsid w:val="0012251A"/>
    <w:rsid w:val="002318A3"/>
    <w:rsid w:val="002D54AE"/>
    <w:rsid w:val="003456D5"/>
    <w:rsid w:val="00407669"/>
    <w:rsid w:val="0042167F"/>
    <w:rsid w:val="00480604"/>
    <w:rsid w:val="00670446"/>
    <w:rsid w:val="00924DF5"/>
    <w:rsid w:val="00927764"/>
    <w:rsid w:val="009E779C"/>
    <w:rsid w:val="00C20908"/>
    <w:rsid w:val="00DD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670446"/>
  </w:style>
  <w:style w:type="paragraph" w:styleId="BalloonText">
    <w:name w:val="Balloon Text"/>
    <w:basedOn w:val="Normal"/>
    <w:link w:val="BalloonTextChar"/>
    <w:uiPriority w:val="99"/>
    <w:semiHidden/>
    <w:unhideWhenUsed/>
    <w:rsid w:val="006704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4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670</Words>
  <Characters>3819</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Hujan Turun, Berat Badan Naik</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account</cp:lastModifiedBy>
  <cp:revision>8</cp:revision>
  <dcterms:created xsi:type="dcterms:W3CDTF">2020-08-26T21:16:00Z</dcterms:created>
  <dcterms:modified xsi:type="dcterms:W3CDTF">2020-09-02T05:57:00Z</dcterms:modified>
</cp:coreProperties>
</file>