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AC5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9C8E61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B2FE1B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6F1F4E7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B4D2533" w14:textId="77777777" w:rsidR="00927764" w:rsidRPr="0094076B" w:rsidRDefault="00927764" w:rsidP="00927764">
      <w:pPr>
        <w:rPr>
          <w:rFonts w:ascii="Cambria" w:hAnsi="Cambria"/>
        </w:rPr>
      </w:pPr>
    </w:p>
    <w:p w14:paraId="7998E2D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943B06A" w14:textId="21149CCC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del w:id="0" w:author="Eva" w:date="2021-11-29T09:15:00Z">
        <w:r w:rsidRPr="00C50A1E" w:rsidDel="00F94BA4">
          <w:rPr>
            <w:rFonts w:ascii="Roboto" w:eastAsia="Times New Roman" w:hAnsi="Roboto" w:cs="Times New Roman"/>
            <w:sz w:val="17"/>
            <w:szCs w:val="17"/>
          </w:rPr>
          <w:delText>20:48</w:delText>
        </w:r>
      </w:del>
      <w:ins w:id="1" w:author="Eva" w:date="2021-11-29T09:15:00Z">
        <w:r w:rsidR="00F94BA4">
          <w:rPr>
            <w:rFonts w:ascii="Roboto" w:eastAsia="Times New Roman" w:hAnsi="Roboto" w:cs="Times New Roman"/>
            <w:sz w:val="17"/>
            <w:szCs w:val="17"/>
          </w:rPr>
          <w:t>20.48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>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del w:id="2" w:author="Eva" w:date="2021-11-29T09:16:00Z">
        <w:r w:rsidRPr="00C50A1E" w:rsidDel="00F94BA4">
          <w:rPr>
            <w:rFonts w:ascii="Roboto" w:eastAsia="Times New Roman" w:hAnsi="Roboto" w:cs="Times New Roman"/>
            <w:sz w:val="17"/>
            <w:szCs w:val="17"/>
          </w:rPr>
          <w:delText>05:43</w:delText>
        </w:r>
      </w:del>
      <w:ins w:id="3" w:author="Eva" w:date="2021-11-29T09:16:00Z">
        <w:r w:rsidR="00F94BA4">
          <w:rPr>
            <w:rFonts w:ascii="Roboto" w:eastAsia="Times New Roman" w:hAnsi="Roboto" w:cs="Times New Roman"/>
            <w:sz w:val="17"/>
            <w:szCs w:val="17"/>
          </w:rPr>
          <w:t>05.</w:t>
        </w:r>
        <w:proofErr w:type="gramStart"/>
        <w:r w:rsidR="00F94BA4">
          <w:rPr>
            <w:rFonts w:ascii="Roboto" w:eastAsia="Times New Roman" w:hAnsi="Roboto" w:cs="Times New Roman"/>
            <w:sz w:val="17"/>
            <w:szCs w:val="17"/>
          </w:rPr>
          <w:t>43</w:t>
        </w:r>
      </w:ins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4D3D00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06F135B" wp14:editId="20467E6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E685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49B57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67BABC0" w14:textId="57B635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ins w:id="4" w:author="Eva" w:date="2021-11-29T09:18:00Z">
        <w:r w:rsidR="00F94BA4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  <w:del w:id="5" w:author="Eva" w:date="2021-11-29T09:18:00Z">
        <w:r w:rsidRPr="00C50A1E" w:rsidDel="00F94BA4">
          <w:rPr>
            <w:rFonts w:ascii="Times New Roman" w:eastAsia="Times New Roman" w:hAnsi="Times New Roman" w:cs="Times New Roman"/>
            <w:sz w:val="24"/>
            <w:szCs w:val="24"/>
          </w:rPr>
          <w:delText xml:space="preserve"> dari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789647" w14:textId="6C55244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" w:author="Eva" w:date="2021-11-29T09:19:00Z">
        <w:r w:rsidRPr="00C50A1E" w:rsidDel="00F94BA4">
          <w:rPr>
            <w:rFonts w:ascii="Times New Roman" w:eastAsia="Times New Roman" w:hAnsi="Times New Roman" w:cs="Times New Roman"/>
            <w:sz w:val="24"/>
            <w:szCs w:val="24"/>
          </w:rPr>
          <w:delText xml:space="preserve">Benar saja.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" w:author="Eva" w:date="2021-11-29T09:19:00Z">
        <w:r w:rsidRPr="00C50A1E" w:rsidDel="00F94BA4">
          <w:rPr>
            <w:rFonts w:ascii="Times New Roman" w:eastAsia="Times New Roman" w:hAnsi="Times New Roman" w:cs="Times New Roman"/>
            <w:sz w:val="24"/>
            <w:szCs w:val="24"/>
          </w:rPr>
          <w:delText xml:space="preserve">Sudah </w:delText>
        </w:r>
      </w:del>
      <w:proofErr w:type="spellStart"/>
      <w:ins w:id="8" w:author="Eva" w:date="2021-11-29T09:19:00Z">
        <w:r w:rsidR="00F94BA4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F94BA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4BA4">
          <w:rPr>
            <w:rFonts w:ascii="Times New Roman" w:eastAsia="Times New Roman" w:hAnsi="Times New Roman" w:cs="Times New Roman"/>
            <w:sz w:val="24"/>
            <w:szCs w:val="24"/>
          </w:rPr>
          <w:t>sehari-hari</w:t>
        </w:r>
        <w:proofErr w:type="spellEnd"/>
        <w:r w:rsidR="00F94BA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94BA4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F94BA4" w:rsidRPr="00C50A1E">
          <w:rPr>
            <w:rFonts w:ascii="Times New Roman" w:eastAsia="Times New Roman" w:hAnsi="Times New Roman" w:cs="Times New Roman"/>
            <w:sz w:val="24"/>
            <w:szCs w:val="24"/>
          </w:rPr>
          <w:t>udah</w:t>
        </w:r>
        <w:proofErr w:type="spellEnd"/>
        <w:r w:rsidR="00F94BA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29FE1B" w14:textId="4032B8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9" w:author="Eva" w:date="2021-11-29T09:19:00Z">
        <w:r w:rsidR="00F94BA4">
          <w:rPr>
            <w:rFonts w:ascii="Times New Roman" w:eastAsia="Times New Roman" w:hAnsi="Times New Roman" w:cs="Times New Roman"/>
            <w:sz w:val="24"/>
            <w:szCs w:val="24"/>
          </w:rPr>
          <w:t xml:space="preserve">: </w:t>
        </w:r>
      </w:ins>
      <w:del w:id="10" w:author="Eva" w:date="2021-11-29T09:19:00Z">
        <w:r w:rsidRPr="00C50A1E" w:rsidDel="00F94BA4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Y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062341" w14:textId="20E8E44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1" w:author="Eva" w:date="2021-11-29T09:20:00Z">
        <w:r w:rsidR="00CD7B8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Eva" w:date="2021-11-29T09:20:00Z">
        <w:r w:rsidDel="00CD7B88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CD7B88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13" w:author="Eva" w:date="2021-11-29T09:20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CD7B88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CD7B88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CD7B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4" w:author="Eva" w:date="2021-11-29T09:20:00Z">
        <w:r w:rsidRPr="00C50A1E" w:rsidDel="00CD7B88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tiba-tiba ikut meningkat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835F75" w14:textId="4BF43A6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5" w:author="Eva" w:date="2021-11-29T09:20:00Z">
        <w:r w:rsidRPr="00C50A1E" w:rsidDel="00CD7B88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</w:delText>
        </w:r>
      </w:del>
      <w:proofErr w:type="spellStart"/>
      <w:ins w:id="16" w:author="Eva" w:date="2021-11-29T09:20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  <w:proofErr w:type="spellEnd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CD7B88" w:rsidRPr="00C50A1E">
          <w:rPr>
            <w:rFonts w:ascii="Times New Roman" w:eastAsia="Times New Roman" w:hAnsi="Times New Roman" w:cs="Times New Roman"/>
            <w:sz w:val="24"/>
            <w:szCs w:val="24"/>
          </w:rPr>
          <w:t>ering</w:t>
        </w:r>
      </w:ins>
      <w:ins w:id="17" w:author="Eva" w:date="2021-11-29T09:21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>kali</w:t>
        </w:r>
      </w:ins>
      <w:proofErr w:type="spellEnd"/>
      <w:ins w:id="18" w:author="Eva" w:date="2021-11-29T09:20:00Z">
        <w:r w:rsidR="00CD7B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9" w:author="Eva" w:date="2021-11-29T09:21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0" w:author="Eva" w:date="2021-11-29T09:21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</w:ins>
      <w:del w:id="21" w:author="Eva" w:date="2021-11-29T09:21:00Z">
        <w:r w:rsidRPr="00C50A1E" w:rsidDel="00CD7B88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20C75" w14:textId="23CB44C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Eva" w:date="2021-11-29T09:21:00Z">
        <w:r w:rsidRPr="00C50A1E" w:rsidDel="00CD7B88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23" w:author="Eva" w:date="2021-11-29T09:21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 yang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24" w:author="Eva" w:date="2021-11-29T09:21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>ternyata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Eva" w:date="2021-11-29T09:22:00Z">
        <w:r w:rsidRPr="00C50A1E" w:rsidDel="00CD7B88">
          <w:rPr>
            <w:rFonts w:ascii="Times New Roman" w:eastAsia="Times New Roman" w:hAnsi="Times New Roman" w:cs="Times New Roman"/>
            <w:sz w:val="24"/>
            <w:szCs w:val="24"/>
          </w:rPr>
          <w:delText>duduk</w:delText>
        </w:r>
      </w:del>
      <w:proofErr w:type="spellStart"/>
      <w:ins w:id="26" w:author="Eva" w:date="2021-11-29T09:22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>makan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27" w:author="Eva" w:date="2021-11-29T09:22:00Z">
        <w:r w:rsidRPr="00C50A1E" w:rsidDel="00CD7B88">
          <w:rPr>
            <w:rFonts w:ascii="Times New Roman" w:eastAsia="Times New Roman" w:hAnsi="Times New Roman" w:cs="Times New Roman"/>
            <w:sz w:val="24"/>
            <w:szCs w:val="24"/>
          </w:rPr>
          <w:delText xml:space="preserve">Belum </w:delText>
        </w:r>
      </w:del>
      <w:proofErr w:type="spellStart"/>
      <w:ins w:id="28" w:author="Eva" w:date="2021-11-29T09:22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>Seolah</w:t>
        </w:r>
        <w:proofErr w:type="spellEnd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CD7B88" w:rsidRPr="00C50A1E">
          <w:rPr>
            <w:rFonts w:ascii="Times New Roman" w:eastAsia="Times New Roman" w:hAnsi="Times New Roman" w:cs="Times New Roman"/>
            <w:sz w:val="24"/>
            <w:szCs w:val="24"/>
          </w:rPr>
          <w:t>elum</w:t>
        </w:r>
        <w:proofErr w:type="spellEnd"/>
        <w:r w:rsidR="00CD7B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29" w:author="Eva" w:date="2021-11-29T09:22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0D4AF35" w14:textId="7FB6F4A2" w:rsidR="00927764" w:rsidRPr="00C50A1E" w:rsidDel="00CD7B88" w:rsidRDefault="00927764" w:rsidP="00CD7B88">
      <w:pPr>
        <w:shd w:val="clear" w:color="auto" w:fill="F5F5F5"/>
        <w:spacing w:after="375"/>
        <w:rPr>
          <w:del w:id="30" w:author="Eva" w:date="2021-11-29T09:2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del w:id="31" w:author="Eva" w:date="2021-11-29T09:22:00Z">
        <w:r w:rsidRPr="00C50A1E" w:rsidDel="00CD7B8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Eva" w:date="2021-11-29T09:23:00Z">
        <w:r w:rsidRPr="00C50A1E" w:rsidDel="00CD7B88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33" w:author="Eva" w:date="2021-11-29T09:23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>alasan</w:t>
        </w:r>
        <w:proofErr w:type="spellEnd"/>
        <w:r w:rsidR="00CD7B8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ins w:id="34" w:author="Eva" w:date="2021-11-29T09:23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Salah </w:t>
        </w:r>
        <w:proofErr w:type="spellStart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>satu</w:t>
        </w:r>
        <w:proofErr w:type="spellEnd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35" w:author="Eva" w:date="2021-11-29T09:24:00Z">
        <w:r w:rsidR="00CD7B88">
          <w:rPr>
            <w:rFonts w:ascii="Times New Roman" w:eastAsia="Times New Roman" w:hAnsi="Times New Roman" w:cs="Times New Roman"/>
            <w:sz w:val="24"/>
            <w:szCs w:val="24"/>
          </w:rPr>
          <w:t>favorit</w:t>
        </w:r>
        <w:proofErr w:type="spellEnd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>adalah</w:t>
        </w:r>
        <w:proofErr w:type="spellEnd"/>
        <w:r w:rsidR="00CD7B8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14:paraId="6A5261C3" w14:textId="61FF19E5" w:rsidR="00927764" w:rsidRPr="00C50A1E" w:rsidRDefault="00927764" w:rsidP="00CD7B88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36" w:author="Eva" w:date="2021-11-29T09:25:00Z">
        <w:r w:rsidRPr="00C50A1E" w:rsidDel="00CD7B88">
          <w:rPr>
            <w:rFonts w:ascii="Times New Roman" w:eastAsia="Times New Roman" w:hAnsi="Times New Roman" w:cs="Times New Roman"/>
            <w:sz w:val="24"/>
            <w:szCs w:val="24"/>
          </w:rPr>
          <w:delText xml:space="preserve">Terutama makanan yang seperti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7D6A0D" w14:textId="25C293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Eva" w:date="2021-11-29T09:25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 xml:space="preserve">dari makananmu,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Eva" w:date="2021-11-29T09:25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 xml:space="preserve">kira </w:delText>
        </w:r>
      </w:del>
      <w:proofErr w:type="spellStart"/>
      <w:ins w:id="39" w:author="Eva" w:date="2021-11-29T09:25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>rasakan</w:t>
        </w:r>
        <w:proofErr w:type="spellEnd"/>
        <w:r w:rsidR="001C75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del w:id="40" w:author="Eva" w:date="2021-11-29T09:25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  <w:ins w:id="41" w:author="Eva" w:date="2021-11-29T09:25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675A6A5C" w14:textId="0AAEDEB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del w:id="42" w:author="Eva" w:date="2021-11-29T09:26:00Z">
        <w:r w:rsidRPr="00C50A1E" w:rsidDel="001C759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Bisa 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Jadi </w:t>
      </w:r>
      <w:del w:id="43" w:author="Eva" w:date="2021-11-29T09:26:00Z">
        <w:r w:rsidRPr="00C50A1E" w:rsidDel="001C759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Sebabnya...</w:delText>
        </w:r>
      </w:del>
      <w:proofErr w:type="spellStart"/>
      <w:ins w:id="44" w:author="Eva" w:date="2021-11-29T09:26:00Z">
        <w:r w:rsidR="001C759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5" w:author="Eva" w:date="2021-11-29T09:26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ins w:id="46" w:author="Eva" w:date="2021-11-29T09:26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>biasanya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7" w:author="Eva" w:date="2021-11-29T09:26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>Ruangan yang</w:delText>
        </w:r>
      </w:del>
      <w:proofErr w:type="spellStart"/>
      <w:ins w:id="48" w:author="Eva" w:date="2021-11-29T09:26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>Berada</w:t>
        </w:r>
        <w:proofErr w:type="spellEnd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  <w:proofErr w:type="spellEnd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>ruangan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49" w:author="Eva" w:date="2021-11-29T09:26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Eva" w:date="2021-11-29T09:26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51" w:author="Eva" w:date="2021-11-29T09:27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52" w:author="Eva" w:date="2021-11-29T09:27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AF2C28" w14:textId="11549EA0" w:rsidR="00927764" w:rsidRPr="00C50A1E" w:rsidDel="001C759A" w:rsidRDefault="00927764" w:rsidP="00927764">
      <w:pPr>
        <w:shd w:val="clear" w:color="auto" w:fill="F5F5F5"/>
        <w:spacing w:after="375"/>
        <w:rPr>
          <w:del w:id="53" w:author="Eva" w:date="2021-11-29T09:2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54" w:author="Eva" w:date="2021-11-29T09:27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55" w:author="Eva" w:date="2021-11-29T09:27:00Z">
        <w:r w:rsidDel="001C759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56" w:author="Eva" w:date="2021-11-29T09:27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3DC11D" w14:textId="71C13B3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ins w:id="57" w:author="Eva" w:date="2021-11-29T09:27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58" w:author="Eva" w:date="2021-11-29T09:28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59" w:author="Eva" w:date="2021-11-29T09:28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60" w:author="Eva" w:date="2021-11-29T09:28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ins w:id="61" w:author="Eva" w:date="2021-11-29T09:28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6536C" w14:textId="0600F59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2" w:author="Eva" w:date="2021-11-29T09:29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63" w:author="Eva" w:date="2021-11-29T09:29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>Hal y</w:t>
        </w:r>
        <w:r w:rsidR="001C759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4" w:author="Eva" w:date="2021-11-29T09:29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>Yang penting enak</w:delText>
        </w:r>
      </w:del>
      <w:proofErr w:type="spellStart"/>
      <w:ins w:id="65" w:author="Eva" w:date="2021-11-29T09:29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>enak</w:t>
        </w:r>
        <w:proofErr w:type="spellEnd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>sasaran</w:t>
        </w:r>
        <w:proofErr w:type="spellEnd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>utama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66" w:author="Eva" w:date="2021-11-29T09:29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C759A">
          <w:rPr>
            <w:rFonts w:ascii="Times New Roman" w:eastAsia="Times New Roman" w:hAnsi="Times New Roman" w:cs="Times New Roman"/>
            <w:sz w:val="24"/>
            <w:szCs w:val="24"/>
          </w:rPr>
          <w:t>sedangkan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67" w:author="Eva" w:date="2021-11-29T09:29:00Z">
        <w:r w:rsidRPr="00C50A1E" w:rsidDel="001C759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68" w:author="Eva" w:date="2021-11-29T09:29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125B2091" w14:textId="318CB3D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9" w:author="Eva" w:date="2021-11-29T09:29:00Z">
        <w:r w:rsidR="001C759A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0" w:author="Eva" w:date="2021-11-29T09:30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>Atau j</w:delText>
        </w:r>
      </w:del>
      <w:ins w:id="71" w:author="Eva" w:date="2021-11-29T09:30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>J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ika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72" w:author="Eva" w:date="2021-11-29T09:30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>-hangat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73" w:author="Eva" w:date="2021-11-29T09:30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4" w:author="Eva" w:date="2021-11-29T09:30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75" w:author="Eva" w:date="2021-11-29T09:30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>ke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del w:id="76" w:author="Eva" w:date="2021-11-29T09:30:00Z">
        <w:r w:rsidRPr="00C50A1E" w:rsidDel="004A6B1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  <w:ins w:id="77" w:author="Eva" w:date="2021-11-29T09:30:00Z">
        <w:r w:rsidR="004A6B1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</w:p>
    <w:p w14:paraId="4CFD1558" w14:textId="2DFCA3D9" w:rsidR="00927764" w:rsidRPr="00C50A1E" w:rsidDel="004A6B1B" w:rsidRDefault="00927764" w:rsidP="00927764">
      <w:pPr>
        <w:shd w:val="clear" w:color="auto" w:fill="F5F5F5"/>
        <w:spacing w:after="375"/>
        <w:rPr>
          <w:del w:id="78" w:author="Eva" w:date="2021-11-29T09:31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79" w:author="Eva" w:date="2021-11-29T09:30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80" w:author="Eva" w:date="2021-11-29T09:30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81" w:author="Eva" w:date="2021-11-29T09:31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del w:id="82" w:author="Eva" w:date="2021-11-29T09:31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 xml:space="preserve"> dan</w:delText>
        </w:r>
      </w:del>
      <w:ins w:id="83" w:author="Eva" w:date="2021-11-29T09:31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del w:id="84" w:author="Eva" w:date="2021-11-29T09:31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>sosial</w:delText>
        </w:r>
      </w:del>
      <w:proofErr w:type="spellStart"/>
      <w:ins w:id="85" w:author="Eva" w:date="2021-11-29T09:31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>sosial</w:t>
        </w:r>
        <w:proofErr w:type="spellEnd"/>
        <w:r w:rsidR="004A6B1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A6B1B">
        <w:rPr>
          <w:rFonts w:ascii="Times New Roman" w:eastAsia="Times New Roman" w:hAnsi="Times New Roman" w:cs="Times New Roman"/>
          <w:i/>
          <w:iCs/>
          <w:sz w:val="24"/>
          <w:szCs w:val="24"/>
          <w:rPrChange w:id="86" w:author="Eva" w:date="2021-11-29T09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4A6B1B">
        <w:rPr>
          <w:rFonts w:ascii="Times New Roman" w:eastAsia="Times New Roman" w:hAnsi="Times New Roman" w:cs="Times New Roman"/>
          <w:i/>
          <w:iCs/>
          <w:sz w:val="24"/>
          <w:szCs w:val="24"/>
          <w:rPrChange w:id="87" w:author="Eva" w:date="2021-11-29T09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2428B36D" w14:textId="3CB2329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8" w:author="Eva" w:date="2021-11-29T09:32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>jadi memilih</w:delText>
        </w:r>
      </w:del>
      <w:proofErr w:type="spellStart"/>
      <w:ins w:id="89" w:author="Eva" w:date="2021-11-29T09:32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90" w:author="Eva" w:date="2021-11-29T09:32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del w:id="91" w:author="Eva" w:date="2021-11-29T09:32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92" w:author="Eva" w:date="2021-11-29T09:32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6B1B"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 w:rsidR="004A6B1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8782A00" w14:textId="3CC5AF2C" w:rsidR="00927764" w:rsidRPr="00C50A1E" w:rsidDel="004A6B1B" w:rsidRDefault="00927764" w:rsidP="00927764">
      <w:pPr>
        <w:shd w:val="clear" w:color="auto" w:fill="F5F5F5"/>
        <w:spacing w:after="375"/>
        <w:rPr>
          <w:del w:id="93" w:author="Eva" w:date="2021-11-29T09:33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4" w:author="Eva" w:date="2021-11-29T09:32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95" w:author="Eva" w:date="2021-11-29T09:32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del w:id="96" w:author="Eva" w:date="2021-11-29T09:32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14:paraId="44F00DD4" w14:textId="1156C3F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del w:id="97" w:author="Eva" w:date="2021-11-29T09:33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>. Ya bisalah</w:delText>
        </w:r>
      </w:del>
      <w:ins w:id="98" w:author="Eva" w:date="2021-11-29T09:33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4A6B1B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4A6B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4A6B1B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99" w:author="Eva" w:date="2021-11-29T09:33:00Z">
        <w:r w:rsidRPr="00C50A1E" w:rsidDel="004A6B1B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ins w:id="100" w:author="Eva" w:date="2021-11-29T09:33:00Z">
        <w:r w:rsidR="004A6B1B">
          <w:rPr>
            <w:rFonts w:ascii="Times New Roman" w:eastAsia="Times New Roman" w:hAnsi="Times New Roman" w:cs="Times New Roman"/>
            <w:sz w:val="24"/>
            <w:szCs w:val="24"/>
          </w:rPr>
          <w:t>Haha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84F50F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5E1CA21" w14:textId="77777777" w:rsidR="00927764" w:rsidRPr="00C50A1E" w:rsidRDefault="00927764" w:rsidP="00927764"/>
    <w:p w14:paraId="621428E1" w14:textId="77777777" w:rsidR="00927764" w:rsidRPr="005A045A" w:rsidRDefault="00927764" w:rsidP="00927764">
      <w:pPr>
        <w:rPr>
          <w:i/>
        </w:rPr>
      </w:pPr>
    </w:p>
    <w:p w14:paraId="3A71383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486BF8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6709F" w14:textId="77777777" w:rsidR="007E4B99" w:rsidRDefault="007E4B99">
      <w:r>
        <w:separator/>
      </w:r>
    </w:p>
  </w:endnote>
  <w:endnote w:type="continuationSeparator" w:id="0">
    <w:p w14:paraId="476D6701" w14:textId="77777777" w:rsidR="007E4B99" w:rsidRDefault="007E4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6C4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9E6AA58" w14:textId="77777777" w:rsidR="00941E77" w:rsidRDefault="007E4B99">
    <w:pPr>
      <w:pStyle w:val="Footer"/>
    </w:pPr>
  </w:p>
  <w:p w14:paraId="0121E7E9" w14:textId="77777777" w:rsidR="00941E77" w:rsidRDefault="007E4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909DF" w14:textId="77777777" w:rsidR="007E4B99" w:rsidRDefault="007E4B99">
      <w:r>
        <w:separator/>
      </w:r>
    </w:p>
  </w:footnote>
  <w:footnote w:type="continuationSeparator" w:id="0">
    <w:p w14:paraId="4718727E" w14:textId="77777777" w:rsidR="007E4B99" w:rsidRDefault="007E4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va">
    <w15:presenceInfo w15:providerId="Windows Live" w15:userId="1d47e861f2e4e6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C759A"/>
    <w:rsid w:val="0042167F"/>
    <w:rsid w:val="004A6B1B"/>
    <w:rsid w:val="007E4B99"/>
    <w:rsid w:val="00924DF5"/>
    <w:rsid w:val="00927764"/>
    <w:rsid w:val="00CD7B88"/>
    <w:rsid w:val="00F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0B34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F94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Eva</cp:lastModifiedBy>
  <cp:revision>2</cp:revision>
  <dcterms:created xsi:type="dcterms:W3CDTF">2021-11-29T02:33:00Z</dcterms:created>
  <dcterms:modified xsi:type="dcterms:W3CDTF">2021-11-29T02:33:00Z</dcterms:modified>
</cp:coreProperties>
</file>