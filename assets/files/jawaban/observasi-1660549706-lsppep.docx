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131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9A26C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CF661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C04C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5"/>
        <w:gridCol w:w="302"/>
      </w:tblGrid>
      <w:tr w:rsidR="00974F1C" w:rsidRPr="00A16D9B" w14:paraId="72885265" w14:textId="77777777" w:rsidTr="00821BA2">
        <w:trPr>
          <w:gridAfter w:val="1"/>
          <w:wAfter w:w="333" w:type="dxa"/>
        </w:trPr>
        <w:tc>
          <w:tcPr>
            <w:tcW w:w="9350" w:type="dxa"/>
          </w:tcPr>
          <w:p w14:paraId="07A02C4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F351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33E3D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68CA0" w14:textId="4A88B1C9" w:rsidR="00C9746D" w:rsidRDefault="00C9746D">
            <w:pPr>
              <w:pStyle w:val="ListParagraph"/>
              <w:spacing w:after="240"/>
              <w:ind w:left="1140" w:hanging="683"/>
              <w:jc w:val="both"/>
              <w:rPr>
                <w:ins w:id="0" w:author="eirene brugman" w:date="2022-08-15T14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" w:author="eirene brugman" w:date="2022-08-15T14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I.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2014.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Masa Lalu.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Kompas,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</w:t>
              </w:r>
            </w:ins>
          </w:p>
          <w:p w14:paraId="7919390B" w14:textId="77777777" w:rsidR="00370E5E" w:rsidRDefault="00370E5E">
            <w:pPr>
              <w:pStyle w:val="ListParagraph"/>
              <w:spacing w:after="240"/>
              <w:ind w:left="1140" w:hanging="683"/>
              <w:jc w:val="both"/>
              <w:rPr>
                <w:ins w:id="2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" w:author="eirene brugman" w:date="2022-08-15T14:36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</w:p>
          <w:p w14:paraId="6DF155A5" w14:textId="7061AB17" w:rsidR="00C9746D" w:rsidRDefault="00C9746D">
            <w:pPr>
              <w:pStyle w:val="ListParagraph"/>
              <w:spacing w:before="240" w:after="240"/>
              <w:ind w:left="1140" w:hanging="683"/>
              <w:jc w:val="both"/>
              <w:rPr>
                <w:ins w:id="4" w:author="eirene brugman" w:date="2022-08-15T14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5" w:author="eirene brugman" w:date="2022-08-15T14:35:00Z">
              <w:r w:rsidRPr="00AD1AF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 w:rsidRPr="00AD1AF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T.N dan B. Trim. </w:t>
              </w:r>
              <w:r w:rsidRPr="00AD1AF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2005.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</w:t>
              </w:r>
            </w:ins>
            <w:ins w:id="6" w:author="eirene brugman" w:date="2022-08-15T14:3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7" w:author="eirene brugman" w:date="2022-08-15T14:3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MQ Publishing, Bandung.</w:t>
              </w:r>
            </w:ins>
          </w:p>
          <w:p w14:paraId="6DED7AC7" w14:textId="77777777" w:rsidR="00370E5E" w:rsidRDefault="00370E5E">
            <w:pPr>
              <w:pStyle w:val="ListParagraph"/>
              <w:spacing w:before="240" w:after="240"/>
              <w:ind w:left="1140" w:hanging="683"/>
              <w:jc w:val="both"/>
              <w:rPr>
                <w:ins w:id="8" w:author="eirene brugman" w:date="2022-08-15T14:3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" w:author="eirene brugman" w:date="2022-08-15T14:37:00Z">
                <w:pPr>
                  <w:pStyle w:val="ListParagraph"/>
                  <w:spacing w:after="240"/>
                  <w:ind w:left="1140" w:hanging="683"/>
                  <w:jc w:val="both"/>
                </w:pPr>
              </w:pPrChange>
            </w:pPr>
          </w:p>
          <w:p w14:paraId="738E78E6" w14:textId="6DF51346" w:rsidR="00C9746D" w:rsidRPr="00C9746D" w:rsidRDefault="00C9746D">
            <w:pPr>
              <w:pStyle w:val="ListParagraph"/>
              <w:spacing w:after="240"/>
              <w:ind w:left="1140" w:hanging="683"/>
              <w:jc w:val="both"/>
              <w:rPr>
                <w:ins w:id="10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  <w:rPrChange w:id="11" w:author="eirene brugman" w:date="2022-08-15T14:37:00Z">
                  <w:rPr>
                    <w:ins w:id="12" w:author="eirene brugman" w:date="2022-08-15T14:35:00Z"/>
                    <w:lang w:val="en-US"/>
                  </w:rPr>
                </w:rPrChange>
              </w:rPr>
              <w:pPrChange w:id="13" w:author="eirene brugman" w:date="2022-08-15T14:37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ins w:id="14" w:author="eirene brugman" w:date="2022-08-15T14:35:00Z">
              <w:r w:rsidRPr="00C9746D">
                <w:rPr>
                  <w:rFonts w:ascii="Times New Roman" w:hAnsi="Times New Roman" w:cs="Times New Roman"/>
                  <w:sz w:val="24"/>
                  <w:szCs w:val="24"/>
                  <w:rPrChange w:id="15" w:author="eirene brugman" w:date="2022-08-15T14:37:00Z">
                    <w:rPr/>
                  </w:rPrChange>
                </w:rPr>
                <w:t xml:space="preserve">Helianthusonfri, J. </w:t>
              </w:r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rPrChange w:id="16" w:author="eirene brugman" w:date="2022-08-15T14:37:00Z">
                    <w:rPr>
                      <w:iCs/>
                    </w:rPr>
                  </w:rPrChange>
                </w:rPr>
                <w:t>2016.</w:t>
              </w:r>
              <w:r w:rsidRPr="00C9746D">
                <w:rPr>
                  <w:rFonts w:ascii="Times New Roman" w:hAnsi="Times New Roman" w:cs="Times New Roman"/>
                  <w:sz w:val="24"/>
                  <w:szCs w:val="24"/>
                  <w:rPrChange w:id="17" w:author="eirene brugman" w:date="2022-08-15T14:37:00Z">
                    <w:rPr/>
                  </w:rPrChange>
                </w:rPr>
                <w:t xml:space="preserve"> </w:t>
              </w:r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rPrChange w:id="18" w:author="eirene brugman" w:date="2022-08-15T14:37:00Z">
                    <w:rPr>
                      <w:iCs/>
                    </w:rPr>
                  </w:rPrChange>
                </w:rPr>
                <w:t xml:space="preserve">Facebook Marketing. </w:t>
              </w:r>
              <w:r w:rsidRPr="00C9746D">
                <w:rPr>
                  <w:rFonts w:ascii="Times New Roman" w:hAnsi="Times New Roman" w:cs="Times New Roman"/>
                  <w:sz w:val="24"/>
                  <w:szCs w:val="24"/>
                  <w:rPrChange w:id="19" w:author="eirene brugman" w:date="2022-08-15T14:37:00Z">
                    <w:rPr/>
                  </w:rPrChange>
                </w:rPr>
                <w:t xml:space="preserve">Elex Media Komputindo, </w:t>
              </w:r>
            </w:ins>
          </w:p>
          <w:p w14:paraId="272546FA" w14:textId="77777777" w:rsidR="00C9746D" w:rsidRDefault="00C9746D" w:rsidP="00C9746D">
            <w:pPr>
              <w:spacing w:after="240"/>
              <w:ind w:left="1140" w:hanging="683"/>
              <w:jc w:val="both"/>
              <w:rPr>
                <w:ins w:id="20" w:author="eirene brugman" w:date="2022-08-15T14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1" w:author="eirene brugman" w:date="2022-08-15T14:35:00Z"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J.W. </w:t>
              </w:r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1993.</w:t>
              </w:r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 w:rsidRPr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Jakarta.</w:t>
              </w:r>
            </w:ins>
          </w:p>
          <w:p w14:paraId="636889DF" w14:textId="3A31E4DA" w:rsidR="00C9746D" w:rsidRPr="00C9746D" w:rsidRDefault="00C9746D">
            <w:pPr>
              <w:spacing w:after="240"/>
              <w:ind w:left="1140" w:hanging="683"/>
              <w:jc w:val="both"/>
              <w:rPr>
                <w:ins w:id="22" w:author="eirene brugman" w:date="2022-08-15T14:36:00Z"/>
                <w:rFonts w:ascii="Times New Roman" w:hAnsi="Times New Roman" w:cs="Times New Roman"/>
                <w:lang w:val="en-US"/>
                <w:rPrChange w:id="23" w:author="eirene brugman" w:date="2022-08-15T14:37:00Z">
                  <w:rPr>
                    <w:ins w:id="24" w:author="eirene brugman" w:date="2022-08-15T14:36:00Z"/>
                    <w:lang w:val="en-US"/>
                  </w:rPr>
                </w:rPrChange>
              </w:rPr>
              <w:pPrChange w:id="25" w:author="eirene brugman" w:date="2022-08-15T14:37:00Z">
                <w:pPr>
                  <w:pStyle w:val="ListParagraph"/>
                  <w:spacing w:after="240"/>
                  <w:ind w:left="1140" w:hanging="683"/>
                  <w:jc w:val="both"/>
                </w:pPr>
              </w:pPrChange>
            </w:pPr>
            <w:ins w:id="26" w:author="eirene brugman" w:date="2022-08-15T14:35:00Z">
              <w:r w:rsidRPr="00C9746D">
                <w:rPr>
                  <w:rFonts w:ascii="Times New Roman" w:hAnsi="Times New Roman" w:cs="Times New Roman"/>
                  <w:sz w:val="24"/>
                  <w:szCs w:val="24"/>
                  <w:rPrChange w:id="27" w:author="eirene brugman" w:date="2022-08-15T14:37:00Z">
                    <w:rPr/>
                  </w:rPrChange>
                </w:rPr>
                <w:t xml:space="preserve">Trim, B. 2011. </w:t>
              </w:r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rPrChange w:id="28" w:author="eirene brugman" w:date="2022-08-15T14:37:00Z">
                    <w:rPr/>
                  </w:rPrChange>
                </w:rPr>
                <w:t>Muhammad Effect: Getaran yang dirindukan dan ditakuti. Tinta Medina, Solo.</w:t>
              </w:r>
            </w:ins>
          </w:p>
          <w:p w14:paraId="5BFACEE4" w14:textId="2ABF97AD" w:rsidR="00C9746D" w:rsidRDefault="00C9746D" w:rsidP="00C9746D">
            <w:pPr>
              <w:pStyle w:val="ListParagraph"/>
              <w:spacing w:after="240"/>
              <w:ind w:left="1140" w:hanging="683"/>
              <w:jc w:val="both"/>
              <w:rPr>
                <w:ins w:id="29" w:author="eirene brugman" w:date="2022-08-15T14:48:00Z"/>
                <w:rFonts w:ascii="Times New Roman" w:hAnsi="Times New Roman" w:cs="Times New Roman"/>
                <w:iCs/>
                <w:sz w:val="24"/>
                <w:szCs w:val="24"/>
              </w:rPr>
            </w:pPr>
            <w:ins w:id="30" w:author="eirene brugman" w:date="2022-08-15T14:35:00Z">
              <w:r w:rsidRPr="00C9746D">
                <w:rPr>
                  <w:rFonts w:ascii="Times New Roman" w:hAnsi="Times New Roman" w:cs="Times New Roman"/>
                  <w:sz w:val="24"/>
                  <w:szCs w:val="24"/>
                  <w:rPrChange w:id="31" w:author="eirene brugman" w:date="2022-08-15T14:36:00Z">
                    <w:rPr/>
                  </w:rPrChange>
                </w:rPr>
                <w:t xml:space="preserve">Trim, B. 2011. </w:t>
              </w:r>
              <w:r w:rsidRPr="00C9746D">
                <w:rPr>
                  <w:rFonts w:ascii="Times New Roman" w:hAnsi="Times New Roman" w:cs="Times New Roman"/>
                  <w:iCs/>
                  <w:sz w:val="24"/>
                  <w:szCs w:val="24"/>
                  <w:rPrChange w:id="32" w:author="eirene brugman" w:date="2022-08-15T14:36:00Z">
                    <w:rPr/>
                  </w:rPrChange>
                </w:rPr>
                <w:t>The art of Stimulating Idea: Jurus mendulang Ide dan Insaf agar kaya di Jalan Menulis. Metagraf, Solo.</w:t>
              </w:r>
            </w:ins>
          </w:p>
          <w:p w14:paraId="132A872A" w14:textId="77777777" w:rsidR="00370E5E" w:rsidRDefault="00370E5E" w:rsidP="00C9746D">
            <w:pPr>
              <w:pStyle w:val="ListParagraph"/>
              <w:spacing w:after="240"/>
              <w:ind w:left="1140" w:hanging="683"/>
              <w:jc w:val="both"/>
              <w:rPr>
                <w:ins w:id="33" w:author="eirene brugman" w:date="2022-08-15T14:3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88412AF" w14:textId="23179D50" w:rsidR="00C9746D" w:rsidRPr="00C9746D" w:rsidRDefault="00C9746D">
            <w:pPr>
              <w:pStyle w:val="ListParagraph"/>
              <w:spacing w:after="240"/>
              <w:ind w:left="1140" w:hanging="683"/>
              <w:jc w:val="both"/>
              <w:rPr>
                <w:ins w:id="34" w:author="eirene brugman" w:date="2022-08-15T14:3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35" w:author="eirene brugman" w:date="2022-08-15T14:37:00Z">
                <w:pPr>
                  <w:spacing w:line="312" w:lineRule="auto"/>
                  <w:ind w:left="1050" w:hanging="593"/>
                </w:pPr>
              </w:pPrChange>
            </w:pPr>
            <w:ins w:id="36" w:author="eirene brugman" w:date="2022-08-15T14:35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 2020.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E5E4A29" w14:textId="2C156478" w:rsidR="00AD1AF4" w:rsidRPr="00AD1AF4" w:rsidDel="00C9746D" w:rsidRDefault="00AD1AF4">
            <w:pPr>
              <w:spacing w:line="312" w:lineRule="auto"/>
              <w:ind w:left="1140" w:hanging="683"/>
              <w:rPr>
                <w:del w:id="37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38" w:author="eirene brugman" w:date="2022-08-15T14:35:00Z">
                <w:pPr>
                  <w:spacing w:line="312" w:lineRule="auto"/>
                  <w:ind w:left="1050" w:hanging="593"/>
                </w:pPr>
              </w:pPrChange>
            </w:pPr>
            <w:del w:id="39" w:author="eirene brugman" w:date="2022-08-15T14:35:00Z">
              <w:r w:rsidRPr="004B799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Wong</w:delText>
              </w:r>
              <w:r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J. 2020. </w:delText>
              </w:r>
              <w:r w:rsidRPr="004B7994" w:rsidDel="00C9746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  <w:r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RPr="004B7994" w:rsidDel="00C9746D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  <w:r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263F9767" w14:textId="19585E5D" w:rsidR="00974F1C" w:rsidRPr="004B7994" w:rsidDel="00C9746D" w:rsidRDefault="00974F1C">
            <w:pPr>
              <w:pStyle w:val="ListParagraph"/>
              <w:spacing w:line="312" w:lineRule="auto"/>
              <w:ind w:left="1140" w:hanging="683"/>
              <w:rPr>
                <w:del w:id="40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1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del w:id="42" w:author="eirene brugman" w:date="2022-08-15T14:35:00Z">
              <w:r w:rsidRPr="00A16D9B" w:rsidDel="00C9746D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J. 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2016.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4B7994" w:rsidDel="00C9746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R="00AD1AF4" w:rsidRPr="004B7994" w:rsidDel="00C9746D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="00AD1AF4" w:rsidRPr="004B799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</w:delText>
              </w:r>
            </w:del>
          </w:p>
          <w:p w14:paraId="4A70EFC2" w14:textId="5F4D51B3" w:rsidR="00AD1AF4" w:rsidRPr="004B7994" w:rsidDel="00C9746D" w:rsidRDefault="00974F1C">
            <w:pPr>
              <w:pStyle w:val="ListParagraph"/>
              <w:spacing w:line="312" w:lineRule="auto"/>
              <w:ind w:left="1140" w:hanging="683"/>
              <w:rPr>
                <w:del w:id="43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4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del w:id="45" w:author="eirene brugman" w:date="2022-08-15T14:35:00Z">
              <w:r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Azhar</w:delText>
              </w:r>
              <w:r w:rsidR="00AD1AF4"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T.N</w:delText>
              </w:r>
              <w:r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dan B</w:delText>
              </w:r>
              <w:r w:rsidR="00AD1AF4"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  <w:r w:rsidR="00AD1AF4" w:rsidRP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="00AD1AF4" w:rsidRP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2005.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Jangan ke Dokter Lagi: keajaiban sistem imun dan kiat menghalau penyakit.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MQ Publishing, Bandung.</w:delText>
              </w:r>
            </w:del>
          </w:p>
          <w:p w14:paraId="4A845990" w14:textId="3FA421B4" w:rsidR="00974F1C" w:rsidRPr="00C9746D" w:rsidDel="00C9746D" w:rsidRDefault="00974F1C">
            <w:pPr>
              <w:ind w:left="1140" w:hanging="683"/>
              <w:rPr>
                <w:del w:id="46" w:author="eirene brugman" w:date="2022-08-15T14:35:00Z"/>
                <w:rFonts w:ascii="Times New Roman" w:hAnsi="Times New Roman" w:cs="Times New Roman"/>
                <w:lang w:val="en-US"/>
              </w:rPr>
              <w:pPrChange w:id="47" w:author="eirene brugman" w:date="2022-08-15T14:35:00Z">
                <w:pPr>
                  <w:ind w:left="1050" w:hanging="593"/>
                </w:pPr>
              </w:pPrChange>
            </w:pPr>
            <w:del w:id="48" w:author="eirene brugman" w:date="2022-08-15T14:35:00Z">
              <w:r w:rsidRPr="00C9746D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Osborne</w:delText>
              </w:r>
              <w:r w:rsidR="00AD1AF4" w:rsidRPr="00C9746D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J.W. </w:delText>
              </w:r>
              <w:r w:rsidR="00AD1AF4" w:rsidRPr="00C9746D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1993.</w:delText>
              </w:r>
              <w:r w:rsidR="00AD1AF4" w:rsidRPr="00C9746D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C9746D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  <w:r w:rsidR="00AD1AF4" w:rsidRPr="00C9746D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 </w:delText>
              </w:r>
              <w:r w:rsidRPr="00C9746D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  <w:r w:rsidR="00AD1AF4" w:rsidRPr="00C9746D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</w:delText>
              </w:r>
            </w:del>
          </w:p>
          <w:p w14:paraId="6EF1B4F0" w14:textId="04B2DD7A" w:rsidR="00AD1AF4" w:rsidDel="00C9746D" w:rsidRDefault="00974F1C">
            <w:pPr>
              <w:pStyle w:val="ListParagraph"/>
              <w:spacing w:line="312" w:lineRule="auto"/>
              <w:ind w:left="1140" w:hanging="683"/>
              <w:rPr>
                <w:del w:id="49" w:author="eirene brugman" w:date="2022-08-15T14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0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del w:id="51" w:author="eirene brugman" w:date="2022-08-15T14:35:00Z">
              <w:r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Arradon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I. 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2014.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2014.</w:delText>
              </w:r>
            </w:del>
          </w:p>
          <w:p w14:paraId="6AF71382" w14:textId="08E2D325" w:rsidR="00AD1AF4" w:rsidRPr="005D70C9" w:rsidDel="00C9746D" w:rsidRDefault="00974F1C">
            <w:pPr>
              <w:pStyle w:val="ListParagraph"/>
              <w:spacing w:line="312" w:lineRule="auto"/>
              <w:ind w:left="1140" w:hanging="683"/>
              <w:rPr>
                <w:del w:id="52" w:author="eirene brugman" w:date="2022-08-15T14:3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3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del w:id="54" w:author="eirene brugman" w:date="2022-08-15T14:35:00Z">
              <w:r w:rsidRPr="005D70C9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B. 2011. </w:delText>
              </w:r>
              <w:r w:rsidR="00AD1AF4" w:rsidRPr="005D70C9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R="00AD1AF4" w:rsidRPr="005D70C9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Metagraf, Solo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</w:delText>
              </w:r>
            </w:del>
          </w:p>
          <w:p w14:paraId="1BD4103C" w14:textId="04E1B789" w:rsidR="00AD1AF4" w:rsidRPr="005D70C9" w:rsidDel="00C9746D" w:rsidRDefault="00974F1C">
            <w:pPr>
              <w:pStyle w:val="ListParagraph"/>
              <w:spacing w:line="312" w:lineRule="auto"/>
              <w:ind w:left="1140" w:hanging="683"/>
              <w:rPr>
                <w:del w:id="55" w:author="eirene brugman" w:date="2022-08-15T14:3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6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  <w:del w:id="57" w:author="eirene brugman" w:date="2022-08-15T14:35:00Z">
              <w:r w:rsidRPr="005D70C9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Trim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, B. </w:delText>
              </w:r>
              <w:r w:rsidR="00AD1AF4" w:rsidRPr="005D70C9" w:rsidDel="00C9746D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  <w:r w:rsidR="00AD1AF4" w:rsidDel="00C9746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. </w:delText>
              </w:r>
              <w:r w:rsidR="00AD1AF4" w:rsidRPr="005D70C9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. </w:delText>
              </w:r>
              <w:r w:rsidR="00AD1AF4" w:rsidRPr="005D70C9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Tinta Medina, Solo</w:delText>
              </w:r>
              <w:r w:rsidR="00AD1AF4" w:rsidDel="00C9746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.</w:delText>
              </w:r>
            </w:del>
          </w:p>
          <w:p w14:paraId="22D940C1" w14:textId="74BB1659" w:rsidR="00974F1C" w:rsidRPr="005D70C9" w:rsidRDefault="00974F1C">
            <w:pPr>
              <w:pStyle w:val="ListParagraph"/>
              <w:spacing w:line="312" w:lineRule="auto"/>
              <w:ind w:left="1140" w:hanging="683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8" w:author="eirene brugman" w:date="2022-08-15T14:35:00Z">
                <w:pPr>
                  <w:pStyle w:val="ListParagraph"/>
                  <w:spacing w:line="312" w:lineRule="auto"/>
                  <w:ind w:left="1050" w:hanging="593"/>
                </w:pPr>
              </w:pPrChange>
            </w:pPr>
          </w:p>
          <w:p w14:paraId="0395EBB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1209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CB97B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AF4" w:rsidRPr="00A16D9B" w14:paraId="1727C28D" w14:textId="77777777" w:rsidTr="00821BA2">
        <w:tc>
          <w:tcPr>
            <w:tcW w:w="9350" w:type="dxa"/>
            <w:gridSpan w:val="2"/>
          </w:tcPr>
          <w:p w14:paraId="068AD55B" w14:textId="77777777" w:rsidR="00AD1AF4" w:rsidRPr="00A16D9B" w:rsidRDefault="00AD1AF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DE3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70234">
    <w:abstractNumId w:val="2"/>
  </w:num>
  <w:num w:numId="2" w16cid:durableId="1146778023">
    <w:abstractNumId w:val="0"/>
  </w:num>
  <w:num w:numId="3" w16cid:durableId="160419170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irene brugman">
    <w15:presenceInfo w15:providerId="Windows Live" w15:userId="18b62318f415d9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70E5E"/>
    <w:rsid w:val="0042167F"/>
    <w:rsid w:val="00924DF5"/>
    <w:rsid w:val="00974F1C"/>
    <w:rsid w:val="00A97B19"/>
    <w:rsid w:val="00AD1AF4"/>
    <w:rsid w:val="00C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06F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D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eirene brugman</cp:lastModifiedBy>
  <cp:revision>3</cp:revision>
  <dcterms:created xsi:type="dcterms:W3CDTF">2022-08-15T07:37:00Z</dcterms:created>
  <dcterms:modified xsi:type="dcterms:W3CDTF">2022-08-15T07:48:00Z</dcterms:modified>
</cp:coreProperties>
</file>