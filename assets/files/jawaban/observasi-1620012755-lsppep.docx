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1D8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803551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2E3DC93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A91B3F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9979C7F" w14:textId="77777777" w:rsidTr="00821BA2">
        <w:tc>
          <w:tcPr>
            <w:tcW w:w="9350" w:type="dxa"/>
          </w:tcPr>
          <w:p w14:paraId="42B2E0C8" w14:textId="77777777" w:rsidR="00BE098E" w:rsidRDefault="00BE098E" w:rsidP="00821BA2">
            <w:pPr>
              <w:pStyle w:val="ListParagraph"/>
              <w:ind w:left="0"/>
            </w:pPr>
          </w:p>
          <w:p w14:paraId="63662A67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17591C6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6664965" w14:textId="5015998D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0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commentRangeStart w:id="1"/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ins w:id="2" w:author="Youknee" w:date="2021-05-03T10:28:00Z">
              <w:r w:rsidR="00E6396D">
                <w:t>P</w:t>
              </w:r>
            </w:ins>
            <w:del w:id="3" w:author="Youknee" w:date="2021-05-03T10:28:00Z">
              <w:r w:rsidDel="00E6396D">
                <w:delText>p</w:delText>
              </w:r>
            </w:del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D1A9A2E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4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099C588" w14:textId="67B08B0A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5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6" w:author="Youknee" w:date="2021-05-03T10:28:00Z">
              <w:r w:rsidR="00E6396D">
                <w:t>B</w:t>
              </w:r>
            </w:ins>
            <w:del w:id="7" w:author="Youknee" w:date="2021-05-03T10:28:00Z">
              <w:r w:rsidDel="00E6396D">
                <w:delText>b</w:delText>
              </w:r>
            </w:del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763BBEAE" w14:textId="7AD2F025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8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9" w:author="Youknee" w:date="2021-05-03T10:28:00Z">
              <w:r w:rsidR="00E6396D">
                <w:t>P</w:t>
              </w:r>
            </w:ins>
            <w:del w:id="10" w:author="Youknee" w:date="2021-05-03T10:28:00Z">
              <w:r w:rsidDel="00E6396D">
                <w:delText>p</w:delText>
              </w:r>
            </w:del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D0F15F7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11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76CA8F33" w14:textId="0953C2C4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12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ins w:id="13" w:author="Youknee" w:date="2021-05-03T10:28:00Z">
              <w:r w:rsidR="00E6396D">
                <w:t>P</w:t>
              </w:r>
            </w:ins>
            <w:del w:id="14" w:author="Youknee" w:date="2021-05-03T10:28:00Z">
              <w:r w:rsidDel="00E6396D">
                <w:delText>p</w:delText>
              </w:r>
            </w:del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53E49C13" w14:textId="6D638E7A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15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ins w:id="16" w:author="Youknee" w:date="2021-05-03T10:28:00Z">
              <w:r w:rsidR="00E6396D">
                <w:t>T</w:t>
              </w:r>
            </w:ins>
            <w:del w:id="17" w:author="Youknee" w:date="2021-05-03T10:28:00Z">
              <w:r w:rsidDel="00E6396D">
                <w:delText>t</w:delText>
              </w:r>
            </w:del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4446B2F" w14:textId="5A47E040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18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del w:id="19" w:author="Youknee" w:date="2021-05-03T10:28:00Z">
              <w:r w:rsidDel="00E6396D">
                <w:delText>m</w:delText>
              </w:r>
            </w:del>
            <w:proofErr w:type="spellStart"/>
            <w:ins w:id="20" w:author="Youknee" w:date="2021-05-03T10:28:00Z">
              <w:r w:rsidR="00E6396D">
                <w:t>M</w:t>
              </w:r>
            </w:ins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4FD09B3A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21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0DFDFE8" w14:textId="71B6194F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22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23" w:author="Youknee" w:date="2021-05-03T10:28:00Z">
              <w:r w:rsidR="00E6396D">
                <w:t>B</w:t>
              </w:r>
            </w:ins>
            <w:del w:id="24" w:author="Youknee" w:date="2021-05-03T10:28:00Z">
              <w:r w:rsidDel="00E6396D">
                <w:delText>b</w:delText>
              </w:r>
            </w:del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79D86F8" w14:textId="71F5DAE4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2050" w:hanging="1675"/>
              <w:jc w:val="left"/>
              <w:pPrChange w:id="25" w:author="Youknee" w:date="2021-05-03T10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ins w:id="26" w:author="Youknee" w:date="2021-05-03T10:29:00Z">
              <w:r w:rsidR="00E6396D">
                <w:t>R</w:t>
              </w:r>
            </w:ins>
            <w:del w:id="27" w:author="Youknee" w:date="2021-05-03T10:28:00Z">
              <w:r w:rsidDel="00E6396D">
                <w:delText>r</w:delText>
              </w:r>
            </w:del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14FC111" w14:textId="4381D1E1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2507" w:hanging="2132"/>
              <w:jc w:val="left"/>
              <w:pPrChange w:id="28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29" w:author="Youknee" w:date="2021-05-03T10:29:00Z">
              <w:r w:rsidR="00E6396D">
                <w:t>U</w:t>
              </w:r>
            </w:ins>
            <w:del w:id="30" w:author="Youknee" w:date="2021-05-03T10:29:00Z">
              <w:r w:rsidDel="00E6396D">
                <w:delText>u</w:delText>
              </w:r>
            </w:del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BAE9573" w14:textId="665D8FA9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31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32" w:author="Youknee" w:date="2021-05-03T10:29:00Z">
              <w:r w:rsidR="00E6396D">
                <w:t>I</w:t>
              </w:r>
            </w:ins>
            <w:del w:id="33" w:author="Youknee" w:date="2021-05-03T10:29:00Z">
              <w:r w:rsidDel="00E6396D">
                <w:delText>i</w:delText>
              </w:r>
            </w:del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3A82264" w14:textId="2E5D27F4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34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35" w:author="Youknee" w:date="2021-05-03T10:29:00Z">
              <w:r w:rsidR="00E6396D">
                <w:t>A</w:t>
              </w:r>
            </w:ins>
            <w:del w:id="36" w:author="Youknee" w:date="2021-05-03T10:29:00Z">
              <w:r w:rsidDel="00E6396D">
                <w:delText>a</w:delText>
              </w:r>
            </w:del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343BFFFD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37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CD86672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38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4DF25F1" w14:textId="46D28226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39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40" w:author="Youknee" w:date="2021-05-03T10:29:00Z">
              <w:r w:rsidR="00E6396D">
                <w:t>P</w:t>
              </w:r>
            </w:ins>
            <w:del w:id="41" w:author="Youknee" w:date="2021-05-03T10:29:00Z">
              <w:r w:rsidDel="00E6396D">
                <w:delText>p</w:delText>
              </w:r>
            </w:del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del w:id="42" w:author="Youknee" w:date="2021-05-03T10:29:00Z">
              <w:r w:rsidDel="00E6396D">
                <w:delText>-</w:delText>
              </w:r>
            </w:del>
          </w:p>
          <w:p w14:paraId="4FBF5236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43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del w:id="44" w:author="Youknee" w:date="2021-05-03T10:30:00Z">
              <w:r w:rsidDel="00E6396D">
                <w:tab/>
              </w:r>
            </w:del>
            <w:proofErr w:type="spellStart"/>
            <w:r>
              <w:t>derungan</w:t>
            </w:r>
            <w:proofErr w:type="spellEnd"/>
            <w:r>
              <w:t>.</w:t>
            </w:r>
          </w:p>
          <w:p w14:paraId="79C1BC47" w14:textId="14D7C2B9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45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46" w:author="Youknee" w:date="2021-05-03T10:29:00Z">
              <w:r w:rsidR="00E6396D">
                <w:t>T</w:t>
              </w:r>
            </w:ins>
            <w:del w:id="47" w:author="Youknee" w:date="2021-05-03T10:29:00Z">
              <w:r w:rsidDel="00E6396D">
                <w:delText>t</w:delText>
              </w:r>
            </w:del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860E7C2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2050" w:hanging="1675"/>
              <w:jc w:val="left"/>
              <w:pPrChange w:id="48" w:author="Youknee" w:date="2021-05-03T10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8A7A99C" w14:textId="78EEC73E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49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ins w:id="50" w:author="Youknee" w:date="2021-05-03T10:29:00Z">
              <w:r w:rsidR="00E6396D">
                <w:t>P</w:t>
              </w:r>
            </w:ins>
            <w:del w:id="51" w:author="Youknee" w:date="2021-05-03T10:29:00Z">
              <w:r w:rsidDel="00E6396D">
                <w:delText>p</w:delText>
              </w:r>
            </w:del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3229EFD" w14:textId="77777777" w:rsidR="00BE098E" w:rsidRDefault="00BE098E" w:rsidP="00E6396D">
            <w:pPr>
              <w:pStyle w:val="ListParagraph"/>
              <w:tabs>
                <w:tab w:val="left" w:pos="1780"/>
                <w:tab w:val="left" w:pos="2050"/>
              </w:tabs>
              <w:ind w:left="375"/>
              <w:jc w:val="left"/>
              <w:pPrChange w:id="52" w:author="Youknee" w:date="2021-05-03T10:28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commentRangeEnd w:id="1"/>
            <w:r w:rsidR="00AF5361">
              <w:rPr>
                <w:rStyle w:val="CommentReference"/>
              </w:rPr>
              <w:commentReference w:id="1"/>
            </w:r>
          </w:p>
          <w:p w14:paraId="523A172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9405A11" w14:textId="77777777" w:rsidTr="00821BA2">
        <w:tc>
          <w:tcPr>
            <w:tcW w:w="9350" w:type="dxa"/>
          </w:tcPr>
          <w:p w14:paraId="685B7FBD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4CC00F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Youknee" w:date="2021-05-03T10:31:00Z" w:initials="Y">
    <w:p w14:paraId="323863D8" w14:textId="087152B8" w:rsidR="00AF5361" w:rsidRDefault="00AF5361">
      <w:pPr>
        <w:pStyle w:val="CommentText"/>
      </w:pPr>
      <w:r>
        <w:rPr>
          <w:rStyle w:val="CommentReference"/>
        </w:rPr>
        <w:annotationRef/>
      </w: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abjad.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386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A4F6F" w16cex:dateUtc="2021-05-03T0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3863D8" w16cid:durableId="243A4F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Youknee">
    <w15:presenceInfo w15:providerId="AD" w15:userId="S::Youknee@officeku.net::164dc4b3-9d69-4413-b0d0-91e0f70a2d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AF5361"/>
    <w:rsid w:val="00BE098E"/>
    <w:rsid w:val="00E6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F5B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9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6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53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3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36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3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36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740B3-7899-41B0-B70E-35C0D3EA2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Youknee</cp:lastModifiedBy>
  <cp:revision>2</cp:revision>
  <dcterms:created xsi:type="dcterms:W3CDTF">2021-05-03T03:32:00Z</dcterms:created>
  <dcterms:modified xsi:type="dcterms:W3CDTF">2021-05-03T03:32:00Z</dcterms:modified>
</cp:coreProperties>
</file>