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7D39">
        <w:rPr>
          <w:rFonts w:ascii="Times New Roman" w:eastAsia="Times New Roman" w:hAnsi="Times New Roman" w:cs="Times New Roman"/>
          <w:strike/>
          <w:sz w:val="24"/>
          <w:szCs w:val="24"/>
          <w:rPrChange w:id="0" w:author="hp" w:date="2020-08-05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A47D39">
        <w:rPr>
          <w:rFonts w:ascii="Times New Roman" w:eastAsia="Times New Roman" w:hAnsi="Times New Roman" w:cs="Times New Roman"/>
          <w:strike/>
          <w:sz w:val="24"/>
          <w:szCs w:val="24"/>
          <w:rPrChange w:id="1" w:author="hp" w:date="2020-08-05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A47D39">
        <w:rPr>
          <w:rFonts w:ascii="Times New Roman" w:eastAsia="Times New Roman" w:hAnsi="Times New Roman" w:cs="Times New Roman"/>
          <w:strike/>
          <w:sz w:val="24"/>
          <w:szCs w:val="24"/>
          <w:rPrChange w:id="2" w:author="hp" w:date="2020-08-05T11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7D39">
        <w:rPr>
          <w:rFonts w:ascii="Times New Roman" w:eastAsia="Times New Roman" w:hAnsi="Times New Roman" w:cs="Times New Roman"/>
          <w:strike/>
          <w:sz w:val="24"/>
          <w:szCs w:val="24"/>
          <w:rPrChange w:id="3" w:author="hp" w:date="2020-08-05T11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4" w:author="hp" w:date="2020-08-05T11:19:00Z">
        <w:r w:rsidR="00A47D39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A47D3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" w:author="hp" w:date="2020-08-05T11:20:00Z">
        <w:r w:rsidR="00A47D39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="00A47D3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" w:author="hp" w:date="2020-08-05T11:19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del w:id="7" w:author="hp" w:date="2020-08-05T11:20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 xml:space="preserve">udah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7D39">
        <w:rPr>
          <w:rFonts w:ascii="Times New Roman" w:eastAsia="Times New Roman" w:hAnsi="Times New Roman" w:cs="Times New Roman"/>
          <w:strike/>
          <w:sz w:val="24"/>
          <w:szCs w:val="24"/>
          <w:rPrChange w:id="8" w:author="hp" w:date="2020-08-05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A47D39">
        <w:rPr>
          <w:rFonts w:ascii="Times New Roman" w:eastAsia="Times New Roman" w:hAnsi="Times New Roman" w:cs="Times New Roman"/>
          <w:strike/>
          <w:sz w:val="24"/>
          <w:szCs w:val="24"/>
          <w:rPrChange w:id="9" w:author="hp" w:date="2020-08-05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0" w:author="hp" w:date="2020-08-05T11:22:00Z">
        <w:r w:rsidR="00A47D3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" w:author="hp" w:date="2020-08-05T11:22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12" w:author="hp" w:date="2020-08-05T11:23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3" w:author="hp" w:date="2020-08-05T11:22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hp" w:date="2020-08-05T11:23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hp" w:date="2020-08-05T11:24:00Z">
        <w:r w:rsidR="00A47D39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A47D3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hp" w:date="2020-08-05T11:24:00Z">
        <w:r w:rsidDel="00A47D3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>su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17" w:author="hp" w:date="2020-08-05T11:24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</w:del>
      <w:ins w:id="18" w:author="hp" w:date="2020-08-05T11:24:00Z">
        <w:r w:rsidR="00A47D3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7D39">
          <w:rPr>
            <w:rFonts w:ascii="Times New Roman" w:eastAsia="Times New Roman" w:hAnsi="Times New Roman" w:cs="Times New Roman"/>
            <w:sz w:val="24"/>
            <w:szCs w:val="24"/>
          </w:rPr>
          <w:t>asik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9" w:author="hp" w:date="2020-08-05T11:25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hp" w:date="2020-08-05T11:25:00Z">
        <w:r w:rsidRPr="00C50A1E" w:rsidDel="00A47D39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21" w:author="hp" w:date="2020-08-05T11:25:00Z">
        <w:r w:rsidR="00A47D39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A47D3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2E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3B62E2">
        <w:rPr>
          <w:rFonts w:ascii="Times New Roman" w:eastAsia="Times New Roman" w:hAnsi="Times New Roman" w:cs="Times New Roman"/>
          <w:sz w:val="24"/>
          <w:szCs w:val="24"/>
          <w:rPrChange w:id="22" w:author="hp" w:date="2020-08-05T11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3B62E2">
        <w:rPr>
          <w:rFonts w:ascii="Times New Roman" w:eastAsia="Times New Roman" w:hAnsi="Times New Roman" w:cs="Times New Roman"/>
          <w:sz w:val="24"/>
          <w:szCs w:val="24"/>
          <w:rPrChange w:id="23" w:author="hp" w:date="2020-08-05T11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B62E2">
        <w:rPr>
          <w:rFonts w:ascii="Times New Roman" w:eastAsia="Times New Roman" w:hAnsi="Times New Roman" w:cs="Times New Roman"/>
          <w:sz w:val="24"/>
          <w:szCs w:val="24"/>
          <w:rPrChange w:id="24" w:author="hp" w:date="2020-08-05T11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3B62E2">
        <w:rPr>
          <w:rFonts w:ascii="Times New Roman" w:eastAsia="Times New Roman" w:hAnsi="Times New Roman" w:cs="Times New Roman"/>
          <w:sz w:val="24"/>
          <w:szCs w:val="24"/>
          <w:rPrChange w:id="25" w:author="hp" w:date="2020-08-05T11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3B62E2">
        <w:rPr>
          <w:rFonts w:ascii="Times New Roman" w:eastAsia="Times New Roman" w:hAnsi="Times New Roman" w:cs="Times New Roman"/>
          <w:sz w:val="24"/>
          <w:szCs w:val="24"/>
          <w:rPrChange w:id="26" w:author="hp" w:date="2020-08-05T11:26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7" w:author="hp" w:date="2020-08-05T11:27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8" w:author="hp" w:date="2020-08-05T11:27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29" w:author="hp" w:date="2020-08-05T11:28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30" w:author="hp" w:date="2020-08-05T11:28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31" w:author="hp" w:date="2020-08-05T11:28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hp" w:date="2020-08-05T11:28:00Z">
        <w:r w:rsidDel="003B62E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3" w:author="hp" w:date="2020-08-05T11:28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4" w:author="hp" w:date="2020-08-05T11:28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Sebagai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5" w:author="hp" w:date="2020-08-05T11:29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proofErr w:type="spellEnd"/>
      <w:del w:id="36" w:author="hp" w:date="2020-08-05T11:29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7" w:author="hp" w:date="2020-08-05T11:29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ins w:id="38" w:author="hp" w:date="2020-08-05T11:29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,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39" w:author="hp" w:date="2020-08-05T11:29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. Yang</w:delText>
        </w:r>
      </w:del>
      <w:ins w:id="40" w:author="hp" w:date="2020-08-05T11:29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,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1" w:author="hp" w:date="2020-08-05T11:30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 xml:space="preserve">Atau jika </w:delText>
        </w:r>
      </w:del>
      <w:proofErr w:type="spellStart"/>
      <w:ins w:id="42" w:author="hp" w:date="2020-08-05T11:30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43" w:author="hp" w:date="2020-08-05T11:30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. Sebab</w:delText>
        </w:r>
      </w:del>
      <w:ins w:id="44" w:author="hp" w:date="2020-08-05T11:30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ins w:id="45" w:author="hp" w:date="2020-08-05T11:30:00Z">
        <w:r w:rsidR="003B62E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3B62E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kan.</w:t>
        </w:r>
      </w:ins>
      <w:proofErr w:type="spellEnd"/>
      <w:del w:id="46" w:author="hp" w:date="2020-08-05T11:30:00Z">
        <w:r w:rsidRPr="00C50A1E" w:rsidDel="003B62E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47" w:author="hp" w:date="2020-08-05T11:31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suka </w:delText>
        </w:r>
      </w:del>
      <w:proofErr w:type="spellStart"/>
      <w:ins w:id="48" w:author="hp" w:date="2020-08-05T11:31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49" w:author="hp" w:date="2020-08-05T11:31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hp" w:date="2020-08-05T11:32:00Z">
        <w:r w:rsidDel="003B62E2">
          <w:rPr>
            <w:rFonts w:ascii="Times New Roman" w:eastAsia="Times New Roman" w:hAnsi="Times New Roman" w:cs="Times New Roman"/>
            <w:sz w:val="24"/>
            <w:szCs w:val="24"/>
          </w:rPr>
          <w:delText xml:space="preserve">mager </w:delText>
        </w:r>
      </w:del>
      <w:proofErr w:type="spellStart"/>
      <w:ins w:id="51" w:author="hp" w:date="2020-08-05T11:32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malas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52" w:author="hp" w:date="2020-08-05T11:32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hp" w:date="2020-08-05T11:32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3B62E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del w:id="54" w:author="hp" w:date="2020-08-05T11:32:00Z">
        <w:r w:rsidRPr="00C50A1E" w:rsidDel="003B62E2">
          <w:rPr>
            <w:rFonts w:ascii="Times New Roman" w:eastAsia="Times New Roman" w:hAnsi="Times New Roman" w:cs="Times New Roman"/>
            <w:sz w:val="24"/>
            <w:szCs w:val="24"/>
          </w:rPr>
          <w:delText>. Soal</w:delText>
        </w:r>
      </w:del>
      <w:ins w:id="55" w:author="hp" w:date="2020-08-05T11:32:00Z">
        <w:r w:rsidR="003B62E2">
          <w:rPr>
            <w:rFonts w:ascii="Times New Roman" w:eastAsia="Times New Roman" w:hAnsi="Times New Roman" w:cs="Times New Roman"/>
            <w:sz w:val="24"/>
            <w:szCs w:val="24"/>
          </w:rPr>
          <w:t>, soal</w:t>
        </w:r>
      </w:ins>
      <w:bookmarkStart w:id="56" w:name="_GoBack"/>
      <w:bookmarkEnd w:id="5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A3E" w:rsidRDefault="001F3A3E">
      <w:r>
        <w:separator/>
      </w:r>
    </w:p>
  </w:endnote>
  <w:endnote w:type="continuationSeparator" w:id="0">
    <w:p w:rsidR="001F3A3E" w:rsidRDefault="001F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F3A3E">
    <w:pPr>
      <w:pStyle w:val="Footer"/>
    </w:pPr>
  </w:p>
  <w:p w:rsidR="00941E77" w:rsidRDefault="001F3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A3E" w:rsidRDefault="001F3A3E">
      <w:r>
        <w:separator/>
      </w:r>
    </w:p>
  </w:footnote>
  <w:footnote w:type="continuationSeparator" w:id="0">
    <w:p w:rsidR="001F3A3E" w:rsidRDefault="001F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F3A3E"/>
    <w:rsid w:val="003B62E2"/>
    <w:rsid w:val="0042167F"/>
    <w:rsid w:val="00924DF5"/>
    <w:rsid w:val="00927764"/>
    <w:rsid w:val="00A4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A27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47D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2020-07-24T23:46:00Z</dcterms:created>
  <dcterms:modified xsi:type="dcterms:W3CDTF">2020-08-05T04:33:00Z</dcterms:modified>
</cp:coreProperties>
</file>