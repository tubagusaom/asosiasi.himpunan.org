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394E1F" w:rsidRDefault="00394E1F" w:rsidP="00394E1F">
            <w:pPr>
              <w:spacing w:line="312" w:lineRule="auto"/>
              <w:jc w:val="both"/>
              <w:rPr>
                <w:ins w:id="0" w:author="Rostiena Pasciana" w:date="2020-08-08T12:33:00Z"/>
                <w:rFonts w:ascii="Times New Roman" w:hAnsi="Times New Roman" w:cs="Times New Roman"/>
                <w:b/>
                <w:sz w:val="24"/>
                <w:szCs w:val="24"/>
                <w:vertAlign w:val="superscript"/>
              </w:rPr>
            </w:pPr>
            <w:ins w:id="1" w:author="Rostiena Pasciana" w:date="2020-08-08T12:33: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rsidR="00394E1F" w:rsidRPr="00A16D9B" w:rsidRDefault="00394E1F" w:rsidP="00394E1F">
            <w:pPr>
              <w:spacing w:line="312" w:lineRule="auto"/>
              <w:jc w:val="both"/>
              <w:rPr>
                <w:ins w:id="2" w:author="Rostiena Pasciana" w:date="2020-08-08T12:34:00Z"/>
                <w:rFonts w:ascii="Times New Roman" w:hAnsi="Times New Roman" w:cs="Times New Roman"/>
                <w:sz w:val="24"/>
                <w:szCs w:val="24"/>
              </w:rPr>
            </w:pPr>
          </w:p>
          <w:p w:rsidR="00394E1F" w:rsidRDefault="00394E1F" w:rsidP="00394E1F">
            <w:pPr>
              <w:spacing w:line="312" w:lineRule="auto"/>
              <w:jc w:val="both"/>
              <w:rPr>
                <w:ins w:id="3" w:author="Rostiena Pasciana" w:date="2020-08-08T12:34:00Z"/>
                <w:rFonts w:ascii="Times New Roman" w:hAnsi="Times New Roman" w:cs="Times New Roman"/>
                <w:b/>
                <w:sz w:val="24"/>
                <w:szCs w:val="24"/>
                <w:vertAlign w:val="superscript"/>
              </w:rPr>
            </w:pPr>
            <w:ins w:id="4" w:author="Rostiena Pasciana" w:date="2020-08-08T12:34:00Z">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p>
          <w:p w:rsidR="00394E1F" w:rsidRPr="00A16D9B" w:rsidRDefault="00394E1F" w:rsidP="00394E1F">
            <w:pPr>
              <w:spacing w:line="312" w:lineRule="auto"/>
              <w:jc w:val="both"/>
              <w:rPr>
                <w:ins w:id="5" w:author="Rostiena Pasciana" w:date="2020-08-08T12:34:00Z"/>
                <w:rFonts w:ascii="Times New Roman" w:hAnsi="Times New Roman" w:cs="Times New Roman"/>
                <w:sz w:val="24"/>
                <w:szCs w:val="24"/>
              </w:rPr>
            </w:pPr>
          </w:p>
          <w:p w:rsidR="00394E1F" w:rsidRDefault="00394E1F" w:rsidP="00394E1F">
            <w:pPr>
              <w:spacing w:line="312" w:lineRule="auto"/>
              <w:jc w:val="both"/>
              <w:rPr>
                <w:ins w:id="6" w:author="Rostiena Pasciana" w:date="2020-08-08T12:33:00Z"/>
                <w:rFonts w:ascii="Times New Roman" w:hAnsi="Times New Roman" w:cs="Times New Roman"/>
                <w:b/>
                <w:sz w:val="24"/>
                <w:szCs w:val="24"/>
                <w:vertAlign w:val="superscript"/>
              </w:rPr>
            </w:pPr>
            <w:ins w:id="7" w:author="Rostiena Pasciana" w:date="2020-08-08T12:33: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394E1F" w:rsidRPr="00A16D9B" w:rsidRDefault="00394E1F" w:rsidP="00394E1F">
            <w:pPr>
              <w:spacing w:line="312" w:lineRule="auto"/>
              <w:jc w:val="both"/>
              <w:rPr>
                <w:ins w:id="8" w:author="Rostiena Pasciana" w:date="2020-08-08T12:33:00Z"/>
                <w:rFonts w:ascii="Times New Roman" w:hAnsi="Times New Roman" w:cs="Times New Roman"/>
                <w:sz w:val="24"/>
                <w:szCs w:val="24"/>
              </w:rPr>
            </w:pPr>
          </w:p>
          <w:p w:rsidR="00394E1F" w:rsidRDefault="00394E1F" w:rsidP="00394E1F">
            <w:pPr>
              <w:spacing w:line="312" w:lineRule="auto"/>
              <w:jc w:val="both"/>
              <w:rPr>
                <w:ins w:id="9" w:author="Rostiena Pasciana" w:date="2020-08-08T12:35:00Z"/>
                <w:rFonts w:ascii="Times New Roman" w:hAnsi="Times New Roman" w:cs="Times New Roman"/>
                <w:b/>
                <w:sz w:val="24"/>
                <w:szCs w:val="24"/>
                <w:vertAlign w:val="superscript"/>
              </w:rPr>
            </w:pPr>
            <w:ins w:id="10" w:author="Rostiena Pasciana" w:date="2020-08-08T12:35: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rsidR="00394E1F" w:rsidRDefault="00394E1F" w:rsidP="00394E1F">
            <w:pPr>
              <w:spacing w:line="312" w:lineRule="auto"/>
              <w:jc w:val="both"/>
              <w:rPr>
                <w:ins w:id="11" w:author="Rostiena Pasciana" w:date="2020-08-08T12:35:00Z"/>
                <w:rFonts w:ascii="Times New Roman" w:hAnsi="Times New Roman" w:cs="Times New Roman"/>
                <w:b/>
                <w:sz w:val="24"/>
                <w:szCs w:val="24"/>
                <w:vertAlign w:val="superscript"/>
              </w:rPr>
            </w:pPr>
          </w:p>
          <w:p w:rsidR="00394E1F" w:rsidRDefault="00394E1F" w:rsidP="00394E1F">
            <w:pPr>
              <w:spacing w:line="312" w:lineRule="auto"/>
              <w:jc w:val="both"/>
              <w:rPr>
                <w:ins w:id="12" w:author="Rostiena Pasciana" w:date="2020-08-08T12:33:00Z"/>
                <w:rFonts w:ascii="Times New Roman" w:hAnsi="Times New Roman" w:cs="Times New Roman"/>
                <w:b/>
                <w:sz w:val="24"/>
                <w:szCs w:val="24"/>
                <w:vertAlign w:val="superscript"/>
                <w:lang w:val="en-US"/>
              </w:rPr>
            </w:pPr>
            <w:ins w:id="13" w:author="Rostiena Pasciana" w:date="2020-08-08T12:33: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rsidR="008C2877" w:rsidRPr="00A16D9B" w:rsidDel="00394E1F" w:rsidRDefault="008C2877" w:rsidP="0062003E">
            <w:pPr>
              <w:spacing w:line="312" w:lineRule="auto"/>
              <w:jc w:val="both"/>
              <w:rPr>
                <w:del w:id="14" w:author="Rostiena Pasciana" w:date="2020-08-08T12:33:00Z"/>
                <w:rFonts w:ascii="Times New Roman" w:hAnsi="Times New Roman" w:cs="Times New Roman"/>
                <w:sz w:val="24"/>
                <w:szCs w:val="24"/>
              </w:rPr>
            </w:pPr>
            <w:del w:id="15" w:author="Rostiena Pasciana" w:date="2020-08-08T12:33:00Z">
              <w:r w:rsidRPr="00A16D9B" w:rsidDel="00394E1F">
                <w:rPr>
                  <w:rFonts w:ascii="Times New Roman" w:hAnsi="Times New Roman" w:cs="Times New Roman"/>
                  <w:sz w:val="24"/>
                  <w:szCs w:val="24"/>
                </w:rPr>
                <w:lastRenderedPageBreak/>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394E1F">
                <w:rPr>
                  <w:rFonts w:ascii="Times New Roman" w:hAnsi="Times New Roman" w:cs="Times New Roman"/>
                  <w:b/>
                  <w:sz w:val="24"/>
                  <w:szCs w:val="24"/>
                  <w:vertAlign w:val="superscript"/>
                </w:rPr>
                <w:delText>1</w:delText>
              </w:r>
            </w:del>
          </w:p>
          <w:p w:rsidR="008C2877" w:rsidRPr="00A16D9B" w:rsidDel="00394E1F" w:rsidRDefault="008C2877" w:rsidP="0062003E">
            <w:pPr>
              <w:spacing w:line="312" w:lineRule="auto"/>
              <w:jc w:val="both"/>
              <w:rPr>
                <w:del w:id="16" w:author="Rostiena Pasciana" w:date="2020-08-08T12:34:00Z"/>
                <w:rFonts w:ascii="Times New Roman" w:hAnsi="Times New Roman" w:cs="Times New Roman"/>
                <w:sz w:val="24"/>
                <w:szCs w:val="24"/>
              </w:rPr>
            </w:pPr>
          </w:p>
          <w:p w:rsidR="008C2877" w:rsidRPr="00A16D9B" w:rsidDel="00394E1F" w:rsidRDefault="008C2877" w:rsidP="0062003E">
            <w:pPr>
              <w:spacing w:line="312" w:lineRule="auto"/>
              <w:jc w:val="both"/>
              <w:rPr>
                <w:del w:id="17" w:author="Rostiena Pasciana" w:date="2020-08-08T12:33:00Z"/>
                <w:rFonts w:ascii="Times New Roman" w:hAnsi="Times New Roman" w:cs="Times New Roman"/>
                <w:sz w:val="24"/>
                <w:szCs w:val="24"/>
              </w:rPr>
            </w:pPr>
            <w:del w:id="18" w:author="Rostiena Pasciana" w:date="2020-08-08T12:33:00Z">
              <w:r w:rsidRPr="00A16D9B" w:rsidDel="00394E1F">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394E1F">
                <w:rPr>
                  <w:rFonts w:ascii="Times New Roman" w:hAnsi="Times New Roman" w:cs="Times New Roman"/>
                  <w:b/>
                  <w:sz w:val="24"/>
                  <w:szCs w:val="24"/>
                  <w:vertAlign w:val="superscript"/>
                </w:rPr>
                <w:delText>2</w:delText>
              </w:r>
            </w:del>
          </w:p>
          <w:p w:rsidR="008C2877" w:rsidRPr="00A16D9B" w:rsidDel="00394E1F" w:rsidRDefault="008C2877" w:rsidP="0062003E">
            <w:pPr>
              <w:spacing w:line="312" w:lineRule="auto"/>
              <w:jc w:val="both"/>
              <w:rPr>
                <w:del w:id="19" w:author="Rostiena Pasciana" w:date="2020-08-08T12:33:00Z"/>
                <w:rFonts w:ascii="Times New Roman" w:hAnsi="Times New Roman" w:cs="Times New Roman"/>
                <w:sz w:val="24"/>
                <w:szCs w:val="24"/>
              </w:rPr>
            </w:pPr>
          </w:p>
          <w:p w:rsidR="00394E1F" w:rsidRPr="00394E1F" w:rsidRDefault="00394E1F" w:rsidP="00394E1F">
            <w:pPr>
              <w:spacing w:line="312" w:lineRule="auto"/>
              <w:jc w:val="both"/>
              <w:rPr>
                <w:ins w:id="20" w:author="Rostiena Pasciana" w:date="2020-08-08T12:31:00Z"/>
                <w:rFonts w:ascii="Times New Roman" w:hAnsi="Times New Roman" w:cs="Times New Roman"/>
                <w:sz w:val="24"/>
                <w:szCs w:val="24"/>
              </w:rPr>
            </w:pPr>
            <w:bookmarkStart w:id="21" w:name="_GoBack"/>
          </w:p>
          <w:bookmarkEnd w:id="21"/>
          <w:p w:rsidR="00394E1F" w:rsidRPr="00A16D9B" w:rsidRDefault="008C2877" w:rsidP="0062003E">
            <w:pPr>
              <w:spacing w:line="312" w:lineRule="auto"/>
              <w:jc w:val="both"/>
              <w:rPr>
                <w:rFonts w:ascii="Times New Roman" w:hAnsi="Times New Roman" w:cs="Times New Roman"/>
                <w:sz w:val="24"/>
                <w:szCs w:val="24"/>
              </w:rPr>
            </w:pPr>
            <w:del w:id="22" w:author="Rostiena Pasciana" w:date="2020-08-08T12:35:00Z">
              <w:r w:rsidRPr="00A16D9B" w:rsidDel="00394E1F">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394E1F">
                <w:rPr>
                  <w:rFonts w:ascii="Times New Roman" w:hAnsi="Times New Roman" w:cs="Times New Roman"/>
                  <w:b/>
                  <w:sz w:val="24"/>
                  <w:szCs w:val="24"/>
                  <w:vertAlign w:val="superscript"/>
                </w:rPr>
                <w:delText>3</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394E1F" w:rsidRDefault="008C2877" w:rsidP="0062003E">
            <w:pPr>
              <w:spacing w:line="312" w:lineRule="auto"/>
              <w:jc w:val="both"/>
              <w:rPr>
                <w:del w:id="23" w:author="Rostiena Pasciana" w:date="2020-08-08T12:31:00Z"/>
                <w:rFonts w:ascii="Times New Roman" w:hAnsi="Times New Roman" w:cs="Times New Roman"/>
                <w:sz w:val="24"/>
                <w:szCs w:val="24"/>
              </w:rPr>
            </w:pPr>
            <w:del w:id="24" w:author="Rostiena Pasciana" w:date="2020-08-08T12:31:00Z">
              <w:r w:rsidRPr="00A16D9B" w:rsidDel="00394E1F">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394E1F">
                <w:rPr>
                  <w:rFonts w:ascii="Times New Roman" w:hAnsi="Times New Roman" w:cs="Times New Roman"/>
                  <w:b/>
                  <w:sz w:val="24"/>
                  <w:szCs w:val="24"/>
                  <w:vertAlign w:val="superscript"/>
                </w:rPr>
                <w:delText>4</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394E1F" w:rsidRDefault="008C2877" w:rsidP="0062003E">
            <w:pPr>
              <w:spacing w:line="312" w:lineRule="auto"/>
              <w:jc w:val="both"/>
              <w:rPr>
                <w:del w:id="25" w:author="Rostiena Pasciana" w:date="2020-08-08T12:31:00Z"/>
                <w:rFonts w:ascii="Times New Roman" w:hAnsi="Times New Roman" w:cs="Times New Roman"/>
                <w:sz w:val="24"/>
                <w:szCs w:val="24"/>
              </w:rPr>
            </w:pPr>
            <w:del w:id="26" w:author="Rostiena Pasciana" w:date="2020-08-08T12:31:00Z">
              <w:r w:rsidRPr="00A16D9B" w:rsidDel="00394E1F">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394E1F">
                <w:rPr>
                  <w:rFonts w:ascii="Times New Roman" w:hAnsi="Times New Roman" w:cs="Times New Roman"/>
                  <w:b/>
                  <w:sz w:val="24"/>
                  <w:szCs w:val="24"/>
                  <w:vertAlign w:val="superscript"/>
                </w:rPr>
                <w:delText>5</w:delText>
              </w:r>
            </w:del>
          </w:p>
          <w:p w:rsidR="008C2877" w:rsidRPr="00A16D9B" w:rsidRDefault="008C2877" w:rsidP="00394E1F">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91F" w:rsidRDefault="0031391F" w:rsidP="00D80F46">
      <w:r>
        <w:separator/>
      </w:r>
    </w:p>
  </w:endnote>
  <w:endnote w:type="continuationSeparator" w:id="0">
    <w:p w:rsidR="0031391F" w:rsidRDefault="0031391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91F" w:rsidRDefault="0031391F" w:rsidP="00D80F46">
      <w:r>
        <w:separator/>
      </w:r>
    </w:p>
  </w:footnote>
  <w:footnote w:type="continuationSeparator" w:id="0">
    <w:p w:rsidR="0031391F" w:rsidRDefault="0031391F"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tiena Pasciana">
    <w15:presenceInfo w15:providerId="Windows Live" w15:userId="c24f82ec57f99c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31391F"/>
    <w:rsid w:val="00394E1F"/>
    <w:rsid w:val="0042167F"/>
    <w:rsid w:val="004F5D73"/>
    <w:rsid w:val="0052028E"/>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394E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E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Rostiena Pasciana</cp:lastModifiedBy>
  <cp:revision>2</cp:revision>
  <dcterms:created xsi:type="dcterms:W3CDTF">2020-08-08T05:36:00Z</dcterms:created>
  <dcterms:modified xsi:type="dcterms:W3CDTF">2020-08-08T05:36:00Z</dcterms:modified>
</cp:coreProperties>
</file>