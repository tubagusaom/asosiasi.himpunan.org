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Oleh</w:t>
            </w:r>
            <w:ins w:id="0" w:author="NCM" w:date="2020-09-02T11:02:47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r>
              <w:rPr>
                <w:rFonts w:ascii="Times New Roman" w:hAnsi="Times New Roman" w:eastAsia="Times New Roman" w:cs="Times New Roman"/>
                <w:strike/>
                <w:szCs w:val="24"/>
                <w:rPrChange w:id="1" w:author="NCM" w:date="2020-09-02T11:11:08Z">
                  <w:rPr>
                    <w:rFonts w:ascii="Times New Roman" w:hAnsi="Times New Roman" w:eastAsia="Times New Roman" w:cs="Times New Roman"/>
                    <w:szCs w:val="24"/>
                  </w:rPr>
                </w:rPrChange>
              </w:rPr>
              <w:t>extream</w:t>
            </w:r>
            <w:ins w:id="2" w:author="NCM" w:date="2020-09-02T11:03:08Z">
              <w:r>
                <w:rPr>
                  <w:rFonts w:hint="default" w:ascii="Times New Roman" w:hAnsi="Times New Roman" w:eastAsia="Times New Roman" w:cs="Times New Roman"/>
                  <w:szCs w:val="24"/>
                  <w:lang w:val="en-US"/>
                </w:rPr>
                <w:t xml:space="preserve"> ek</w:t>
              </w:r>
            </w:ins>
            <w:ins w:id="3" w:author="NCM" w:date="2020-09-02T11:03:09Z">
              <w:r>
                <w:rPr>
                  <w:rFonts w:hint="default" w:ascii="Times New Roman" w:hAnsi="Times New Roman" w:eastAsia="Times New Roman" w:cs="Times New Roman"/>
                  <w:szCs w:val="24"/>
                  <w:lang w:val="en-US"/>
                </w:rPr>
                <w:t>s</w:t>
              </w:r>
            </w:ins>
            <w:ins w:id="4" w:author="NCM" w:date="2020-09-02T11:03:10Z">
              <w:r>
                <w:rPr>
                  <w:rFonts w:hint="default" w:ascii="Times New Roman" w:hAnsi="Times New Roman" w:eastAsia="Times New Roman" w:cs="Times New Roman"/>
                  <w:szCs w:val="24"/>
                  <w:lang w:val="en-US"/>
                </w:rPr>
                <w:t>tre</w:t>
              </w:r>
            </w:ins>
            <w:ins w:id="5" w:author="NCM" w:date="2020-09-02T11:03:11Z">
              <w:r>
                <w:rPr>
                  <w:rFonts w:hint="default" w:ascii="Times New Roman" w:hAnsi="Times New Roman" w:eastAsia="Times New Roman" w:cs="Times New Roman"/>
                  <w:szCs w:val="24"/>
                  <w:lang w:val="en-US"/>
                </w:rPr>
                <w:t>m</w:t>
              </w:r>
            </w:ins>
            <w:r>
              <w:rPr>
                <w:rFonts w:ascii="Times New Roman" w:hAnsi="Times New Roman" w:eastAsia="Times New Roman" w:cs="Times New Roman"/>
                <w:szCs w:val="24"/>
              </w:rPr>
              <w:t>. Industri yang tiap menit bahkan detik dia akan berubah semakin maju, yang sering kita sebut dengan revolusi industry 4.0. Istilah yang masih jarang kita dengar bahkan banyak yang masih awam.</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w:t>
            </w:r>
            <w:ins w:id="6" w:author="NCM" w:date="2020-09-02T11:04:54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kita </w:t>
            </w:r>
            <w:del w:id="7" w:author="NCM" w:date="2020-09-02T11:05:13Z">
              <w:r>
                <w:rPr>
                  <w:rFonts w:ascii="Times New Roman" w:hAnsi="Times New Roman" w:eastAsia="Times New Roman" w:cs="Times New Roman"/>
                  <w:szCs w:val="24"/>
                </w:rPr>
                <w:delText xml:space="preserve">di </w:delText>
              </w:r>
            </w:del>
            <w:ins w:id="8" w:author="NCM" w:date="2020-09-02T11:05:08Z">
              <w:r>
                <w:rPr>
                  <w:rFonts w:hint="default" w:ascii="Times New Roman" w:hAnsi="Times New Roman" w:eastAsia="Times New Roman" w:cs="Times New Roman"/>
                  <w:szCs w:val="24"/>
                  <w:lang w:val="en-US"/>
                </w:rPr>
                <w:t>di</w:t>
              </w:r>
            </w:ins>
            <w:r>
              <w:rPr>
                <w:rFonts w:ascii="Times New Roman" w:hAnsi="Times New Roman" w:eastAsia="Times New Roman" w:cs="Times New Roman"/>
                <w:szCs w:val="24"/>
              </w:rPr>
              <w:t xml:space="preserve">siapkan untuk memasuki dunia kerja namun bukan lagi </w:t>
            </w:r>
            <w:r>
              <w:rPr>
                <w:rFonts w:ascii="Times New Roman" w:hAnsi="Times New Roman" w:eastAsia="Times New Roman" w:cs="Times New Roman"/>
                <w:strike/>
                <w:szCs w:val="24"/>
                <w:rPrChange w:id="9" w:author="NCM" w:date="2020-09-02T11:10:39Z">
                  <w:rPr>
                    <w:rFonts w:ascii="Times New Roman" w:hAnsi="Times New Roman" w:eastAsia="Times New Roman" w:cs="Times New Roman"/>
                    <w:szCs w:val="24"/>
                  </w:rPr>
                </w:rPrChange>
              </w:rPr>
              <w:t>perkerja</w:t>
            </w:r>
            <w:ins w:id="10" w:author="NCM" w:date="2020-09-02T11:05:28Z">
              <w:r>
                <w:rPr>
                  <w:rFonts w:hint="default" w:ascii="Times New Roman" w:hAnsi="Times New Roman" w:eastAsia="Times New Roman" w:cs="Times New Roman"/>
                  <w:szCs w:val="24"/>
                  <w:lang w:val="en-US"/>
                </w:rPr>
                <w:t xml:space="preserve"> p</w:t>
              </w:r>
            </w:ins>
            <w:ins w:id="11" w:author="NCM" w:date="2020-09-02T11:05:29Z">
              <w:r>
                <w:rPr>
                  <w:rFonts w:hint="default" w:ascii="Times New Roman" w:hAnsi="Times New Roman" w:eastAsia="Times New Roman" w:cs="Times New Roman"/>
                  <w:szCs w:val="24"/>
                  <w:lang w:val="en-US"/>
                </w:rPr>
                <w:t>eke</w:t>
              </w:r>
            </w:ins>
            <w:ins w:id="12" w:author="NCM" w:date="2020-09-02T11:05:30Z">
              <w:r>
                <w:rPr>
                  <w:rFonts w:hint="default" w:ascii="Times New Roman" w:hAnsi="Times New Roman" w:eastAsia="Times New Roman" w:cs="Times New Roman"/>
                  <w:szCs w:val="24"/>
                  <w:lang w:val="en-US"/>
                </w:rPr>
                <w:t>rja</w:t>
              </w:r>
            </w:ins>
            <w:r>
              <w:rPr>
                <w:rFonts w:ascii="Times New Roman" w:hAnsi="Times New Roman" w:eastAsia="Times New Roman" w:cs="Times New Roman"/>
                <w:szCs w:val="24"/>
              </w:rPr>
              <w:t>, tetapi kita di</w:t>
            </w:r>
            <w:del w:id="13" w:author="NCM" w:date="2020-09-02T11:05:38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siapkan untuk membuat lapangan kerja baru yang belum tercipta, dengan menggunakan kemampuan teknologi dan ide kreatif kita.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Pendidikan 4.0 adalah suatu program yang di</w:t>
            </w:r>
            <w:del w:id="14" w:author="NCM" w:date="2020-09-02T11:06:09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 xml:space="preserve">buat untuk mewujudkan pendidikan yang cerdas dan kreatif. Tujuan dari terciptanya pendidikan 4.0 ini adalah peningkatan dan pemerataan pendidikan, dengan cara </w:t>
            </w:r>
            <w:r>
              <w:rPr>
                <w:rFonts w:ascii="Times New Roman" w:hAnsi="Times New Roman" w:eastAsia="Times New Roman" w:cs="Times New Roman"/>
                <w:strike/>
                <w:szCs w:val="24"/>
                <w:rPrChange w:id="15" w:author="NCM" w:date="2020-09-02T11:11:30Z">
                  <w:rPr>
                    <w:rFonts w:ascii="Times New Roman" w:hAnsi="Times New Roman" w:eastAsia="Times New Roman" w:cs="Times New Roman"/>
                    <w:szCs w:val="24"/>
                  </w:rPr>
                </w:rPrChange>
              </w:rPr>
              <w:t>memerluas</w:t>
            </w:r>
            <w:ins w:id="16" w:author="NCM" w:date="2020-09-02T11:07:16Z">
              <w:r>
                <w:rPr>
                  <w:rFonts w:hint="default" w:ascii="Times New Roman" w:hAnsi="Times New Roman" w:eastAsia="Times New Roman" w:cs="Times New Roman"/>
                  <w:strike/>
                  <w:szCs w:val="24"/>
                  <w:lang w:val="en-US"/>
                  <w:rPrChange w:id="17" w:author="NCM" w:date="2020-09-02T11:11:30Z">
                    <w:rPr>
                      <w:rFonts w:hint="default" w:ascii="Times New Roman" w:hAnsi="Times New Roman" w:eastAsia="Times New Roman" w:cs="Times New Roman"/>
                      <w:szCs w:val="24"/>
                      <w:lang w:val="en-US"/>
                    </w:rPr>
                  </w:rPrChange>
                </w:rPr>
                <w:t xml:space="preserve"> </w:t>
              </w:r>
            </w:ins>
            <w:ins w:id="19" w:author="NCM" w:date="2020-09-02T11:07:20Z">
              <w:r>
                <w:rPr>
                  <w:rFonts w:hint="default" w:ascii="Times New Roman" w:hAnsi="Times New Roman" w:eastAsia="Times New Roman" w:cs="Times New Roman"/>
                  <w:szCs w:val="24"/>
                  <w:lang w:val="en-US"/>
                </w:rPr>
                <w:t>mem</w:t>
              </w:r>
            </w:ins>
            <w:ins w:id="20" w:author="NCM" w:date="2020-09-02T11:07:21Z">
              <w:r>
                <w:rPr>
                  <w:rFonts w:hint="default" w:ascii="Times New Roman" w:hAnsi="Times New Roman" w:eastAsia="Times New Roman" w:cs="Times New Roman"/>
                  <w:szCs w:val="24"/>
                  <w:lang w:val="en-US"/>
                </w:rPr>
                <w:t>per</w:t>
              </w:r>
            </w:ins>
            <w:ins w:id="21" w:author="NCM" w:date="2020-09-02T11:07:22Z">
              <w:r>
                <w:rPr>
                  <w:rFonts w:hint="default" w:ascii="Times New Roman" w:hAnsi="Times New Roman" w:eastAsia="Times New Roman" w:cs="Times New Roman"/>
                  <w:szCs w:val="24"/>
                  <w:lang w:val="en-US"/>
                </w:rPr>
                <w:t>lua</w:t>
              </w:r>
            </w:ins>
            <w:ins w:id="22" w:author="NCM" w:date="2020-09-02T11:07:23Z">
              <w:r>
                <w:rPr>
                  <w:rFonts w:hint="default" w:ascii="Times New Roman" w:hAnsi="Times New Roman" w:eastAsia="Times New Roman" w:cs="Times New Roman"/>
                  <w:szCs w:val="24"/>
                  <w:lang w:val="en-US"/>
                </w:rPr>
                <w:t>s</w:t>
              </w:r>
            </w:ins>
            <w:r>
              <w:rPr>
                <w:rFonts w:ascii="Times New Roman" w:hAnsi="Times New Roman" w:eastAsia="Times New Roman" w:cs="Times New Roman"/>
                <w:szCs w:val="24"/>
              </w:rPr>
              <w:t xml:space="preserve"> akses dan memanfaatkan teknologi.</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Tidak hanya itu pendidikan 4.0 menghasilkan </w:t>
            </w:r>
            <w:r>
              <w:rPr>
                <w:rFonts w:ascii="Times New Roman" w:hAnsi="Times New Roman" w:eastAsia="Times New Roman" w:cs="Times New Roman"/>
                <w:strike/>
                <w:szCs w:val="24"/>
                <w:rPrChange w:id="23" w:author="NCM" w:date="2020-09-02T11:11:38Z">
                  <w:rPr>
                    <w:rFonts w:ascii="Times New Roman" w:hAnsi="Times New Roman" w:eastAsia="Times New Roman" w:cs="Times New Roman"/>
                    <w:szCs w:val="24"/>
                  </w:rPr>
                </w:rPrChange>
              </w:rPr>
              <w:t xml:space="preserve">4 </w:t>
            </w:r>
            <w:ins w:id="24" w:author="NCM" w:date="2020-09-02T11:07:36Z">
              <w:r>
                <w:rPr>
                  <w:rFonts w:hint="default" w:ascii="Times New Roman" w:hAnsi="Times New Roman" w:eastAsia="Times New Roman" w:cs="Times New Roman"/>
                  <w:szCs w:val="24"/>
                  <w:lang w:val="en-US"/>
                </w:rPr>
                <w:t>em</w:t>
              </w:r>
            </w:ins>
            <w:ins w:id="25" w:author="NCM" w:date="2020-09-02T11:07:37Z">
              <w:r>
                <w:rPr>
                  <w:rFonts w:hint="default" w:ascii="Times New Roman" w:hAnsi="Times New Roman" w:eastAsia="Times New Roman" w:cs="Times New Roman"/>
                  <w:szCs w:val="24"/>
                  <w:lang w:val="en-US"/>
                </w:rPr>
                <w:t>pa</w:t>
              </w:r>
            </w:ins>
            <w:ins w:id="26" w:author="NCM" w:date="2020-09-02T11:07:38Z">
              <w:r>
                <w:rPr>
                  <w:rFonts w:hint="default" w:ascii="Times New Roman" w:hAnsi="Times New Roman" w:eastAsia="Times New Roman" w:cs="Times New Roman"/>
                  <w:szCs w:val="24"/>
                  <w:lang w:val="en-US"/>
                </w:rPr>
                <w:t>t</w:t>
              </w:r>
            </w:ins>
            <w:ins w:id="27" w:author="NCM" w:date="2020-09-02T11:07:39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aspek yang sangat di butuhkan di era milenial ini yaitu</w:t>
            </w:r>
            <w:ins w:id="28" w:author="NCM" w:date="2020-09-02T11:07:51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kolaboratif, komunikatif, </w:t>
            </w:r>
            <w:r>
              <w:rPr>
                <w:rFonts w:ascii="Times New Roman" w:hAnsi="Times New Roman" w:eastAsia="Times New Roman" w:cs="Times New Roman"/>
                <w:strike/>
                <w:szCs w:val="24"/>
                <w:rPrChange w:id="29" w:author="NCM" w:date="2020-09-02T11:11:46Z">
                  <w:rPr>
                    <w:rFonts w:ascii="Times New Roman" w:hAnsi="Times New Roman" w:eastAsia="Times New Roman" w:cs="Times New Roman"/>
                    <w:szCs w:val="24"/>
                  </w:rPr>
                </w:rPrChange>
              </w:rPr>
              <w:t>berfikir</w:t>
            </w:r>
            <w:ins w:id="30" w:author="NCM" w:date="2020-09-02T11:07:56Z">
              <w:r>
                <w:rPr>
                  <w:rFonts w:hint="default" w:ascii="Times New Roman" w:hAnsi="Times New Roman" w:eastAsia="Times New Roman" w:cs="Times New Roman"/>
                  <w:strike/>
                  <w:szCs w:val="24"/>
                  <w:lang w:val="en-US"/>
                  <w:rPrChange w:id="31" w:author="NCM" w:date="2020-09-02T11:11:46Z">
                    <w:rPr>
                      <w:rFonts w:hint="default" w:ascii="Times New Roman" w:hAnsi="Times New Roman" w:eastAsia="Times New Roman" w:cs="Times New Roman"/>
                      <w:szCs w:val="24"/>
                      <w:lang w:val="en-US"/>
                    </w:rPr>
                  </w:rPrChange>
                </w:rPr>
                <w:t xml:space="preserve"> </w:t>
              </w:r>
            </w:ins>
            <w:ins w:id="33" w:author="NCM" w:date="2020-09-02T11:07:56Z">
              <w:r>
                <w:rPr>
                  <w:rFonts w:hint="default" w:ascii="Times New Roman" w:hAnsi="Times New Roman" w:eastAsia="Times New Roman" w:cs="Times New Roman"/>
                  <w:szCs w:val="24"/>
                  <w:lang w:val="en-US"/>
                </w:rPr>
                <w:t>ber</w:t>
              </w:r>
            </w:ins>
            <w:ins w:id="34" w:author="NCM" w:date="2020-09-02T11:07:57Z">
              <w:r>
                <w:rPr>
                  <w:rFonts w:hint="default" w:ascii="Times New Roman" w:hAnsi="Times New Roman" w:eastAsia="Times New Roman" w:cs="Times New Roman"/>
                  <w:szCs w:val="24"/>
                  <w:lang w:val="en-US"/>
                </w:rPr>
                <w:t>pikir</w:t>
              </w:r>
            </w:ins>
            <w:r>
              <w:rPr>
                <w:rFonts w:ascii="Times New Roman" w:hAnsi="Times New Roman" w:eastAsia="Times New Roman" w:cs="Times New Roman"/>
                <w:szCs w:val="24"/>
              </w:rPr>
              <w:t xml:space="preserve"> kritis, </w:t>
            </w:r>
            <w:ins w:id="35" w:author="NCM" w:date="2020-09-02T11:08:01Z">
              <w:r>
                <w:rPr>
                  <w:rFonts w:hint="default" w:ascii="Times New Roman" w:hAnsi="Times New Roman" w:eastAsia="Times New Roman" w:cs="Times New Roman"/>
                  <w:szCs w:val="24"/>
                  <w:lang w:val="en-US"/>
                </w:rPr>
                <w:t>d</w:t>
              </w:r>
            </w:ins>
            <w:ins w:id="36" w:author="NCM" w:date="2020-09-02T11:08:02Z">
              <w:r>
                <w:rPr>
                  <w:rFonts w:hint="default" w:ascii="Times New Roman" w:hAnsi="Times New Roman" w:eastAsia="Times New Roman" w:cs="Times New Roman"/>
                  <w:szCs w:val="24"/>
                  <w:lang w:val="en-US"/>
                </w:rPr>
                <w:t xml:space="preserve">an </w:t>
              </w:r>
            </w:ins>
            <w:r>
              <w:rPr>
                <w:rFonts w:ascii="Times New Roman" w:hAnsi="Times New Roman" w:eastAsia="Times New Roman" w:cs="Times New Roman"/>
                <w:szCs w:val="24"/>
              </w:rPr>
              <w:t>kreatif. Mengapa demikian</w:t>
            </w:r>
            <w:ins w:id="37" w:author="NCM" w:date="2020-09-02T11:08:17Z">
              <w:r>
                <w:rPr>
                  <w:rFonts w:hint="default" w:ascii="Times New Roman" w:hAnsi="Times New Roman" w:eastAsia="Times New Roman" w:cs="Times New Roman"/>
                  <w:szCs w:val="24"/>
                  <w:lang w:val="en-US"/>
                </w:rPr>
                <w:t>?</w:t>
              </w:r>
            </w:ins>
            <w:r>
              <w:rPr>
                <w:rFonts w:ascii="Times New Roman" w:hAnsi="Times New Roman" w:eastAsia="Times New Roman" w:cs="Times New Roman"/>
                <w:szCs w:val="24"/>
              </w:rPr>
              <w:t xml:space="preserve"> </w:t>
            </w:r>
            <w:ins w:id="38" w:author="NCM" w:date="2020-09-02T11:08:21Z">
              <w:r>
                <w:rPr>
                  <w:rFonts w:hint="default" w:ascii="Times New Roman" w:hAnsi="Times New Roman" w:eastAsia="Times New Roman" w:cs="Times New Roman"/>
                  <w:szCs w:val="24"/>
                  <w:lang w:val="en-US"/>
                </w:rPr>
                <w:t>P</w:t>
              </w:r>
            </w:ins>
            <w:del w:id="39" w:author="NCM" w:date="2020-09-02T11:08:20Z">
              <w:r>
                <w:rPr>
                  <w:rFonts w:ascii="Times New Roman" w:hAnsi="Times New Roman" w:eastAsia="Times New Roman" w:cs="Times New Roman"/>
                  <w:szCs w:val="24"/>
                </w:rPr>
                <w:delText>p</w:delText>
              </w:r>
            </w:del>
            <w:r>
              <w:rPr>
                <w:rFonts w:ascii="Times New Roman" w:hAnsi="Times New Roman" w:eastAsia="Times New Roman" w:cs="Times New Roman"/>
                <w:szCs w:val="24"/>
              </w:rPr>
              <w:t xml:space="preserve">endidikan 4.0 </w:t>
            </w:r>
            <w:del w:id="40" w:author="NCM" w:date="2020-09-02T11:08:32Z">
              <w:r>
                <w:rPr>
                  <w:rFonts w:ascii="Times New Roman" w:hAnsi="Times New Roman" w:eastAsia="Times New Roman" w:cs="Times New Roman"/>
                  <w:szCs w:val="24"/>
                </w:rPr>
                <w:delText xml:space="preserve">ini </w:delText>
              </w:r>
            </w:del>
            <w:r>
              <w:rPr>
                <w:rFonts w:ascii="Times New Roman" w:hAnsi="Times New Roman" w:eastAsia="Times New Roman" w:cs="Times New Roman"/>
                <w:szCs w:val="24"/>
              </w:rPr>
              <w:t>hari ini sedang gencar-gencarnya di</w:t>
            </w:r>
            <w:ins w:id="41" w:author="NCM" w:date="2020-09-02T11:08:44Z">
              <w:r>
                <w:rPr>
                  <w:rFonts w:hint="default" w:ascii="Times New Roman" w:hAnsi="Times New Roman" w:eastAsia="Times New Roman" w:cs="Times New Roman"/>
                  <w:szCs w:val="24"/>
                  <w:lang w:val="en-US"/>
                </w:rPr>
                <w:t>-</w:t>
              </w:r>
            </w:ins>
            <w:del w:id="42" w:author="NCM" w:date="2020-09-02T11:08:43Z">
              <w:r>
                <w:rPr>
                  <w:rFonts w:ascii="Times New Roman" w:hAnsi="Times New Roman" w:eastAsia="Times New Roman" w:cs="Times New Roman"/>
                  <w:i/>
                  <w:iCs/>
                  <w:szCs w:val="24"/>
                  <w:rPrChange w:id="43" w:author="NCM" w:date="2020-09-02T11:08:51Z">
                    <w:rPr>
                      <w:rFonts w:ascii="Times New Roman" w:hAnsi="Times New Roman" w:eastAsia="Times New Roman" w:cs="Times New Roman"/>
                      <w:szCs w:val="24"/>
                    </w:rPr>
                  </w:rPrChange>
                </w:rPr>
                <w:delText xml:space="preserve"> </w:delText>
              </w:r>
            </w:del>
            <w:r>
              <w:rPr>
                <w:rFonts w:ascii="Times New Roman" w:hAnsi="Times New Roman" w:eastAsia="Times New Roman" w:cs="Times New Roman"/>
                <w:i/>
                <w:iCs/>
                <w:szCs w:val="24"/>
                <w:rPrChange w:id="45" w:author="NCM" w:date="2020-09-02T11:08:51Z">
                  <w:rPr>
                    <w:rFonts w:ascii="Times New Roman" w:hAnsi="Times New Roman" w:eastAsia="Times New Roman" w:cs="Times New Roman"/>
                    <w:szCs w:val="24"/>
                  </w:rPr>
                </w:rPrChange>
              </w:rPr>
              <w:t>publis</w:t>
            </w:r>
            <w:ins w:id="46" w:author="NCM" w:date="2020-09-02T11:08:48Z">
              <w:r>
                <w:rPr>
                  <w:rFonts w:hint="default" w:ascii="Times New Roman" w:hAnsi="Times New Roman" w:eastAsia="Times New Roman" w:cs="Times New Roman"/>
                  <w:i/>
                  <w:iCs/>
                  <w:szCs w:val="24"/>
                  <w:lang w:val="en-US"/>
                  <w:rPrChange w:id="47" w:author="NCM" w:date="2020-09-02T11:08:51Z">
                    <w:rPr>
                      <w:rFonts w:hint="default" w:ascii="Times New Roman" w:hAnsi="Times New Roman" w:eastAsia="Times New Roman" w:cs="Times New Roman"/>
                      <w:szCs w:val="24"/>
                      <w:lang w:val="en-US"/>
                    </w:rPr>
                  </w:rPrChange>
                </w:rPr>
                <w:t>h</w:t>
              </w:r>
            </w:ins>
            <w:r>
              <w:rPr>
                <w:rFonts w:ascii="Times New Roman" w:hAnsi="Times New Roman" w:eastAsia="Times New Roman" w:cs="Times New Roman"/>
                <w:szCs w:val="24"/>
              </w:rPr>
              <w:t>, karena di era ini kita harus mempersiapkan diri atau generasi muda untuk memasuki dunia revolusi industri 4.0.</w:t>
            </w:r>
          </w:p>
          <w:p>
            <w:pPr>
              <w:spacing w:before="100" w:beforeAutospacing="1" w:after="100" w:afterAutospacing="1" w:line="240" w:lineRule="auto"/>
              <w:contextualSpacing w:val="0"/>
              <w:rPr>
                <w:rFonts w:hint="default" w:ascii="Times New Roman" w:hAnsi="Times New Roman" w:eastAsia="Times New Roman" w:cs="Times New Roman"/>
                <w:szCs w:val="24"/>
                <w:lang w:val="en-US"/>
              </w:rPr>
            </w:pPr>
            <w:r>
              <w:rPr>
                <w:rFonts w:ascii="Times New Roman" w:hAnsi="Times New Roman" w:eastAsia="Times New Roman" w:cs="Times New Roman"/>
                <w:szCs w:val="24"/>
              </w:rPr>
              <w:t>Karakteristik pendidikan 4.0</w:t>
            </w:r>
            <w:ins w:id="49" w:author="NCM" w:date="2020-09-02T11:09:15Z">
              <w:r>
                <w:rPr>
                  <w:rFonts w:hint="default" w:ascii="Times New Roman" w:hAnsi="Times New Roman" w:eastAsia="Times New Roman" w:cs="Times New Roman"/>
                  <w:szCs w:val="24"/>
                  <w:lang w:val="en-US"/>
                </w:rPr>
                <w:t>:</w:t>
              </w:r>
            </w:ins>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tahab </w:t>
            </w:r>
            <w:ins w:id="50" w:author="NCM" w:date="2020-09-02T11:09:26Z">
              <w:r>
                <w:rPr>
                  <w:rFonts w:hint="default" w:ascii="Times New Roman" w:hAnsi="Times New Roman" w:eastAsia="Times New Roman" w:cs="Times New Roman"/>
                  <w:szCs w:val="24"/>
                  <w:lang w:val="en-US"/>
                </w:rPr>
                <w:t>tahap</w:t>
              </w:r>
            </w:ins>
            <w:ins w:id="51" w:author="NCM" w:date="2020-09-02T11:09:27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 xml:space="preserve">ini guru </w:t>
            </w:r>
            <w:r>
              <w:rPr>
                <w:rFonts w:ascii="Times New Roman" w:hAnsi="Times New Roman" w:eastAsia="Times New Roman" w:cs="Times New Roman"/>
                <w:strike/>
                <w:szCs w:val="24"/>
                <w:rPrChange w:id="52" w:author="NCM" w:date="2020-09-02T11:10:15Z">
                  <w:rPr>
                    <w:rFonts w:ascii="Times New Roman" w:hAnsi="Times New Roman" w:eastAsia="Times New Roman" w:cs="Times New Roman"/>
                    <w:szCs w:val="24"/>
                  </w:rPr>
                </w:rPrChange>
              </w:rPr>
              <w:t>di tutut</w:t>
            </w:r>
            <w:r>
              <w:rPr>
                <w:rFonts w:ascii="Times New Roman" w:hAnsi="Times New Roman" w:eastAsia="Times New Roman" w:cs="Times New Roman"/>
                <w:szCs w:val="24"/>
              </w:rPr>
              <w:t xml:space="preserve"> </w:t>
            </w:r>
            <w:ins w:id="53" w:author="NCM" w:date="2020-09-02T11:09:31Z">
              <w:r>
                <w:rPr>
                  <w:rFonts w:hint="default" w:ascii="Times New Roman" w:hAnsi="Times New Roman" w:eastAsia="Times New Roman" w:cs="Times New Roman"/>
                  <w:szCs w:val="24"/>
                  <w:lang w:val="en-US"/>
                </w:rPr>
                <w:t>d</w:t>
              </w:r>
            </w:ins>
            <w:ins w:id="54" w:author="NCM" w:date="2020-09-02T11:09:32Z">
              <w:r>
                <w:rPr>
                  <w:rFonts w:hint="default" w:ascii="Times New Roman" w:hAnsi="Times New Roman" w:eastAsia="Times New Roman" w:cs="Times New Roman"/>
                  <w:szCs w:val="24"/>
                  <w:lang w:val="en-US"/>
                </w:rPr>
                <w:t>ituntut</w:t>
              </w:r>
            </w:ins>
            <w:ins w:id="55" w:author="NCM" w:date="2020-09-02T11:09:34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untuk merancang pembelajaran sesuai dengan minat dan bakat/kebutuhan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Menggunakan penilaian formatif.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Yaitu guru di sini </w:t>
            </w:r>
            <w:r>
              <w:rPr>
                <w:rFonts w:ascii="Times New Roman" w:hAnsi="Times New Roman" w:eastAsia="Times New Roman" w:cs="Times New Roman"/>
                <w:strike/>
                <w:szCs w:val="24"/>
                <w:rPrChange w:id="56" w:author="NCM" w:date="2020-09-02T11:13:19Z">
                  <w:rPr>
                    <w:rFonts w:ascii="Times New Roman" w:hAnsi="Times New Roman" w:eastAsia="Times New Roman" w:cs="Times New Roman"/>
                    <w:szCs w:val="24"/>
                  </w:rPr>
                </w:rPrChange>
              </w:rPr>
              <w:t>di tuntut</w:t>
            </w:r>
            <w:r>
              <w:rPr>
                <w:rFonts w:ascii="Times New Roman" w:hAnsi="Times New Roman" w:eastAsia="Times New Roman" w:cs="Times New Roman"/>
                <w:szCs w:val="24"/>
              </w:rPr>
              <w:t xml:space="preserve"> </w:t>
            </w:r>
            <w:ins w:id="57" w:author="NCM" w:date="2020-09-02T11:13:21Z">
              <w:r>
                <w:rPr>
                  <w:rFonts w:hint="default" w:ascii="Times New Roman" w:hAnsi="Times New Roman" w:eastAsia="Times New Roman" w:cs="Times New Roman"/>
                  <w:szCs w:val="24"/>
                  <w:lang w:val="en-US"/>
                </w:rPr>
                <w:t>ditun</w:t>
              </w:r>
            </w:ins>
            <w:ins w:id="58" w:author="NCM" w:date="2020-09-02T11:13:22Z">
              <w:r>
                <w:rPr>
                  <w:rFonts w:hint="default" w:ascii="Times New Roman" w:hAnsi="Times New Roman" w:eastAsia="Times New Roman" w:cs="Times New Roman"/>
                  <w:szCs w:val="24"/>
                  <w:lang w:val="en-US"/>
                </w:rPr>
                <w:t>tut</w:t>
              </w:r>
            </w:ins>
            <w:ins w:id="59" w:author="NCM" w:date="2020-09-02T11:13:23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untuk membantu siwa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trike/>
                <w:szCs w:val="24"/>
                <w:rPrChange w:id="60" w:author="NCM" w:date="2020-09-02T11:13:32Z">
                  <w:rPr>
                    <w:rFonts w:ascii="Times New Roman" w:hAnsi="Times New Roman" w:eastAsia="Times New Roman" w:cs="Times New Roman"/>
                    <w:szCs w:val="24"/>
                  </w:rPr>
                </w:rPrChange>
              </w:rPr>
              <w:t>Guri</w:t>
            </w:r>
            <w:r>
              <w:rPr>
                <w:rFonts w:ascii="Times New Roman" w:hAnsi="Times New Roman" w:eastAsia="Times New Roman" w:cs="Times New Roman"/>
                <w:szCs w:val="24"/>
              </w:rPr>
              <w:t xml:space="preserve"> </w:t>
            </w:r>
            <w:ins w:id="61" w:author="NCM" w:date="2020-09-02T11:13:34Z">
              <w:r>
                <w:rPr>
                  <w:rFonts w:hint="default" w:ascii="Times New Roman" w:hAnsi="Times New Roman" w:eastAsia="Times New Roman" w:cs="Times New Roman"/>
                  <w:szCs w:val="24"/>
                  <w:lang w:val="en-US"/>
                </w:rPr>
                <w:t xml:space="preserve"> </w:t>
              </w:r>
            </w:ins>
            <w:ins w:id="62" w:author="NCM" w:date="2020-09-02T11:13:38Z">
              <w:r>
                <w:rPr>
                  <w:rFonts w:hint="default" w:ascii="Times New Roman" w:hAnsi="Times New Roman" w:eastAsia="Times New Roman" w:cs="Times New Roman"/>
                  <w:szCs w:val="24"/>
                  <w:lang w:val="en-US"/>
                </w:rPr>
                <w:t>G</w:t>
              </w:r>
            </w:ins>
            <w:ins w:id="63" w:author="NCM" w:date="2020-09-02T11:13:35Z">
              <w:r>
                <w:rPr>
                  <w:rFonts w:hint="default" w:ascii="Times New Roman" w:hAnsi="Times New Roman" w:eastAsia="Times New Roman" w:cs="Times New Roman"/>
                  <w:szCs w:val="24"/>
                  <w:lang w:val="en-US"/>
                </w:rPr>
                <w:t xml:space="preserve">uru </w:t>
              </w:r>
            </w:ins>
            <w:r>
              <w:rPr>
                <w:rFonts w:ascii="Times New Roman" w:hAnsi="Times New Roman" w:eastAsia="Times New Roman" w:cs="Times New Roman"/>
                <w:szCs w:val="24"/>
              </w:rPr>
              <w:t>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trike/>
                <w:szCs w:val="24"/>
                <w:rPrChange w:id="64" w:author="NCM" w:date="2020-09-02T11:13:49Z">
                  <w:rPr>
                    <w:rFonts w:ascii="Times New Roman" w:hAnsi="Times New Roman" w:eastAsia="Times New Roman" w:cs="Times New Roman"/>
                    <w:szCs w:val="24"/>
                  </w:rPr>
                </w:rPrChange>
              </w:rPr>
              <w:t>Dimana</w:t>
            </w:r>
            <w:r>
              <w:rPr>
                <w:rFonts w:ascii="Times New Roman" w:hAnsi="Times New Roman" w:eastAsia="Times New Roman" w:cs="Times New Roman"/>
                <w:szCs w:val="24"/>
              </w:rPr>
              <w:t xml:space="preserve"> </w:t>
            </w:r>
            <w:del w:id="65" w:author="NCM" w:date="2020-09-02T11:13:55Z">
              <w:r>
                <w:rPr>
                  <w:rFonts w:ascii="Times New Roman" w:hAnsi="Times New Roman" w:eastAsia="Times New Roman" w:cs="Times New Roman"/>
                  <w:szCs w:val="24"/>
                </w:rPr>
                <w:delText>g</w:delText>
              </w:r>
            </w:del>
            <w:ins w:id="66" w:author="NCM" w:date="2020-09-02T11:13:56Z">
              <w:r>
                <w:rPr>
                  <w:rFonts w:hint="default" w:ascii="Times New Roman" w:hAnsi="Times New Roman" w:eastAsia="Times New Roman" w:cs="Times New Roman"/>
                  <w:szCs w:val="24"/>
                  <w:lang w:val="en-US"/>
                </w:rPr>
                <w:t>G</w:t>
              </w:r>
            </w:ins>
            <w:r>
              <w:rPr>
                <w:rFonts w:ascii="Times New Roman" w:hAnsi="Times New Roman" w:eastAsia="Times New Roman" w:cs="Times New Roman"/>
                <w:szCs w:val="24"/>
              </w:rPr>
              <w:t>uru sebagai pendidik di era 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 Di dalam pendidikan revolusi industri ini ada </w:t>
            </w:r>
            <w:r>
              <w:rPr>
                <w:rFonts w:ascii="Times New Roman" w:hAnsi="Times New Roman" w:eastAsia="Times New Roman" w:cs="Times New Roman"/>
                <w:strike/>
                <w:szCs w:val="24"/>
                <w:rPrChange w:id="67" w:author="NCM" w:date="2020-09-02T11:14:41Z">
                  <w:rPr>
                    <w:rFonts w:ascii="Times New Roman" w:hAnsi="Times New Roman" w:eastAsia="Times New Roman" w:cs="Times New Roman"/>
                    <w:szCs w:val="24"/>
                  </w:rPr>
                </w:rPrChange>
              </w:rPr>
              <w:t>5</w:t>
            </w:r>
            <w:r>
              <w:rPr>
                <w:rFonts w:ascii="Times New Roman" w:hAnsi="Times New Roman" w:eastAsia="Times New Roman" w:cs="Times New Roman"/>
                <w:szCs w:val="24"/>
              </w:rPr>
              <w:t xml:space="preserve"> </w:t>
            </w:r>
            <w:ins w:id="68" w:author="NCM" w:date="2020-09-02T11:14:34Z">
              <w:r>
                <w:rPr>
                  <w:rFonts w:hint="default" w:ascii="Times New Roman" w:hAnsi="Times New Roman" w:eastAsia="Times New Roman" w:cs="Times New Roman"/>
                  <w:szCs w:val="24"/>
                  <w:lang w:val="en-US"/>
                </w:rPr>
                <w:t>li</w:t>
              </w:r>
            </w:ins>
            <w:ins w:id="69" w:author="NCM" w:date="2020-09-02T11:14:35Z">
              <w:r>
                <w:rPr>
                  <w:rFonts w:hint="default" w:ascii="Times New Roman" w:hAnsi="Times New Roman" w:eastAsia="Times New Roman" w:cs="Times New Roman"/>
                  <w:szCs w:val="24"/>
                  <w:lang w:val="en-US"/>
                </w:rPr>
                <w:t xml:space="preserve">ma </w:t>
              </w:r>
            </w:ins>
            <w:r>
              <w:rPr>
                <w:rFonts w:ascii="Times New Roman" w:hAnsi="Times New Roman" w:eastAsia="Times New Roman" w:cs="Times New Roman"/>
                <w:szCs w:val="24"/>
              </w:rPr>
              <w:t>aspek yang di</w:t>
            </w:r>
            <w:del w:id="70" w:author="NCM" w:date="2020-09-02T11:14:44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ins w:id="71" w:author="NCM" w:date="2020-09-02T11:14:50Z">
              <w:r>
                <w:rPr>
                  <w:rFonts w:hint="default" w:ascii="Times New Roman" w:hAnsi="Times New Roman" w:eastAsia="Times New Roman" w:cs="Times New Roman"/>
                  <w:szCs w:val="24"/>
                  <w:lang w:val="en-US"/>
                </w:rPr>
                <w:t>;</w:t>
              </w:r>
            </w:ins>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ins w:id="72" w:author="NCM" w:date="2020-09-02T11:14:52Z">
              <w:r>
                <w:rPr>
                  <w:rFonts w:hint="default" w:ascii="Times New Roman" w:hAnsi="Times New Roman" w:eastAsia="Times New Roman" w:cs="Times New Roman"/>
                  <w:szCs w:val="24"/>
                  <w:lang w:val="en-US"/>
                </w:rPr>
                <w:t>;</w:t>
              </w:r>
            </w:ins>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ins w:id="73" w:author="NCM" w:date="2020-09-02T11:14:53Z">
              <w:r>
                <w:rPr>
                  <w:rFonts w:hint="default" w:ascii="Times New Roman" w:hAnsi="Times New Roman" w:eastAsia="Times New Roman" w:cs="Times New Roman"/>
                  <w:szCs w:val="24"/>
                  <w:lang w:val="en-US"/>
                </w:rPr>
                <w:t>;</w:t>
              </w:r>
            </w:ins>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ins w:id="74" w:author="NCM" w:date="2020-09-02T11:15:04Z">
              <w:r>
                <w:rPr>
                  <w:rFonts w:hint="default" w:ascii="Times New Roman" w:hAnsi="Times New Roman" w:eastAsia="Times New Roman" w:cs="Times New Roman"/>
                  <w:szCs w:val="24"/>
                  <w:lang w:val="en-US"/>
                </w:rPr>
                <w:t xml:space="preserve">, </w:t>
              </w:r>
            </w:ins>
            <w:ins w:id="75" w:author="NCM" w:date="2020-09-02T11:15:05Z">
              <w:r>
                <w:rPr>
                  <w:rFonts w:hint="default" w:ascii="Times New Roman" w:hAnsi="Times New Roman" w:eastAsia="Times New Roman" w:cs="Times New Roman"/>
                  <w:szCs w:val="24"/>
                  <w:lang w:val="en-US"/>
                </w:rPr>
                <w:t>dan</w:t>
              </w:r>
            </w:ins>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trike/>
                <w:szCs w:val="24"/>
                <w:rPrChange w:id="76" w:author="NCM" w:date="2020-09-02T11:15:31Z">
                  <w:rPr>
                    <w:rFonts w:ascii="Times New Roman" w:hAnsi="Times New Roman" w:eastAsia="Times New Roman" w:cs="Times New Roman"/>
                    <w:szCs w:val="24"/>
                  </w:rPr>
                </w:rPrChange>
              </w:rPr>
              <w:t>Penelitian</w:t>
            </w:r>
            <w:ins w:id="77" w:author="NCM" w:date="2020-09-02T11:15:24Z">
              <w:r>
                <w:rPr>
                  <w:rFonts w:hint="default" w:ascii="Times New Roman" w:hAnsi="Times New Roman" w:eastAsia="Times New Roman" w:cs="Times New Roman"/>
                  <w:szCs w:val="24"/>
                  <w:lang w:val="en-US"/>
                </w:rPr>
                <w:t xml:space="preserve"> M</w:t>
              </w:r>
            </w:ins>
            <w:ins w:id="78" w:author="NCM" w:date="2020-09-02T11:15:25Z">
              <w:r>
                <w:rPr>
                  <w:rFonts w:hint="default" w:ascii="Times New Roman" w:hAnsi="Times New Roman" w:eastAsia="Times New Roman" w:cs="Times New Roman"/>
                  <w:szCs w:val="24"/>
                  <w:lang w:val="en-US"/>
                </w:rPr>
                <w:t>eneli</w:t>
              </w:r>
            </w:ins>
            <w:ins w:id="79" w:author="NCM" w:date="2020-09-02T11:15:26Z">
              <w:r>
                <w:rPr>
                  <w:rFonts w:hint="default" w:ascii="Times New Roman" w:hAnsi="Times New Roman" w:eastAsia="Times New Roman" w:cs="Times New Roman"/>
                  <w:szCs w:val="24"/>
                  <w:lang w:val="en-US"/>
                </w:rPr>
                <w:t>ti</w:t>
              </w:r>
            </w:ins>
            <w:ins w:id="80" w:author="NCM" w:date="2020-09-02T11:15:27Z">
              <w:r>
                <w:rPr>
                  <w:rFonts w:hint="default" w:ascii="Times New Roman" w:hAnsi="Times New Roman" w:eastAsia="Times New Roman" w:cs="Times New Roman"/>
                  <w:szCs w:val="24"/>
                  <w:lang w:val="en-US"/>
                </w:rPr>
                <w:t>.</w:t>
              </w:r>
            </w:ins>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w:t>
            </w:r>
            <w:del w:id="81" w:author="NCM" w:date="2020-09-02T11:15:51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Dari gagasan yang mucul dari pemikiran kritis tadi maka proses selanjutnya yaitu mencoba/ </w:t>
            </w:r>
            <w:r>
              <w:rPr>
                <w:rFonts w:ascii="Times New Roman" w:hAnsi="Times New Roman" w:eastAsia="Times New Roman" w:cs="Times New Roman"/>
                <w:strike/>
                <w:szCs w:val="24"/>
                <w:rPrChange w:id="82" w:author="NCM" w:date="2020-09-02T11:16:44Z">
                  <w:rPr>
                    <w:rFonts w:ascii="Times New Roman" w:hAnsi="Times New Roman" w:eastAsia="Times New Roman" w:cs="Times New Roman"/>
                    <w:szCs w:val="24"/>
                  </w:rPr>
                </w:rPrChange>
              </w:rPr>
              <w:t>pengaplikasian</w:t>
            </w:r>
            <w:ins w:id="83" w:author="NCM" w:date="2020-09-02T11:16:33Z">
              <w:r>
                <w:rPr>
                  <w:rFonts w:hint="default" w:ascii="Times New Roman" w:hAnsi="Times New Roman" w:eastAsia="Times New Roman" w:cs="Times New Roman"/>
                  <w:szCs w:val="24"/>
                  <w:lang w:val="en-US"/>
                </w:rPr>
                <w:t xml:space="preserve"> m</w:t>
              </w:r>
            </w:ins>
            <w:ins w:id="84" w:author="NCM" w:date="2020-09-02T11:16:34Z">
              <w:r>
                <w:rPr>
                  <w:rFonts w:hint="default" w:ascii="Times New Roman" w:hAnsi="Times New Roman" w:eastAsia="Times New Roman" w:cs="Times New Roman"/>
                  <w:szCs w:val="24"/>
                  <w:lang w:val="en-US"/>
                </w:rPr>
                <w:t>enga</w:t>
              </w:r>
            </w:ins>
            <w:ins w:id="85" w:author="NCM" w:date="2020-09-02T11:16:35Z">
              <w:r>
                <w:rPr>
                  <w:rFonts w:hint="default" w:ascii="Times New Roman" w:hAnsi="Times New Roman" w:eastAsia="Times New Roman" w:cs="Times New Roman"/>
                  <w:szCs w:val="24"/>
                  <w:lang w:val="en-US"/>
                </w:rPr>
                <w:t>pl</w:t>
              </w:r>
            </w:ins>
            <w:ins w:id="86" w:author="NCM" w:date="2020-09-02T11:16:36Z">
              <w:r>
                <w:rPr>
                  <w:rFonts w:hint="default" w:ascii="Times New Roman" w:hAnsi="Times New Roman" w:eastAsia="Times New Roman" w:cs="Times New Roman"/>
                  <w:szCs w:val="24"/>
                  <w:lang w:val="en-US"/>
                </w:rPr>
                <w:t>ikasi</w:t>
              </w:r>
            </w:ins>
            <w:ins w:id="87" w:author="NCM" w:date="2020-09-02T11:16:37Z">
              <w:r>
                <w:rPr>
                  <w:rFonts w:hint="default" w:ascii="Times New Roman" w:hAnsi="Times New Roman" w:eastAsia="Times New Roman" w:cs="Times New Roman"/>
                  <w:szCs w:val="24"/>
                  <w:lang w:val="en-US"/>
                </w:rPr>
                <w:t>kan</w:t>
              </w:r>
            </w:ins>
            <w:r>
              <w:rPr>
                <w:rFonts w:ascii="Times New Roman" w:hAnsi="Times New Roman" w:eastAsia="Times New Roman" w:cs="Times New Roman"/>
                <w:szCs w:val="24"/>
              </w:rPr>
              <w:t>.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trike/>
                <w:szCs w:val="24"/>
                <w:rPrChange w:id="88" w:author="NCM" w:date="2020-09-02T11:17:55Z">
                  <w:rPr>
                    <w:rFonts w:ascii="Times New Roman" w:hAnsi="Times New Roman" w:eastAsia="Times New Roman" w:cs="Times New Roman"/>
                    <w:szCs w:val="24"/>
                  </w:rPr>
                </w:rPrChange>
              </w:rPr>
              <w:t>Yang terahir</w:t>
            </w:r>
            <w:r>
              <w:rPr>
                <w:rFonts w:ascii="Times New Roman" w:hAnsi="Times New Roman" w:eastAsia="Times New Roman" w:cs="Times New Roman"/>
                <w:szCs w:val="24"/>
              </w:rPr>
              <w:t xml:space="preserve"> </w:t>
            </w:r>
            <w:ins w:id="89" w:author="NCM" w:date="2020-09-02T11:17:58Z">
              <w:r>
                <w:rPr>
                  <w:rFonts w:hint="default" w:ascii="Times New Roman" w:hAnsi="Times New Roman" w:eastAsia="Times New Roman" w:cs="Times New Roman"/>
                  <w:szCs w:val="24"/>
                  <w:lang w:val="en-US"/>
                </w:rPr>
                <w:t>Terak</w:t>
              </w:r>
            </w:ins>
            <w:ins w:id="90" w:author="NCM" w:date="2020-09-02T11:17:59Z">
              <w:r>
                <w:rPr>
                  <w:rFonts w:hint="default" w:ascii="Times New Roman" w:hAnsi="Times New Roman" w:eastAsia="Times New Roman" w:cs="Times New Roman"/>
                  <w:szCs w:val="24"/>
                  <w:lang w:val="en-US"/>
                </w:rPr>
                <w:t>h</w:t>
              </w:r>
            </w:ins>
            <w:ins w:id="91" w:author="NCM" w:date="2020-09-02T11:18:00Z">
              <w:r>
                <w:rPr>
                  <w:rFonts w:hint="default" w:ascii="Times New Roman" w:hAnsi="Times New Roman" w:eastAsia="Times New Roman" w:cs="Times New Roman"/>
                  <w:szCs w:val="24"/>
                  <w:lang w:val="en-US"/>
                </w:rPr>
                <w:t>i</w:t>
              </w:r>
            </w:ins>
            <w:ins w:id="92" w:author="NCM" w:date="2020-09-02T11:18:01Z">
              <w:r>
                <w:rPr>
                  <w:rFonts w:hint="default" w:ascii="Times New Roman" w:hAnsi="Times New Roman" w:eastAsia="Times New Roman" w:cs="Times New Roman"/>
                  <w:szCs w:val="24"/>
                  <w:lang w:val="en-US"/>
                </w:rPr>
                <w:t xml:space="preserve">r </w:t>
              </w:r>
            </w:ins>
            <w:r>
              <w:rPr>
                <w:rFonts w:ascii="Times New Roman" w:hAnsi="Times New Roman" w:eastAsia="Times New Roman" w:cs="Times New Roman"/>
                <w:szCs w:val="24"/>
              </w:rPr>
              <w:t xml:space="preserve">adalah melakukan penelitian, tuntutan 4.0 ini adalah kreatif dan inovatif. Dengan melakukan penelitian kita bisa </w:t>
            </w:r>
            <w:ins w:id="93" w:author="NCM" w:date="2020-09-02T11:18:16Z">
              <w:r>
                <w:rPr>
                  <w:rFonts w:hint="default" w:ascii="Times New Roman" w:hAnsi="Times New Roman" w:eastAsia="Times New Roman" w:cs="Times New Roman"/>
                  <w:szCs w:val="24"/>
                  <w:lang w:val="en-US"/>
                </w:rPr>
                <w:t>me</w:t>
              </w:r>
            </w:ins>
            <w:r>
              <w:rPr>
                <w:rFonts w:ascii="Times New Roman" w:hAnsi="Times New Roman" w:eastAsia="Times New Roman" w:cs="Times New Roman"/>
                <w:szCs w:val="24"/>
              </w:rPr>
              <w:t>lihat proses kreatif dan inovatif kita</w:t>
            </w:r>
            <w:bookmarkStart w:id="0" w:name="_GoBack"/>
            <w:bookmarkEnd w:id="0"/>
            <w:r>
              <w:rPr>
                <w:rFonts w:ascii="Times New Roman" w:hAnsi="Times New Roman" w:eastAsia="Times New Roman" w:cs="Times New Roman"/>
                <w:szCs w:val="24"/>
              </w:rPr>
              <w:t>. </w:t>
            </w:r>
          </w:p>
        </w:tc>
      </w:tr>
    </w:tbl>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CM">
    <w15:presenceInfo w15:providerId="None" w15:userId="NC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6A82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20</TotalTime>
  <ScaleCrop>false</ScaleCrop>
  <LinksUpToDate>false</LinksUpToDate>
  <CharactersWithSpaces>3169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NCM</cp:lastModifiedBy>
  <dcterms:modified xsi:type="dcterms:W3CDTF">2020-09-02T04:18:28Z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