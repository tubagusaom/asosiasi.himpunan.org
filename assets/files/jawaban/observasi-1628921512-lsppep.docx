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798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F6A1E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AD284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EEF091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77E4140" w14:textId="77777777" w:rsidTr="00821BA2">
        <w:tc>
          <w:tcPr>
            <w:tcW w:w="9350" w:type="dxa"/>
          </w:tcPr>
          <w:p w14:paraId="533C2393" w14:textId="77777777" w:rsidR="00BE098E" w:rsidRDefault="00BE098E" w:rsidP="00821BA2">
            <w:pPr>
              <w:pStyle w:val="ListParagraph"/>
              <w:ind w:left="0"/>
            </w:pPr>
          </w:p>
          <w:p w14:paraId="452D9A0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17B5118" w14:textId="5B4DBA8D" w:rsidR="00BE098E" w:rsidRPr="00E37EDC" w:rsidDel="0062357C" w:rsidRDefault="00BE098E" w:rsidP="00821BA2">
            <w:pPr>
              <w:pStyle w:val="ListParagraph"/>
              <w:ind w:left="0"/>
              <w:jc w:val="center"/>
              <w:rPr>
                <w:del w:id="0" w:author="Agung Gita Subakti" w:date="2021-08-14T13:05:00Z"/>
                <w:lang w:val="id-ID"/>
                <w:rPrChange w:id="1" w:author="Agung Gita Subakti" w:date="2021-08-14T12:56:00Z">
                  <w:rPr>
                    <w:del w:id="2" w:author="Agung Gita Subakti" w:date="2021-08-14T13:05:00Z"/>
                  </w:rPr>
                </w:rPrChange>
              </w:rPr>
            </w:pPr>
          </w:p>
          <w:p w14:paraId="72E2C8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3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14329AF" w14:textId="77777777" w:rsidR="00BE098E" w:rsidRPr="00E118B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3"/>
            <w:r w:rsidR="0062357C">
              <w:rPr>
                <w:rStyle w:val="CommentReference"/>
              </w:rPr>
              <w:commentReference w:id="3"/>
            </w:r>
          </w:p>
          <w:p w14:paraId="08A2C7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berdasarkan</w:t>
            </w:r>
            <w:commentRangeEnd w:id="4"/>
            <w:proofErr w:type="spellEnd"/>
            <w:r w:rsidR="0062357C">
              <w:rPr>
                <w:rStyle w:val="CommentReference"/>
              </w:rPr>
              <w:commentReference w:id="4"/>
            </w:r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7D460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5"/>
            <w:proofErr w:type="spellStart"/>
            <w:r>
              <w:t>perangkat</w:t>
            </w:r>
            <w:commentRangeEnd w:id="5"/>
            <w:proofErr w:type="spellEnd"/>
            <w:r w:rsidR="0062357C">
              <w:rPr>
                <w:rStyle w:val="CommentReference"/>
              </w:rPr>
              <w:commentReference w:id="5"/>
            </w:r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97D08AB" w14:textId="03907E4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6" w:author="Agung Gita Subakti" w:date="2021-08-14T12:57:00Z">
              <w:r w:rsidDel="00E37EDC">
                <w:delText>pendidikan</w:delText>
              </w:r>
            </w:del>
            <w:ins w:id="7" w:author="Agung Gita Subakti" w:date="2021-08-14T12:57:00Z">
              <w:r w:rsidR="00E37EDC">
                <w:t>Pendidikan</w:t>
              </w:r>
            </w:ins>
            <w:r>
              <w:t>.</w:t>
            </w:r>
          </w:p>
          <w:p w14:paraId="2CC27E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commentRangeStart w:id="8"/>
            <w:proofErr w:type="spellStart"/>
            <w:r>
              <w:t>pelaksanaan</w:t>
            </w:r>
            <w:commentRangeEnd w:id="8"/>
            <w:proofErr w:type="spellEnd"/>
            <w:r w:rsidR="0062357C">
              <w:rPr>
                <w:rStyle w:val="CommentReference"/>
              </w:rPr>
              <w:commentReference w:id="8"/>
            </w:r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C6ADB8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tertinggi</w:t>
            </w:r>
            <w:commentRangeEnd w:id="9"/>
            <w:proofErr w:type="spellEnd"/>
            <w:r w:rsidR="0062357C">
              <w:rPr>
                <w:rStyle w:val="CommentReference"/>
              </w:rPr>
              <w:commentReference w:id="9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A7532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D0CD17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FCBBD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berhubungan</w:t>
            </w:r>
            <w:commentRangeEnd w:id="10"/>
            <w:proofErr w:type="spellEnd"/>
            <w:r w:rsidR="0062357C">
              <w:rPr>
                <w:rStyle w:val="CommentReference"/>
              </w:rPr>
              <w:commentReference w:id="10"/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6414F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r w:rsidRPr="0062357C">
              <w:rPr>
                <w:lang w:val="id-ID"/>
                <w:rPrChange w:id="11" w:author="Agung Gita Subakti" w:date="2021-08-14T13:04:00Z">
                  <w:rPr/>
                </w:rPrChange>
              </w:rPr>
              <w:t>akan</w:t>
            </w:r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299F33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7136E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commentRangeStart w:id="12"/>
            <w:proofErr w:type="spellStart"/>
            <w:r>
              <w:t>tentang</w:t>
            </w:r>
            <w:commentRangeEnd w:id="12"/>
            <w:proofErr w:type="spellEnd"/>
            <w:r w:rsidR="0062357C">
              <w:rPr>
                <w:rStyle w:val="CommentReference"/>
              </w:rPr>
              <w:commentReference w:id="12"/>
            </w:r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F8C8E5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E3CC0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BA15C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854BB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5B895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53FFB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2AE85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C3186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2F82DF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6098D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D15C5CB" w14:textId="77777777" w:rsidTr="00821BA2">
        <w:tc>
          <w:tcPr>
            <w:tcW w:w="9350" w:type="dxa"/>
          </w:tcPr>
          <w:p w14:paraId="319A074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751F3E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gung Gita Subakti" w:date="2021-08-14T13:09:00Z" w:initials="AGS">
    <w:p w14:paraId="4EC21EFA" w14:textId="76F9E667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</w:p>
  </w:comment>
  <w:comment w:id="4" w:author="Agung Gita Subakti" w:date="2021-08-14T13:09:00Z" w:initials="AGS">
    <w:p w14:paraId="2DC904ED" w14:textId="65AD9165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</w:p>
  </w:comment>
  <w:comment w:id="5" w:author="Agung Gita Subakti" w:date="2021-08-14T13:09:00Z" w:initials="AGS">
    <w:p w14:paraId="3DAB076A" w14:textId="580A0196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Perangkat</w:t>
      </w:r>
      <w:proofErr w:type="spellEnd"/>
      <w:r>
        <w:t>, Lembaga Pendidikan</w:t>
      </w:r>
    </w:p>
  </w:comment>
  <w:comment w:id="8" w:author="Agung Gita Subakti" w:date="2021-08-14T13:10:00Z" w:initials="AGS">
    <w:p w14:paraId="7D374C6D" w14:textId="08D5C5D6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Melaksanakan</w:t>
      </w:r>
      <w:proofErr w:type="spellEnd"/>
      <w:r>
        <w:t xml:space="preserve">, </w:t>
      </w:r>
      <w:proofErr w:type="spellStart"/>
      <w:r>
        <w:t>Penerapan</w:t>
      </w:r>
      <w:proofErr w:type="spellEnd"/>
    </w:p>
  </w:comment>
  <w:comment w:id="9" w:author="Agung Gita Subakti" w:date="2021-08-14T13:10:00Z" w:initials="AGS">
    <w:p w14:paraId="26F4EE88" w14:textId="251BA682" w:rsidR="0062357C" w:rsidRDefault="0062357C">
      <w:pPr>
        <w:pStyle w:val="CommentText"/>
      </w:pPr>
      <w:r>
        <w:rPr>
          <w:rStyle w:val="CommentReference"/>
        </w:rPr>
        <w:annotationRef/>
      </w:r>
      <w:r>
        <w:t xml:space="preserve">Paling </w:t>
      </w:r>
      <w:proofErr w:type="spellStart"/>
      <w:r>
        <w:t>maksimal</w:t>
      </w:r>
      <w:proofErr w:type="spellEnd"/>
    </w:p>
  </w:comment>
  <w:comment w:id="10" w:author="Agung Gita Subakti" w:date="2021-08-14T13:12:00Z" w:initials="AGS">
    <w:p w14:paraId="618D3EA9" w14:textId="1413F3E4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awal</w:t>
      </w:r>
      <w:proofErr w:type="spellEnd"/>
    </w:p>
  </w:comment>
  <w:comment w:id="12" w:author="Agung Gita Subakti" w:date="2021-08-14T13:11:00Z" w:initials="AGS">
    <w:p w14:paraId="7F6414D6" w14:textId="7A4BAB9F" w:rsidR="0062357C" w:rsidRDefault="0062357C">
      <w:pPr>
        <w:pStyle w:val="CommentText"/>
      </w:pPr>
      <w:r>
        <w:rPr>
          <w:rStyle w:val="CommentReference"/>
        </w:rPr>
        <w:annotationRef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21EFA" w15:done="0"/>
  <w15:commentEx w15:paraId="2DC904ED" w15:done="0"/>
  <w15:commentEx w15:paraId="3DAB076A" w15:done="0"/>
  <w15:commentEx w15:paraId="7D374C6D" w15:done="0"/>
  <w15:commentEx w15:paraId="26F4EE88" w15:done="0"/>
  <w15:commentEx w15:paraId="618D3EA9" w15:done="0"/>
  <w15:commentEx w15:paraId="7F6414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23EFD" w16cex:dateUtc="2021-08-14T06:09:00Z"/>
  <w16cex:commentExtensible w16cex:durableId="24C23F18" w16cex:dateUtc="2021-08-14T06:09:00Z"/>
  <w16cex:commentExtensible w16cex:durableId="24C23F27" w16cex:dateUtc="2021-08-14T06:09:00Z"/>
  <w16cex:commentExtensible w16cex:durableId="24C23F3A" w16cex:dateUtc="2021-08-14T06:10:00Z"/>
  <w16cex:commentExtensible w16cex:durableId="24C23F60" w16cex:dateUtc="2021-08-14T06:10:00Z"/>
  <w16cex:commentExtensible w16cex:durableId="24C23FAC" w16cex:dateUtc="2021-08-14T06:12:00Z"/>
  <w16cex:commentExtensible w16cex:durableId="24C23F78" w16cex:dateUtc="2021-08-14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21EFA" w16cid:durableId="24C23EFD"/>
  <w16cid:commentId w16cid:paraId="2DC904ED" w16cid:durableId="24C23F18"/>
  <w16cid:commentId w16cid:paraId="3DAB076A" w16cid:durableId="24C23F27"/>
  <w16cid:commentId w16cid:paraId="7D374C6D" w16cid:durableId="24C23F3A"/>
  <w16cid:commentId w16cid:paraId="26F4EE88" w16cid:durableId="24C23F60"/>
  <w16cid:commentId w16cid:paraId="618D3EA9" w16cid:durableId="24C23FAC"/>
  <w16cid:commentId w16cid:paraId="7F6414D6" w16cid:durableId="24C23F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ng Gita Subakti">
    <w15:presenceInfo w15:providerId="Windows Live" w15:userId="79884da0a7319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2357C"/>
    <w:rsid w:val="00924DF5"/>
    <w:rsid w:val="00BE098E"/>
    <w:rsid w:val="00E118B1"/>
    <w:rsid w:val="00E25F52"/>
    <w:rsid w:val="00E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41A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18B1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23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57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57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Agung Gita Subakti</cp:lastModifiedBy>
  <cp:revision>2</cp:revision>
  <dcterms:created xsi:type="dcterms:W3CDTF">2021-08-14T06:13:00Z</dcterms:created>
  <dcterms:modified xsi:type="dcterms:W3CDTF">2021-08-14T06:13:00Z</dcterms:modified>
</cp:coreProperties>
</file>