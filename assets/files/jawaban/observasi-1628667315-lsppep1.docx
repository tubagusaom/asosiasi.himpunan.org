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1A643"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118436FA"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183DD81C" w14:textId="77777777" w:rsidR="00927764" w:rsidRDefault="00927764" w:rsidP="00927764">
      <w:pPr>
        <w:jc w:val="center"/>
        <w:rPr>
          <w:rFonts w:ascii="Cambria" w:hAnsi="Cambria" w:cs="Times New Roman"/>
          <w:sz w:val="24"/>
          <w:szCs w:val="24"/>
        </w:rPr>
      </w:pPr>
    </w:p>
    <w:p w14:paraId="179861FF"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4BF4337A" w14:textId="77777777" w:rsidR="00927764" w:rsidRPr="0094076B" w:rsidRDefault="00927764" w:rsidP="00927764">
      <w:pPr>
        <w:rPr>
          <w:rFonts w:ascii="Cambria" w:hAnsi="Cambria"/>
        </w:rPr>
      </w:pPr>
    </w:p>
    <w:p w14:paraId="72679FDE"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0C6CEB9B" w14:textId="194EAB7C"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w:t>
      </w:r>
      <w:ins w:id="0" w:author="gesi" w:date="2021-08-11T12:53:00Z">
        <w:r w:rsidR="000666B6">
          <w:rPr>
            <w:rFonts w:ascii="Roboto" w:eastAsia="Times New Roman" w:hAnsi="Roboto" w:cs="Times New Roman"/>
            <w:sz w:val="17"/>
            <w:szCs w:val="17"/>
          </w:rPr>
          <w:t>.</w:t>
        </w:r>
      </w:ins>
      <w:del w:id="1" w:author="gesi" w:date="2021-08-11T12:53:00Z">
        <w:r w:rsidRPr="00C50A1E" w:rsidDel="000666B6">
          <w:rPr>
            <w:rFonts w:ascii="Roboto" w:eastAsia="Times New Roman" w:hAnsi="Roboto" w:cs="Times New Roman"/>
            <w:sz w:val="17"/>
            <w:szCs w:val="17"/>
          </w:rPr>
          <w:delText>:</w:delText>
        </w:r>
      </w:del>
      <w:r w:rsidRPr="00C50A1E">
        <w:rPr>
          <w:rFonts w:ascii="Roboto" w:eastAsia="Times New Roman" w:hAnsi="Roboto" w:cs="Times New Roman"/>
          <w:sz w:val="17"/>
          <w:szCs w:val="17"/>
        </w:rPr>
        <w:t>48 Diperbarui: 6 Januari 2020   05</w:t>
      </w:r>
      <w:ins w:id="2" w:author="gesi" w:date="2021-08-11T12:53:00Z">
        <w:r w:rsidR="000666B6">
          <w:rPr>
            <w:rFonts w:ascii="Roboto" w:eastAsia="Times New Roman" w:hAnsi="Roboto" w:cs="Times New Roman"/>
            <w:sz w:val="17"/>
            <w:szCs w:val="17"/>
          </w:rPr>
          <w:t>.</w:t>
        </w:r>
      </w:ins>
      <w:del w:id="3" w:author="gesi" w:date="2021-08-11T12:53:00Z">
        <w:r w:rsidRPr="00C50A1E" w:rsidDel="000666B6">
          <w:rPr>
            <w:rFonts w:ascii="Roboto" w:eastAsia="Times New Roman" w:hAnsi="Roboto" w:cs="Times New Roman"/>
            <w:sz w:val="17"/>
            <w:szCs w:val="17"/>
          </w:rPr>
          <w:delText>:</w:delText>
        </w:r>
      </w:del>
      <w:r w:rsidRPr="00C50A1E">
        <w:rPr>
          <w:rFonts w:ascii="Roboto" w:eastAsia="Times New Roman" w:hAnsi="Roboto" w:cs="Times New Roman"/>
          <w:sz w:val="17"/>
          <w:szCs w:val="17"/>
        </w:rPr>
        <w:t>43  61  10 3</w:t>
      </w:r>
    </w:p>
    <w:p w14:paraId="499758C6"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0842C3C4" wp14:editId="045CDE4B">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4E357800"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74496A3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3F7BE3F8" w14:textId="7A15619A"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mie instan kemasan putih yang aromanya aduhai menggoda indera penciuman </w:t>
      </w:r>
      <w:del w:id="4" w:author="gesi" w:date="2021-08-11T12:54:00Z">
        <w:r w:rsidRPr="00C50A1E" w:rsidDel="000666B6">
          <w:rPr>
            <w:rFonts w:ascii="Times New Roman" w:eastAsia="Times New Roman" w:hAnsi="Times New Roman" w:cs="Times New Roman"/>
            <w:sz w:val="24"/>
            <w:szCs w:val="24"/>
          </w:rPr>
          <w:delText xml:space="preserve">itu </w:delText>
        </w:r>
      </w:del>
      <w:r w:rsidRPr="00C50A1E">
        <w:rPr>
          <w:rFonts w:ascii="Times New Roman" w:eastAsia="Times New Roman" w:hAnsi="Times New Roman" w:cs="Times New Roman"/>
          <w:sz w:val="24"/>
          <w:szCs w:val="24"/>
        </w:rPr>
        <w:t>atau bakwan yang baru diangkat dari penggorengan di kala hujan?</w:t>
      </w:r>
    </w:p>
    <w:p w14:paraId="0EE578D7" w14:textId="79088FDD"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 xml:space="preserve">Desember 2019, hujan benar-benar datang seperti perkiraan. </w:t>
      </w:r>
      <w:del w:id="5" w:author="gesi" w:date="2021-08-11T13:13:00Z">
        <w:r w:rsidRPr="00C50A1E" w:rsidDel="00D33324">
          <w:rPr>
            <w:rFonts w:ascii="Times New Roman" w:eastAsia="Times New Roman" w:hAnsi="Times New Roman" w:cs="Times New Roman"/>
            <w:sz w:val="24"/>
            <w:szCs w:val="24"/>
          </w:rPr>
          <w:delText>Sudah sangat terasa apalagi sejak awal tahun baru kita.</w:delText>
        </w:r>
      </w:del>
    </w:p>
    <w:p w14:paraId="1459781F" w14:textId="36D9A5AF"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w:t>
      </w:r>
      <w:del w:id="6" w:author="gesi" w:date="2021-08-11T12:57:00Z">
        <w:r w:rsidRPr="00C50A1E" w:rsidDel="00AA1E34">
          <w:rPr>
            <w:rFonts w:ascii="Times New Roman" w:eastAsia="Times New Roman" w:hAnsi="Times New Roman" w:cs="Times New Roman"/>
            <w:sz w:val="24"/>
            <w:szCs w:val="24"/>
          </w:rPr>
          <w:delText xml:space="preserve">. </w:delText>
        </w:r>
      </w:del>
      <w:ins w:id="7" w:author="gesi" w:date="2021-08-11T12:57:00Z">
        <w:r w:rsidR="00AA1E34">
          <w:rPr>
            <w:rFonts w:ascii="Times New Roman" w:eastAsia="Times New Roman" w:hAnsi="Times New Roman" w:cs="Times New Roman"/>
            <w:sz w:val="24"/>
            <w:szCs w:val="24"/>
          </w:rPr>
          <w:t>?</w:t>
        </w:r>
        <w:r w:rsidR="00AA1E34"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Ya, hujan yang membuat kita jadi sering lapar. Kok bisa ya?</w:t>
      </w:r>
    </w:p>
    <w:p w14:paraId="4761F096" w14:textId="56B5F48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ins w:id="8" w:author="gesi" w:date="2021-08-11T12:57:00Z">
        <w:r w:rsidR="00AA1E34">
          <w:rPr>
            <w:rFonts w:ascii="Times New Roman" w:eastAsia="Times New Roman" w:hAnsi="Times New Roman" w:cs="Times New Roman"/>
            <w:b/>
            <w:bCs/>
            <w:sz w:val="24"/>
            <w:szCs w:val="24"/>
          </w:rPr>
          <w:t>?</w:t>
        </w:r>
      </w:ins>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1357949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21EC467D" w14:textId="1D72C399"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Sebungkus keripik yang dalam kemasan bisa dikonsumsi 4 porsi habis sekali duduk. Belum cukup, tambah lagi gorengannya, satu-dua biji</w:t>
      </w:r>
      <w:ins w:id="9" w:author="gesi" w:date="2021-08-11T12:58:00Z">
        <w:r w:rsidR="00AA1E34">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eh kok jadi lima?</w:t>
      </w:r>
    </w:p>
    <w:p w14:paraId="0058F6E4" w14:textId="2AD4BA1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w:t>
      </w:r>
      <w:del w:id="10" w:author="gesi" w:date="2021-08-11T12:53:00Z">
        <w:r w:rsidRPr="00C50A1E" w:rsidDel="000666B6">
          <w:rPr>
            <w:rFonts w:ascii="Times New Roman" w:eastAsia="Times New Roman" w:hAnsi="Times New Roman" w:cs="Times New Roman"/>
            <w:sz w:val="24"/>
            <w:szCs w:val="24"/>
          </w:rPr>
          <w:delText xml:space="preserve"> -</w:delText>
        </w:r>
        <w:r w:rsidRPr="000666B6" w:rsidDel="000666B6">
          <w:rPr>
            <w:rFonts w:ascii="Times New Roman" w:eastAsia="Times New Roman" w:hAnsi="Times New Roman" w:cs="Times New Roman"/>
            <w:sz w:val="24"/>
            <w:szCs w:val="24"/>
          </w:rPr>
          <w:delText>seperti sikapnya padamu</w:delText>
        </w:r>
      </w:del>
      <w:r w:rsidRPr="00C50A1E">
        <w:rPr>
          <w:rFonts w:ascii="Times New Roman" w:eastAsia="Times New Roman" w:hAnsi="Times New Roman" w:cs="Times New Roman"/>
          <w:sz w:val="24"/>
          <w:szCs w:val="24"/>
        </w:rPr>
        <w:t>, memang bisa jadi salah satu pencetus mengapa kita jadi suka makan. </w:t>
      </w:r>
    </w:p>
    <w:p w14:paraId="7004354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Terutama makanan yang seperti tahu bulat digoreng dadakan alias yang masih hangat. Apalagi dengan makan, tubuh akan mendapat </w:t>
      </w:r>
      <w:del w:id="11" w:author="gesi" w:date="2021-08-11T13:11:00Z">
        <w:r w:rsidRPr="00C50A1E" w:rsidDel="00D33324">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panas</w:t>
      </w:r>
      <w:del w:id="12" w:author="gesi" w:date="2021-08-11T13:11:00Z">
        <w:r w:rsidRPr="00C50A1E" w:rsidDel="00D33324">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akibat terjadinya peningkatan metabolisme dalam tubuh. </w:t>
      </w:r>
    </w:p>
    <w:p w14:paraId="6C7C1A2A" w14:textId="684E4820"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w:t>
      </w:r>
      <w:del w:id="13" w:author="gesi" w:date="2021-08-11T13:02:00Z">
        <w:r w:rsidRPr="00C50A1E" w:rsidDel="00AA1E34">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lho. Dingin yang kita kira</w:t>
      </w:r>
      <w:ins w:id="14" w:author="gesi" w:date="2021-08-11T13:02:00Z">
        <w:r w:rsidR="00AA1E34">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ternyata tidak sedingin kenyataannya</w:t>
      </w:r>
      <w:del w:id="15" w:author="gesi" w:date="2021-08-11T13:02:00Z">
        <w:r w:rsidRPr="00C50A1E" w:rsidDel="00AA1E34">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kok</w:t>
      </w:r>
      <w:ins w:id="16" w:author="gesi" w:date="2021-08-11T13:10:00Z">
        <w:r w:rsidR="00D33324">
          <w:rPr>
            <w:rFonts w:ascii="Times New Roman" w:eastAsia="Times New Roman" w:hAnsi="Times New Roman" w:cs="Times New Roman"/>
            <w:sz w:val="24"/>
            <w:szCs w:val="24"/>
          </w:rPr>
          <w:t>.</w:t>
        </w:r>
      </w:ins>
      <w:del w:id="17" w:author="gesi" w:date="2021-08-11T13:10:00Z">
        <w:r w:rsidRPr="00C50A1E" w:rsidDel="00D33324">
          <w:rPr>
            <w:rFonts w:ascii="Times New Roman" w:eastAsia="Times New Roman" w:hAnsi="Times New Roman" w:cs="Times New Roman"/>
            <w:sz w:val="24"/>
            <w:szCs w:val="24"/>
          </w:rPr>
          <w:delText>~</w:delText>
        </w:r>
      </w:del>
    </w:p>
    <w:p w14:paraId="7004A8C7" w14:textId="3C28ADF3"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 xml:space="preserve">Selama hujan datang, tentu kita akan lebih suka berlindung dalam ruangan saja. Ruangan yang membuat jarak kita dengan makanan makin dekat saja. Ya, ini soal akses makanan yang jadi tak lagi berjarak. </w:t>
      </w:r>
      <w:del w:id="18" w:author="gesi" w:date="2021-08-11T13:03:00Z">
        <w:r w:rsidRPr="00C50A1E" w:rsidDel="00AA1E34">
          <w:rPr>
            <w:rFonts w:ascii="Times New Roman" w:eastAsia="Times New Roman" w:hAnsi="Times New Roman" w:cs="Times New Roman"/>
            <w:sz w:val="24"/>
            <w:szCs w:val="24"/>
          </w:rPr>
          <w:delText>Ehem.</w:delText>
        </w:r>
      </w:del>
    </w:p>
    <w:p w14:paraId="7DCBCD4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0E9022A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4A8DF0C7" w14:textId="7FA617A5"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ins w:id="19" w:author="gesi" w:date="2021-08-11T13:04:00Z">
        <w:r w:rsidR="00AA1E34">
          <w:rPr>
            <w:rFonts w:ascii="Times New Roman" w:eastAsia="Times New Roman" w:hAnsi="Times New Roman" w:cs="Times New Roman"/>
            <w:sz w:val="24"/>
            <w:szCs w:val="24"/>
          </w:rPr>
          <w:t>.</w:t>
        </w:r>
      </w:ins>
      <w:del w:id="20" w:author="gesi" w:date="2021-08-11T13:04:00Z">
        <w:r w:rsidRPr="00C50A1E" w:rsidDel="00AA1E34">
          <w:rPr>
            <w:rFonts w:ascii="Times New Roman" w:eastAsia="Times New Roman" w:hAnsi="Times New Roman" w:cs="Times New Roman"/>
            <w:sz w:val="24"/>
            <w:szCs w:val="24"/>
          </w:rPr>
          <w:delText>?</w:delText>
        </w:r>
      </w:del>
    </w:p>
    <w:p w14:paraId="425ADE28" w14:textId="2F27BB5D"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w:t>
      </w:r>
      <w:del w:id="21" w:author="gesi" w:date="2021-08-11T13:05:00Z">
        <w:r w:rsidRPr="00C50A1E" w:rsidDel="00AA1E34">
          <w:rPr>
            <w:rFonts w:ascii="Times New Roman" w:eastAsia="Times New Roman" w:hAnsi="Times New Roman" w:cs="Times New Roman"/>
            <w:sz w:val="24"/>
            <w:szCs w:val="24"/>
          </w:rPr>
          <w:delText>. A</w:delText>
        </w:r>
      </w:del>
      <w:ins w:id="22" w:author="gesi" w:date="2021-08-11T13:05:00Z">
        <w:r w:rsidR="00AA1E34">
          <w:rPr>
            <w:rFonts w:ascii="Times New Roman" w:eastAsia="Times New Roman" w:hAnsi="Times New Roman" w:cs="Times New Roman"/>
            <w:sz w:val="24"/>
            <w:szCs w:val="24"/>
          </w:rPr>
          <w:t>, a</w:t>
        </w:r>
      </w:ins>
      <w:r w:rsidRPr="00C50A1E">
        <w:rPr>
          <w:rFonts w:ascii="Times New Roman" w:eastAsia="Times New Roman" w:hAnsi="Times New Roman" w:cs="Times New Roman"/>
          <w:sz w:val="24"/>
          <w:szCs w:val="24"/>
        </w:rPr>
        <w:t>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ins w:id="23" w:author="gesi" w:date="2021-08-11T13:06:00Z">
        <w:r w:rsidR="00D33324">
          <w:rPr>
            <w:rFonts w:ascii="Times New Roman" w:eastAsia="Times New Roman" w:hAnsi="Times New Roman" w:cs="Times New Roman"/>
            <w:i/>
            <w:iCs/>
            <w:sz w:val="24"/>
            <w:szCs w:val="24"/>
          </w:rPr>
          <w:t>?</w:t>
        </w:r>
      </w:ins>
      <w:del w:id="24" w:author="gesi" w:date="2021-08-11T13:06:00Z">
        <w:r w:rsidRPr="00C50A1E" w:rsidDel="00D33324">
          <w:rPr>
            <w:rFonts w:ascii="Times New Roman" w:eastAsia="Times New Roman" w:hAnsi="Times New Roman" w:cs="Times New Roman"/>
            <w:i/>
            <w:iCs/>
            <w:sz w:val="24"/>
            <w:szCs w:val="24"/>
          </w:rPr>
          <w:delText>.</w:delText>
        </w:r>
      </w:del>
    </w:p>
    <w:p w14:paraId="3309728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0C7BA89F" w14:textId="224BB33B"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ins w:id="25" w:author="gesi" w:date="2021-08-11T13:07:00Z">
        <w:r w:rsidR="00D33324">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tubuhmu, dimana-mana.</w:t>
      </w:r>
    </w:p>
    <w:p w14:paraId="7F008DB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534A6B6B" w14:textId="0628DA60"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Mie rebus kuah susu ditambah telur. Ya bisalah lebih dari 500 kalori. </w:t>
      </w:r>
      <w:r w:rsidR="00D33324" w:rsidRPr="00C50A1E">
        <w:rPr>
          <w:rFonts w:ascii="Times New Roman" w:eastAsia="Times New Roman" w:hAnsi="Times New Roman" w:cs="Times New Roman"/>
          <w:sz w:val="24"/>
          <w:szCs w:val="24"/>
        </w:rPr>
        <w:t>Haha</w:t>
      </w:r>
      <w:r w:rsidRPr="00C50A1E">
        <w:rPr>
          <w:rFonts w:ascii="Times New Roman" w:eastAsia="Times New Roman" w:hAnsi="Times New Roman" w:cs="Times New Roman"/>
          <w:sz w:val="24"/>
          <w:szCs w:val="24"/>
        </w:rPr>
        <w:t>. </w:t>
      </w:r>
    </w:p>
    <w:p w14:paraId="6907C71A"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6A6E2B7A" w14:textId="77777777" w:rsidR="00927764" w:rsidRPr="00C50A1E" w:rsidRDefault="00927764" w:rsidP="00927764"/>
    <w:p w14:paraId="1F86CAE7" w14:textId="77777777" w:rsidR="00927764" w:rsidRPr="005A045A" w:rsidRDefault="00927764" w:rsidP="00927764">
      <w:pPr>
        <w:rPr>
          <w:i/>
        </w:rPr>
      </w:pPr>
    </w:p>
    <w:p w14:paraId="1122C2C2"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7D9640D9"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2CF89" w14:textId="77777777" w:rsidR="00CC5F25" w:rsidRDefault="00CC5F25">
      <w:r>
        <w:separator/>
      </w:r>
    </w:p>
  </w:endnote>
  <w:endnote w:type="continuationSeparator" w:id="0">
    <w:p w14:paraId="7F595094" w14:textId="77777777" w:rsidR="00CC5F25" w:rsidRDefault="00CC5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Arial"/>
    <w:panose1 w:val="02040503050406030204"/>
    <w:charset w:val="00"/>
    <w:family w:val="roman"/>
    <w:pitch w:val="variable"/>
    <w:sig w:usb0="00000001" w:usb1="420024FF" w:usb2="02000000"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altName w:val="Tahoma"/>
    <w:panose1 w:val="02050604050505020204"/>
    <w:charset w:val="00"/>
    <w:family w:val="roman"/>
    <w:pitch w:val="variable"/>
    <w:sig w:usb0="00000001" w:usb1="00000000" w:usb2="00000000" w:usb3="00000000" w:csb0="0000009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566BB"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0512F891" w14:textId="77777777" w:rsidR="00941E77" w:rsidRDefault="003777D7">
    <w:pPr>
      <w:pStyle w:val="Footer"/>
    </w:pPr>
  </w:p>
  <w:p w14:paraId="43D683FB" w14:textId="77777777" w:rsidR="00941E77" w:rsidRDefault="003777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DF61A" w14:textId="77777777" w:rsidR="00CC5F25" w:rsidRDefault="00CC5F25">
      <w:r>
        <w:separator/>
      </w:r>
    </w:p>
  </w:footnote>
  <w:footnote w:type="continuationSeparator" w:id="0">
    <w:p w14:paraId="5CAF4F54" w14:textId="77777777" w:rsidR="00CC5F25" w:rsidRDefault="00CC5F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si">
    <w15:presenceInfo w15:providerId="None" w15:userId="ge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666B6"/>
    <w:rsid w:val="0012251A"/>
    <w:rsid w:val="003777D7"/>
    <w:rsid w:val="0042167F"/>
    <w:rsid w:val="005F3AB4"/>
    <w:rsid w:val="0067566F"/>
    <w:rsid w:val="0083791C"/>
    <w:rsid w:val="00924DF5"/>
    <w:rsid w:val="00927764"/>
    <w:rsid w:val="00AA1E34"/>
    <w:rsid w:val="00CC5F25"/>
    <w:rsid w:val="00D129C9"/>
    <w:rsid w:val="00D33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91FD7"/>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5F3AB4"/>
    <w:rPr>
      <w:sz w:val="16"/>
      <w:szCs w:val="16"/>
    </w:rPr>
  </w:style>
  <w:style w:type="paragraph" w:styleId="CommentText">
    <w:name w:val="annotation text"/>
    <w:basedOn w:val="Normal"/>
    <w:link w:val="CommentTextChar"/>
    <w:uiPriority w:val="99"/>
    <w:semiHidden/>
    <w:unhideWhenUsed/>
    <w:rsid w:val="005F3AB4"/>
    <w:rPr>
      <w:sz w:val="20"/>
      <w:szCs w:val="20"/>
    </w:rPr>
  </w:style>
  <w:style w:type="character" w:customStyle="1" w:styleId="CommentTextChar">
    <w:name w:val="Comment Text Char"/>
    <w:basedOn w:val="DefaultParagraphFont"/>
    <w:link w:val="CommentText"/>
    <w:uiPriority w:val="99"/>
    <w:semiHidden/>
    <w:rsid w:val="005F3AB4"/>
    <w:rPr>
      <w:sz w:val="20"/>
      <w:szCs w:val="20"/>
    </w:rPr>
  </w:style>
  <w:style w:type="paragraph" w:styleId="CommentSubject">
    <w:name w:val="annotation subject"/>
    <w:basedOn w:val="CommentText"/>
    <w:next w:val="CommentText"/>
    <w:link w:val="CommentSubjectChar"/>
    <w:uiPriority w:val="99"/>
    <w:semiHidden/>
    <w:unhideWhenUsed/>
    <w:rsid w:val="005F3AB4"/>
    <w:rPr>
      <w:b/>
      <w:bCs/>
    </w:rPr>
  </w:style>
  <w:style w:type="character" w:customStyle="1" w:styleId="CommentSubjectChar">
    <w:name w:val="Comment Subject Char"/>
    <w:basedOn w:val="CommentTextChar"/>
    <w:link w:val="CommentSubject"/>
    <w:uiPriority w:val="99"/>
    <w:semiHidden/>
    <w:rsid w:val="005F3AB4"/>
    <w:rPr>
      <w:b/>
      <w:bCs/>
      <w:sz w:val="20"/>
      <w:szCs w:val="20"/>
    </w:rPr>
  </w:style>
  <w:style w:type="paragraph" w:styleId="Revision">
    <w:name w:val="Revision"/>
    <w:hidden/>
    <w:uiPriority w:val="99"/>
    <w:semiHidden/>
    <w:rsid w:val="0067566F"/>
  </w:style>
  <w:style w:type="paragraph" w:styleId="BalloonText">
    <w:name w:val="Balloon Text"/>
    <w:basedOn w:val="Normal"/>
    <w:link w:val="BalloonTextChar"/>
    <w:uiPriority w:val="99"/>
    <w:semiHidden/>
    <w:unhideWhenUsed/>
    <w:rsid w:val="000666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6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assets-a2.kompasiana.com/items/album/2020/01/05/photo-1561497268-131821f92985-5e11e63d097f362701721a02.jpeg?t=o&amp;v=760" TargetMode="External" /><Relationship Id="rId12" Type="http://schemas.microsoft.com/office/2011/relationships/people" Target="peop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yperlink" Target="https://www.kompasiana.com/listhiahr/5e11e59a097f367b4a413222/hujan-turun-berat-badan-naik?page=a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noval abid</cp:lastModifiedBy>
  <cp:revision>2</cp:revision>
  <dcterms:created xsi:type="dcterms:W3CDTF">2021-08-11T07:36:00Z</dcterms:created>
  <dcterms:modified xsi:type="dcterms:W3CDTF">2021-08-11T07:36:00Z</dcterms:modified>
</cp:coreProperties>
</file>