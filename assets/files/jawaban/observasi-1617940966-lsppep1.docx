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ink/ink1.xml" ContentType="application/inkml+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34E55D" w14:textId="77777777" w:rsidR="00927764" w:rsidRPr="0094076B" w:rsidRDefault="000728F3" w:rsidP="00927764">
      <w:pPr>
        <w:spacing w:line="360" w:lineRule="auto"/>
        <w:jc w:val="center"/>
        <w:rPr>
          <w:rFonts w:ascii="Bookman Old Style" w:hAnsi="Bookman Old Style"/>
          <w:b/>
          <w:sz w:val="28"/>
          <w:szCs w:val="28"/>
        </w:rPr>
      </w:pPr>
      <w:r>
        <w:rPr>
          <w:rFonts w:ascii="Bookman Old Style" w:hAnsi="Bookman Old Style"/>
          <w:b/>
          <w:sz w:val="28"/>
          <w:szCs w:val="28"/>
        </w:rPr>
        <w:t>TUGAS OBSERVASI 6</w:t>
      </w:r>
    </w:p>
    <w:p w14:paraId="774FE4F8" w14:textId="77777777" w:rsidR="00927764" w:rsidRDefault="00927764" w:rsidP="00927764">
      <w:pPr>
        <w:jc w:val="center"/>
        <w:rPr>
          <w:rFonts w:ascii="Bookman Old Style" w:hAnsi="Bookman Old Style"/>
          <w:b/>
          <w:sz w:val="28"/>
          <w:szCs w:val="28"/>
        </w:rPr>
      </w:pPr>
      <w:r w:rsidRPr="0094076B">
        <w:rPr>
          <w:rFonts w:ascii="Bookman Old Style" w:hAnsi="Bookman Old Style"/>
          <w:b/>
          <w:sz w:val="28"/>
          <w:szCs w:val="28"/>
        </w:rPr>
        <w:t>SKEMA PENYUNTINGAN NASKAH</w:t>
      </w:r>
    </w:p>
    <w:p w14:paraId="4F0FE32C" w14:textId="77777777" w:rsidR="00927764" w:rsidRDefault="00927764" w:rsidP="00927764">
      <w:pPr>
        <w:jc w:val="center"/>
        <w:rPr>
          <w:rFonts w:ascii="Cambria" w:hAnsi="Cambria" w:cs="Times New Roman"/>
          <w:sz w:val="24"/>
          <w:szCs w:val="24"/>
        </w:rPr>
      </w:pPr>
    </w:p>
    <w:p w14:paraId="2F8AEA2C" w14:textId="77777777" w:rsidR="00927764" w:rsidRPr="00C20908" w:rsidRDefault="00927764" w:rsidP="00C20908">
      <w:pPr>
        <w:pStyle w:val="ListParagraph"/>
        <w:numPr>
          <w:ilvl w:val="0"/>
          <w:numId w:val="3"/>
        </w:numPr>
        <w:rPr>
          <w:rFonts w:ascii="Cambria" w:hAnsi="Cambria"/>
        </w:rPr>
      </w:pPr>
      <w:proofErr w:type="spellStart"/>
      <w:r w:rsidRPr="00C20908">
        <w:rPr>
          <w:rFonts w:ascii="Cambria" w:hAnsi="Cambria" w:cs="Times New Roman"/>
          <w:sz w:val="24"/>
          <w:szCs w:val="24"/>
        </w:rPr>
        <w:t>Suntinglah</w:t>
      </w:r>
      <w:proofErr w:type="spellEnd"/>
      <w:r w:rsidRPr="00C20908">
        <w:rPr>
          <w:rFonts w:ascii="Cambria" w:hAnsi="Cambria" w:cs="Times New Roman"/>
          <w:sz w:val="24"/>
          <w:szCs w:val="24"/>
        </w:rPr>
        <w:t xml:space="preserve"> artikel berikut ini </w:t>
      </w:r>
      <w:r w:rsidR="00C20908">
        <w:rPr>
          <w:rFonts w:ascii="Cambria" w:hAnsi="Cambria" w:cs="Times New Roman"/>
          <w:sz w:val="24"/>
          <w:szCs w:val="24"/>
        </w:rPr>
        <w:t>secara digital!</w:t>
      </w:r>
    </w:p>
    <w:p w14:paraId="7F4675FE" w14:textId="77777777" w:rsidR="00927764" w:rsidRPr="00C50A1E" w:rsidRDefault="00927764" w:rsidP="00927764">
      <w:pPr>
        <w:shd w:val="clear" w:color="auto" w:fill="F5F5F5"/>
        <w:spacing w:before="300" w:line="690" w:lineRule="atLeast"/>
        <w:outlineLvl w:val="0"/>
        <w:rPr>
          <w:rFonts w:ascii="Times New Roman" w:eastAsia="Times New Roman" w:hAnsi="Times New Roman" w:cs="Times New Roman"/>
          <w:kern w:val="36"/>
          <w:sz w:val="54"/>
          <w:szCs w:val="54"/>
        </w:rPr>
      </w:pPr>
      <w:r w:rsidRPr="00C50A1E">
        <w:rPr>
          <w:rFonts w:ascii="Times New Roman" w:eastAsia="Times New Roman" w:hAnsi="Times New Roman" w:cs="Times New Roman"/>
          <w:kern w:val="36"/>
          <w:sz w:val="54"/>
          <w:szCs w:val="54"/>
        </w:rPr>
        <w:t>Hujan Turun, Berat Badan Naik</w:t>
      </w:r>
    </w:p>
    <w:p w14:paraId="4D299393" w14:textId="77777777" w:rsidR="00927764" w:rsidRPr="00C50A1E" w:rsidRDefault="00927764" w:rsidP="00927764">
      <w:pPr>
        <w:shd w:val="clear" w:color="auto" w:fill="F5F5F5"/>
        <w:spacing w:line="270" w:lineRule="atLeast"/>
        <w:rPr>
          <w:rFonts w:ascii="Roboto" w:eastAsia="Times New Roman" w:hAnsi="Roboto" w:cs="Times New Roman"/>
          <w:sz w:val="17"/>
          <w:szCs w:val="17"/>
        </w:rPr>
      </w:pPr>
      <w:r w:rsidRPr="00C50A1E">
        <w:rPr>
          <w:rFonts w:ascii="Roboto" w:eastAsia="Times New Roman" w:hAnsi="Roboto" w:cs="Times New Roman"/>
          <w:sz w:val="17"/>
          <w:szCs w:val="17"/>
        </w:rPr>
        <w:t xml:space="preserve">5 Januari 2020   20:48 Diperbarui: 6 Januari 2020   </w:t>
      </w:r>
      <w:proofErr w:type="gramStart"/>
      <w:r w:rsidRPr="00C50A1E">
        <w:rPr>
          <w:rFonts w:ascii="Roboto" w:eastAsia="Times New Roman" w:hAnsi="Roboto" w:cs="Times New Roman"/>
          <w:sz w:val="17"/>
          <w:szCs w:val="17"/>
        </w:rPr>
        <w:t>05:43  61</w:t>
      </w:r>
      <w:proofErr w:type="gramEnd"/>
      <w:r w:rsidRPr="00C50A1E">
        <w:rPr>
          <w:rFonts w:ascii="Roboto" w:eastAsia="Times New Roman" w:hAnsi="Roboto" w:cs="Times New Roman"/>
          <w:sz w:val="17"/>
          <w:szCs w:val="17"/>
        </w:rPr>
        <w:t>  10 3</w:t>
      </w:r>
    </w:p>
    <w:p w14:paraId="4F0F4372" w14:textId="77777777" w:rsidR="00927764" w:rsidRPr="00C50A1E" w:rsidRDefault="00927764" w:rsidP="00927764">
      <w:pPr>
        <w:shd w:val="clear" w:color="auto" w:fill="F5F5F5"/>
        <w:jc w:val="center"/>
        <w:rPr>
          <w:rFonts w:ascii="Times New Roman" w:eastAsia="Times New Roman" w:hAnsi="Times New Roman" w:cs="Times New Roman"/>
          <w:sz w:val="21"/>
          <w:szCs w:val="21"/>
        </w:rPr>
      </w:pPr>
      <w:r w:rsidRPr="00C50A1E">
        <w:rPr>
          <w:rFonts w:ascii="Times New Roman" w:eastAsia="Times New Roman" w:hAnsi="Times New Roman" w:cs="Times New Roman"/>
          <w:noProof/>
          <w:sz w:val="21"/>
          <w:szCs w:val="21"/>
        </w:rPr>
        <w:drawing>
          <wp:inline distT="0" distB="0" distL="0" distR="0" wp14:anchorId="4719F8AD" wp14:editId="4A65E9ED">
            <wp:extent cx="3492500" cy="2313015"/>
            <wp:effectExtent l="0" t="0" r="0" b="0"/>
            <wp:docPr id="1" name="Picture 1" descr="Hujan Turun, Berat Badan Naik">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ujan Turun, Berat Badan Naik">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03784" cy="2320488"/>
                    </a:xfrm>
                    <a:prstGeom prst="rect">
                      <a:avLst/>
                    </a:prstGeom>
                    <a:noFill/>
                    <a:ln>
                      <a:noFill/>
                    </a:ln>
                  </pic:spPr>
                </pic:pic>
              </a:graphicData>
            </a:graphic>
          </wp:inline>
        </w:drawing>
      </w:r>
    </w:p>
    <w:p w14:paraId="179B4C7A" w14:textId="77777777" w:rsidR="00927764" w:rsidRPr="00C50A1E" w:rsidRDefault="00927764" w:rsidP="00927764">
      <w:pPr>
        <w:spacing w:line="270" w:lineRule="atLeast"/>
        <w:jc w:val="center"/>
        <w:rPr>
          <w:rFonts w:ascii="Times New Roman" w:eastAsia="Times New Roman" w:hAnsi="Times New Roman" w:cs="Times New Roman"/>
          <w:sz w:val="18"/>
          <w:szCs w:val="18"/>
        </w:rPr>
      </w:pPr>
      <w:r w:rsidRPr="00C50A1E">
        <w:rPr>
          <w:rFonts w:ascii="Times New Roman" w:eastAsia="Times New Roman" w:hAnsi="Times New Roman" w:cs="Times New Roman"/>
          <w:sz w:val="18"/>
          <w:szCs w:val="18"/>
        </w:rPr>
        <w:t>Ilustrasi | unsplash.com</w:t>
      </w:r>
    </w:p>
    <w:p w14:paraId="3BD1928D"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i/>
          <w:iCs/>
          <w:sz w:val="24"/>
          <w:szCs w:val="24"/>
        </w:rPr>
        <w:t xml:space="preserve">Hujan turun, berat badan naik, hubungan sama dia </w:t>
      </w:r>
      <w:commentRangeStart w:id="0"/>
      <w:proofErr w:type="spellStart"/>
      <w:r w:rsidRPr="007A6B1D">
        <w:rPr>
          <w:rFonts w:ascii="Times New Roman" w:eastAsia="Times New Roman" w:hAnsi="Times New Roman" w:cs="Times New Roman"/>
          <w:i/>
          <w:iCs/>
          <w:strike/>
          <w:sz w:val="24"/>
          <w:szCs w:val="24"/>
          <w:rPrChange w:id="1" w:author="Windows User" w:date="2021-04-09T10:45:00Z">
            <w:rPr>
              <w:rFonts w:ascii="Times New Roman" w:eastAsia="Times New Roman" w:hAnsi="Times New Roman" w:cs="Times New Roman"/>
              <w:i/>
              <w:iCs/>
              <w:sz w:val="24"/>
              <w:szCs w:val="24"/>
            </w:rPr>
          </w:rPrChange>
        </w:rPr>
        <w:t>tetep</w:t>
      </w:r>
      <w:proofErr w:type="spellEnd"/>
      <w:r w:rsidRPr="00C50A1E">
        <w:rPr>
          <w:rFonts w:ascii="Times New Roman" w:eastAsia="Times New Roman" w:hAnsi="Times New Roman" w:cs="Times New Roman"/>
          <w:i/>
          <w:iCs/>
          <w:sz w:val="24"/>
          <w:szCs w:val="24"/>
        </w:rPr>
        <w:t xml:space="preserve"> </w:t>
      </w:r>
      <w:proofErr w:type="spellStart"/>
      <w:r w:rsidRPr="00C50A1E">
        <w:rPr>
          <w:rFonts w:ascii="Times New Roman" w:eastAsia="Times New Roman" w:hAnsi="Times New Roman" w:cs="Times New Roman"/>
          <w:i/>
          <w:iCs/>
          <w:sz w:val="24"/>
          <w:szCs w:val="24"/>
        </w:rPr>
        <w:t>temenan</w:t>
      </w:r>
      <w:proofErr w:type="spellEnd"/>
      <w:r w:rsidRPr="00C50A1E">
        <w:rPr>
          <w:rFonts w:ascii="Times New Roman" w:eastAsia="Times New Roman" w:hAnsi="Times New Roman" w:cs="Times New Roman"/>
          <w:i/>
          <w:iCs/>
          <w:sz w:val="24"/>
          <w:szCs w:val="24"/>
        </w:rPr>
        <w:t xml:space="preserve"> </w:t>
      </w:r>
      <w:commentRangeEnd w:id="0"/>
      <w:r w:rsidR="007A6B1D">
        <w:rPr>
          <w:rStyle w:val="CommentReference"/>
        </w:rPr>
        <w:commentReference w:id="0"/>
      </w:r>
      <w:r w:rsidRPr="00C50A1E">
        <w:rPr>
          <w:rFonts w:ascii="Times New Roman" w:eastAsia="Times New Roman" w:hAnsi="Times New Roman" w:cs="Times New Roman"/>
          <w:i/>
          <w:iCs/>
          <w:sz w:val="24"/>
          <w:szCs w:val="24"/>
        </w:rPr>
        <w:t xml:space="preserve">aja. </w:t>
      </w:r>
      <w:proofErr w:type="spellStart"/>
      <w:r w:rsidRPr="00C50A1E">
        <w:rPr>
          <w:rFonts w:ascii="Times New Roman" w:eastAsia="Times New Roman" w:hAnsi="Times New Roman" w:cs="Times New Roman"/>
          <w:i/>
          <w:iCs/>
          <w:sz w:val="24"/>
          <w:szCs w:val="24"/>
        </w:rPr>
        <w:t>Huft</w:t>
      </w:r>
      <w:proofErr w:type="spellEnd"/>
      <w:r w:rsidRPr="00C50A1E">
        <w:rPr>
          <w:rFonts w:ascii="Times New Roman" w:eastAsia="Times New Roman" w:hAnsi="Times New Roman" w:cs="Times New Roman"/>
          <w:i/>
          <w:iCs/>
          <w:sz w:val="24"/>
          <w:szCs w:val="24"/>
        </w:rPr>
        <w:t>.</w:t>
      </w:r>
    </w:p>
    <w:p w14:paraId="71F007D5"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Apa yang lebih romantis dari sepiring </w:t>
      </w:r>
      <w:proofErr w:type="spellStart"/>
      <w:r w:rsidRPr="00C50A1E">
        <w:rPr>
          <w:rFonts w:ascii="Times New Roman" w:eastAsia="Times New Roman" w:hAnsi="Times New Roman" w:cs="Times New Roman"/>
          <w:sz w:val="24"/>
          <w:szCs w:val="24"/>
        </w:rPr>
        <w:t>mie</w:t>
      </w:r>
      <w:proofErr w:type="spellEnd"/>
      <w:r w:rsidRPr="00C50A1E">
        <w:rPr>
          <w:rFonts w:ascii="Times New Roman" w:eastAsia="Times New Roman" w:hAnsi="Times New Roman" w:cs="Times New Roman"/>
          <w:sz w:val="24"/>
          <w:szCs w:val="24"/>
        </w:rPr>
        <w:t xml:space="preserve"> instan kemasan putih yang aromanya aduhai menggoda indera penciuman itu atau bakwan yang baru diangkat dari penggorengan di kala hujan?</w:t>
      </w:r>
    </w:p>
    <w:p w14:paraId="206963B4" w14:textId="2B98473C" w:rsidR="00927764" w:rsidRPr="00C50A1E" w:rsidRDefault="007A6B1D" w:rsidP="00927764">
      <w:pPr>
        <w:shd w:val="clear" w:color="auto" w:fill="F5F5F5"/>
        <w:spacing w:after="375"/>
        <w:rPr>
          <w:rFonts w:ascii="Times New Roman" w:eastAsia="Times New Roman" w:hAnsi="Times New Roman" w:cs="Times New Roman"/>
          <w:sz w:val="24"/>
          <w:szCs w:val="24"/>
        </w:rPr>
      </w:pPr>
      <w:del w:id="2" w:author="Windows User" w:date="2021-04-09T10:45:00Z">
        <w:r w:rsidDel="007A6B1D">
          <w:rPr>
            <w:rFonts w:ascii="Times New Roman" w:eastAsia="Times New Roman" w:hAnsi="Times New Roman" w:cs="Times New Roman"/>
            <w:noProof/>
            <w:sz w:val="24"/>
            <w:szCs w:val="24"/>
          </w:rPr>
          <mc:AlternateContent>
            <mc:Choice Requires="wpi">
              <w:drawing>
                <wp:anchor distT="0" distB="0" distL="114300" distR="114300" simplePos="0" relativeHeight="251659264" behindDoc="0" locked="0" layoutInCell="1" allowOverlap="1" wp14:anchorId="2A2BBDED" wp14:editId="4EC586B9">
                  <wp:simplePos x="0" y="0"/>
                  <wp:positionH relativeFrom="column">
                    <wp:posOffset>3598230</wp:posOffset>
                  </wp:positionH>
                  <wp:positionV relativeFrom="paragraph">
                    <wp:posOffset>148645</wp:posOffset>
                  </wp:positionV>
                  <wp:extent cx="118080" cy="216360"/>
                  <wp:effectExtent l="57150" t="38100" r="34925" b="50800"/>
                  <wp:wrapNone/>
                  <wp:docPr id="2" name="Ink 2"/>
                  <wp:cNvGraphicFramePr/>
                  <a:graphic xmlns:a="http://schemas.openxmlformats.org/drawingml/2006/main">
                    <a:graphicData uri="http://schemas.microsoft.com/office/word/2010/wordprocessingInk">
                      <w14:contentPart bwMode="auto" r:id="rId13">
                        <w14:nvContentPartPr>
                          <w14:cNvContentPartPr/>
                        </w14:nvContentPartPr>
                        <w14:xfrm>
                          <a:off x="0" y="0"/>
                          <a:ext cx="118080" cy="216360"/>
                        </w14:xfrm>
                      </w14:contentPart>
                    </a:graphicData>
                  </a:graphic>
                </wp:anchor>
              </w:drawing>
            </mc:Choice>
            <mc:Fallback>
              <w:pict>
                <v:shapetype w14:anchorId="3D5317A2"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 o:spid="_x0000_s1026" type="#_x0000_t75" style="position:absolute;margin-left:282.65pt;margin-top:11pt;width:10.75pt;height:18.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">
                  <v:imagedata r:id="rId14" o:title=""/>
                </v:shape>
              </w:pict>
            </mc:Fallback>
          </mc:AlternateContent>
        </w:r>
      </w:del>
      <w:r w:rsidR="00927764" w:rsidRPr="00C50A1E">
        <w:rPr>
          <w:rFonts w:ascii="Times New Roman" w:eastAsia="Times New Roman" w:hAnsi="Times New Roman" w:cs="Times New Roman"/>
          <w:sz w:val="24"/>
          <w:szCs w:val="24"/>
        </w:rPr>
        <w:t xml:space="preserve">Januari, hujan sehari-hari, begitu kata orang sering mengartikannya. Benar saja. Meski di tahun ini awal musim hujan di Indonesia </w:t>
      </w:r>
      <w:r w:rsidR="00927764">
        <w:rPr>
          <w:rFonts w:ascii="Times New Roman" w:eastAsia="Times New Roman" w:hAnsi="Times New Roman" w:cs="Times New Roman"/>
          <w:sz w:val="24"/>
          <w:szCs w:val="24"/>
        </w:rPr>
        <w:t>mundur di antara</w:t>
      </w:r>
      <w:commentRangeStart w:id="3"/>
      <w:r w:rsidR="00927764">
        <w:rPr>
          <w:rFonts w:ascii="Times New Roman" w:eastAsia="Times New Roman" w:hAnsi="Times New Roman" w:cs="Times New Roman"/>
          <w:sz w:val="24"/>
          <w:szCs w:val="24"/>
        </w:rPr>
        <w:t xml:space="preserve"> </w:t>
      </w:r>
      <w:commentRangeEnd w:id="3"/>
      <w:r>
        <w:rPr>
          <w:rStyle w:val="CommentReference"/>
        </w:rPr>
        <w:commentReference w:id="3"/>
      </w:r>
      <w:r w:rsidR="00927764">
        <w:rPr>
          <w:rFonts w:ascii="Times New Roman" w:eastAsia="Times New Roman" w:hAnsi="Times New Roman" w:cs="Times New Roman"/>
          <w:sz w:val="24"/>
          <w:szCs w:val="24"/>
        </w:rPr>
        <w:t>Bulan November-</w:t>
      </w:r>
      <w:r w:rsidR="00927764" w:rsidRPr="00C50A1E">
        <w:rPr>
          <w:rFonts w:ascii="Times New Roman" w:eastAsia="Times New Roman" w:hAnsi="Times New Roman" w:cs="Times New Roman"/>
          <w:sz w:val="24"/>
          <w:szCs w:val="24"/>
        </w:rPr>
        <w:t>Desember 2019, hujan benar-benar datang seperti perkiraan. Sudah sangat terasa apalagi sejak awal tahun baru kita.</w:t>
      </w:r>
    </w:p>
    <w:p w14:paraId="0622A478"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Hujan yang sering disalahkan karena mengundang kenangan ternyata tak hanya pandai membuat perasaan hatimu yang ambyar, pun perilaku kita yang lain. Soal makan. Ya, hujan yang membuat kita jadi sering lapar. Kok bisa ya?</w:t>
      </w:r>
    </w:p>
    <w:p w14:paraId="7A0C4C48"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b/>
          <w:bCs/>
          <w:sz w:val="24"/>
          <w:szCs w:val="24"/>
        </w:rPr>
        <w:t>Mengapa Kita Merasa Lapar Ketika Hujan</w:t>
      </w:r>
      <w:r w:rsidRPr="00C50A1E">
        <w:rPr>
          <w:rFonts w:ascii="Times New Roman" w:eastAsia="Times New Roman" w:hAnsi="Times New Roman" w:cs="Times New Roman"/>
          <w:sz w:val="24"/>
          <w:szCs w:val="24"/>
        </w:rPr>
        <w:br/>
        <w:t>Siapa yang suka meras</w:t>
      </w:r>
      <w:r>
        <w:rPr>
          <w:rFonts w:ascii="Times New Roman" w:eastAsia="Times New Roman" w:hAnsi="Times New Roman" w:cs="Times New Roman"/>
          <w:sz w:val="24"/>
          <w:szCs w:val="24"/>
        </w:rPr>
        <w:t xml:space="preserve">a bahwa hujan datang bersama </w:t>
      </w:r>
      <w:proofErr w:type="spellStart"/>
      <w:r>
        <w:rPr>
          <w:rFonts w:ascii="Times New Roman" w:eastAsia="Times New Roman" w:hAnsi="Times New Roman" w:cs="Times New Roman"/>
          <w:sz w:val="24"/>
          <w:szCs w:val="24"/>
        </w:rPr>
        <w:t>nap</w:t>
      </w:r>
      <w:r w:rsidRPr="00C50A1E">
        <w:rPr>
          <w:rFonts w:ascii="Times New Roman" w:eastAsia="Times New Roman" w:hAnsi="Times New Roman" w:cs="Times New Roman"/>
          <w:sz w:val="24"/>
          <w:szCs w:val="24"/>
        </w:rPr>
        <w:t>su</w:t>
      </w:r>
      <w:proofErr w:type="spellEnd"/>
      <w:r w:rsidRPr="00C50A1E">
        <w:rPr>
          <w:rFonts w:ascii="Times New Roman" w:eastAsia="Times New Roman" w:hAnsi="Times New Roman" w:cs="Times New Roman"/>
          <w:sz w:val="24"/>
          <w:szCs w:val="24"/>
        </w:rPr>
        <w:t xml:space="preserve"> makan yang tiba-tiba ikut meningkat?</w:t>
      </w:r>
    </w:p>
    <w:p w14:paraId="44D76B4E"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Selain mengenang dia, kegiatan yang paling asyik di saat hujan turun adalah makan. Sering disebut cuma camilan, </w:t>
      </w:r>
      <w:proofErr w:type="spellStart"/>
      <w:r w:rsidRPr="00C50A1E">
        <w:rPr>
          <w:rFonts w:ascii="Times New Roman" w:eastAsia="Times New Roman" w:hAnsi="Times New Roman" w:cs="Times New Roman"/>
          <w:sz w:val="24"/>
          <w:szCs w:val="24"/>
        </w:rPr>
        <w:t>tapi</w:t>
      </w:r>
      <w:proofErr w:type="spellEnd"/>
      <w:r w:rsidRPr="00C50A1E">
        <w:rPr>
          <w:rFonts w:ascii="Times New Roman" w:eastAsia="Times New Roman" w:hAnsi="Times New Roman" w:cs="Times New Roman"/>
          <w:sz w:val="24"/>
          <w:szCs w:val="24"/>
        </w:rPr>
        <w:t xml:space="preserve"> jumlah kalorinya nyaris melebihi makan berat.</w:t>
      </w:r>
    </w:p>
    <w:p w14:paraId="173C60A3"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Sebungkus keripik yang dalam kemasan bisa dikonsumsi 4 porsi habis sekali duduk. Belum cukup, tambah lagi </w:t>
      </w:r>
      <w:proofErr w:type="spellStart"/>
      <w:r w:rsidRPr="00C50A1E">
        <w:rPr>
          <w:rFonts w:ascii="Times New Roman" w:eastAsia="Times New Roman" w:hAnsi="Times New Roman" w:cs="Times New Roman"/>
          <w:sz w:val="24"/>
          <w:szCs w:val="24"/>
        </w:rPr>
        <w:t>gorengannya</w:t>
      </w:r>
      <w:proofErr w:type="spellEnd"/>
      <w:r w:rsidRPr="00C50A1E">
        <w:rPr>
          <w:rFonts w:ascii="Times New Roman" w:eastAsia="Times New Roman" w:hAnsi="Times New Roman" w:cs="Times New Roman"/>
          <w:sz w:val="24"/>
          <w:szCs w:val="24"/>
        </w:rPr>
        <w:t>, satu-dua biji eh kok jadi lima?</w:t>
      </w:r>
    </w:p>
    <w:p w14:paraId="025403C4"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lastRenderedPageBreak/>
        <w:t>Hujan yang membuat suasana jadi lebih dingin -</w:t>
      </w:r>
      <w:r w:rsidRPr="00C50A1E">
        <w:rPr>
          <w:rFonts w:ascii="Times New Roman" w:eastAsia="Times New Roman" w:hAnsi="Times New Roman" w:cs="Times New Roman"/>
          <w:strike/>
          <w:sz w:val="24"/>
          <w:szCs w:val="24"/>
        </w:rPr>
        <w:t>seperti sikapnya padamu</w:t>
      </w:r>
      <w:r w:rsidRPr="00C50A1E">
        <w:rPr>
          <w:rFonts w:ascii="Times New Roman" w:eastAsia="Times New Roman" w:hAnsi="Times New Roman" w:cs="Times New Roman"/>
          <w:sz w:val="24"/>
          <w:szCs w:val="24"/>
        </w:rPr>
        <w:t>, memang bisa jadi salah satu pencetus mengapa kita jadi suka makan. </w:t>
      </w:r>
    </w:p>
    <w:p w14:paraId="6C2132AB"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Terutama makanan yang seperti tahu bulat digoreng dadakan alias yang masih hangat. Apalagi dengan makan, tubuh akan mendapat "panas" akibat terjadinya peningkatan metabolisme dalam tubuh. </w:t>
      </w:r>
    </w:p>
    <w:p w14:paraId="50A1BA5E"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Padahal kenyataannya, dingin yang terjadi akibat hujan tidak benar-benar membuat tubuh memerlukan kalori tambahan dari makananmu, lho. Dingin yang kita kira ternyata tidak sedingin kenyataannya, kok~</w:t>
      </w:r>
    </w:p>
    <w:p w14:paraId="67777672"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b/>
          <w:bCs/>
          <w:sz w:val="24"/>
          <w:szCs w:val="24"/>
        </w:rPr>
        <w:t>Ternyata Ini yang Bisa Jadi Sebabnya...</w:t>
      </w:r>
      <w:r w:rsidRPr="00C50A1E">
        <w:rPr>
          <w:rFonts w:ascii="Times New Roman" w:eastAsia="Times New Roman" w:hAnsi="Times New Roman" w:cs="Times New Roman"/>
          <w:sz w:val="24"/>
          <w:szCs w:val="24"/>
        </w:rPr>
        <w:br/>
        <w:t xml:space="preserve">Selama hujan datang, tentu kita akan lebih suka berlindung dalam ruangan saja. Ruangan yang membuat jarak kita dengan makanan makin dekat saja. Ya, ini soal akses makanan yang jadi tak lagi berjarak. </w:t>
      </w:r>
      <w:proofErr w:type="spellStart"/>
      <w:r w:rsidRPr="00C50A1E">
        <w:rPr>
          <w:rFonts w:ascii="Times New Roman" w:eastAsia="Times New Roman" w:hAnsi="Times New Roman" w:cs="Times New Roman"/>
          <w:sz w:val="24"/>
          <w:szCs w:val="24"/>
        </w:rPr>
        <w:t>Ehem</w:t>
      </w:r>
      <w:proofErr w:type="spellEnd"/>
      <w:r w:rsidRPr="00C50A1E">
        <w:rPr>
          <w:rFonts w:ascii="Times New Roman" w:eastAsia="Times New Roman" w:hAnsi="Times New Roman" w:cs="Times New Roman"/>
          <w:sz w:val="24"/>
          <w:szCs w:val="24"/>
        </w:rPr>
        <w:t>.</w:t>
      </w:r>
    </w:p>
    <w:p w14:paraId="6D07EC7F"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Mulai dari segala jenis masakan dalam bentuk </w:t>
      </w:r>
      <w:proofErr w:type="spellStart"/>
      <w:r w:rsidRPr="00C50A1E">
        <w:rPr>
          <w:rFonts w:ascii="Times New Roman" w:eastAsia="Times New Roman" w:hAnsi="Times New Roman" w:cs="Times New Roman"/>
          <w:sz w:val="24"/>
          <w:szCs w:val="24"/>
        </w:rPr>
        <w:t>mie</w:t>
      </w:r>
      <w:proofErr w:type="spellEnd"/>
      <w:r w:rsidRPr="00C50A1E">
        <w:rPr>
          <w:rFonts w:ascii="Times New Roman" w:eastAsia="Times New Roman" w:hAnsi="Times New Roman" w:cs="Times New Roman"/>
          <w:sz w:val="24"/>
          <w:szCs w:val="24"/>
        </w:rPr>
        <w:t xml:space="preserve"> instan, biskuit-biskuit yang di</w:t>
      </w:r>
      <w:r>
        <w:rPr>
          <w:rFonts w:ascii="Times New Roman" w:eastAsia="Times New Roman" w:hAnsi="Times New Roman" w:cs="Times New Roman"/>
          <w:sz w:val="24"/>
          <w:szCs w:val="24"/>
        </w:rPr>
        <w:t xml:space="preserve"> </w:t>
      </w:r>
      <w:r w:rsidRPr="00C50A1E">
        <w:rPr>
          <w:rFonts w:ascii="Times New Roman" w:eastAsia="Times New Roman" w:hAnsi="Times New Roman" w:cs="Times New Roman"/>
          <w:sz w:val="24"/>
          <w:szCs w:val="24"/>
        </w:rPr>
        <w:t xml:space="preserve">tata dalam </w:t>
      </w:r>
      <w:proofErr w:type="spellStart"/>
      <w:r w:rsidRPr="00C50A1E">
        <w:rPr>
          <w:rFonts w:ascii="Times New Roman" w:eastAsia="Times New Roman" w:hAnsi="Times New Roman" w:cs="Times New Roman"/>
          <w:sz w:val="24"/>
          <w:szCs w:val="24"/>
        </w:rPr>
        <w:t>toples</w:t>
      </w:r>
      <w:proofErr w:type="spellEnd"/>
      <w:r w:rsidRPr="00C50A1E">
        <w:rPr>
          <w:rFonts w:ascii="Times New Roman" w:eastAsia="Times New Roman" w:hAnsi="Times New Roman" w:cs="Times New Roman"/>
          <w:sz w:val="24"/>
          <w:szCs w:val="24"/>
        </w:rPr>
        <w:t xml:space="preserve"> cantik, atau bubuk-bubuk minuman manis dalam kemasan ekonomis. </w:t>
      </w:r>
    </w:p>
    <w:p w14:paraId="6408B25B"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Semua harus ada di </w:t>
      </w:r>
      <w:r>
        <w:rPr>
          <w:rFonts w:ascii="Times New Roman" w:eastAsia="Times New Roman" w:hAnsi="Times New Roman" w:cs="Times New Roman"/>
          <w:sz w:val="24"/>
          <w:szCs w:val="24"/>
        </w:rPr>
        <w:t>almari</w:t>
      </w:r>
      <w:r w:rsidRPr="00C50A1E">
        <w:rPr>
          <w:rFonts w:ascii="Times New Roman" w:eastAsia="Times New Roman" w:hAnsi="Times New Roman" w:cs="Times New Roman"/>
          <w:sz w:val="24"/>
          <w:szCs w:val="24"/>
        </w:rPr>
        <w:t xml:space="preserve"> penyimpanan. Sebagai bahan persediaan karena mau keluar di waktu hujan itu membuat kita berpikir berkali-kali. Akan merepotkan.</w:t>
      </w:r>
    </w:p>
    <w:p w14:paraId="3CAF2E64"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Tidak ada salahnya makan saat hujan. Yang sering membuatnya salah adalah pemilihan makanan kita yang tidak tahu diri. Yang penting enak, kalori belakangan?</w:t>
      </w:r>
    </w:p>
    <w:p w14:paraId="27938A4C"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Coba deh, mulai aja dulu dengan memperhatikan label informasi gizi ketika kamu memakan makanan kemasan. Atau jika ingin minum yang hangat-hangat, takar gulanya jangan kelebihan. Sebab kamu sudah terlalu manis, kata dia </w:t>
      </w:r>
      <w:proofErr w:type="spellStart"/>
      <w:r w:rsidRPr="00C50A1E">
        <w:rPr>
          <w:rFonts w:ascii="Times New Roman" w:eastAsia="Times New Roman" w:hAnsi="Times New Roman" w:cs="Times New Roman"/>
          <w:i/>
          <w:iCs/>
          <w:sz w:val="24"/>
          <w:szCs w:val="24"/>
        </w:rPr>
        <w:t>gitu</w:t>
      </w:r>
      <w:proofErr w:type="spellEnd"/>
      <w:r w:rsidRPr="00C50A1E">
        <w:rPr>
          <w:rFonts w:ascii="Times New Roman" w:eastAsia="Times New Roman" w:hAnsi="Times New Roman" w:cs="Times New Roman"/>
          <w:i/>
          <w:iCs/>
          <w:sz w:val="24"/>
          <w:szCs w:val="24"/>
        </w:rPr>
        <w:t xml:space="preserve"> khan.</w:t>
      </w:r>
    </w:p>
    <w:p w14:paraId="622D4286"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Di musim hujan, rasa malas bergerak juga bisa jadi biang berat badan yang lebih suka naiknya. Apalagi munculnya kaum-kaum rebahan yang </w:t>
      </w:r>
      <w:proofErr w:type="spellStart"/>
      <w:r w:rsidRPr="00C50A1E">
        <w:rPr>
          <w:rFonts w:ascii="Times New Roman" w:eastAsia="Times New Roman" w:hAnsi="Times New Roman" w:cs="Times New Roman"/>
          <w:sz w:val="24"/>
          <w:szCs w:val="24"/>
        </w:rPr>
        <w:t>kerjaannya</w:t>
      </w:r>
      <w:proofErr w:type="spellEnd"/>
      <w:r w:rsidRPr="00C50A1E">
        <w:rPr>
          <w:rFonts w:ascii="Times New Roman" w:eastAsia="Times New Roman" w:hAnsi="Times New Roman" w:cs="Times New Roman"/>
          <w:sz w:val="24"/>
          <w:szCs w:val="24"/>
        </w:rPr>
        <w:t xml:space="preserve"> tiduran dan hanya buka tutup media sosial atau pura-pura sibuk padahal tidak ada yang </w:t>
      </w:r>
      <w:proofErr w:type="spellStart"/>
      <w:r w:rsidRPr="00C50A1E">
        <w:rPr>
          <w:rFonts w:ascii="Times New Roman" w:eastAsia="Times New Roman" w:hAnsi="Times New Roman" w:cs="Times New Roman"/>
          <w:sz w:val="24"/>
          <w:szCs w:val="24"/>
        </w:rPr>
        <w:t>nge</w:t>
      </w:r>
      <w:proofErr w:type="spellEnd"/>
      <w:r w:rsidRPr="00C50A1E">
        <w:rPr>
          <w:rFonts w:ascii="Times New Roman" w:eastAsia="Times New Roman" w:hAnsi="Times New Roman" w:cs="Times New Roman"/>
          <w:sz w:val="24"/>
          <w:szCs w:val="24"/>
        </w:rPr>
        <w:t>-chat. </w:t>
      </w:r>
    </w:p>
    <w:p w14:paraId="7D5E025E"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Kegiatan seperti inilah yang membuat lemak-lemak yang seharusnya dibakar jadi memilih ikut</w:t>
      </w:r>
      <w:r>
        <w:rPr>
          <w:rFonts w:ascii="Times New Roman" w:eastAsia="Times New Roman" w:hAnsi="Times New Roman" w:cs="Times New Roman"/>
          <w:sz w:val="24"/>
          <w:szCs w:val="24"/>
        </w:rPr>
        <w:t xml:space="preserve">an </w:t>
      </w:r>
      <w:proofErr w:type="spellStart"/>
      <w:r>
        <w:rPr>
          <w:rFonts w:ascii="Times New Roman" w:eastAsia="Times New Roman" w:hAnsi="Times New Roman" w:cs="Times New Roman"/>
          <w:sz w:val="24"/>
          <w:szCs w:val="24"/>
        </w:rPr>
        <w:t>mager</w:t>
      </w:r>
      <w:proofErr w:type="spellEnd"/>
      <w:r>
        <w:rPr>
          <w:rFonts w:ascii="Times New Roman" w:eastAsia="Times New Roman" w:hAnsi="Times New Roman" w:cs="Times New Roman"/>
          <w:sz w:val="24"/>
          <w:szCs w:val="24"/>
        </w:rPr>
        <w:t xml:space="preserve"> saja. Jadi simpanan </w:t>
      </w:r>
      <w:proofErr w:type="spellStart"/>
      <w:r>
        <w:rPr>
          <w:rFonts w:ascii="Times New Roman" w:eastAsia="Times New Roman" w:hAnsi="Times New Roman" w:cs="Times New Roman"/>
          <w:sz w:val="24"/>
          <w:szCs w:val="24"/>
        </w:rPr>
        <w:t>di</w:t>
      </w:r>
      <w:r w:rsidRPr="00C50A1E">
        <w:rPr>
          <w:rFonts w:ascii="Times New Roman" w:eastAsia="Times New Roman" w:hAnsi="Times New Roman" w:cs="Times New Roman"/>
          <w:sz w:val="24"/>
          <w:szCs w:val="24"/>
        </w:rPr>
        <w:t>tubuhmu</w:t>
      </w:r>
      <w:proofErr w:type="spellEnd"/>
      <w:r w:rsidRPr="00C50A1E">
        <w:rPr>
          <w:rFonts w:ascii="Times New Roman" w:eastAsia="Times New Roman" w:hAnsi="Times New Roman" w:cs="Times New Roman"/>
          <w:sz w:val="24"/>
          <w:szCs w:val="24"/>
        </w:rPr>
        <w:t>, dimana-mana.</w:t>
      </w:r>
    </w:p>
    <w:p w14:paraId="1A8DBB60"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Jadi, jangan salahkan hujannya. Soal nafsu makan ini lebih banyak salahnya di kamu. Kamu yang tidak bisa mengendalikan diri. Kalau tiba-tiba berat </w:t>
      </w:r>
      <w:r>
        <w:rPr>
          <w:rFonts w:ascii="Times New Roman" w:eastAsia="Times New Roman" w:hAnsi="Times New Roman" w:cs="Times New Roman"/>
          <w:sz w:val="24"/>
          <w:szCs w:val="24"/>
        </w:rPr>
        <w:t xml:space="preserve">badan ikut tergelincir makin </w:t>
      </w:r>
      <w:proofErr w:type="spellStart"/>
      <w:r>
        <w:rPr>
          <w:rFonts w:ascii="Times New Roman" w:eastAsia="Times New Roman" w:hAnsi="Times New Roman" w:cs="Times New Roman"/>
          <w:sz w:val="24"/>
          <w:szCs w:val="24"/>
        </w:rPr>
        <w:t>ke</w:t>
      </w:r>
      <w:r w:rsidRPr="00C50A1E">
        <w:rPr>
          <w:rFonts w:ascii="Times New Roman" w:eastAsia="Times New Roman" w:hAnsi="Times New Roman" w:cs="Times New Roman"/>
          <w:sz w:val="24"/>
          <w:szCs w:val="24"/>
        </w:rPr>
        <w:t>kanan</w:t>
      </w:r>
      <w:proofErr w:type="spellEnd"/>
      <w:r w:rsidRPr="00C50A1E">
        <w:rPr>
          <w:rFonts w:ascii="Times New Roman" w:eastAsia="Times New Roman" w:hAnsi="Times New Roman" w:cs="Times New Roman"/>
          <w:sz w:val="24"/>
          <w:szCs w:val="24"/>
        </w:rPr>
        <w:t xml:space="preserve"> di saat hujan. Coba ingat-ingat apa yang kamu makan saat hujan?</w:t>
      </w:r>
    </w:p>
    <w:p w14:paraId="4A5A02A7"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Mie rebus kuah susu ditambah telur. Ya </w:t>
      </w:r>
      <w:proofErr w:type="spellStart"/>
      <w:r w:rsidRPr="00C50A1E">
        <w:rPr>
          <w:rFonts w:ascii="Times New Roman" w:eastAsia="Times New Roman" w:hAnsi="Times New Roman" w:cs="Times New Roman"/>
          <w:sz w:val="24"/>
          <w:szCs w:val="24"/>
        </w:rPr>
        <w:t>bisalah</w:t>
      </w:r>
      <w:proofErr w:type="spellEnd"/>
      <w:r w:rsidRPr="00C50A1E">
        <w:rPr>
          <w:rFonts w:ascii="Times New Roman" w:eastAsia="Times New Roman" w:hAnsi="Times New Roman" w:cs="Times New Roman"/>
          <w:sz w:val="24"/>
          <w:szCs w:val="24"/>
        </w:rPr>
        <w:t xml:space="preserve"> lebih dari 500 kalori. HAHA. </w:t>
      </w:r>
    </w:p>
    <w:p w14:paraId="7A24A405" w14:textId="77777777" w:rsidR="00927764" w:rsidRPr="00C50A1E" w:rsidRDefault="00927764" w:rsidP="00927764">
      <w:pPr>
        <w:shd w:val="clear" w:color="auto" w:fill="F5F5F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Salam,</w:t>
      </w:r>
      <w:r w:rsidRPr="00C50A1E">
        <w:rPr>
          <w:rFonts w:ascii="Times New Roman" w:eastAsia="Times New Roman" w:hAnsi="Times New Roman" w:cs="Times New Roman"/>
          <w:sz w:val="24"/>
          <w:szCs w:val="24"/>
        </w:rPr>
        <w:br/>
      </w:r>
      <w:proofErr w:type="spellStart"/>
      <w:r w:rsidRPr="00C50A1E">
        <w:rPr>
          <w:rFonts w:ascii="Times New Roman" w:eastAsia="Times New Roman" w:hAnsi="Times New Roman" w:cs="Times New Roman"/>
          <w:sz w:val="24"/>
          <w:szCs w:val="24"/>
        </w:rPr>
        <w:t>Listhia</w:t>
      </w:r>
      <w:proofErr w:type="spellEnd"/>
      <w:r w:rsidRPr="00C50A1E">
        <w:rPr>
          <w:rFonts w:ascii="Times New Roman" w:eastAsia="Times New Roman" w:hAnsi="Times New Roman" w:cs="Times New Roman"/>
          <w:sz w:val="24"/>
          <w:szCs w:val="24"/>
        </w:rPr>
        <w:t xml:space="preserve"> H. Rahman</w:t>
      </w:r>
    </w:p>
    <w:p w14:paraId="6AB54E79" w14:textId="77777777" w:rsidR="00927764" w:rsidRPr="00C50A1E" w:rsidRDefault="00927764" w:rsidP="00927764"/>
    <w:p w14:paraId="48905F22" w14:textId="77777777" w:rsidR="00927764" w:rsidRPr="005A045A" w:rsidRDefault="00927764" w:rsidP="00927764">
      <w:pPr>
        <w:rPr>
          <w:i/>
        </w:rPr>
      </w:pPr>
    </w:p>
    <w:p w14:paraId="659E79C2" w14:textId="77777777" w:rsidR="00927764" w:rsidRPr="005A045A" w:rsidRDefault="00927764" w:rsidP="00927764">
      <w:pPr>
        <w:rPr>
          <w:rFonts w:ascii="Cambria" w:hAnsi="Cambria"/>
          <w:i/>
          <w:sz w:val="18"/>
          <w:szCs w:val="18"/>
        </w:rPr>
      </w:pPr>
      <w:r w:rsidRPr="005A045A">
        <w:rPr>
          <w:rFonts w:ascii="Cambria" w:hAnsi="Cambria"/>
          <w:i/>
          <w:sz w:val="18"/>
          <w:szCs w:val="18"/>
        </w:rPr>
        <w:lastRenderedPageBreak/>
        <w:t xml:space="preserve">Sumber: </w:t>
      </w:r>
      <w:hyperlink r:id="rId15" w:anchor="section1" w:history="1">
        <w:r w:rsidRPr="005A045A">
          <w:rPr>
            <w:rStyle w:val="Hyperlink"/>
            <w:rFonts w:ascii="Cambria" w:hAnsi="Cambria"/>
            <w:i/>
            <w:sz w:val="18"/>
            <w:szCs w:val="18"/>
          </w:rPr>
          <w:t>https://www.kompasiana.com/listhiahr/5e11e59a097f367b4a413222/hujan-turun-berat-badan-naik?page=all#section1</w:t>
        </w:r>
      </w:hyperlink>
    </w:p>
    <w:p w14:paraId="0BB20296" w14:textId="77777777" w:rsidR="00924DF5" w:rsidRDefault="00924DF5"/>
    <w:sectPr w:rsidR="00924DF5" w:rsidSect="00927764">
      <w:footerReference w:type="default" r:id="rId16"/>
      <w:pgSz w:w="11907" w:h="16840" w:code="9"/>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Windows User" w:date="2021-04-09T10:43:00Z" w:initials="WU">
    <w:p w14:paraId="3CE08C16" w14:textId="488F2E34" w:rsidR="007A6B1D" w:rsidRDefault="007A6B1D">
      <w:pPr>
        <w:pStyle w:val="CommentText"/>
      </w:pPr>
      <w:r>
        <w:rPr>
          <w:rStyle w:val="CommentReference"/>
        </w:rPr>
        <w:annotationRef/>
      </w:r>
      <w:r>
        <w:t xml:space="preserve">Tetap </w:t>
      </w:r>
    </w:p>
  </w:comment>
  <w:comment w:id="3" w:author="Windows User" w:date="2021-04-09T10:41:00Z" w:initials="WU">
    <w:p w14:paraId="34452804" w14:textId="09D49EE6" w:rsidR="007A6B1D" w:rsidRDefault="007A6B1D">
      <w:pPr>
        <w:pStyle w:val="CommentText"/>
      </w:pPr>
      <w:r>
        <w:rPr>
          <w:rStyle w:val="CommentReference"/>
        </w:rPr>
        <w:annotationRef/>
      </w:r>
      <w:r>
        <w:t>Menggunakan huruf kecil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CE08C16" w15:done="0"/>
  <w15:commentEx w15:paraId="3445280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1AAE67" w16cex:dateUtc="2021-04-09T03:43:00Z"/>
  <w16cex:commentExtensible w16cex:durableId="241AADCD" w16cex:dateUtc="2021-04-09T03:4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CE08C16" w16cid:durableId="241AAE67"/>
  <w16cid:commentId w16cid:paraId="34452804" w16cid:durableId="241AADC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EBA72B" w14:textId="77777777" w:rsidR="009272E4" w:rsidRDefault="009272E4">
      <w:r>
        <w:separator/>
      </w:r>
    </w:p>
  </w:endnote>
  <w:endnote w:type="continuationSeparator" w:id="0">
    <w:p w14:paraId="4DC25F00" w14:textId="77777777" w:rsidR="009272E4" w:rsidRDefault="009272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Roboto">
    <w:altName w:val="Arial"/>
    <w:charset w:val="00"/>
    <w:family w:val="auto"/>
    <w:pitch w:val="variable"/>
    <w:sig w:usb0="E00002FF" w:usb1="5000205B" w:usb2="0000002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6E5FED" w14:textId="77777777" w:rsidR="00941E77" w:rsidRDefault="00927764" w:rsidP="00941E77">
    <w:pPr>
      <w:pStyle w:val="Footer"/>
    </w:pPr>
    <w:r w:rsidRPr="000D015E">
      <w:rPr>
        <w:rFonts w:ascii="Cambria" w:hAnsi="Cambria"/>
        <w:b/>
        <w:i/>
        <w:sz w:val="18"/>
        <w:szCs w:val="18"/>
      </w:rPr>
      <w:t xml:space="preserve">Tugas </w:t>
    </w:r>
    <w:proofErr w:type="spellStart"/>
    <w:r w:rsidRPr="000D015E">
      <w:rPr>
        <w:rFonts w:ascii="Cambria" w:hAnsi="Cambria"/>
        <w:b/>
        <w:i/>
        <w:sz w:val="18"/>
        <w:szCs w:val="18"/>
      </w:rPr>
      <w:t>Observasi_</w:t>
    </w:r>
    <w:r>
      <w:rPr>
        <w:rFonts w:ascii="Cambria" w:hAnsi="Cambria"/>
        <w:b/>
        <w:i/>
        <w:sz w:val="18"/>
        <w:szCs w:val="18"/>
      </w:rPr>
      <w:t>Penyuntingan</w:t>
    </w:r>
    <w:proofErr w:type="spellEnd"/>
    <w:r>
      <w:rPr>
        <w:rFonts w:ascii="Cambria" w:hAnsi="Cambria"/>
        <w:b/>
        <w:i/>
        <w:sz w:val="18"/>
        <w:szCs w:val="18"/>
      </w:rPr>
      <w:t xml:space="preserve"> versi 6</w:t>
    </w:r>
  </w:p>
  <w:p w14:paraId="1362D7F3" w14:textId="77777777" w:rsidR="00941E77" w:rsidRDefault="009272E4">
    <w:pPr>
      <w:pStyle w:val="Footer"/>
    </w:pPr>
  </w:p>
  <w:p w14:paraId="52033861" w14:textId="77777777" w:rsidR="00941E77" w:rsidRDefault="009272E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B128891" w14:textId="77777777" w:rsidR="009272E4" w:rsidRDefault="009272E4">
      <w:r>
        <w:separator/>
      </w:r>
    </w:p>
  </w:footnote>
  <w:footnote w:type="continuationSeparator" w:id="0">
    <w:p w14:paraId="5371851C" w14:textId="77777777" w:rsidR="009272E4" w:rsidRDefault="009272E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A72122"/>
    <w:multiLevelType w:val="hybridMultilevel"/>
    <w:tmpl w:val="107E1E24"/>
    <w:lvl w:ilvl="0" w:tplc="CF625926">
      <w:start w:val="1"/>
      <w:numFmt w:val="decimal"/>
      <w:lvlText w:val="%1."/>
      <w:lvlJc w:val="left"/>
      <w:pPr>
        <w:ind w:left="360" w:hanging="360"/>
      </w:pPr>
      <w:rPr>
        <w:rFonts w:ascii="Cambria" w:hAnsi="Cambria"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70204BF4"/>
    <w:multiLevelType w:val="hybridMultilevel"/>
    <w:tmpl w:val="5C6E8022"/>
    <w:lvl w:ilvl="0" w:tplc="FFD88E16">
      <w:start w:val="1"/>
      <w:numFmt w:val="decimal"/>
      <w:lvlText w:val="%1."/>
      <w:lvlJc w:val="left"/>
      <w:pPr>
        <w:ind w:left="720" w:hanging="360"/>
      </w:pPr>
      <w:rPr>
        <w:rFonts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A8B7F48"/>
    <w:multiLevelType w:val="hybridMultilevel"/>
    <w:tmpl w:val="227EAB12"/>
    <w:lvl w:ilvl="0" w:tplc="3E1C2AE6">
      <w:start w:val="2"/>
      <w:numFmt w:val="decimal"/>
      <w:lvlText w:val="%1."/>
      <w:lvlJc w:val="left"/>
      <w:pPr>
        <w:ind w:left="720" w:hanging="360"/>
      </w:pPr>
      <w:rPr>
        <w:rFonts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Windows User">
    <w15:presenceInfo w15:providerId="None" w15:userId="Windows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trackRevisions/>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7764"/>
    <w:rsid w:val="000728F3"/>
    <w:rsid w:val="0012251A"/>
    <w:rsid w:val="002318A3"/>
    <w:rsid w:val="0042167F"/>
    <w:rsid w:val="007A6B1D"/>
    <w:rsid w:val="00924DF5"/>
    <w:rsid w:val="009272E4"/>
    <w:rsid w:val="00927764"/>
    <w:rsid w:val="00C209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47166B"/>
  <w15:chartTrackingRefBased/>
  <w15:docId w15:val="{FEE322FB-C0DC-483F-A5F6-6FCBDCB3E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776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27764"/>
    <w:rPr>
      <w:color w:val="0000FF"/>
      <w:u w:val="single"/>
    </w:rPr>
  </w:style>
  <w:style w:type="paragraph" w:styleId="ListParagraph">
    <w:name w:val="List Paragraph"/>
    <w:basedOn w:val="Normal"/>
    <w:uiPriority w:val="34"/>
    <w:qFormat/>
    <w:rsid w:val="00927764"/>
    <w:pPr>
      <w:ind w:left="720"/>
      <w:contextualSpacing/>
    </w:pPr>
  </w:style>
  <w:style w:type="paragraph" w:styleId="Footer">
    <w:name w:val="footer"/>
    <w:basedOn w:val="Normal"/>
    <w:link w:val="FooterChar"/>
    <w:uiPriority w:val="99"/>
    <w:unhideWhenUsed/>
    <w:rsid w:val="00927764"/>
    <w:pPr>
      <w:tabs>
        <w:tab w:val="center" w:pos="4680"/>
        <w:tab w:val="right" w:pos="9360"/>
      </w:tabs>
    </w:pPr>
  </w:style>
  <w:style w:type="character" w:customStyle="1" w:styleId="FooterChar">
    <w:name w:val="Footer Char"/>
    <w:basedOn w:val="DefaultParagraphFont"/>
    <w:link w:val="Footer"/>
    <w:uiPriority w:val="99"/>
    <w:rsid w:val="00927764"/>
  </w:style>
  <w:style w:type="character" w:styleId="CommentReference">
    <w:name w:val="annotation reference"/>
    <w:basedOn w:val="DefaultParagraphFont"/>
    <w:uiPriority w:val="99"/>
    <w:semiHidden/>
    <w:unhideWhenUsed/>
    <w:rsid w:val="007A6B1D"/>
    <w:rPr>
      <w:sz w:val="16"/>
      <w:szCs w:val="16"/>
    </w:rPr>
  </w:style>
  <w:style w:type="paragraph" w:styleId="CommentText">
    <w:name w:val="annotation text"/>
    <w:basedOn w:val="Normal"/>
    <w:link w:val="CommentTextChar"/>
    <w:uiPriority w:val="99"/>
    <w:semiHidden/>
    <w:unhideWhenUsed/>
    <w:rsid w:val="007A6B1D"/>
    <w:rPr>
      <w:sz w:val="20"/>
      <w:szCs w:val="20"/>
    </w:rPr>
  </w:style>
  <w:style w:type="character" w:customStyle="1" w:styleId="CommentTextChar">
    <w:name w:val="Comment Text Char"/>
    <w:basedOn w:val="DefaultParagraphFont"/>
    <w:link w:val="CommentText"/>
    <w:uiPriority w:val="99"/>
    <w:semiHidden/>
    <w:rsid w:val="007A6B1D"/>
    <w:rPr>
      <w:sz w:val="20"/>
      <w:szCs w:val="20"/>
    </w:rPr>
  </w:style>
  <w:style w:type="paragraph" w:styleId="CommentSubject">
    <w:name w:val="annotation subject"/>
    <w:basedOn w:val="CommentText"/>
    <w:next w:val="CommentText"/>
    <w:link w:val="CommentSubjectChar"/>
    <w:uiPriority w:val="99"/>
    <w:semiHidden/>
    <w:unhideWhenUsed/>
    <w:rsid w:val="007A6B1D"/>
    <w:rPr>
      <w:b/>
      <w:bCs/>
    </w:rPr>
  </w:style>
  <w:style w:type="character" w:customStyle="1" w:styleId="CommentSubjectChar">
    <w:name w:val="Comment Subject Char"/>
    <w:basedOn w:val="CommentTextChar"/>
    <w:link w:val="CommentSubject"/>
    <w:uiPriority w:val="99"/>
    <w:semiHidden/>
    <w:rsid w:val="007A6B1D"/>
    <w:rPr>
      <w:b/>
      <w:bCs/>
      <w:sz w:val="20"/>
      <w:szCs w:val="20"/>
    </w:rPr>
  </w:style>
  <w:style w:type="paragraph" w:styleId="BalloonText">
    <w:name w:val="Balloon Text"/>
    <w:basedOn w:val="Normal"/>
    <w:link w:val="BalloonTextChar"/>
    <w:uiPriority w:val="99"/>
    <w:semiHidden/>
    <w:unhideWhenUsed/>
    <w:rsid w:val="007A6B1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A6B1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customXml" Target="ink/ink1.xml"/><Relationship Id="rId18" Type="http://schemas.microsoft.com/office/2011/relationships/people" Target="people.xml"/><Relationship Id="rId3" Type="http://schemas.openxmlformats.org/officeDocument/2006/relationships/settings" Target="settings.xml"/><Relationship Id="rId7" Type="http://schemas.openxmlformats.org/officeDocument/2006/relationships/hyperlink" Target="https://assets-a2.kompasiana.com/items/album/2020/01/05/photo-1561497268-131821f92985-5e11e63d097f362701721a02.jpeg?t=o&amp;v=760" TargetMode="External"/><Relationship Id="rId12" Type="http://schemas.microsoft.com/office/2018/08/relationships/commentsExtensible" Target="commentsExtensible.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6/09/relationships/commentsIds" Target="commentsIds.xml"/><Relationship Id="rId5" Type="http://schemas.openxmlformats.org/officeDocument/2006/relationships/footnotes" Target="footnotes.xml"/><Relationship Id="rId15" Type="http://schemas.openxmlformats.org/officeDocument/2006/relationships/hyperlink" Target="https://www.kompasiana.com/listhiahr/5e11e59a097f367b4a413222/hujan-turun-berat-badan-naik?page=all" TargetMode="External"/><Relationship Id="rId10" Type="http://schemas.microsoft.com/office/2011/relationships/commentsExtended" Target="commentsExtended.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image" Target="media/image2.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4-09T03:40:29.675"/>
    </inkml:context>
    <inkml:brush xml:id="br0">
      <inkml:brushProperty name="width" value="0.05" units="cm"/>
      <inkml:brushProperty name="height" value="0.05" units="cm"/>
      <inkml:brushProperty name="color" value="#E71224"/>
      <inkml:brushProperty name="ignorePressure" value="1"/>
    </inkml:brush>
  </inkml:definitions>
  <inkml:trace contextRef="#ctx0" brushRef="#br0">85 45,'1'34,"-1"-1,-1 1,-3 0,0-1,-2 1,-17 52,8-45,9-25,0 0,1 0,0 0,2 1,0 0,0-1,1 19,2-30,1 0,-1 0,1-1,0 1,0 0,1 0,-1-1,5 9,-5-11,0 0,0-1,1 1,-1 0,1 0,-1-1,1 1,-1-1,1 0,0 1,0-1,-1 0,1 0,0 0,0 0,0 0,0-1,0 1,1-1,-1 1,0-1,3 1,7-1,1 0,-1-1,1 0,-1-1,1 0,-1-1,15-6,-20 7,0-1,0-1,0 1,-1-1,0 0,1-1,-1 1,-1-1,1-1,-1 1,0-1,0 0,4-6,-2-1,-1-1,-1 1,0-1,0 0,-2 0,4-28,7-25,-10 51,0-1,-1 0,0 0,-1 0,-2-1,1 1,-2 0,0-1,-1 1,-1 0,-1 0,0 1,-8-20,9 30,1 0,-1 1,0 0,-1 0,1 0,-1 0,-6-6,8 9,0 0,0 1,0-1,0 1,0 0,0-1,0 1,-1 0,1 0,0 0,-1 1,1-1,0 1,-1-1,1 1,-1 0,1 0,-1 0,1 0,-1 0,-3 1,-13 2</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515</Words>
  <Characters>3363</Characters>
  <Application>Microsoft Office Word</Application>
  <DocSecurity>0</DocSecurity>
  <Lines>101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Epic_Epik</dc:creator>
  <cp:keywords/>
  <dc:description/>
  <cp:lastModifiedBy>Windows User</cp:lastModifiedBy>
  <cp:revision>4</cp:revision>
  <dcterms:created xsi:type="dcterms:W3CDTF">2020-08-26T21:16:00Z</dcterms:created>
  <dcterms:modified xsi:type="dcterms:W3CDTF">2021-04-09T03:49:00Z</dcterms:modified>
</cp:coreProperties>
</file>