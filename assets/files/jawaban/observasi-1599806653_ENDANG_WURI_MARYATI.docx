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456EAE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ACER V5-132" w:date="2020-09-11T13:51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 w:rsidR="00F152DE">
              <w:t>Industri</w:t>
            </w:r>
            <w:proofErr w:type="spellEnd"/>
            <w:r w:rsidR="00F152DE">
              <w:t xml:space="preserve"> 4.0" </w:t>
            </w:r>
            <w:proofErr w:type="spellStart"/>
            <w:ins w:id="1" w:author="ACER V5-132" w:date="2020-09-11T13:50:00Z">
              <w:r w:rsidR="00456EAE">
                <w:t>b</w:t>
              </w:r>
            </w:ins>
            <w:del w:id="2" w:author="ACER V5-132" w:date="2020-09-11T13:50:00Z">
              <w:r w:rsidR="00F152DE" w:rsidDel="00456EAE">
                <w:delText>B</w:delText>
              </w:r>
            </w:del>
            <w:r>
              <w:t>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:rsidR="00125355" w:rsidRDefault="00125355" w:rsidP="00456EAE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3" w:author="ACER V5-132" w:date="2020-09-11T13:5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ACER V5-132" w:date="2020-09-11T13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F152DE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ek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F152DE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ACER V5-132" w:date="2020-09-11T13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ACER V5-132" w:date="2020-09-11T13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F152DE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F152DE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7" w:author="ACER V5-132" w:date="2020-09-11T13:39:00Z">
              <w:r w:rsidRPr="00EC6F38" w:rsidDel="00F152D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ACER V5-132" w:date="2020-09-11T13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9" w:author="ACER V5-132" w:date="2020-09-11T13:39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ACER V5-132" w:date="2020-09-11T13:39:00Z">
              <w:r w:rsidRPr="00EC6F38" w:rsidDel="00F152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" w:author="ACER V5-132" w:date="2020-09-11T13:39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12" w:author="ACER V5-132" w:date="2020-09-11T13:39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3" w:author="ACER V5-132" w:date="2020-09-11T13:39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ACER V5-132" w:date="2020-09-11T13:39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" w:author="ACER V5-132" w:date="2020-09-11T13:40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ins w:id="16" w:author="ACER V5-132" w:date="2020-09-11T13:40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del w:id="17" w:author="ACER V5-132" w:date="2020-09-11T13:39:00Z">
              <w:r w:rsidRPr="00EC6F38" w:rsidDel="00F152DE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del w:id="18" w:author="ACER V5-132" w:date="2020-09-11T13:40:00Z">
              <w:r w:rsidRPr="00EC6F38" w:rsidDel="00F152DE">
                <w:rPr>
                  <w:rFonts w:ascii="Times New Roman" w:eastAsia="Times New Roman" w:hAnsi="Times New Roman" w:cs="Times New Roman"/>
                  <w:szCs w:val="24"/>
                </w:rPr>
                <w:delText xml:space="preserve"> hari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ACER V5-132" w:date="2020-09-11T13:5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Del="00F152DE" w:rsidRDefault="00125355" w:rsidP="00456E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20" w:author="ACER V5-132" w:date="2020-09-11T13:42:00Z"/>
                <w:rFonts w:ascii="Times New Roman" w:eastAsia="Times New Roman" w:hAnsi="Times New Roman" w:cs="Times New Roman"/>
                <w:szCs w:val="24"/>
              </w:rPr>
              <w:pPrChange w:id="21" w:author="ACER V5-132" w:date="2020-09-11T13:5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2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2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2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2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26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2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2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2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3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3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3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3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3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3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36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3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3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3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F152DE" w:rsidRDefault="00F152DE" w:rsidP="00456E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4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1" w:author="ACER V5-132" w:date="2020-09-11T13:5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2" w:author="ACER V5-132" w:date="2020-09-11T13:4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4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4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4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46" w:author="ACER V5-132" w:date="2020-09-11T13:42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7" w:author="ACER V5-132" w:date="2020-09-11T13:42:00Z">
              <w:r w:rsidR="00125355" w:rsidRPr="00F152DE" w:rsidDel="00F152DE">
                <w:rPr>
                  <w:rFonts w:ascii="Times New Roman" w:eastAsia="Times New Roman" w:hAnsi="Times New Roman" w:cs="Times New Roman"/>
                  <w:szCs w:val="24"/>
                  <w:rPrChange w:id="48" w:author="ACER V5-132" w:date="2020-09-11T13:4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 </w:delText>
              </w:r>
            </w:del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4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5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5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52" w:author="ACER V5-132" w:date="2020-09-11T13:41:00Z">
              <w:r w:rsidR="00125355" w:rsidRPr="00F152DE" w:rsidDel="00F152DE">
                <w:rPr>
                  <w:rFonts w:ascii="Times New Roman" w:eastAsia="Times New Roman" w:hAnsi="Times New Roman" w:cs="Times New Roman"/>
                  <w:szCs w:val="24"/>
                  <w:rPrChange w:id="53" w:author="ACER V5-132" w:date="2020-09-11T13:4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5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55" w:author="ACER V5-132" w:date="2020-09-11T13:41:00Z">
              <w:r w:rsidRPr="00F152DE">
                <w:rPr>
                  <w:rFonts w:ascii="Times New Roman" w:eastAsia="Times New Roman" w:hAnsi="Times New Roman" w:cs="Times New Roman"/>
                  <w:szCs w:val="24"/>
                  <w:rPrChange w:id="56" w:author="ACER V5-132" w:date="2020-09-11T13:4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5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5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5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6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6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7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7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7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7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7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7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76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7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7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F152DE" w:rsidRDefault="00125355" w:rsidP="00456E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79" w:author="ACER V5-132" w:date="2020-09-11T13:41:00Z"/>
                <w:rFonts w:ascii="Times New Roman" w:eastAsia="Times New Roman" w:hAnsi="Times New Roman" w:cs="Times New Roman"/>
                <w:szCs w:val="24"/>
              </w:rPr>
              <w:pPrChange w:id="80" w:author="ACER V5-132" w:date="2020-09-11T13:5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81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82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83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84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85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ins w:id="86" w:author="ACER V5-132" w:date="2020-09-11T13:41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F152DE">
              <w:rPr>
                <w:rFonts w:ascii="Times New Roman" w:eastAsia="Times New Roman" w:hAnsi="Times New Roman" w:cs="Times New Roman"/>
                <w:szCs w:val="24"/>
                <w:rPrChange w:id="87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proofErr w:type="spellStart"/>
          </w:p>
          <w:p w:rsidR="00125355" w:rsidRPr="00F152DE" w:rsidRDefault="00125355" w:rsidP="00456E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88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89" w:author="ACER V5-132" w:date="2020-09-11T13:5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90" w:author="ACER V5-132" w:date="2020-09-11T13:41:00Z">
              <w:r w:rsidRPr="00F152DE" w:rsidDel="00F152DE">
                <w:rPr>
                  <w:rFonts w:ascii="Times New Roman" w:eastAsia="Times New Roman" w:hAnsi="Times New Roman" w:cs="Times New Roman"/>
                  <w:szCs w:val="24"/>
                  <w:rPrChange w:id="91" w:author="ACER V5-132" w:date="2020-09-11T13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ins w:id="92" w:author="ACER V5-132" w:date="2020-09-11T13:41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r w:rsidRPr="00F152DE">
              <w:rPr>
                <w:rFonts w:ascii="Times New Roman" w:eastAsia="Times New Roman" w:hAnsi="Times New Roman" w:cs="Times New Roman"/>
                <w:szCs w:val="24"/>
                <w:rPrChange w:id="93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aitu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94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del w:id="95" w:author="ACER V5-132" w:date="2020-09-11T13:41:00Z">
              <w:r w:rsidRPr="00F152DE" w:rsidDel="00F152DE">
                <w:rPr>
                  <w:rFonts w:ascii="Times New Roman" w:eastAsia="Times New Roman" w:hAnsi="Times New Roman" w:cs="Times New Roman"/>
                  <w:szCs w:val="24"/>
                  <w:rPrChange w:id="96" w:author="ACER V5-132" w:date="2020-09-11T13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di sini</w:delText>
              </w:r>
            </w:del>
            <w:r w:rsidRPr="00F152DE">
              <w:rPr>
                <w:rFonts w:ascii="Times New Roman" w:eastAsia="Times New Roman" w:hAnsi="Times New Roman" w:cs="Times New Roman"/>
                <w:szCs w:val="24"/>
                <w:rPrChange w:id="97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98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99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00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01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02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03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04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05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06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07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08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09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10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11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12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13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14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15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16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17" w:author="ACER V5-132" w:date="2020-09-11T13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F152DE" w:rsidRDefault="00125355" w:rsidP="00456E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18" w:author="ACER V5-132" w:date="2020-09-11T13:42:00Z"/>
                <w:rFonts w:ascii="Times New Roman" w:eastAsia="Times New Roman" w:hAnsi="Times New Roman" w:cs="Times New Roman"/>
                <w:szCs w:val="24"/>
              </w:rPr>
              <w:pPrChange w:id="119" w:author="ACER V5-132" w:date="2020-09-11T13:5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2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2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2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2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mentor.</w:t>
            </w:r>
          </w:p>
          <w:p w:rsidR="00125355" w:rsidRPr="00F152DE" w:rsidRDefault="00F152DE" w:rsidP="00456E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2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25" w:author="ACER V5-132" w:date="2020-09-11T13:5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26" w:author="ACER V5-132" w:date="2020-09-11T13:4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2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2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2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6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3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6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4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5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5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5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5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F152DE">
              <w:rPr>
                <w:rFonts w:ascii="Times New Roman" w:eastAsia="Times New Roman" w:hAnsi="Times New Roman" w:cs="Times New Roman"/>
                <w:szCs w:val="24"/>
                <w:rPrChange w:id="15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F152DE" w:rsidRDefault="00125355" w:rsidP="00456E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55" w:author="ACER V5-132" w:date="2020-09-11T13:42:00Z"/>
                <w:rFonts w:ascii="Times New Roman" w:eastAsia="Times New Roman" w:hAnsi="Times New Roman" w:cs="Times New Roman"/>
                <w:szCs w:val="24"/>
              </w:rPr>
              <w:pPrChange w:id="156" w:author="ACER V5-132" w:date="2020-09-11T13:5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5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5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5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6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ins w:id="161" w:author="ACER V5-132" w:date="2020-09-11T13:43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artinya</w:t>
              </w:r>
            </w:ins>
            <w:proofErr w:type="spellEnd"/>
            <w:del w:id="162" w:author="ACER V5-132" w:date="2020-09-11T13:43:00Z">
              <w:r w:rsidRPr="00F152DE" w:rsidDel="00F152DE">
                <w:rPr>
                  <w:rFonts w:ascii="Times New Roman" w:eastAsia="Times New Roman" w:hAnsi="Times New Roman" w:cs="Times New Roman"/>
                  <w:szCs w:val="24"/>
                  <w:rPrChange w:id="163" w:author="ACER V5-132" w:date="2020-09-11T13:4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F152DE" w:rsidRDefault="00125355" w:rsidP="00456EA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6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65" w:author="ACER V5-132" w:date="2020-09-11T13:5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66" w:author="ACER V5-132" w:date="2020-09-11T13:42:00Z">
              <w:r w:rsidRPr="00F152DE" w:rsidDel="00F152DE">
                <w:rPr>
                  <w:rFonts w:ascii="Times New Roman" w:eastAsia="Times New Roman" w:hAnsi="Times New Roman" w:cs="Times New Roman"/>
                  <w:szCs w:val="24"/>
                  <w:rPrChange w:id="167" w:author="ACER V5-132" w:date="2020-09-11T13:4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</w:delText>
              </w:r>
            </w:del>
            <w:r w:rsidRPr="00F152DE">
              <w:rPr>
                <w:rFonts w:ascii="Times New Roman" w:eastAsia="Times New Roman" w:hAnsi="Times New Roman" w:cs="Times New Roman"/>
                <w:szCs w:val="24"/>
                <w:rPrChange w:id="16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6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7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7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7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7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7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7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76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7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7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7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8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8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8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8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8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8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86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8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8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8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9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9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9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93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94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95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96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97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198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199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200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152DE">
              <w:rPr>
                <w:rFonts w:ascii="Times New Roman" w:eastAsia="Times New Roman" w:hAnsi="Times New Roman" w:cs="Times New Roman"/>
                <w:szCs w:val="24"/>
                <w:rPrChange w:id="201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F152DE">
              <w:rPr>
                <w:rFonts w:ascii="Times New Roman" w:eastAsia="Times New Roman" w:hAnsi="Times New Roman" w:cs="Times New Roman"/>
                <w:szCs w:val="24"/>
                <w:rPrChange w:id="202" w:author="ACER V5-132" w:date="2020-09-11T13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3" w:author="ACER V5-132" w:date="2020-09-11T13:5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204" w:author="ACER V5-132" w:date="2020-09-11T13:44:00Z">
              <w:r w:rsidRPr="00EC6F38" w:rsidDel="00F152DE">
                <w:rPr>
                  <w:rFonts w:ascii="Times New Roman" w:eastAsia="Times New Roman" w:hAnsi="Times New Roman" w:cs="Times New Roman"/>
                  <w:szCs w:val="24"/>
                </w:rPr>
                <w:delText>Di dalam pendidikan revolusi industri ini ada 5</w:delText>
              </w:r>
            </w:del>
            <w:ins w:id="205" w:author="ACER V5-132" w:date="2020-09-11T13:44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06" w:author="ACER V5-132" w:date="2020-09-11T13:44:00Z"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 xml:space="preserve">di era </w:t>
              </w:r>
              <w:proofErr w:type="spellStart"/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resolusi</w:t>
              </w:r>
              <w:proofErr w:type="spellEnd"/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F152D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456E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7" w:author="ACER V5-132" w:date="2020-09-11T13:5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456E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8" w:author="ACER V5-132" w:date="2020-09-11T13:5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456E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9" w:author="ACER V5-132" w:date="2020-09-11T13:5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456E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0" w:author="ACER V5-132" w:date="2020-09-11T13:5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456EA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1" w:author="ACER V5-132" w:date="2020-09-11T13:5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2" w:author="ACER V5-132" w:date="2020-09-11T13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213" w:author="ACER V5-132" w:date="2020-09-11T13:46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4" w:author="ACER V5-132" w:date="2020-09-11T13:46:00Z">
              <w:r w:rsidRPr="00EC6F38" w:rsidDel="00456EAE">
                <w:rPr>
                  <w:rFonts w:ascii="Times New Roman" w:eastAsia="Times New Roman" w:hAnsi="Times New Roman" w:cs="Times New Roman"/>
                  <w:szCs w:val="24"/>
                </w:rPr>
                <w:delText>kita bisa lihat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5" w:author="ACER V5-132" w:date="2020-09-11T13:46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6" w:author="ACER V5-132" w:date="2020-09-11T13:46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217" w:author="ACER V5-132" w:date="2020-09-11T13:45:00Z">
              <w:r w:rsidRPr="00EC6F38" w:rsidDel="00456EAE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  <w:r w:rsidRPr="00EC6F38" w:rsidDel="00F152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8" w:author="ACER V5-132" w:date="2020-09-11T13:47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9" w:author="ACER V5-132" w:date="2020-09-11T13:47:00Z">
              <w:r w:rsidRPr="00EC6F38" w:rsidDel="00456EAE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ind w:firstLine="44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0" w:author="ACER V5-132" w:date="2020-09-11T13:5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ins w:id="221" w:author="ACER V5-132" w:date="2020-09-11T13:47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2" w:author="ACER V5-132" w:date="2020-09-11T13:5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23" w:author="ACER V5-132" w:date="2020-09-11T13:48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4" w:author="ACER V5-132" w:date="2020-09-11T13:48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225" w:author="ACER V5-132" w:date="2020-09-11T13:48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6" w:author="ACER V5-132" w:date="2020-09-11T13:49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227" w:author="ACER V5-132" w:date="2020-09-11T13:48:00Z">
              <w:r w:rsidRPr="00EC6F38" w:rsidDel="00456EAE">
                <w:rPr>
                  <w:rFonts w:ascii="Times New Roman" w:eastAsia="Times New Roman" w:hAnsi="Times New Roman" w:cs="Times New Roman"/>
                  <w:szCs w:val="24"/>
                </w:rPr>
                <w:delText>banyak 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6EAE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8" w:author="ACER V5-132" w:date="2020-09-11T13:5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bookmarkStart w:id="229" w:name="_GoBack"/>
            <w:bookmarkEnd w:id="22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30" w:author="ACER V5-132" w:date="2020-09-11T13:49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1" w:author="ACER V5-132" w:date="2020-09-11T13:50:00Z">
              <w:r w:rsidR="00456EA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456EAE" w:rsidTr="00821BA2">
        <w:trPr>
          <w:ins w:id="232" w:author="ACER V5-132" w:date="2020-09-11T13:51:00Z"/>
        </w:trPr>
        <w:tc>
          <w:tcPr>
            <w:tcW w:w="9350" w:type="dxa"/>
          </w:tcPr>
          <w:p w:rsidR="00456EAE" w:rsidRDefault="00456EAE" w:rsidP="00456EAE">
            <w:pPr>
              <w:pStyle w:val="Heading3"/>
              <w:jc w:val="center"/>
              <w:rPr>
                <w:ins w:id="233" w:author="ACER V5-132" w:date="2020-09-11T13:51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 V5-132">
    <w15:presenceInfo w15:providerId="None" w15:userId="ACER V5-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56EAE"/>
    <w:rsid w:val="00924DF5"/>
    <w:rsid w:val="00F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08E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V5-132</cp:lastModifiedBy>
  <cp:revision>2</cp:revision>
  <dcterms:created xsi:type="dcterms:W3CDTF">2020-09-11T06:53:00Z</dcterms:created>
  <dcterms:modified xsi:type="dcterms:W3CDTF">2020-09-11T06:53:00Z</dcterms:modified>
</cp:coreProperties>
</file>