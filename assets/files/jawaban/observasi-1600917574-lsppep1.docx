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TUGAS OBSERVASI </w:t>
      </w:r>
      <w:ins w:id="0" w:author="HP" w:date="2020-09-24T10:26:00Z">
        <w:r w:rsidR="00A828FA">
          <w:rPr>
            <w:rFonts w:ascii="Bookman Old Style" w:hAnsi="Bookman Old Style"/>
            <w:b/>
            <w:sz w:val="28"/>
            <w:szCs w:val="28"/>
          </w:rPr>
          <w:t>5</w:t>
        </w:r>
      </w:ins>
      <w:del w:id="1" w:author="HP" w:date="2020-09-24T10:26:00Z">
        <w:r w:rsidDel="00A828FA">
          <w:rPr>
            <w:rFonts w:ascii="Bookman Old Style" w:hAnsi="Bookman Old Style"/>
            <w:b/>
            <w:sz w:val="28"/>
            <w:szCs w:val="28"/>
          </w:rPr>
          <w:delText>6</w:delText>
        </w:r>
      </w:del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A828FA" w:rsidRDefault="00A828FA" w:rsidP="00A828FA">
      <w:pPr>
        <w:ind w:left="360"/>
        <w:rPr>
          <w:rFonts w:ascii="Cambria" w:hAnsi="Cambria"/>
          <w:rPrChange w:id="2" w:author="HP" w:date="2020-09-24T10:27:00Z">
            <w:rPr/>
          </w:rPrChange>
        </w:rPr>
        <w:pPrChange w:id="3" w:author="HP" w:date="2020-09-24T10:27:00Z">
          <w:pPr>
            <w:pStyle w:val="ListParagraph"/>
            <w:numPr>
              <w:numId w:val="3"/>
            </w:numPr>
            <w:ind w:hanging="360"/>
          </w:pPr>
        </w:pPrChange>
      </w:pPr>
      <w:ins w:id="4" w:author="HP" w:date="2020-09-24T10:27:00Z">
        <w:r>
          <w:rPr>
            <w:rFonts w:ascii="Cambria" w:hAnsi="Cambria" w:cs="Times New Roman"/>
            <w:sz w:val="24"/>
            <w:szCs w:val="24"/>
          </w:rPr>
          <w:t xml:space="preserve">2. </w:t>
        </w:r>
      </w:ins>
      <w:bookmarkStart w:id="5" w:name="_GoBack"/>
      <w:bookmarkEnd w:id="5"/>
      <w:r w:rsidR="00927764" w:rsidRPr="00A828FA">
        <w:rPr>
          <w:rFonts w:ascii="Cambria" w:hAnsi="Cambria" w:cs="Times New Roman"/>
          <w:sz w:val="24"/>
          <w:szCs w:val="24"/>
          <w:rPrChange w:id="6" w:author="HP" w:date="2020-09-24T10:27:00Z">
            <w:rPr/>
          </w:rPrChange>
        </w:rPr>
        <w:t>Suntinglah</w:t>
      </w:r>
      <w:r w:rsidR="00A8631E" w:rsidRPr="00A828FA">
        <w:rPr>
          <w:rFonts w:ascii="Cambria" w:hAnsi="Cambria" w:cs="Times New Roman"/>
          <w:sz w:val="24"/>
          <w:szCs w:val="24"/>
          <w:rPrChange w:id="7" w:author="HP" w:date="2020-09-24T10:27:00Z">
            <w:rPr/>
          </w:rPrChange>
        </w:rPr>
        <w:t xml:space="preserve"> </w:t>
      </w:r>
      <w:proofErr w:type="spellStart"/>
      <w:r w:rsidR="00927764" w:rsidRPr="00A828FA">
        <w:rPr>
          <w:rFonts w:ascii="Cambria" w:hAnsi="Cambria" w:cs="Times New Roman"/>
          <w:sz w:val="24"/>
          <w:szCs w:val="24"/>
          <w:rPrChange w:id="8" w:author="HP" w:date="2020-09-24T10:27:00Z">
            <w:rPr/>
          </w:rPrChange>
        </w:rPr>
        <w:t>artikel</w:t>
      </w:r>
      <w:proofErr w:type="spellEnd"/>
      <w:r w:rsidR="00A8631E" w:rsidRPr="00A828FA">
        <w:rPr>
          <w:rFonts w:ascii="Cambria" w:hAnsi="Cambria" w:cs="Times New Roman"/>
          <w:sz w:val="24"/>
          <w:szCs w:val="24"/>
          <w:rPrChange w:id="9" w:author="HP" w:date="2020-09-24T10:27:00Z">
            <w:rPr/>
          </w:rPrChange>
        </w:rPr>
        <w:t xml:space="preserve"> </w:t>
      </w:r>
      <w:proofErr w:type="spellStart"/>
      <w:r w:rsidR="00927764" w:rsidRPr="00A828FA">
        <w:rPr>
          <w:rFonts w:ascii="Cambria" w:hAnsi="Cambria" w:cs="Times New Roman"/>
          <w:sz w:val="24"/>
          <w:szCs w:val="24"/>
          <w:rPrChange w:id="10" w:author="HP" w:date="2020-09-24T10:27:00Z">
            <w:rPr/>
          </w:rPrChange>
        </w:rPr>
        <w:t>berikut</w:t>
      </w:r>
      <w:proofErr w:type="spellEnd"/>
      <w:r w:rsidR="00A8631E" w:rsidRPr="00A828FA">
        <w:rPr>
          <w:rFonts w:ascii="Cambria" w:hAnsi="Cambria" w:cs="Times New Roman"/>
          <w:sz w:val="24"/>
          <w:szCs w:val="24"/>
          <w:rPrChange w:id="11" w:author="HP" w:date="2020-09-24T10:27:00Z">
            <w:rPr/>
          </w:rPrChange>
        </w:rPr>
        <w:t xml:space="preserve"> </w:t>
      </w:r>
      <w:proofErr w:type="spellStart"/>
      <w:r w:rsidR="00927764" w:rsidRPr="00A828FA">
        <w:rPr>
          <w:rFonts w:ascii="Cambria" w:hAnsi="Cambria" w:cs="Times New Roman"/>
          <w:sz w:val="24"/>
          <w:szCs w:val="24"/>
          <w:rPrChange w:id="12" w:author="HP" w:date="2020-09-24T10:27:00Z">
            <w:rPr/>
          </w:rPrChange>
        </w:rPr>
        <w:t>ini</w:t>
      </w:r>
      <w:proofErr w:type="spellEnd"/>
      <w:r w:rsidR="00A8631E" w:rsidRPr="00A828FA">
        <w:rPr>
          <w:rFonts w:ascii="Cambria" w:hAnsi="Cambria" w:cs="Times New Roman"/>
          <w:sz w:val="24"/>
          <w:szCs w:val="24"/>
          <w:rPrChange w:id="13" w:author="HP" w:date="2020-09-24T10:27:00Z">
            <w:rPr/>
          </w:rPrChange>
        </w:rPr>
        <w:t xml:space="preserve"> </w:t>
      </w:r>
      <w:proofErr w:type="spellStart"/>
      <w:ins w:id="14" w:author="HP" w:date="2020-09-24T10:26:00Z">
        <w:r w:rsidRPr="00A828FA">
          <w:rPr>
            <w:rFonts w:ascii="Cambria" w:hAnsi="Cambria" w:cs="Times New Roman"/>
            <w:sz w:val="24"/>
            <w:szCs w:val="24"/>
            <w:rPrChange w:id="15" w:author="HP" w:date="2020-09-24T10:27:00Z">
              <w:rPr/>
            </w:rPrChange>
          </w:rPr>
          <w:t>dengan</w:t>
        </w:r>
        <w:proofErr w:type="spellEnd"/>
        <w:r w:rsidRPr="00A828FA">
          <w:rPr>
            <w:rFonts w:ascii="Cambria" w:hAnsi="Cambria" w:cs="Times New Roman"/>
            <w:sz w:val="24"/>
            <w:szCs w:val="24"/>
            <w:rPrChange w:id="16" w:author="HP" w:date="2020-09-24T10:27:00Z">
              <w:rPr/>
            </w:rPrChange>
          </w:rPr>
          <w:t xml:space="preserve"> </w:t>
        </w:r>
        <w:proofErr w:type="spellStart"/>
        <w:r w:rsidRPr="00A828FA">
          <w:rPr>
            <w:rFonts w:ascii="Cambria" w:hAnsi="Cambria" w:cs="Times New Roman"/>
            <w:sz w:val="24"/>
            <w:szCs w:val="24"/>
            <w:rPrChange w:id="17" w:author="HP" w:date="2020-09-24T10:27:00Z">
              <w:rPr/>
            </w:rPrChange>
          </w:rPr>
          <w:t>menggunakan</w:t>
        </w:r>
        <w:proofErr w:type="spellEnd"/>
        <w:r w:rsidRPr="00A828FA">
          <w:rPr>
            <w:rFonts w:ascii="Cambria" w:hAnsi="Cambria" w:cs="Times New Roman"/>
            <w:sz w:val="24"/>
            <w:szCs w:val="24"/>
            <w:rPrChange w:id="18" w:author="HP" w:date="2020-09-24T10:27:00Z">
              <w:rPr/>
            </w:rPrChange>
          </w:rPr>
          <w:t xml:space="preserve"> </w:t>
        </w:r>
        <w:proofErr w:type="spellStart"/>
        <w:r w:rsidRPr="00A828FA">
          <w:rPr>
            <w:rFonts w:ascii="Cambria" w:hAnsi="Cambria" w:cs="Times New Roman"/>
            <w:sz w:val="24"/>
            <w:szCs w:val="24"/>
            <w:rPrChange w:id="19" w:author="HP" w:date="2020-09-24T10:27:00Z">
              <w:rPr/>
            </w:rPrChange>
          </w:rPr>
          <w:t>tanda-tanda</w:t>
        </w:r>
        <w:proofErr w:type="spellEnd"/>
        <w:r w:rsidRPr="00A828FA">
          <w:rPr>
            <w:rFonts w:ascii="Cambria" w:hAnsi="Cambria" w:cs="Times New Roman"/>
            <w:sz w:val="24"/>
            <w:szCs w:val="24"/>
            <w:rPrChange w:id="20" w:author="HP" w:date="2020-09-24T10:27:00Z">
              <w:rPr/>
            </w:rPrChange>
          </w:rPr>
          <w:t xml:space="preserve"> </w:t>
        </w:r>
        <w:proofErr w:type="spellStart"/>
        <w:r w:rsidRPr="00A828FA">
          <w:rPr>
            <w:rFonts w:ascii="Cambria" w:hAnsi="Cambria" w:cs="Times New Roman"/>
            <w:sz w:val="24"/>
            <w:szCs w:val="24"/>
            <w:rPrChange w:id="21" w:author="HP" w:date="2020-09-24T10:27:00Z">
              <w:rPr/>
            </w:rPrChange>
          </w:rPr>
          <w:t>koreksi</w:t>
        </w:r>
        <w:proofErr w:type="spellEnd"/>
        <w:r w:rsidRPr="00A828FA">
          <w:rPr>
            <w:rFonts w:ascii="Cambria" w:hAnsi="Cambria" w:cs="Times New Roman"/>
            <w:sz w:val="24"/>
            <w:szCs w:val="24"/>
            <w:rPrChange w:id="22" w:author="HP" w:date="2020-09-24T10:27:00Z">
              <w:rPr/>
            </w:rPrChange>
          </w:rPr>
          <w:t>.</w:t>
        </w:r>
      </w:ins>
      <w:del w:id="23" w:author="HP" w:date="2020-09-24T10:26:00Z">
        <w:r w:rsidR="00C20908" w:rsidRPr="00A828FA" w:rsidDel="00A828FA">
          <w:rPr>
            <w:rFonts w:ascii="Cambria" w:hAnsi="Cambria" w:cs="Times New Roman"/>
            <w:sz w:val="24"/>
            <w:szCs w:val="24"/>
            <w:rPrChange w:id="24" w:author="HP" w:date="2020-09-24T10:27:00Z">
              <w:rPr/>
            </w:rPrChange>
          </w:rPr>
          <w:delText>secara digital!</w:delText>
        </w:r>
      </w:del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BeratBadanNaik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ins w:id="25" w:author="User" w:date="2020-08-27T10:51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ins w:id="26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ins w:id="27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ins w:id="28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ins w:id="29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30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31" w:author="User" w:date="2020-08-27T10:56:00Z">
        <w:r w:rsidRPr="00C50A1E" w:rsidDel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proofErr w:type="spellStart"/>
      <w:ins w:id="32" w:author="User" w:date="2020-08-27T10:56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ins w:id="33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34" w:author="User" w:date="2020-08-27T11:38:00Z">
        <w:r w:rsidRPr="00C50A1E" w:rsidDel="003F35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User" w:date="2020-08-27T10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6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37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38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ins w:id="39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40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41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kemasanputih yang </w:delText>
        </w:r>
      </w:del>
      <w:proofErr w:type="spellStart"/>
      <w:ins w:id="4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del w:id="44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45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46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7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ins w:id="48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ins w:id="49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50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52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53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ins w:id="54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55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6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ins w:id="57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User" w:date="2020-08-27T10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59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proofErr w:type="spellStart"/>
      <w:ins w:id="61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2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63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4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65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66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67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68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ins w:id="69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0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7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7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7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7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ins w:id="7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7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7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ins w:id="7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7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8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8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2" w:author="User" w:date="2020-08-27T10:5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8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8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8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ins w:id="8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ins w:id="8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8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9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ins w:id="9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9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ins w:id="9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94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ins w:id="95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96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7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8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99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00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01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102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3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Kokbisa</w:delText>
        </w:r>
      </w:del>
      <w:del w:id="104" w:author="User" w:date="2020-08-27T10:56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del w:id="105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8A3FD9" w:rsidRDefault="00927764">
      <w:pPr>
        <w:shd w:val="clear" w:color="auto" w:fill="F5F5F5"/>
        <w:rPr>
          <w:ins w:id="106" w:author="User" w:date="2020-08-27T10:57:00Z"/>
          <w:rFonts w:ascii="Times New Roman" w:eastAsia="Times New Roman" w:hAnsi="Times New Roman" w:cs="Times New Roman"/>
          <w:b/>
          <w:bCs/>
          <w:sz w:val="24"/>
          <w:szCs w:val="24"/>
        </w:rPr>
        <w:pPrChange w:id="107" w:author="User" w:date="2020-08-27T10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ins w:id="108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ins w:id="109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ins w:id="110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1" w:author="User" w:date="2020-08-27T10:58:00Z">
          <w:pPr>
            <w:shd w:val="clear" w:color="auto" w:fill="F5F5F5"/>
            <w:spacing w:after="375"/>
          </w:pPr>
        </w:pPrChange>
      </w:pPr>
      <w:del w:id="112" w:author="User" w:date="2020-08-27T10:57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13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114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115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6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117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118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ins w:id="119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120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121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2" w:author="User" w:date="2020-08-27T10:5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ins w:id="12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ins w:id="12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12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ins w:id="12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12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12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ins w:id="13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1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ins w:id="13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ins w:id="13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ins w:id="13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ins w:id="13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ins w:id="13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8" w:author="User" w:date="2020-08-27T10:5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ins w:id="13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0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4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4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4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4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14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del w:id="146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Belumcukup, </w:delText>
        </w:r>
      </w:del>
      <w:proofErr w:type="spellStart"/>
      <w:ins w:id="147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ins w:id="148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149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ins w:id="150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1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proofErr w:type="spellStart"/>
      <w:ins w:id="152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3" w:author="User" w:date="2020-08-27T11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54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ins w:id="155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56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5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8" w:author="User" w:date="2020-08-27T11:00:00Z">
        <w:r w:rsidRPr="00A8631E" w:rsidDel="00A863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5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60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ins w:id="16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62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ins w:id="16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64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ins w:id="16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6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6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16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6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ins w:id="17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ins w:id="17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7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7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7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5" w:author="User" w:date="2020-08-27T11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17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7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17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17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18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ins w:id="18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8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18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8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ins w:id="18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8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ins w:id="18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ins w:id="18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ins w:id="18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9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1" w:author="User" w:date="2020-08-27T11:0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19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ins w:id="19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9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19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9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9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ins w:id="19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9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ins w:id="20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20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202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0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204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ins w:id="205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06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207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8A3FD9" w:rsidRDefault="00927764">
      <w:pPr>
        <w:shd w:val="clear" w:color="auto" w:fill="F5F5F5"/>
        <w:rPr>
          <w:ins w:id="208" w:author="User" w:date="2020-08-27T11:02:00Z"/>
          <w:rFonts w:ascii="Times New Roman" w:eastAsia="Times New Roman" w:hAnsi="Times New Roman" w:cs="Times New Roman"/>
          <w:b/>
          <w:bCs/>
          <w:sz w:val="24"/>
          <w:szCs w:val="24"/>
        </w:rPr>
        <w:pPrChange w:id="209" w:author="User" w:date="2020-08-27T11:0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210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ins w:id="211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ins w:id="212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3" w:author="User" w:date="2020-08-27T11:03:00Z">
          <w:pPr>
            <w:shd w:val="clear" w:color="auto" w:fill="F5F5F5"/>
            <w:spacing w:after="375"/>
          </w:pPr>
        </w:pPrChange>
      </w:pPr>
      <w:del w:id="214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ins w:id="215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16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ins w:id="217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1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ins w:id="21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22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22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22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2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ins w:id="22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22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ins w:id="22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2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22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2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23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ins w:id="23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3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23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ins w:id="23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23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23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23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38" w:author="User" w:date="2020-08-27T11:44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9" w:author="User" w:date="2020-08-27T11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4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24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ins w:id="24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ins w:id="24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24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4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ins w:id="24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24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ins w:id="24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4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ins w:id="25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51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ins w:id="25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ins w:id="25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ins w:id="25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25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5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5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8" w:author="User" w:date="2020-08-27T11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ins w:id="25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ins w:id="260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61" w:author="User" w:date="2020-08-27T11:04:00Z">
        <w:r w:rsidDel="00A8631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proofErr w:type="spellStart"/>
      <w:ins w:id="26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ins w:id="26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ins w:id="26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265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266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ins w:id="267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ins w:id="268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69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70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271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72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ins w:id="273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74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7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6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27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8" w:author="User" w:date="2020-08-27T11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ins w:id="279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280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8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282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83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284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28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ins w:id="286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28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288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ins w:id="28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9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29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ins w:id="29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29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4" w:author="User" w:date="2020-08-27T11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29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297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98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9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0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ajadulu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30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ins w:id="30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30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ins w:id="30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30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ins w:id="30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30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308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09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0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311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ins w:id="31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ins w:id="31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ins w:id="31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31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31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31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31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31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32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ins w:id="32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del w:id="322" w:author="User" w:date="2020-08-27T11:07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1A74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3" w:author="User" w:date="2020-08-27T11:0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32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ins w:id="32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ins w:id="32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ins w:id="32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2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2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33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3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3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33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33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ins w:id="33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ins w:id="33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33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33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ins w:id="33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34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34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34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34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ins w:id="34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34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6" w:author="User" w:date="2020-08-27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ins w:id="34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34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34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ins w:id="35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35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5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ins w:id="35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35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55" w:author="User" w:date="2020-08-27T11:08:00Z">
        <w:r w:rsidDel="001A74C1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proofErr w:type="spellStart"/>
      <w:ins w:id="35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proofErr w:type="spellEnd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5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35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9" w:author="User" w:date="2020-08-27T11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36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ins w:id="36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36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ins w:id="36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6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6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ins w:id="36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6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ins w:id="36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ins w:id="37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37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7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37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37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37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37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7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7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37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38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38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8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8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3FD9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4" w:author="User" w:date="2020-08-27T11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385" w:author="User" w:date="2020-08-27T11:10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386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ins w:id="387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ins w:id="388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89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390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91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7BD" w:rsidRDefault="000067BD">
      <w:r>
        <w:separator/>
      </w:r>
    </w:p>
  </w:endnote>
  <w:endnote w:type="continuationSeparator" w:id="0">
    <w:p w:rsidR="000067BD" w:rsidRDefault="0000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ins w:id="392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ins w:id="393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067BD">
    <w:pPr>
      <w:pStyle w:val="Footer"/>
    </w:pPr>
  </w:p>
  <w:p w:rsidR="00941E77" w:rsidRDefault="00006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7BD" w:rsidRDefault="000067BD">
      <w:r>
        <w:separator/>
      </w:r>
    </w:p>
  </w:footnote>
  <w:footnote w:type="continuationSeparator" w:id="0">
    <w:p w:rsidR="000067BD" w:rsidRDefault="0000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67BD"/>
    <w:rsid w:val="000728F3"/>
    <w:rsid w:val="000F6C49"/>
    <w:rsid w:val="0012251A"/>
    <w:rsid w:val="00150A17"/>
    <w:rsid w:val="001A74C1"/>
    <w:rsid w:val="002318A3"/>
    <w:rsid w:val="003F356C"/>
    <w:rsid w:val="0042167F"/>
    <w:rsid w:val="00441AE2"/>
    <w:rsid w:val="008A3FD9"/>
    <w:rsid w:val="00924DF5"/>
    <w:rsid w:val="00927764"/>
    <w:rsid w:val="00A828FA"/>
    <w:rsid w:val="00A8631E"/>
    <w:rsid w:val="00BF6C53"/>
    <w:rsid w:val="00C20908"/>
    <w:rsid w:val="00C7625E"/>
    <w:rsid w:val="00EF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E945"/>
  <w15:docId w15:val="{FDF4CEB5-24C2-4EDB-AC30-AEE0E785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05AE-D809-4820-AB40-662B7507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2020-09-24T03:27:00Z</dcterms:created>
  <dcterms:modified xsi:type="dcterms:W3CDTF">2020-09-24T03:27:00Z</dcterms:modified>
</cp:coreProperties>
</file>