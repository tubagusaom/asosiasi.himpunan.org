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8D1A" w14:textId="77777777" w:rsidR="00125355" w:rsidRPr="008021CD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0" w:author="Nazli Ismail" w:date="2021-11-10T11:27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021CD">
        <w:rPr>
          <w:rFonts w:ascii="Minion Pro" w:hAnsi="Minion Pro"/>
          <w:b/>
          <w:sz w:val="36"/>
          <w:szCs w:val="36"/>
          <w:lang w:val="id-ID"/>
          <w:rPrChange w:id="1" w:author="Nazli Ismail" w:date="2021-11-10T11:27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60CCF24A" w14:textId="77777777" w:rsidR="00125355" w:rsidRPr="008021CD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2" w:author="Nazli Ismail" w:date="2021-11-10T11:27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021CD">
        <w:rPr>
          <w:rFonts w:ascii="Minion Pro" w:hAnsi="Minion Pro"/>
          <w:b/>
          <w:sz w:val="36"/>
          <w:szCs w:val="36"/>
          <w:lang w:val="id-ID"/>
          <w:rPrChange w:id="3" w:author="Nazli Ismail" w:date="2021-11-10T11:27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3177E48A" w14:textId="77777777" w:rsidR="00125355" w:rsidRPr="008021CD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4" w:author="Nazli Ismail" w:date="2021-11-10T11:27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14:paraId="5F874BF0" w14:textId="77777777" w:rsidR="00125355" w:rsidRPr="008021CD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  <w:lang w:val="id-ID"/>
          <w:rPrChange w:id="5" w:author="Nazli Ismail" w:date="2021-11-10T11:27:00Z">
            <w:rPr>
              <w:rFonts w:ascii="Minion Pro" w:hAnsi="Minion Pro"/>
            </w:rPr>
          </w:rPrChange>
        </w:rPr>
      </w:pPr>
      <w:r w:rsidRPr="008021CD">
        <w:rPr>
          <w:rFonts w:ascii="Minion Pro" w:hAnsi="Minion Pro"/>
          <w:lang w:val="id-ID"/>
          <w:rPrChange w:id="6" w:author="Nazli Ismail" w:date="2021-11-10T11:27:00Z">
            <w:rPr>
              <w:rFonts w:ascii="Minion Pro" w:hAnsi="Minion Pro"/>
            </w:rPr>
          </w:rPrChange>
        </w:rPr>
        <w:t xml:space="preserve">Lakukan </w:t>
      </w:r>
      <w:proofErr w:type="spellStart"/>
      <w:r w:rsidRPr="008021CD">
        <w:rPr>
          <w:rFonts w:ascii="Minion Pro" w:hAnsi="Minion Pro"/>
          <w:lang w:val="id-ID"/>
          <w:rPrChange w:id="7" w:author="Nazli Ismail" w:date="2021-11-10T11:27:00Z">
            <w:rPr>
              <w:rFonts w:ascii="Minion Pro" w:hAnsi="Minion Pro"/>
            </w:rPr>
          </w:rPrChange>
        </w:rPr>
        <w:t>swasunting</w:t>
      </w:r>
      <w:proofErr w:type="spellEnd"/>
      <w:r w:rsidRPr="008021CD">
        <w:rPr>
          <w:rFonts w:ascii="Minion Pro" w:hAnsi="Minion Pro"/>
          <w:lang w:val="id-ID"/>
          <w:rPrChange w:id="8" w:author="Nazli Ismail" w:date="2021-11-10T11:27:00Z">
            <w:rPr>
              <w:rFonts w:ascii="Minion Pro" w:hAnsi="Minion Pro"/>
            </w:rPr>
          </w:rPrChange>
        </w:rPr>
        <w:t xml:space="preserve"> secara digital dengan menggunakan fitur </w:t>
      </w:r>
      <w:proofErr w:type="spellStart"/>
      <w:r w:rsidRPr="008021CD">
        <w:rPr>
          <w:rFonts w:ascii="Minion Pro" w:hAnsi="Minion Pro"/>
          <w:i/>
          <w:lang w:val="id-ID"/>
          <w:rPrChange w:id="9" w:author="Nazli Ismail" w:date="2021-11-10T11:27:00Z">
            <w:rPr>
              <w:rFonts w:ascii="Minion Pro" w:hAnsi="Minion Pro"/>
              <w:i/>
            </w:rPr>
          </w:rPrChange>
        </w:rPr>
        <w:t>Review</w:t>
      </w:r>
      <w:proofErr w:type="spellEnd"/>
      <w:r w:rsidRPr="008021CD">
        <w:rPr>
          <w:rFonts w:ascii="Minion Pro" w:hAnsi="Minion Pro"/>
          <w:lang w:val="id-ID"/>
          <w:rPrChange w:id="10" w:author="Nazli Ismail" w:date="2021-11-10T11:27:00Z">
            <w:rPr>
              <w:rFonts w:ascii="Minion Pro" w:hAnsi="Minion Pro"/>
            </w:rPr>
          </w:rPrChange>
        </w:rPr>
        <w:t xml:space="preserve"> (Peninjauan) pada aplikasi Word. Aktifkan </w:t>
      </w:r>
      <w:proofErr w:type="spellStart"/>
      <w:r w:rsidRPr="008021CD">
        <w:rPr>
          <w:rFonts w:ascii="Minion Pro" w:hAnsi="Minion Pro"/>
          <w:i/>
          <w:lang w:val="id-ID"/>
          <w:rPrChange w:id="11" w:author="Nazli Ismail" w:date="2021-11-10T11:27:00Z">
            <w:rPr>
              <w:rFonts w:ascii="Minion Pro" w:hAnsi="Minion Pro"/>
              <w:i/>
            </w:rPr>
          </w:rPrChange>
        </w:rPr>
        <w:t>Track</w:t>
      </w:r>
      <w:proofErr w:type="spellEnd"/>
      <w:r w:rsidRPr="008021CD">
        <w:rPr>
          <w:rFonts w:ascii="Minion Pro" w:hAnsi="Minion Pro"/>
          <w:i/>
          <w:lang w:val="id-ID"/>
          <w:rPrChange w:id="12" w:author="Nazli Ismail" w:date="2021-11-10T11:27:00Z">
            <w:rPr>
              <w:rFonts w:ascii="Minion Pro" w:hAnsi="Minion Pro"/>
              <w:i/>
            </w:rPr>
          </w:rPrChange>
        </w:rPr>
        <w:t xml:space="preserve"> </w:t>
      </w:r>
      <w:proofErr w:type="spellStart"/>
      <w:r w:rsidRPr="008021CD">
        <w:rPr>
          <w:rFonts w:ascii="Minion Pro" w:hAnsi="Minion Pro"/>
          <w:i/>
          <w:lang w:val="id-ID"/>
          <w:rPrChange w:id="13" w:author="Nazli Ismail" w:date="2021-11-10T11:27:00Z">
            <w:rPr>
              <w:rFonts w:ascii="Minion Pro" w:hAnsi="Minion Pro"/>
              <w:i/>
            </w:rPr>
          </w:rPrChange>
        </w:rPr>
        <w:t>Changes</w:t>
      </w:r>
      <w:proofErr w:type="spellEnd"/>
      <w:r w:rsidRPr="008021CD">
        <w:rPr>
          <w:rFonts w:ascii="Minion Pro" w:hAnsi="Minion Pro"/>
          <w:lang w:val="id-ID"/>
          <w:rPrChange w:id="14" w:author="Nazli Ismail" w:date="2021-11-10T11:27:00Z">
            <w:rPr>
              <w:rFonts w:ascii="Minion Pro" w:hAnsi="Minion Pro"/>
            </w:rPr>
          </w:rPrChange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8021CD" w14:paraId="67E4FA7A" w14:textId="77777777" w:rsidTr="00821BA2">
        <w:tc>
          <w:tcPr>
            <w:tcW w:w="9350" w:type="dxa"/>
          </w:tcPr>
          <w:p w14:paraId="64790CCD" w14:textId="77777777" w:rsidR="00125355" w:rsidRPr="008021CD" w:rsidRDefault="00125355" w:rsidP="00821BA2">
            <w:pPr>
              <w:pStyle w:val="Heading3"/>
              <w:rPr>
                <w:rFonts w:ascii="Times New Roman" w:hAnsi="Times New Roman"/>
                <w:sz w:val="48"/>
                <w:lang w:val="id-ID"/>
                <w:rPrChange w:id="15" w:author="Nazli Ismail" w:date="2021-11-10T11:27:00Z">
                  <w:rPr>
                    <w:rFonts w:ascii="Times New Roman" w:hAnsi="Times New Roman"/>
                    <w:sz w:val="48"/>
                  </w:rPr>
                </w:rPrChange>
              </w:rPr>
            </w:pPr>
            <w:r w:rsidRPr="008021CD">
              <w:rPr>
                <w:lang w:val="id-ID"/>
                <w:rPrChange w:id="16" w:author="Nazli Ismail" w:date="2021-11-10T11:27:00Z">
                  <w:rPr/>
                </w:rPrChange>
              </w:rPr>
              <w:lastRenderedPageBreak/>
              <w:t xml:space="preserve">Pembelajaran di Era "Revolusi Industri 4.0" bagi Anak Usia Dini </w:t>
            </w:r>
          </w:p>
          <w:p w14:paraId="12ED13C7" w14:textId="77777777" w:rsidR="00125355" w:rsidRPr="008021C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Oleh </w:t>
            </w:r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Akbar</w:t>
            </w:r>
          </w:p>
          <w:p w14:paraId="2C1C8413" w14:textId="205D5A7C" w:rsidR="00125355" w:rsidRPr="008021C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zaman ini kita berada pada </w:t>
            </w:r>
            <w:ins w:id="23" w:author="Nazli Ismail" w:date="2021-11-10T11:30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del w:id="24" w:author="Nazli Ismail" w:date="2021-11-10T11:30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zona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industri yang sangat </w:t>
            </w:r>
            <w:proofErr w:type="spellStart"/>
            <w:ins w:id="27" w:author="Nazli Ismail" w:date="2021-11-10T11:29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del w:id="28" w:author="Nazli Ismail" w:date="2021-11-10T11:29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30" w:author="Nazli Ismail" w:date="2021-11-10T11:30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</w:ins>
            <w:proofErr w:type="spellEnd"/>
            <w:del w:id="31" w:author="Nazli Ismail" w:date="2021-11-10T11:30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2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34" w:author="Nazli Ismail" w:date="2021-11-10T11:30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35" w:author="Nazli Ismail" w:date="2021-11-10T11:30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6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ndustri</w:t>
            </w:r>
            <w:proofErr w:type="spellEnd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tiap menit</w:t>
            </w:r>
            <w:ins w:id="39" w:author="Nazli Ismail" w:date="2021-11-10T11:30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4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bahkan detik </w:t>
            </w:r>
            <w:del w:id="41" w:author="Nazli Ismail" w:date="2021-11-10T11:31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2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dia akan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4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berubah semakin maju</w:t>
            </w:r>
            <w:ins w:id="44" w:author="Nazli Ismail" w:date="2021-11-10T11:31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 xml:space="preserve">. Era </w:t>
              </w:r>
              <w:proofErr w:type="spellStart"/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45" w:author="Nazli Ismail" w:date="2021-11-10T11:31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6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 yang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4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sering </w:t>
            </w:r>
            <w:del w:id="48" w:author="Nazli Ismail" w:date="2021-11-10T11:31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9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kita </w:delText>
              </w:r>
            </w:del>
            <w:ins w:id="50" w:author="Nazli Ismail" w:date="2021-11-10T11:31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5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sebut dengan </w:t>
            </w:r>
            <w:ins w:id="52" w:author="Nazli Ismail" w:date="2021-11-10T11:32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53" w:author="Nazli Ismail" w:date="2021-11-10T11:32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4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5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evolusi </w:t>
            </w:r>
            <w:del w:id="56" w:author="Nazli Ismail" w:date="2021-11-10T11:32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7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ins w:id="58" w:author="Nazli Ismail" w:date="2021-11-10T11:32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5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ndustr</w:t>
            </w:r>
            <w:ins w:id="60" w:author="Nazli Ismail" w:date="2021-11-10T11:32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61" w:author="Nazli Ismail" w:date="2021-11-10T11:32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2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6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 </w:t>
            </w:r>
            <w:proofErr w:type="spellStart"/>
            <w:ins w:id="64" w:author="Nazli Ismail" w:date="2021-11-10T11:32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65" w:author="Nazli Ismail" w:date="2021-11-10T11:32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6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6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stilah</w:t>
            </w:r>
            <w:proofErr w:type="spellEnd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6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69" w:author="Nazli Ismail" w:date="2021-11-10T11:32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0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yang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7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 jarang kita dengar</w:t>
            </w:r>
            <w:ins w:id="72" w:author="Nazli Ismail" w:date="2021-11-10T11:32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7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bahkan banyak yang masih awam.</w:t>
            </w:r>
          </w:p>
          <w:p w14:paraId="5D038B04" w14:textId="4A61D79A" w:rsidR="00125355" w:rsidRPr="008021C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7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7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 pendidik maupun peserta didik</w:t>
            </w:r>
            <w:ins w:id="76" w:author="Nazli Ismail" w:date="2021-11-10T11:33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7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hari ini kita </w:t>
            </w:r>
            <w:proofErr w:type="spellStart"/>
            <w:ins w:id="78" w:author="Nazli Ismail" w:date="2021-11-10T11:33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del w:id="79" w:author="Nazli Ismail" w:date="2021-11-10T11:33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0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siapkan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8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untuk memasuki dunia kerja namun bukan lagi </w:t>
            </w:r>
            <w:proofErr w:type="spellStart"/>
            <w:ins w:id="82" w:author="Nazli Ismail" w:date="2021-11-10T11:34:00Z"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8021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8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</w:t>
            </w:r>
            <w:del w:id="84" w:author="Nazli Ismail" w:date="2021-11-10T11:34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5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8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kerja, tetapi kita di</w:t>
            </w:r>
            <w:del w:id="87" w:author="Nazli Ismail" w:date="2021-11-10T11:34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8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8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membuat lapangan kerja baru</w:t>
            </w:r>
            <w:del w:id="90" w:author="Nazli Ismail" w:date="2021-11-10T11:34:00Z">
              <w:r w:rsidRPr="008021CD" w:rsidDel="008021CD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1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yang belum tercipta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9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dengan menggunakan kemampuan teknologi dan ide kreatif kita.</w:t>
            </w:r>
          </w:p>
          <w:p w14:paraId="6BF9088B" w14:textId="32EE4461" w:rsidR="00125355" w:rsidRPr="008021C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9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 4.0 adalah suatu program yang di</w:t>
            </w:r>
            <w:del w:id="95" w:author="Nazli Ismail" w:date="2021-11-10T11:35:00Z">
              <w:r w:rsidRPr="008021CD" w:rsidDel="00FC5A3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6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9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 untuk mewujudkan pendidikan yang cerdas dan kreatif. Tujuan dari terciptanya pendidikan 4.0 ini adalah peningkatan dan pemerataan pendidikan</w:t>
            </w:r>
            <w:del w:id="98" w:author="Nazli Ismail" w:date="2021-11-10T11:35:00Z">
              <w:r w:rsidRPr="008021CD" w:rsidDel="00FC5A3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9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0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dengan cara </w:t>
            </w:r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0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</w:t>
            </w:r>
            <w:proofErr w:type="spellEnd"/>
            <w:ins w:id="102" w:author="Nazli Ismail" w:date="2021-11-10T11:35:00Z">
              <w:r w:rsidR="00FC5A3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0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erluas</w:t>
            </w:r>
            <w:proofErr w:type="spellEnd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0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akses dan memanfaatkan teknologi.</w:t>
            </w:r>
          </w:p>
          <w:p w14:paraId="4BC9B282" w14:textId="3F0B2048" w:rsidR="00125355" w:rsidRPr="008021C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0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 hanya itu</w:t>
            </w:r>
            <w:ins w:id="107" w:author="Nazli Ismail" w:date="2021-11-10T11:36:00Z"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0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pendidikan 4.0 </w:t>
            </w:r>
            <w:ins w:id="109" w:author="Nazli Ismail" w:date="2021-11-10T11:36:00Z"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 xml:space="preserve">juga 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1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menghasilkan 4 aspek yang sangat di</w:t>
            </w:r>
            <w:del w:id="111" w:author="Nazli Ismail" w:date="2021-11-10T11:36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2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1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butuhkan di era </w:t>
            </w:r>
            <w:del w:id="114" w:author="Nazli Ismail" w:date="2021-11-10T11:37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5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milenial</w:delText>
              </w:r>
            </w:del>
            <w:ins w:id="116" w:author="Nazli Ismail" w:date="2021-11-10T11:37:00Z">
              <w:r w:rsidR="00D35E57" w:rsidRPr="00D35E5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milenium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1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ini yaitu kolaboratif, komunikatif, </w:t>
            </w:r>
            <w:del w:id="118" w:author="Nazli Ismail" w:date="2021-11-10T11:37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9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berfikir</w:delText>
              </w:r>
            </w:del>
            <w:ins w:id="120" w:author="Nazli Ismail" w:date="2021-11-10T11:37:00Z">
              <w:r w:rsidR="00D35E57" w:rsidRPr="00D35E5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berpikir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2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kritis, kreatif. </w:t>
            </w:r>
            <w:proofErr w:type="spellStart"/>
            <w:ins w:id="122" w:author="Nazli Ismail" w:date="2021-11-10T11:38:00Z"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>Alasan</w:t>
              </w:r>
              <w:proofErr w:type="spellEnd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</w:ins>
            <w:proofErr w:type="spellStart"/>
            <w:ins w:id="123" w:author="Nazli Ismail" w:date="2021-11-10T11:39:00Z"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>menyebabkan</w:t>
              </w:r>
              <w:proofErr w:type="spellEnd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4" w:author="Nazli Ismail" w:date="2021-11-10T11:39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5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Mengapa demikian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2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pendidikan 4.0 ini hari ini </w:t>
            </w:r>
            <w:del w:id="127" w:author="Nazli Ismail" w:date="2021-11-10T11:39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8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sedang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2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gencar</w:t>
            </w:r>
            <w:del w:id="130" w:author="Nazli Ismail" w:date="2021-11-10T11:39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1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-gencarnya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3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</w:t>
            </w:r>
            <w:proofErr w:type="spellStart"/>
            <w:ins w:id="133" w:author="Nazli Ismail" w:date="2021-11-10T11:39:00Z"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>sosialisaikan</w:t>
              </w:r>
            </w:ins>
            <w:proofErr w:type="spellEnd"/>
            <w:del w:id="134" w:author="Nazli Ismail" w:date="2021-11-10T11:39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5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publis</w:delText>
              </w:r>
            </w:del>
            <w:ins w:id="136" w:author="Nazli Ismail" w:date="2021-11-10T11:40:00Z"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7" w:author="Nazli Ismail" w:date="2021-11-10T11:40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8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3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 di era ini kita harus mempersiapkan diri atau generasi muda untuk memasuki dunia revolusi industri 4.0.</w:t>
            </w:r>
          </w:p>
          <w:p w14:paraId="13D2025E" w14:textId="3EC8F624" w:rsidR="00125355" w:rsidRPr="00D35E57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4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 pendidikan 4.0</w:t>
            </w:r>
            <w:ins w:id="141" w:author="Nazli Ismail" w:date="2021-11-10T11:41:00Z"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>dijelaskan</w:t>
              </w:r>
              <w:proofErr w:type="spellEnd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D35E5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7AB17B27" w14:textId="77777777" w:rsidR="00125355" w:rsidRPr="008021CD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4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 belajar sesuai dengan kemampuan dan minat/kebutuhan siswa.</w:t>
            </w:r>
          </w:p>
          <w:p w14:paraId="05CE916A" w14:textId="7892FBBD" w:rsidR="00125355" w:rsidRPr="008021CD" w:rsidRDefault="00125355" w:rsidP="00D35E5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45" w:author="Nazli Ismail" w:date="2021-11-10T11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4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del w:id="147" w:author="Nazli Ismail" w:date="2021-11-10T11:41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8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tahab</w:delText>
              </w:r>
            </w:del>
            <w:ins w:id="149" w:author="Nazli Ismail" w:date="2021-11-10T11:41:00Z">
              <w:r w:rsidR="00D35E57" w:rsidRPr="00D35E5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tahap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5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ini guru </w:t>
            </w:r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5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52" w:author="Nazli Ismail" w:date="2021-11-10T11:41:00Z">
              <w:r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3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5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5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untuk merancang pembelajaran sesuai dengan minat dan bakat/kebutuhan siswa.</w:t>
            </w:r>
          </w:p>
          <w:p w14:paraId="60AD47ED" w14:textId="77777777" w:rsidR="00125355" w:rsidRPr="008021CD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5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formatif.</w:t>
            </w:r>
          </w:p>
          <w:p w14:paraId="72AD46AE" w14:textId="70664A98" w:rsidR="00125355" w:rsidRPr="008021CD" w:rsidRDefault="00D35E57" w:rsidP="00D35E5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59" w:author="Nazli Ismail" w:date="2021-11-10T11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60" w:author="Nazli Ismail" w:date="2021-11-10T11:45:00Z"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penilaian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161" w:author="Nazli Ismail" w:date="2021-11-10T11:46:00Z">
              <w:r w:rsidR="00125355"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2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ins w:id="163" w:author="Nazli Ismail" w:date="2021-11-10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6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guru </w:t>
            </w:r>
            <w:del w:id="165" w:author="Nazli Ismail" w:date="2021-11-10T11:46:00Z">
              <w:r w:rsidR="00125355"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6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6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68" w:author="Nazli Ismail" w:date="2021-11-10T11:46:00Z">
              <w:r w:rsidR="00125355"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9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7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tuntut untuk membantu </w:t>
            </w:r>
            <w:del w:id="171" w:author="Nazli Ismail" w:date="2021-11-10T11:46:00Z">
              <w:r w:rsidR="00125355" w:rsidRPr="008021CD" w:rsidDel="00D35E5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2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siwa</w:delText>
              </w:r>
            </w:del>
            <w:ins w:id="173" w:author="Nazli Ismail" w:date="2021-11-10T11:46:00Z">
              <w:r w:rsidRPr="00D35E5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siswa</w:t>
              </w:r>
            </w:ins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7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dalam mencari kemampuan dan bakat siswa.</w:t>
            </w:r>
          </w:p>
          <w:p w14:paraId="7C7D7D83" w14:textId="77777777" w:rsidR="00125355" w:rsidRPr="008021CD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7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7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 guru sebagai mentor.</w:t>
            </w:r>
          </w:p>
          <w:p w14:paraId="754517FA" w14:textId="73E2B089" w:rsidR="00125355" w:rsidRPr="008021CD" w:rsidRDefault="00125355" w:rsidP="0021012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7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78" w:author="Nazli Ismail" w:date="2021-11-10T11:4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7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proofErr w:type="spellEnd"/>
            <w:ins w:id="180" w:author="Nazli Ismail" w:date="2021-11-10T11:46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81" w:author="Nazli Ismail" w:date="2021-11-10T11:46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2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8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dilatih untuk mengembangkan kurikulum dan memberikan kebebasan untuk menentukan cara belajar mengajar siswa.</w:t>
            </w:r>
          </w:p>
          <w:p w14:paraId="76B5C8BA" w14:textId="77777777" w:rsidR="00125355" w:rsidRPr="008021CD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8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 profesi guru.</w:t>
            </w:r>
          </w:p>
          <w:p w14:paraId="36E291F7" w14:textId="06148871" w:rsidR="00125355" w:rsidRPr="008021CD" w:rsidRDefault="00125355" w:rsidP="0021012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87" w:author="Nazli Ismail" w:date="2021-11-10T11:4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88" w:author="Nazli Ismail" w:date="2021-11-10T11:46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9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 g</w:delText>
              </w:r>
            </w:del>
            <w:ins w:id="190" w:author="Nazli Ismail" w:date="2021-11-10T11:46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9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</w:t>
            </w:r>
            <w:proofErr w:type="spellEnd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9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sebagai pendidik di era 4.0 </w:t>
            </w:r>
            <w:del w:id="193" w:author="Nazli Ismail" w:date="2021-11-10T11:47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4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guru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9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 boleh menetap dengan satu strata, harus selalu berkembang agar dapat mengajarkan pendidikan sesuai dengan eranya.</w:t>
            </w:r>
          </w:p>
          <w:p w14:paraId="2D067717" w14:textId="6277077F" w:rsidR="00125355" w:rsidRPr="008021C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9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97" w:author="Nazli Ismail" w:date="2021-11-10T11:47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8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 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19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dalam pendidikan revolusi industri ini ada 5 aspek yang di</w:t>
            </w:r>
            <w:del w:id="200" w:author="Nazli Ismail" w:date="2021-11-10T11:47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1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0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 pada proses pembelajaran</w:t>
            </w:r>
            <w:ins w:id="203" w:author="Nazli Ismail" w:date="2021-11-10T11:47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0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yaitu</w:t>
            </w:r>
            <w:del w:id="205" w:author="Nazli Ismail" w:date="2021-11-10T11:47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6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:</w:delText>
              </w:r>
            </w:del>
          </w:p>
          <w:p w14:paraId="6C137655" w14:textId="1A4DDEAD" w:rsidR="00125355" w:rsidRPr="008021CD" w:rsidRDefault="00210129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0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208" w:author="Nazli Ismail" w:date="2021-11-10T11:48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09" w:author="Nazli Ismail" w:date="2021-11-10T11:48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0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proofErr w:type="spellStart"/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1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engamati</w:t>
            </w:r>
            <w:proofErr w:type="spellEnd"/>
          </w:p>
          <w:p w14:paraId="41AF97EF" w14:textId="7ACDC59B" w:rsidR="00125355" w:rsidRPr="008021CD" w:rsidRDefault="00210129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1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213" w:author="Nazli Ismail" w:date="2021-11-10T11:48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14" w:author="Nazli Ismail" w:date="2021-11-10T11:48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5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proofErr w:type="spellStart"/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1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emahami</w:t>
            </w:r>
            <w:proofErr w:type="spellEnd"/>
          </w:p>
          <w:p w14:paraId="08648BD0" w14:textId="2609333E" w:rsidR="00125355" w:rsidRPr="008021CD" w:rsidRDefault="00210129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1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218" w:author="Nazli Ismail" w:date="2021-11-10T11:48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19" w:author="Nazli Ismail" w:date="2021-11-10T11:48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0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proofErr w:type="spellStart"/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2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encoba</w:t>
            </w:r>
            <w:proofErr w:type="spellEnd"/>
          </w:p>
          <w:p w14:paraId="145451D4" w14:textId="5BA5635D" w:rsidR="00125355" w:rsidRPr="008021CD" w:rsidRDefault="00210129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2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223" w:author="Nazli Ismail" w:date="2021-11-10T11:48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24" w:author="Nazli Ismail" w:date="2021-11-10T11:48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5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proofErr w:type="spellStart"/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2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endiskusikan</w:t>
            </w:r>
            <w:proofErr w:type="spellEnd"/>
            <w:ins w:id="227" w:author="Nazli Ismail" w:date="2021-11-10T11:48:00Z">
              <w:r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14:paraId="01D3EC64" w14:textId="47148CAD" w:rsidR="00125355" w:rsidRPr="008021CD" w:rsidRDefault="00210129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2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ins w:id="229" w:author="Nazli Ismail" w:date="2021-11-10T11:48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meneliti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30" w:author="Nazli Ismail" w:date="2021-11-10T11:48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1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Penelitian</w:delText>
              </w:r>
            </w:del>
          </w:p>
          <w:p w14:paraId="3A20588C" w14:textId="01D7220F" w:rsidR="00125355" w:rsidRPr="008021C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3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3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dasarnya kita bisa </w:t>
            </w:r>
            <w:ins w:id="234" w:author="Nazli Ismail" w:date="2021-11-10T11:48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3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lihat </w:t>
            </w:r>
            <w:proofErr w:type="spellStart"/>
            <w:ins w:id="236" w:author="Nazli Ismail" w:date="2021-11-10T11:49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  <w:proofErr w:type="spellEnd"/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3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 mengamati dan memahami ini sebenarnya jadi satu kesatuan</w:t>
            </w:r>
            <w:ins w:id="238" w:author="Nazli Ismail" w:date="2021-11-10T11:49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39" w:author="Nazli Ismail" w:date="2021-11-10T11:49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0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 p</w:delText>
              </w:r>
            </w:del>
            <w:ins w:id="241" w:author="Nazli Ismail" w:date="2021-11-10T11:49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4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 proses mengamati dan memahami kita bisa memiliki pikiran yang kritis. Pikiran kritis sangat di</w:t>
            </w:r>
            <w:del w:id="243" w:author="Nazli Ismail" w:date="2021-11-10T11:49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4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4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butuhkan karena dengan pikiran yang kritis </w:t>
            </w:r>
            <w:del w:id="246" w:author="Nazli Ismail" w:date="2021-11-10T11:49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7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4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 timbul sebuah ide atau gagasan.</w:t>
            </w:r>
          </w:p>
          <w:p w14:paraId="05F1D0C0" w14:textId="77F28395" w:rsidR="00125355" w:rsidRPr="008021CD" w:rsidRDefault="0021012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4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ins w:id="250" w:author="Nazli Ismail" w:date="2021-11-10T11:50:00Z">
              <w:r>
                <w:rPr>
                  <w:rFonts w:ascii="Times New Roman" w:eastAsia="Times New Roman" w:hAnsi="Times New Roman" w:cs="Times New Roman"/>
                  <w:szCs w:val="24"/>
                </w:rPr>
                <w:t>Berdasarkan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1" w:author="Nazli Ismail" w:date="2021-11-10T11:50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2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Dari </w:delText>
              </w:r>
            </w:del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5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gagasan yang </w:t>
            </w:r>
            <w:del w:id="254" w:author="Nazli Ismail" w:date="2021-11-10T11:50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5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mucul</w:delText>
              </w:r>
            </w:del>
            <w:ins w:id="256" w:author="Nazli Ismail" w:date="2021-11-10T11:50:00Z">
              <w:r w:rsidRPr="0021012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muncul</w:t>
              </w:r>
            </w:ins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5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dari pemikiran kritis </w:t>
            </w:r>
            <w:proofErr w:type="spellStart"/>
            <w:ins w:id="258" w:author="Nazli Ismail" w:date="2021-11-10T11:51:00Z">
              <w:r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dekembangkan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9" w:author="Nazli Ismail" w:date="2021-11-10T11:51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0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tadi maka </w:delText>
              </w:r>
            </w:del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6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 selanjutnya</w:t>
            </w:r>
            <w:ins w:id="262" w:author="Nazli Ismail" w:date="2021-11-10T11:51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6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yaitu mencoba</w:t>
            </w:r>
            <w:ins w:id="264" w:author="Nazli Ismail" w:date="2021-11-10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menerapkan</w:t>
              </w:r>
            </w:ins>
            <w:proofErr w:type="spellEnd"/>
            <w:del w:id="265" w:author="Nazli Ismail" w:date="2021-11-10T11:51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6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 pengaplikasian</w:delText>
              </w:r>
            </w:del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6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 Pada revolusi 4.0 ini lebih banyak</w:t>
            </w:r>
            <w:ins w:id="268" w:author="Nazli Ismail" w:date="2021-11-10T11:5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6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270" w:author="Nazli Ismail" w:date="2021-11-10T11:52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1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praktek</w:delText>
              </w:r>
            </w:del>
            <w:ins w:id="272" w:author="Nazli Ismail" w:date="2021-11-10T11:52:00Z">
              <w:r w:rsidRPr="0021012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praktik</w:t>
              </w:r>
            </w:ins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7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karena </w:t>
            </w:r>
            <w:ins w:id="274" w:author="Nazli Ismail" w:date="2021-11-10T11:5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pada era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anak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75" w:author="Nazli Ismail" w:date="2021-11-10T11:53:00Z">
              <w:r>
                <w:rPr>
                  <w:rFonts w:ascii="Times New Roman" w:eastAsia="Times New Roman" w:hAnsi="Times New Roman" w:cs="Times New Roman"/>
                  <w:szCs w:val="24"/>
                </w:rPr>
                <w:t>perlu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dipersiapkan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76" w:author="Nazli Ismail" w:date="2021-11-10T11:53:00Z">
              <w:r w:rsidR="00125355"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7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lebih menyiapkan anak pada bagaimana kita </w:delText>
              </w:r>
            </w:del>
            <w:r w:rsidR="00125355"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7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menumbuhkan ide baru atau gagasan.</w:t>
            </w:r>
          </w:p>
          <w:p w14:paraId="28E210B8" w14:textId="66D18E7F" w:rsidR="00125355" w:rsidRPr="008021C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79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8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 proses mencoba</w:t>
            </w:r>
            <w:ins w:id="281" w:author="Nazli Ismail" w:date="2021-11-10T11:53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8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selanjutnya yaitu mendiskusikan. </w:t>
            </w:r>
            <w:ins w:id="283" w:author="Nazli Ismail" w:date="2021-11-10T11:53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Proses m</w:t>
              </w:r>
            </w:ins>
            <w:del w:id="284" w:author="Nazli Ismail" w:date="2021-11-10T11:53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5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proofErr w:type="spellStart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8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endiskusikan</w:t>
            </w:r>
            <w:proofErr w:type="spellEnd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87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288" w:author="Nazli Ismail" w:date="2021-11-10T11:53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9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9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bukan hanya </w:t>
            </w:r>
            <w:proofErr w:type="spellStart"/>
            <w:ins w:id="291" w:author="Nazli Ismail" w:date="2021-11-10T11:54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  <w:proofErr w:type="spellEnd"/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9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satu atau dua orang </w:t>
            </w:r>
            <w:proofErr w:type="spellStart"/>
            <w:ins w:id="293" w:author="Nazli Ismail" w:date="2021-11-10T11:54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94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tapi </w:t>
            </w:r>
            <w:ins w:id="295" w:author="Nazli Ismail" w:date="2021-11-10T11:54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juga </w:t>
              </w:r>
              <w:proofErr w:type="spellStart"/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perlu</w:t>
              </w:r>
              <w:proofErr w:type="spellEnd"/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96" w:author="Nazli Ismail" w:date="2021-11-10T11:55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7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banyak </w:delText>
              </w:r>
            </w:del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29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kolaborasi </w:t>
            </w:r>
            <w:ins w:id="299" w:author="Nazli Ismail" w:date="2021-11-10T11:55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0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komunikasi dengan banyak orang. Hal ini dilakukan karena banyak pandangan yang berbeda atau ide-ide yang baru akan muncul.</w:t>
            </w:r>
          </w:p>
          <w:p w14:paraId="03A83AD0" w14:textId="4953B96A" w:rsidR="00125355" w:rsidRPr="008021C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01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02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del w:id="303" w:author="Nazli Ismail" w:date="2021-11-10T11:55:00Z">
              <w:r w:rsidRPr="008021CD" w:rsidDel="0021012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04" w:author="Nazli Ismail" w:date="2021-11-1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terahir</w:delText>
              </w:r>
            </w:del>
            <w:ins w:id="305" w:author="Nazli Ismail" w:date="2021-11-10T11:55:00Z">
              <w:r w:rsidR="00210129" w:rsidRPr="0021012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terakhir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06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adalah melakukan penelitian, tuntutan 4.0 ini adalah kreatif dan inovatif. Dengan melakukan penelitian</w:t>
            </w:r>
            <w:ins w:id="307" w:author="Nazli Ismail" w:date="2021-11-10T11:55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08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kita bisa </w:t>
            </w:r>
            <w:ins w:id="309" w:author="Nazli Ismail" w:date="2021-11-10T11:55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10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lihat proses kreatif dan inovatif </w:t>
            </w:r>
            <w:ins w:id="311" w:author="Nazli Ismail" w:date="2021-11-10T11:55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ya</w:t>
              </w:r>
            </w:ins>
            <w:ins w:id="312" w:author="Nazli Ismail" w:date="2021-11-10T11:56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ng </w:t>
              </w:r>
              <w:proofErr w:type="spellStart"/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telah</w:t>
              </w:r>
              <w:proofErr w:type="spellEnd"/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13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ins w:id="314" w:author="Nazli Ismail" w:date="2021-11-10T11:56:00Z"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10129">
                <w:rPr>
                  <w:rFonts w:ascii="Times New Roman" w:eastAsia="Times New Roman" w:hAnsi="Times New Roman" w:cs="Times New Roman"/>
                  <w:szCs w:val="24"/>
                </w:rPr>
                <w:t>lakukan</w:t>
              </w:r>
            </w:ins>
            <w:proofErr w:type="spellEnd"/>
            <w:r w:rsidRPr="008021CD">
              <w:rPr>
                <w:rFonts w:ascii="Times New Roman" w:eastAsia="Times New Roman" w:hAnsi="Times New Roman" w:cs="Times New Roman"/>
                <w:szCs w:val="24"/>
                <w:lang w:val="id-ID"/>
                <w:rPrChange w:id="315" w:author="Nazli Ismail" w:date="2021-11-1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 </w:t>
            </w:r>
          </w:p>
        </w:tc>
      </w:tr>
    </w:tbl>
    <w:p w14:paraId="566A0E02" w14:textId="77777777" w:rsidR="00924DF5" w:rsidRPr="008021CD" w:rsidRDefault="00924DF5">
      <w:pPr>
        <w:rPr>
          <w:lang w:val="id-ID"/>
          <w:rPrChange w:id="316" w:author="Nazli Ismail" w:date="2021-11-10T11:27:00Z">
            <w:rPr/>
          </w:rPrChange>
        </w:rPr>
      </w:pPr>
    </w:p>
    <w:sectPr w:rsidR="00924DF5" w:rsidRPr="008021C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zli Ismail">
    <w15:presenceInfo w15:providerId="Windows Live" w15:userId="f2a47929e1760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NDIwMbUwtDA1NTBV0lEKTi0uzszPAykwrAUAPW72YCwAAAA="/>
  </w:docVars>
  <w:rsids>
    <w:rsidRoot w:val="00125355"/>
    <w:rsid w:val="0012251A"/>
    <w:rsid w:val="00125355"/>
    <w:rsid w:val="001D038C"/>
    <w:rsid w:val="00210129"/>
    <w:rsid w:val="00240407"/>
    <w:rsid w:val="0042167F"/>
    <w:rsid w:val="008021CD"/>
    <w:rsid w:val="00924DF5"/>
    <w:rsid w:val="00D35E57"/>
    <w:rsid w:val="00F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3A5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Nazli Ismail</cp:lastModifiedBy>
  <cp:revision>6</cp:revision>
  <dcterms:created xsi:type="dcterms:W3CDTF">2020-08-26T22:03:00Z</dcterms:created>
  <dcterms:modified xsi:type="dcterms:W3CDTF">2021-11-10T04:56:00Z</dcterms:modified>
</cp:coreProperties>
</file>