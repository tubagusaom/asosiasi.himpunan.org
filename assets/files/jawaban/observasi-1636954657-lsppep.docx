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7BD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EDE42E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FB9EF1D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B16F8CA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  <w:tblPrChange w:id="0" w:author="Deden Dinar Iskandar" w:date="2021-11-15T12:37:00Z"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995"/>
        <w:tblGridChange w:id="1">
          <w:tblGrid>
            <w:gridCol w:w="8657"/>
          </w:tblGrid>
        </w:tblGridChange>
      </w:tblGrid>
      <w:tr w:rsidR="00BE098E" w14:paraId="240858FD" w14:textId="77777777" w:rsidTr="006D6ACE">
        <w:tc>
          <w:tcPr>
            <w:tcW w:w="8995" w:type="dxa"/>
            <w:tcPrChange w:id="2" w:author="Deden Dinar Iskandar" w:date="2021-11-15T12:37:00Z">
              <w:tcPr>
                <w:tcW w:w="9350" w:type="dxa"/>
              </w:tcPr>
            </w:tcPrChange>
          </w:tcPr>
          <w:p w14:paraId="2B531B46" w14:textId="77777777" w:rsidR="00BE098E" w:rsidRDefault="00BE098E" w:rsidP="00821BA2">
            <w:pPr>
              <w:pStyle w:val="ListParagraph"/>
              <w:ind w:left="0"/>
            </w:pPr>
          </w:p>
          <w:p w14:paraId="2E4A279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DDEB468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3BBFC16" w14:textId="355F5512" w:rsidR="00BE098E" w:rsidRDefault="006D6AC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" w:author="Deden Dinar Iskandar" w:date="2021-11-15T12:34:00Z">
              <w:r>
                <w:t>M</w:t>
              </w:r>
            </w:ins>
            <w:del w:id="4" w:author="Deden Dinar Iskandar" w:date="2021-11-15T12:34:00Z">
              <w:r w:rsidR="00BE098E" w:rsidDel="006D6ACE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ins w:id="5" w:author="Deden Dinar Iskandar" w:date="2021-11-15T12:35:00Z">
              <w:r>
                <w:t>P</w:t>
              </w:r>
            </w:ins>
            <w:del w:id="6" w:author="Deden Dinar Iskandar" w:date="2021-11-15T12:35:00Z">
              <w:r w:rsidR="00BE098E" w:rsidDel="006D6ACE">
                <w:delText>p</w:delText>
              </w:r>
            </w:del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2DC286A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1AB5548C" w14:textId="73BC4D0E" w:rsidR="00BE098E" w:rsidRDefault="006D6AC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7" w:author="Deden Dinar Iskandar" w:date="2021-11-15T12:35:00Z">
              <w:r>
                <w:t>F</w:t>
              </w:r>
            </w:ins>
            <w:del w:id="8" w:author="Deden Dinar Iskandar" w:date="2021-11-15T12:35:00Z">
              <w:r w:rsidR="00BE098E" w:rsidDel="006D6ACE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9" w:author="Deden Dinar Iskandar" w:date="2021-11-15T12:35:00Z">
              <w:r>
                <w:t>B</w:t>
              </w:r>
            </w:ins>
            <w:del w:id="10" w:author="Deden Dinar Iskandar" w:date="2021-11-15T12:35:00Z">
              <w:r w:rsidR="00BE098E" w:rsidDel="006D6ACE">
                <w:delText>b</w:delText>
              </w:r>
            </w:del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39792D17" w14:textId="7FEDC163" w:rsidR="00BE098E" w:rsidRDefault="006D6AC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1" w:author="Deden Dinar Iskandar" w:date="2021-11-15T12:35:00Z">
              <w:r>
                <w:t>K</w:t>
              </w:r>
            </w:ins>
            <w:del w:id="12" w:author="Deden Dinar Iskandar" w:date="2021-11-15T12:35:00Z">
              <w:r w:rsidR="00BE098E" w:rsidDel="006D6ACE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3" w:author="Deden Dinar Iskandar" w:date="2021-11-15T12:35:00Z">
              <w:r>
                <w:t>P</w:t>
              </w:r>
            </w:ins>
            <w:del w:id="14" w:author="Deden Dinar Iskandar" w:date="2021-11-15T12:35:00Z">
              <w:r w:rsidR="00BE098E" w:rsidDel="006D6ACE">
                <w:delText>p</w:delText>
              </w:r>
            </w:del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78C3A7F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050F9C0E" w14:textId="0EDE21C8" w:rsidR="00BE098E" w:rsidRDefault="006D6AC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5" w:author="Deden Dinar Iskandar" w:date="2021-11-15T12:35:00Z">
              <w:r>
                <w:t>I</w:t>
              </w:r>
            </w:ins>
            <w:del w:id="16" w:author="Deden Dinar Iskandar" w:date="2021-11-15T12:35:00Z">
              <w:r w:rsidR="00BE098E" w:rsidDel="006D6ACE">
                <w:delText>i</w:delText>
              </w:r>
            </w:del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ins w:id="17" w:author="Deden Dinar Iskandar" w:date="2021-11-15T12:35:00Z">
              <w:r>
                <w:t>P</w:t>
              </w:r>
            </w:ins>
            <w:del w:id="18" w:author="Deden Dinar Iskandar" w:date="2021-11-15T12:35:00Z">
              <w:r w:rsidR="00BE098E" w:rsidDel="006D6ACE">
                <w:delText>p</w:delText>
              </w:r>
            </w:del>
            <w:r w:rsidR="00BE098E">
              <w:t>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42E27929" w14:textId="19C264CF" w:rsidR="00BE098E" w:rsidRDefault="006D6AC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9" w:author="Deden Dinar Iskandar" w:date="2021-11-15T12:35:00Z">
              <w:r>
                <w:t>O</w:t>
              </w:r>
            </w:ins>
            <w:del w:id="20" w:author="Deden Dinar Iskandar" w:date="2021-11-15T12:35:00Z">
              <w:r w:rsidR="00BE098E" w:rsidDel="006D6ACE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1" w:author="Deden Dinar Iskandar" w:date="2021-11-15T12:35:00Z">
              <w:r>
                <w:t>T</w:t>
              </w:r>
            </w:ins>
            <w:del w:id="22" w:author="Deden Dinar Iskandar" w:date="2021-11-15T12:35:00Z">
              <w:r w:rsidR="00BE098E" w:rsidDel="006D6ACE">
                <w:delText>t</w:delText>
              </w:r>
            </w:del>
            <w:r w:rsidR="00BE098E">
              <w:t>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054EFCF4" w14:textId="53B2B927" w:rsidR="00BE098E" w:rsidRDefault="006D6AC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3" w:author="Deden Dinar Iskandar" w:date="2021-11-15T12:36:00Z">
              <w:r>
                <w:t>I</w:t>
              </w:r>
            </w:ins>
            <w:del w:id="24" w:author="Deden Dinar Iskandar" w:date="2021-11-15T12:36:00Z">
              <w:r w:rsidR="00BE098E" w:rsidDel="006D6ACE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5" w:author="Deden Dinar Iskandar" w:date="2021-11-15T12:36:00Z">
              <w:r>
                <w:t>M</w:t>
              </w:r>
            </w:ins>
            <w:del w:id="26" w:author="Deden Dinar Iskandar" w:date="2021-11-15T12:36:00Z">
              <w:r w:rsidR="00BE098E" w:rsidDel="006D6ACE">
                <w:delText>m</w:delText>
              </w:r>
            </w:del>
            <w:r w:rsidR="00BE098E">
              <w:t>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424AD51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4BDC9809" w14:textId="69BE774A" w:rsidR="00BE098E" w:rsidRDefault="006D6AC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7" w:author="Deden Dinar Iskandar" w:date="2021-11-15T12:36:00Z">
              <w:r>
                <w:t>K</w:t>
              </w:r>
            </w:ins>
            <w:del w:id="28" w:author="Deden Dinar Iskandar" w:date="2021-11-15T12:36:00Z">
              <w:r w:rsidR="00BE098E" w:rsidDel="006D6ACE">
                <w:delText>k</w:delText>
              </w:r>
            </w:del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9" w:author="Deden Dinar Iskandar" w:date="2021-11-15T12:36:00Z">
              <w:r>
                <w:t>B</w:t>
              </w:r>
            </w:ins>
            <w:del w:id="30" w:author="Deden Dinar Iskandar" w:date="2021-11-15T12:36:00Z">
              <w:r w:rsidR="00BE098E" w:rsidDel="006D6ACE">
                <w:delText>b</w:delText>
              </w:r>
            </w:del>
            <w:r w:rsidR="00BE098E">
              <w:t>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68C16736" w14:textId="73562B06" w:rsidR="00BE098E" w:rsidRDefault="006D6AC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31" w:author="Deden Dinar Iskandar" w:date="2021-11-15T12:36:00Z">
              <w:r>
                <w:t>P</w:t>
              </w:r>
            </w:ins>
            <w:del w:id="32" w:author="Deden Dinar Iskandar" w:date="2021-11-15T12:36:00Z">
              <w:r w:rsidR="00BE098E" w:rsidDel="006D6ACE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3" w:author="Deden Dinar Iskandar" w:date="2021-11-15T12:36:00Z">
              <w:r>
                <w:t>R</w:t>
              </w:r>
            </w:ins>
            <w:del w:id="34" w:author="Deden Dinar Iskandar" w:date="2021-11-15T12:36:00Z">
              <w:r w:rsidR="00BE098E" w:rsidDel="006D6ACE">
                <w:delText>r</w:delText>
              </w:r>
            </w:del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5EA16991" w14:textId="3F70E0D5" w:rsidR="00BE098E" w:rsidRDefault="006D6AC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35" w:author="Deden Dinar Iskandar" w:date="2021-11-15T12:36:00Z">
              <w:r>
                <w:t>K</w:t>
              </w:r>
            </w:ins>
            <w:del w:id="36" w:author="Deden Dinar Iskandar" w:date="2021-11-15T12:36:00Z">
              <w:r w:rsidR="00BE098E" w:rsidDel="006D6ACE">
                <w:delText>k</w:delText>
              </w:r>
            </w:del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7" w:author="Deden Dinar Iskandar" w:date="2021-11-15T12:36:00Z">
              <w:r>
                <w:t>U</w:t>
              </w:r>
            </w:ins>
            <w:del w:id="38" w:author="Deden Dinar Iskandar" w:date="2021-11-15T12:36:00Z">
              <w:r w:rsidR="00BE098E" w:rsidDel="006D6ACE">
                <w:delText>u</w:delText>
              </w:r>
            </w:del>
            <w:r w:rsidR="00BE098E">
              <w:t>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715BCF8B" w14:textId="65BEB9B1" w:rsidR="00BE098E" w:rsidRDefault="006D6AC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9" w:author="Deden Dinar Iskandar" w:date="2021-11-15T12:36:00Z">
              <w:r>
                <w:t>M</w:t>
              </w:r>
            </w:ins>
            <w:del w:id="40" w:author="Deden Dinar Iskandar" w:date="2021-11-15T12:36:00Z">
              <w:r w:rsidR="00BE098E" w:rsidDel="006D6ACE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1" w:author="Deden Dinar Iskandar" w:date="2021-11-15T12:36:00Z">
              <w:r>
                <w:t>I</w:t>
              </w:r>
            </w:ins>
            <w:del w:id="42" w:author="Deden Dinar Iskandar" w:date="2021-11-15T12:36:00Z">
              <w:r w:rsidR="00BE098E" w:rsidDel="006D6ACE">
                <w:delText>i</w:delText>
              </w:r>
            </w:del>
            <w:r w:rsidR="00BE098E">
              <w:t>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6A35E89A" w14:textId="0E43FA95" w:rsidR="00BE098E" w:rsidRDefault="006D6AC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3" w:author="Deden Dinar Iskandar" w:date="2021-11-15T12:36:00Z">
              <w:r>
                <w:t>N</w:t>
              </w:r>
            </w:ins>
            <w:del w:id="44" w:author="Deden Dinar Iskandar" w:date="2021-11-15T12:36:00Z">
              <w:r w:rsidR="00BE098E" w:rsidDel="006D6ACE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5" w:author="Deden Dinar Iskandar" w:date="2021-11-15T12:36:00Z">
              <w:r>
                <w:t>A</w:t>
              </w:r>
            </w:ins>
            <w:del w:id="46" w:author="Deden Dinar Iskandar" w:date="2021-11-15T12:36:00Z">
              <w:r w:rsidR="00BE098E" w:rsidDel="006D6ACE">
                <w:delText>a</w:delText>
              </w:r>
            </w:del>
            <w:r w:rsidR="00BE098E">
              <w:t>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3129455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175716C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031235F4" w14:textId="13DE7537" w:rsidR="00BE098E" w:rsidRDefault="006D6AC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7" w:author="Deden Dinar Iskandar" w:date="2021-11-15T12:36:00Z">
              <w:r>
                <w:t>O</w:t>
              </w:r>
            </w:ins>
            <w:del w:id="48" w:author="Deden Dinar Iskandar" w:date="2021-11-15T12:36:00Z">
              <w:r w:rsidR="00BE098E" w:rsidDel="006D6ACE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9" w:author="Deden Dinar Iskandar" w:date="2021-11-15T12:37:00Z">
              <w:r>
                <w:t>P</w:t>
              </w:r>
            </w:ins>
            <w:del w:id="50" w:author="Deden Dinar Iskandar" w:date="2021-11-15T12:37:00Z">
              <w:r w:rsidR="00BE098E" w:rsidDel="006D6ACE">
                <w:delText>p</w:delText>
              </w:r>
            </w:del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6CAC7AB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2FEC138D" w14:textId="2FC41615" w:rsidR="00BE098E" w:rsidRDefault="006D6AC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1" w:author="Deden Dinar Iskandar" w:date="2021-11-15T12:37:00Z">
              <w:r>
                <w:t>P</w:t>
              </w:r>
            </w:ins>
            <w:del w:id="52" w:author="Deden Dinar Iskandar" w:date="2021-11-15T12:37:00Z">
              <w:r w:rsidR="00BE098E" w:rsidDel="006D6ACE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3" w:author="Deden Dinar Iskandar" w:date="2021-11-15T12:37:00Z">
              <w:r>
                <w:t>T</w:t>
              </w:r>
            </w:ins>
            <w:del w:id="54" w:author="Deden Dinar Iskandar" w:date="2021-11-15T12:37:00Z">
              <w:r w:rsidR="00BE098E" w:rsidDel="006D6ACE">
                <w:delText>t</w:delText>
              </w:r>
            </w:del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0EB6CFA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648314D" w14:textId="175F06D9" w:rsidR="00BE098E" w:rsidRDefault="006D6AC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5" w:author="Deden Dinar Iskandar" w:date="2021-11-15T12:37:00Z">
              <w:r>
                <w:t>I</w:t>
              </w:r>
            </w:ins>
            <w:del w:id="56" w:author="Deden Dinar Iskandar" w:date="2021-11-15T12:37:00Z">
              <w:r w:rsidR="00BE098E" w:rsidDel="006D6ACE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7" w:author="Deden Dinar Iskandar" w:date="2021-11-15T12:37:00Z">
              <w:r>
                <w:t>P</w:t>
              </w:r>
            </w:ins>
            <w:del w:id="58" w:author="Deden Dinar Iskandar" w:date="2021-11-15T12:37:00Z">
              <w:r w:rsidR="00BE098E" w:rsidDel="006D6ACE">
                <w:delText>p</w:delText>
              </w:r>
            </w:del>
            <w:r w:rsidR="00BE098E">
              <w:t>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6A981A5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6837140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1FBB75D0" w14:textId="77777777" w:rsidTr="006D6ACE">
        <w:tc>
          <w:tcPr>
            <w:tcW w:w="8995" w:type="dxa"/>
            <w:tcPrChange w:id="59" w:author="Deden Dinar Iskandar" w:date="2021-11-15T12:37:00Z">
              <w:tcPr>
                <w:tcW w:w="9350" w:type="dxa"/>
              </w:tcPr>
            </w:tcPrChange>
          </w:tcPr>
          <w:p w14:paraId="6F4AB2D5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5A37DB5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den Dinar Iskandar">
    <w15:presenceInfo w15:providerId="AD" w15:userId="S::dedeniskandar@lecturer.undip.ac.id::2e68da37-5c6f-4277-b11b-558281840a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6D6ACE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239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Deden Dinar Iskandar</cp:lastModifiedBy>
  <cp:revision>2</cp:revision>
  <dcterms:created xsi:type="dcterms:W3CDTF">2020-08-26T21:29:00Z</dcterms:created>
  <dcterms:modified xsi:type="dcterms:W3CDTF">2021-11-15T05:37:00Z</dcterms:modified>
</cp:coreProperties>
</file>