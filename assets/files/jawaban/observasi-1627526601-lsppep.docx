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59E0E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613D65A9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B71F7CA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2E3BA95F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41DD62B3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652047EA" w14:textId="5700C09C" w:rsidR="00927764" w:rsidRDefault="00927764" w:rsidP="00927764">
      <w:pPr>
        <w:shd w:val="clear" w:color="auto" w:fill="F5F5F5"/>
        <w:spacing w:line="270" w:lineRule="atLeast"/>
        <w:rPr>
          <w:ins w:id="0" w:author="Sasa Anisa" w:date="2021-07-29T09:39:00Z"/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52E9FAA9" w14:textId="77777777" w:rsidR="00821C20" w:rsidRPr="00C50A1E" w:rsidRDefault="00821C20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</w:p>
    <w:p w14:paraId="2273C283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5BB9CD49" wp14:editId="02055BDD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9E1A6" w14:textId="75420500" w:rsidR="00927764" w:rsidRDefault="00927764" w:rsidP="00927764">
      <w:pPr>
        <w:spacing w:line="270" w:lineRule="atLeast"/>
        <w:jc w:val="center"/>
        <w:rPr>
          <w:ins w:id="1" w:author="Sasa Anisa" w:date="2021-07-29T09:39:00Z"/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00C6C884" w14:textId="77777777" w:rsidR="00821C20" w:rsidRPr="00C50A1E" w:rsidRDefault="00821C20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065270C7" w14:textId="0CCA255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ins w:id="2" w:author="Sasa" w:date="2021-07-29T09:24:00Z">
        <w:r w:rsidR="00A975ED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!</w:t>
        </w:r>
      </w:ins>
      <w:del w:id="3" w:author="Sasa" w:date="2021-07-29T09:24:00Z">
        <w:r w:rsidRPr="00C50A1E" w:rsidDel="00A975ED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.</w:delText>
        </w:r>
      </w:del>
    </w:p>
    <w:p w14:paraId="23BD431C" w14:textId="477A5D7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del w:id="4" w:author="Sasa Anisa" w:date="2021-07-29T09:26:00Z">
        <w:r w:rsidRPr="00C50A1E" w:rsidDel="008834AD">
          <w:rPr>
            <w:rFonts w:ascii="Times New Roman" w:eastAsia="Times New Roman" w:hAnsi="Times New Roman" w:cs="Times New Roman"/>
            <w:sz w:val="24"/>
            <w:szCs w:val="24"/>
          </w:rPr>
          <w:delText xml:space="preserve"> sepiring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5" w:author="Sasa Anisa" w:date="2021-07-29T09:24:00Z">
        <w:r w:rsidR="00A975ED">
          <w:rPr>
            <w:rFonts w:ascii="Times New Roman" w:eastAsia="Times New Roman" w:hAnsi="Times New Roman" w:cs="Times New Roman"/>
            <w:sz w:val="24"/>
            <w:szCs w:val="24"/>
          </w:rPr>
          <w:t>menggugah</w:t>
        </w:r>
        <w:proofErr w:type="spellEnd"/>
        <w:r w:rsidR="00A975E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A975ED">
          <w:rPr>
            <w:rFonts w:ascii="Times New Roman" w:eastAsia="Times New Roman" w:hAnsi="Times New Roman" w:cs="Times New Roman"/>
            <w:sz w:val="24"/>
            <w:szCs w:val="24"/>
          </w:rPr>
          <w:t>selera</w:t>
        </w:r>
        <w:proofErr w:type="spellEnd"/>
        <w:r w:rsidR="00A975E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6" w:author="Sasa" w:date="2021-07-29T09:24:00Z">
        <w:r w:rsidRPr="00C50A1E" w:rsidDel="00A975ED">
          <w:rPr>
            <w:rFonts w:ascii="Times New Roman" w:eastAsia="Times New Roman" w:hAnsi="Times New Roman" w:cs="Times New Roman"/>
            <w:sz w:val="24"/>
            <w:szCs w:val="24"/>
          </w:rPr>
          <w:delText xml:space="preserve">kemasan putih yang aromanya aduhai menggoda indera penciuman itu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ins w:id="7" w:author="Sasa Anisa" w:date="2021-07-29T09:26:00Z">
        <w:r w:rsidR="008834AD">
          <w:rPr>
            <w:rFonts w:ascii="Times New Roman" w:eastAsia="Times New Roman" w:hAnsi="Times New Roman" w:cs="Times New Roman"/>
            <w:sz w:val="24"/>
            <w:szCs w:val="24"/>
          </w:rPr>
          <w:t>pun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EC44138" w14:textId="3C0E0F6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8" w:author="Sasa Anisa" w:date="2021-07-29T09:26:00Z">
        <w:r w:rsidRPr="00C50A1E" w:rsidDel="008834AD">
          <w:rPr>
            <w:rFonts w:ascii="Times New Roman" w:eastAsia="Times New Roman" w:hAnsi="Times New Roman" w:cs="Times New Roman"/>
            <w:sz w:val="24"/>
            <w:szCs w:val="24"/>
          </w:rPr>
          <w:delText xml:space="preserve">kata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9" w:author="Sasa Anisa" w:date="2021-07-29T09:26:00Z">
        <w:r w:rsidR="008834AD">
          <w:rPr>
            <w:rFonts w:ascii="Times New Roman" w:eastAsia="Times New Roman" w:hAnsi="Times New Roman" w:cs="Times New Roman"/>
            <w:sz w:val="24"/>
            <w:szCs w:val="24"/>
          </w:rPr>
          <w:t>b</w:t>
        </w:r>
      </w:ins>
      <w:del w:id="10" w:author="Sasa Anisa" w:date="2021-07-29T09:26:00Z">
        <w:r w:rsidDel="008834AD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ins w:id="11" w:author="Sasa Anisa" w:date="2021-07-29T09:40:00Z">
        <w:r w:rsidR="00821C2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21C20">
          <w:rPr>
            <w:rFonts w:ascii="Times New Roman" w:eastAsia="Times New Roman" w:hAnsi="Times New Roman" w:cs="Times New Roman"/>
            <w:sz w:val="24"/>
            <w:szCs w:val="24"/>
          </w:rPr>
          <w:t>hawanya</w:t>
        </w:r>
      </w:ins>
      <w:proofErr w:type="spellEnd"/>
      <w:ins w:id="12" w:author="Sasa Anisa" w:date="2021-07-29T09:26:00Z">
        <w:r w:rsidR="008834AD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del w:id="13" w:author="Sasa Anisa" w:date="2021-07-29T09:26:00Z">
        <w:r w:rsidRPr="00C50A1E" w:rsidDel="008834AD">
          <w:rPr>
            <w:rFonts w:ascii="Times New Roman" w:eastAsia="Times New Roman" w:hAnsi="Times New Roman" w:cs="Times New Roman"/>
            <w:sz w:val="24"/>
            <w:szCs w:val="24"/>
          </w:rPr>
          <w:delText xml:space="preserve"> kita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06D617" w14:textId="43AAA5A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del w:id="14" w:author="Sasa Anisa" w:date="2021-07-29T09:27:00Z">
        <w:r w:rsidRPr="00C50A1E" w:rsidDel="008834AD">
          <w:rPr>
            <w:rFonts w:ascii="Times New Roman" w:eastAsia="Times New Roman" w:hAnsi="Times New Roman" w:cs="Times New Roman"/>
            <w:sz w:val="24"/>
            <w:szCs w:val="24"/>
          </w:rPr>
          <w:delText xml:space="preserve"> hatimu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5" w:author="Sasa Anisa" w:date="2021-07-29T09:27:00Z">
        <w:r w:rsidRPr="00C50A1E" w:rsidDel="008834AD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ins w:id="16" w:author="Sasa Anisa" w:date="2021-07-29T09:27:00Z">
        <w:r w:rsidR="008834AD">
          <w:rPr>
            <w:rFonts w:ascii="Times New Roman" w:eastAsia="Times New Roman" w:hAnsi="Times New Roman" w:cs="Times New Roman"/>
            <w:sz w:val="24"/>
            <w:szCs w:val="24"/>
          </w:rPr>
          <w:t xml:space="preserve">dan </w:t>
        </w:r>
      </w:ins>
      <w:del w:id="17" w:author="Sasa Anisa" w:date="2021-07-29T09:27:00Z">
        <w:r w:rsidRPr="00C50A1E" w:rsidDel="008834AD">
          <w:rPr>
            <w:rFonts w:ascii="Times New Roman" w:eastAsia="Times New Roman" w:hAnsi="Times New Roman" w:cs="Times New Roman"/>
            <w:sz w:val="24"/>
            <w:szCs w:val="24"/>
          </w:rPr>
          <w:delText xml:space="preserve">ambyar, pun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8" w:author="Sasa Anisa" w:date="2021-07-29T09:27:00Z">
        <w:r w:rsidR="008834AD">
          <w:rPr>
            <w:rFonts w:ascii="Times New Roman" w:eastAsia="Times New Roman" w:hAnsi="Times New Roman" w:cs="Times New Roman"/>
            <w:sz w:val="24"/>
            <w:szCs w:val="24"/>
          </w:rPr>
          <w:t>ambyar</w:t>
        </w:r>
      </w:ins>
      <w:proofErr w:type="spellEnd"/>
      <w:del w:id="19" w:author="Sasa Anisa" w:date="2021-07-29T09:27:00Z">
        <w:r w:rsidRPr="00C50A1E" w:rsidDel="008834AD">
          <w:rPr>
            <w:rFonts w:ascii="Times New Roman" w:eastAsia="Times New Roman" w:hAnsi="Times New Roman" w:cs="Times New Roman"/>
            <w:sz w:val="24"/>
            <w:szCs w:val="24"/>
          </w:rPr>
          <w:delText>yang lain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ins w:id="20" w:author="Sasa Anisa" w:date="2021-07-29T09:40:00Z">
        <w:r w:rsidR="00821C20">
          <w:rPr>
            <w:rFonts w:ascii="Times New Roman" w:eastAsia="Times New Roman" w:hAnsi="Times New Roman" w:cs="Times New Roman"/>
            <w:sz w:val="24"/>
            <w:szCs w:val="24"/>
          </w:rPr>
          <w:t>Hujan</w:t>
        </w:r>
        <w:proofErr w:type="spellEnd"/>
        <w:r w:rsidR="00821C20">
          <w:rPr>
            <w:rFonts w:ascii="Times New Roman" w:eastAsia="Times New Roman" w:hAnsi="Times New Roman" w:cs="Times New Roman"/>
            <w:sz w:val="24"/>
            <w:szCs w:val="24"/>
          </w:rPr>
          <w:t xml:space="preserve"> juga </w:t>
        </w:r>
        <w:proofErr w:type="spellStart"/>
        <w:r w:rsidR="00821C20">
          <w:rPr>
            <w:rFonts w:ascii="Times New Roman" w:eastAsia="Times New Roman" w:hAnsi="Times New Roman" w:cs="Times New Roman"/>
            <w:sz w:val="24"/>
            <w:szCs w:val="24"/>
          </w:rPr>
          <w:t>mengundang</w:t>
        </w:r>
        <w:proofErr w:type="spellEnd"/>
        <w:r w:rsidR="00821C2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21C20">
          <w:rPr>
            <w:rFonts w:ascii="Times New Roman" w:eastAsia="Times New Roman" w:hAnsi="Times New Roman" w:cs="Times New Roman"/>
            <w:sz w:val="24"/>
            <w:szCs w:val="24"/>
          </w:rPr>
          <w:t>persoalan</w:t>
        </w:r>
        <w:proofErr w:type="spellEnd"/>
        <w:r w:rsidR="00821C2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21C20">
          <w:rPr>
            <w:rFonts w:ascii="Times New Roman" w:eastAsia="Times New Roman" w:hAnsi="Times New Roman" w:cs="Times New Roman"/>
            <w:sz w:val="24"/>
            <w:szCs w:val="24"/>
          </w:rPr>
          <w:t>ter</w:t>
        </w:r>
      </w:ins>
      <w:ins w:id="21" w:author="Sasa Anisa" w:date="2021-07-29T09:41:00Z">
        <w:r w:rsidR="00821C20">
          <w:rPr>
            <w:rFonts w:ascii="Times New Roman" w:eastAsia="Times New Roman" w:hAnsi="Times New Roman" w:cs="Times New Roman"/>
            <w:sz w:val="24"/>
            <w:szCs w:val="24"/>
          </w:rPr>
          <w:t>kait</w:t>
        </w:r>
        <w:proofErr w:type="spellEnd"/>
        <w:r w:rsidR="00821C2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ins w:id="22" w:author="Sasa Anisa" w:date="2021-07-29T09:27:00Z">
        <w:r w:rsidR="008834AD">
          <w:rPr>
            <w:rFonts w:ascii="Times New Roman" w:eastAsia="Times New Roman" w:hAnsi="Times New Roman" w:cs="Times New Roman"/>
            <w:sz w:val="24"/>
            <w:szCs w:val="24"/>
          </w:rPr>
          <w:t>makanan</w:t>
        </w:r>
      </w:ins>
      <w:proofErr w:type="spellEnd"/>
      <w:del w:id="23" w:author="Sasa Anisa" w:date="2021-07-29T09:27:00Z">
        <w:r w:rsidRPr="00C50A1E" w:rsidDel="008834AD">
          <w:rPr>
            <w:rFonts w:ascii="Times New Roman" w:eastAsia="Times New Roman" w:hAnsi="Times New Roman" w:cs="Times New Roman"/>
            <w:sz w:val="24"/>
            <w:szCs w:val="24"/>
          </w:rPr>
          <w:delText>Soal makan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4" w:author="Sasa Anisa" w:date="2021-07-29T09:27:00Z">
        <w:r w:rsidRPr="00C50A1E" w:rsidDel="008834AD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34FF48B" w14:textId="0A4C8B4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ins w:id="25" w:author="Sasa Anisa" w:date="2021-07-29T09:28:00Z">
        <w:r w:rsidR="008834AD">
          <w:rPr>
            <w:rFonts w:ascii="Times New Roman" w:eastAsia="Times New Roman" w:hAnsi="Times New Roman" w:cs="Times New Roman"/>
            <w:sz w:val="24"/>
            <w:szCs w:val="24"/>
          </w:rPr>
          <w:t>f</w:t>
        </w:r>
      </w:ins>
      <w:del w:id="26" w:author="Sasa Anisa" w:date="2021-07-29T09:28:00Z">
        <w:r w:rsidDel="008834AD">
          <w:rPr>
            <w:rFonts w:ascii="Times New Roman" w:eastAsia="Times New Roman" w:hAnsi="Times New Roman" w:cs="Times New Roman"/>
            <w:sz w:val="24"/>
            <w:szCs w:val="24"/>
          </w:rPr>
          <w:delText>p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D653737" w14:textId="6C757E89" w:rsidR="00927764" w:rsidRPr="00C50A1E" w:rsidDel="00DC0E11" w:rsidRDefault="00927764" w:rsidP="00927764">
      <w:pPr>
        <w:shd w:val="clear" w:color="auto" w:fill="F5F5F5"/>
        <w:spacing w:after="375"/>
        <w:rPr>
          <w:del w:id="27" w:author="Sasa Anisa" w:date="2021-07-29T09:44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ins w:id="28" w:author="Sasa Anisa" w:date="2021-07-29T09:28:00Z">
        <w:r w:rsidR="008834AD">
          <w:rPr>
            <w:rFonts w:ascii="Times New Roman" w:eastAsia="Times New Roman" w:hAnsi="Times New Roman" w:cs="Times New Roman"/>
            <w:sz w:val="24"/>
            <w:szCs w:val="24"/>
          </w:rPr>
          <w:t>Kegiatan</w:t>
        </w:r>
        <w:proofErr w:type="spellEnd"/>
        <w:r w:rsidR="008834A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834AD">
          <w:rPr>
            <w:rFonts w:ascii="Times New Roman" w:eastAsia="Times New Roman" w:hAnsi="Times New Roman" w:cs="Times New Roman"/>
            <w:sz w:val="24"/>
            <w:szCs w:val="24"/>
          </w:rPr>
          <w:t>ini</w:t>
        </w:r>
        <w:proofErr w:type="spellEnd"/>
        <w:r w:rsidR="008834A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834AD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del w:id="29" w:author="Sasa Anisa" w:date="2021-07-29T09:28:00Z">
        <w:r w:rsidRPr="00C50A1E" w:rsidDel="008834AD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30" w:author="Sasa Anisa" w:date="2021-07-29T09:41:00Z">
        <w:r w:rsidR="00821C20">
          <w:rPr>
            <w:rFonts w:ascii="Times New Roman" w:eastAsia="Times New Roman" w:hAnsi="Times New Roman" w:cs="Times New Roman"/>
            <w:sz w:val="24"/>
            <w:szCs w:val="24"/>
          </w:rPr>
          <w:t>hanya</w:t>
        </w:r>
        <w:proofErr w:type="spellEnd"/>
        <w:r w:rsidR="00821C2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</w:t>
      </w:r>
      <w:ins w:id="31" w:author="Sasa Anisa" w:date="2021-07-29T09:28:00Z">
        <w:r w:rsidR="008834AD">
          <w:rPr>
            <w:rFonts w:ascii="Times New Roman" w:eastAsia="Times New Roman" w:hAnsi="Times New Roman" w:cs="Times New Roman"/>
            <w:sz w:val="24"/>
            <w:szCs w:val="24"/>
          </w:rPr>
          <w:t>but</w:t>
        </w:r>
        <w:proofErr w:type="spellEnd"/>
        <w:r w:rsidR="008834A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ins w:id="32" w:author="Sasa Anisa" w:date="2021-07-29T09:41:00Z">
        <w:r w:rsidR="00821C20">
          <w:rPr>
            <w:rFonts w:ascii="Times New Roman" w:eastAsia="Times New Roman" w:hAnsi="Times New Roman" w:cs="Times New Roman"/>
            <w:sz w:val="24"/>
            <w:szCs w:val="24"/>
          </w:rPr>
          <w:t>sebagai</w:t>
        </w:r>
      </w:ins>
      <w:proofErr w:type="spellEnd"/>
      <w:ins w:id="33" w:author="Sasa Anisa" w:date="2021-07-29T09:29:00Z">
        <w:r w:rsidR="008834A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34" w:author="Sasa Anisa" w:date="2021-07-29T09:28:00Z">
        <w:r w:rsidRPr="00C50A1E" w:rsidDel="008834AD">
          <w:rPr>
            <w:rFonts w:ascii="Times New Roman" w:eastAsia="Times New Roman" w:hAnsi="Times New Roman" w:cs="Times New Roman"/>
            <w:sz w:val="24"/>
            <w:szCs w:val="24"/>
          </w:rPr>
          <w:delText xml:space="preserve">but cuma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berat.</w:t>
      </w:r>
    </w:p>
    <w:p w14:paraId="4F03EDBB" w14:textId="5F831AE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</w:t>
      </w:r>
      <w:ins w:id="35" w:author="Sasa Anisa" w:date="2021-07-29T09:29:00Z">
        <w:r w:rsidR="008834AD">
          <w:rPr>
            <w:rFonts w:ascii="Times New Roman" w:eastAsia="Times New Roman" w:hAnsi="Times New Roman" w:cs="Times New Roman"/>
            <w:sz w:val="24"/>
            <w:szCs w:val="24"/>
          </w:rPr>
          <w:t>n</w:t>
        </w:r>
      </w:ins>
      <w:proofErr w:type="spellEnd"/>
      <w:del w:id="36" w:author="Sasa Anisa" w:date="2021-07-29T09:29:00Z">
        <w:r w:rsidRPr="00C50A1E" w:rsidDel="008834AD">
          <w:rPr>
            <w:rFonts w:ascii="Times New Roman" w:eastAsia="Times New Roman" w:hAnsi="Times New Roman" w:cs="Times New Roman"/>
            <w:sz w:val="24"/>
            <w:szCs w:val="24"/>
          </w:rPr>
          <w:delText>nnya,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ins w:id="37" w:author="Sasa Anisa" w:date="2021-07-29T09:41:00Z">
        <w:r w:rsidR="00821C20">
          <w:rPr>
            <w:rFonts w:ascii="Times New Roman" w:eastAsia="Times New Roman" w:hAnsi="Times New Roman" w:cs="Times New Roman"/>
            <w:sz w:val="24"/>
            <w:szCs w:val="24"/>
          </w:rPr>
          <w:t>—</w:t>
        </w:r>
      </w:ins>
      <w:del w:id="38" w:author="Sasa Anisa" w:date="2021-07-29T09:29:00Z">
        <w:r w:rsidRPr="00821C20" w:rsidDel="008834AD">
          <w:rPr>
            <w:rFonts w:ascii="Times New Roman" w:eastAsia="Times New Roman" w:hAnsi="Times New Roman" w:cs="Times New Roman"/>
            <w:i/>
            <w:iCs/>
            <w:sz w:val="24"/>
            <w:szCs w:val="24"/>
            <w:rPrChange w:id="39" w:author="Sasa Anisa" w:date="2021-07-29T09:41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 </w:delText>
        </w:r>
      </w:del>
      <w:r w:rsidRPr="00821C20">
        <w:rPr>
          <w:rFonts w:ascii="Times New Roman" w:eastAsia="Times New Roman" w:hAnsi="Times New Roman" w:cs="Times New Roman"/>
          <w:i/>
          <w:iCs/>
          <w:sz w:val="24"/>
          <w:szCs w:val="24"/>
          <w:rPrChange w:id="40" w:author="Sasa Anisa" w:date="2021-07-29T09:4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eh</w:t>
      </w:r>
      <w:ins w:id="41" w:author="Sasa Anisa" w:date="2021-07-29T09:41:00Z">
        <w:r w:rsidR="00821C20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64C3F3FA" w14:textId="677C9DFC" w:rsidR="00927764" w:rsidRPr="00C50A1E" w:rsidDel="008834AD" w:rsidRDefault="00927764" w:rsidP="00927764">
      <w:pPr>
        <w:shd w:val="clear" w:color="auto" w:fill="F5F5F5"/>
        <w:spacing w:after="375"/>
        <w:rPr>
          <w:del w:id="42" w:author="Sasa Anisa" w:date="2021-07-29T09:30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43" w:author="Sasa Anisa" w:date="2021-07-29T09:30:00Z">
        <w:r w:rsidR="008834AD">
          <w:rPr>
            <w:rFonts w:ascii="Times New Roman" w:eastAsia="Times New Roman" w:hAnsi="Times New Roman" w:cs="Times New Roman"/>
            <w:sz w:val="24"/>
            <w:szCs w:val="24"/>
          </w:rPr>
          <w:t>(</w:t>
        </w:r>
      </w:ins>
      <w:proofErr w:type="spellStart"/>
      <w:del w:id="44" w:author="Sasa Anisa" w:date="2021-07-29T09:30:00Z">
        <w:r w:rsidRPr="008834AD" w:rsidDel="008834AD">
          <w:rPr>
            <w:rFonts w:ascii="Times New Roman" w:eastAsia="Times New Roman" w:hAnsi="Times New Roman" w:cs="Times New Roman"/>
            <w:sz w:val="24"/>
            <w:szCs w:val="24"/>
            <w:rPrChange w:id="45" w:author="Sasa Anisa" w:date="2021-07-29T09:29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-</w:delText>
        </w:r>
      </w:del>
      <w:r w:rsidRPr="008834AD">
        <w:rPr>
          <w:rFonts w:ascii="Times New Roman" w:eastAsia="Times New Roman" w:hAnsi="Times New Roman" w:cs="Times New Roman"/>
          <w:sz w:val="24"/>
          <w:szCs w:val="24"/>
          <w:rPrChange w:id="46" w:author="Sasa Anisa" w:date="2021-07-29T09:29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seperti</w:t>
      </w:r>
      <w:proofErr w:type="spellEnd"/>
      <w:r w:rsidRPr="008834AD">
        <w:rPr>
          <w:rFonts w:ascii="Times New Roman" w:eastAsia="Times New Roman" w:hAnsi="Times New Roman" w:cs="Times New Roman"/>
          <w:sz w:val="24"/>
          <w:szCs w:val="24"/>
          <w:rPrChange w:id="47" w:author="Sasa Anisa" w:date="2021-07-29T09:29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 xml:space="preserve"> </w:t>
      </w:r>
      <w:proofErr w:type="spellStart"/>
      <w:r w:rsidRPr="008834AD">
        <w:rPr>
          <w:rFonts w:ascii="Times New Roman" w:eastAsia="Times New Roman" w:hAnsi="Times New Roman" w:cs="Times New Roman"/>
          <w:sz w:val="24"/>
          <w:szCs w:val="24"/>
          <w:rPrChange w:id="48" w:author="Sasa Anisa" w:date="2021-07-29T09:29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sikapnya</w:t>
      </w:r>
      <w:proofErr w:type="spellEnd"/>
      <w:r w:rsidRPr="008834AD">
        <w:rPr>
          <w:rFonts w:ascii="Times New Roman" w:eastAsia="Times New Roman" w:hAnsi="Times New Roman" w:cs="Times New Roman"/>
          <w:sz w:val="24"/>
          <w:szCs w:val="24"/>
          <w:rPrChange w:id="49" w:author="Sasa Anisa" w:date="2021-07-29T09:29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 xml:space="preserve"> </w:t>
      </w:r>
      <w:proofErr w:type="spellStart"/>
      <w:r w:rsidRPr="008834AD">
        <w:rPr>
          <w:rFonts w:ascii="Times New Roman" w:eastAsia="Times New Roman" w:hAnsi="Times New Roman" w:cs="Times New Roman"/>
          <w:sz w:val="24"/>
          <w:szCs w:val="24"/>
          <w:rPrChange w:id="50" w:author="Sasa Anisa" w:date="2021-07-29T09:29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padamu</w:t>
      </w:r>
      <w:proofErr w:type="spellEnd"/>
      <w:ins w:id="51" w:author="Sasa Anisa" w:date="2021-07-29T09:30:00Z">
        <w:r w:rsidR="008834AD">
          <w:rPr>
            <w:rFonts w:ascii="Times New Roman" w:eastAsia="Times New Roman" w:hAnsi="Times New Roman" w:cs="Times New Roman"/>
            <w:sz w:val="24"/>
            <w:szCs w:val="24"/>
          </w:rPr>
          <w:t>)</w:t>
        </w:r>
      </w:ins>
      <w:del w:id="52" w:author="Sasa Anisa" w:date="2021-07-29T09:30:00Z">
        <w:r w:rsidRPr="00C50A1E" w:rsidDel="008834AD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53" w:author="Sasa Anisa" w:date="2021-07-29T09:42:00Z">
        <w:r w:rsidR="000A4CF0">
          <w:rPr>
            <w:rFonts w:ascii="Times New Roman" w:eastAsia="Times New Roman" w:hAnsi="Times New Roman" w:cs="Times New Roman"/>
            <w:sz w:val="24"/>
            <w:szCs w:val="24"/>
          </w:rPr>
          <w:t>suka</w:t>
        </w:r>
      </w:ins>
      <w:proofErr w:type="spellEnd"/>
      <w:del w:id="54" w:author="Sasa Anisa" w:date="2021-07-29T09:30:00Z">
        <w:r w:rsidRPr="00C50A1E" w:rsidDel="008834AD">
          <w:rPr>
            <w:rFonts w:ascii="Times New Roman" w:eastAsia="Times New Roman" w:hAnsi="Times New Roman" w:cs="Times New Roman"/>
            <w:sz w:val="24"/>
            <w:szCs w:val="24"/>
          </w:rPr>
          <w:delText>suka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ins w:id="55" w:author="Sasa Anisa" w:date="2021-07-29T09:30:00Z">
        <w:r w:rsidR="008834AD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8834AD">
          <w:rPr>
            <w:rFonts w:ascii="Times New Roman" w:eastAsia="Times New Roman" w:hAnsi="Times New Roman" w:cs="Times New Roman"/>
            <w:sz w:val="24"/>
            <w:szCs w:val="24"/>
          </w:rPr>
          <w:t>t</w:t>
        </w:r>
      </w:ins>
      <w:del w:id="56" w:author="Sasa Anisa" w:date="2021-07-29T09:30:00Z">
        <w:r w:rsidRPr="00C50A1E" w:rsidDel="008834AD">
          <w:rPr>
            <w:rFonts w:ascii="Times New Roman" w:eastAsia="Times New Roman" w:hAnsi="Times New Roman" w:cs="Times New Roman"/>
            <w:sz w:val="24"/>
            <w:szCs w:val="24"/>
          </w:rPr>
          <w:delText>. </w:delText>
        </w:r>
      </w:del>
    </w:p>
    <w:p w14:paraId="4C739DE1" w14:textId="01BF9AA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del w:id="57" w:author="Sasa Anisa" w:date="2021-07-29T09:30:00Z">
        <w:r w:rsidRPr="00C50A1E" w:rsidDel="008834AD">
          <w:rPr>
            <w:rFonts w:ascii="Times New Roman" w:eastAsia="Times New Roman" w:hAnsi="Times New Roman" w:cs="Times New Roman"/>
            <w:sz w:val="24"/>
            <w:szCs w:val="24"/>
          </w:rPr>
          <w:delText>T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58" w:author="Sasa Anisa" w:date="2021-07-29T09:30:00Z">
        <w:r w:rsidR="008834AD">
          <w:rPr>
            <w:rFonts w:ascii="Times New Roman" w:eastAsia="Times New Roman" w:hAnsi="Times New Roman" w:cs="Times New Roman"/>
            <w:sz w:val="24"/>
            <w:szCs w:val="24"/>
          </w:rPr>
          <w:t xml:space="preserve">yang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</w:t>
      </w:r>
      <w:del w:id="59" w:author="Sasa Anisa" w:date="2021-07-29T09:31:00Z">
        <w:r w:rsidRPr="00C50A1E" w:rsidDel="008834AD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ins w:id="60" w:author="Sasa Anisa" w:date="2021-07-29T09:42:00Z">
        <w:r w:rsidR="00526468">
          <w:rPr>
            <w:rFonts w:ascii="Times New Roman" w:eastAsia="Times New Roman" w:hAnsi="Times New Roman" w:cs="Times New Roman"/>
            <w:sz w:val="24"/>
            <w:szCs w:val="24"/>
          </w:rPr>
          <w:t>Terlebih</w:t>
        </w:r>
        <w:proofErr w:type="spellEnd"/>
        <w:r w:rsidR="0052646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526468">
          <w:rPr>
            <w:rFonts w:ascii="Times New Roman" w:eastAsia="Times New Roman" w:hAnsi="Times New Roman" w:cs="Times New Roman"/>
            <w:sz w:val="24"/>
            <w:szCs w:val="24"/>
          </w:rPr>
          <w:t>lagi</w:t>
        </w:r>
        <w:proofErr w:type="spellEnd"/>
        <w:r w:rsidR="0052646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526468">
          <w:rPr>
            <w:rFonts w:ascii="Times New Roman" w:eastAsia="Times New Roman" w:hAnsi="Times New Roman" w:cs="Times New Roman"/>
            <w:sz w:val="24"/>
            <w:szCs w:val="24"/>
          </w:rPr>
          <w:t>d</w:t>
        </w:r>
      </w:ins>
      <w:del w:id="61" w:author="Sasa Anisa" w:date="2021-07-29T09:31:00Z">
        <w:r w:rsidRPr="00C50A1E" w:rsidDel="008834AD">
          <w:rPr>
            <w:rFonts w:ascii="Times New Roman" w:eastAsia="Times New Roman" w:hAnsi="Times New Roman" w:cs="Times New Roman"/>
            <w:sz w:val="24"/>
            <w:szCs w:val="24"/>
          </w:rPr>
          <w:delText>Apalagi d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62" w:author="Sasa Anisa" w:date="2021-07-29T09:42:00Z">
        <w:r w:rsidR="00526468">
          <w:rPr>
            <w:rFonts w:ascii="Times New Roman" w:eastAsia="Times New Roman" w:hAnsi="Times New Roman" w:cs="Times New Roman"/>
            <w:sz w:val="24"/>
            <w:szCs w:val="24"/>
          </w:rPr>
          <w:t>‘</w:t>
        </w:r>
      </w:ins>
      <w:proofErr w:type="spellStart"/>
      <w:del w:id="63" w:author="Sasa Anisa" w:date="2021-07-29T09:42:00Z">
        <w:r w:rsidRPr="00C50A1E" w:rsidDel="00526468">
          <w:rPr>
            <w:rFonts w:ascii="Times New Roman" w:eastAsia="Times New Roman" w:hAnsi="Times New Roman" w:cs="Times New Roman"/>
            <w:sz w:val="24"/>
            <w:szCs w:val="24"/>
          </w:rPr>
          <w:delText>"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ins w:id="64" w:author="Sasa Anisa" w:date="2021-07-29T09:42:00Z">
        <w:r w:rsidR="00526468">
          <w:rPr>
            <w:rFonts w:ascii="Times New Roman" w:eastAsia="Times New Roman" w:hAnsi="Times New Roman" w:cs="Times New Roman"/>
            <w:sz w:val="24"/>
            <w:szCs w:val="24"/>
          </w:rPr>
          <w:t>’</w:t>
        </w:r>
      </w:ins>
      <w:del w:id="65" w:author="Sasa Anisa" w:date="2021-07-29T09:42:00Z">
        <w:r w:rsidRPr="00C50A1E" w:rsidDel="00526468">
          <w:rPr>
            <w:rFonts w:ascii="Times New Roman" w:eastAsia="Times New Roman" w:hAnsi="Times New Roman" w:cs="Times New Roman"/>
            <w:sz w:val="24"/>
            <w:szCs w:val="24"/>
          </w:rPr>
          <w:delText>"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66" w:author="Sasa Anisa" w:date="2021-07-29T09:31:00Z">
        <w:r w:rsidR="008834AD">
          <w:rPr>
            <w:rFonts w:ascii="Times New Roman" w:eastAsia="Times New Roman" w:hAnsi="Times New Roman" w:cs="Times New Roman"/>
            <w:sz w:val="24"/>
            <w:szCs w:val="24"/>
          </w:rPr>
          <w:t>dari</w:t>
        </w:r>
        <w:proofErr w:type="spellEnd"/>
        <w:r w:rsidR="008834A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A7C9556" w14:textId="09EB25E7" w:rsidR="00927764" w:rsidRPr="00C50A1E" w:rsidRDefault="008834AD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ins w:id="67" w:author="Sasa Anisa" w:date="2021-07-29T09:31:00Z">
        <w:r>
          <w:rPr>
            <w:rFonts w:ascii="Times New Roman" w:eastAsia="Times New Roman" w:hAnsi="Times New Roman" w:cs="Times New Roman"/>
            <w:sz w:val="24"/>
            <w:szCs w:val="24"/>
          </w:rPr>
          <w:t>K</w:t>
        </w:r>
      </w:ins>
      <w:del w:id="68" w:author="Sasa Anisa" w:date="2021-07-29T09:31:00Z">
        <w:r w:rsidR="00927764" w:rsidRPr="00C50A1E" w:rsidDel="008834AD">
          <w:rPr>
            <w:rFonts w:ascii="Times New Roman" w:eastAsia="Times New Roman" w:hAnsi="Times New Roman" w:cs="Times New Roman"/>
            <w:sz w:val="24"/>
            <w:szCs w:val="24"/>
          </w:rPr>
          <w:delText>Padahal k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enyataannya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8834AD">
        <w:rPr>
          <w:rFonts w:ascii="Times New Roman" w:eastAsia="Times New Roman" w:hAnsi="Times New Roman" w:cs="Times New Roman"/>
          <w:i/>
          <w:iCs/>
          <w:sz w:val="24"/>
          <w:szCs w:val="24"/>
          <w:rPrChange w:id="69" w:author="Sasa Anisa" w:date="2021-07-29T09:3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lho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ins w:id="70" w:author="Sasa Anisa" w:date="2021-07-29T09:32:00Z">
        <w:r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71" w:author="Sasa Anisa" w:date="2021-07-29T09:32:00Z">
        <w:r w:rsidR="00927764" w:rsidRPr="00C50A1E" w:rsidDel="008834AD">
          <w:rPr>
            <w:rFonts w:ascii="Times New Roman" w:eastAsia="Times New Roman" w:hAnsi="Times New Roman" w:cs="Times New Roman"/>
            <w:sz w:val="24"/>
            <w:szCs w:val="24"/>
          </w:rPr>
          <w:delText>~</w:delText>
        </w:r>
      </w:del>
    </w:p>
    <w:p w14:paraId="6879BA7D" w14:textId="4147F34D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ins w:id="72" w:author="Sasa Anisa" w:date="2021-07-29T09:32:00Z">
        <w:r w:rsidR="008834AD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Penyebabnya</w:t>
        </w:r>
        <w:proofErr w:type="spellEnd"/>
        <w:r w:rsidR="008834AD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</w:t>
        </w:r>
        <w:proofErr w:type="spellStart"/>
        <w:r w:rsidR="008834AD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Adalah</w:t>
        </w:r>
      </w:ins>
      <w:proofErr w:type="spellEnd"/>
      <w:del w:id="73" w:author="Sasa Anisa" w:date="2021-07-29T09:32:00Z">
        <w:r w:rsidRPr="00C50A1E" w:rsidDel="008834AD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Ini yang Bisa Jadi Sebabnya</w:delText>
        </w:r>
      </w:del>
      <w:ins w:id="74" w:author="Sasa Anisa" w:date="2021-07-29T09:32:00Z">
        <w:r w:rsidR="008834AD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ins w:id="75" w:author="Sasa Anisa" w:date="2021-07-29T09:32:00Z">
        <w:r w:rsidR="008834AD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8834AD">
          <w:rPr>
            <w:rFonts w:ascii="Times New Roman" w:eastAsia="Times New Roman" w:hAnsi="Times New Roman" w:cs="Times New Roman"/>
            <w:sz w:val="24"/>
            <w:szCs w:val="24"/>
          </w:rPr>
          <w:t>khususnya</w:t>
        </w:r>
        <w:proofErr w:type="spellEnd"/>
        <w:r w:rsidR="008834A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834AD">
          <w:rPr>
            <w:rFonts w:ascii="Times New Roman" w:eastAsia="Times New Roman" w:hAnsi="Times New Roman" w:cs="Times New Roman"/>
            <w:sz w:val="24"/>
            <w:szCs w:val="24"/>
          </w:rPr>
          <w:t>r</w:t>
        </w:r>
      </w:ins>
      <w:del w:id="76" w:author="Sasa Anisa" w:date="2021-07-29T09:32:00Z">
        <w:r w:rsidRPr="00C50A1E" w:rsidDel="008834AD">
          <w:rPr>
            <w:rFonts w:ascii="Times New Roman" w:eastAsia="Times New Roman" w:hAnsi="Times New Roman" w:cs="Times New Roman"/>
            <w:sz w:val="24"/>
            <w:szCs w:val="24"/>
          </w:rPr>
          <w:delText>. R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del w:id="77" w:author="Sasa Anisa" w:date="2021-07-29T09:32:00Z">
        <w:r w:rsidRPr="00C50A1E" w:rsidDel="008834AD">
          <w:rPr>
            <w:rFonts w:ascii="Times New Roman" w:eastAsia="Times New Roman" w:hAnsi="Times New Roman" w:cs="Times New Roman"/>
            <w:sz w:val="24"/>
            <w:szCs w:val="24"/>
          </w:rPr>
          <w:delText xml:space="preserve"> saja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78" w:author="Sasa Anisa" w:date="2021-07-29T09:32:00Z">
        <w:r w:rsidR="008834AD">
          <w:rPr>
            <w:rFonts w:ascii="Times New Roman" w:eastAsia="Times New Roman" w:hAnsi="Times New Roman" w:cs="Times New Roman"/>
            <w:sz w:val="24"/>
            <w:szCs w:val="24"/>
          </w:rPr>
          <w:t>berkaitan</w:t>
        </w:r>
        <w:proofErr w:type="spellEnd"/>
        <w:r w:rsidR="008834A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834AD">
          <w:rPr>
            <w:rFonts w:ascii="Times New Roman" w:eastAsia="Times New Roman" w:hAnsi="Times New Roman" w:cs="Times New Roman"/>
            <w:sz w:val="24"/>
            <w:szCs w:val="24"/>
          </w:rPr>
          <w:t>dengan</w:t>
        </w:r>
      </w:ins>
      <w:proofErr w:type="spellEnd"/>
      <w:del w:id="79" w:author="Sasa Anisa" w:date="2021-07-29T09:32:00Z">
        <w:r w:rsidRPr="00C50A1E" w:rsidDel="008834AD">
          <w:rPr>
            <w:rFonts w:ascii="Times New Roman" w:eastAsia="Times New Roman" w:hAnsi="Times New Roman" w:cs="Times New Roman"/>
            <w:sz w:val="24"/>
            <w:szCs w:val="24"/>
          </w:rPr>
          <w:delText>soal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del w:id="80" w:author="Sasa Anisa" w:date="2021-07-29T09:33:00Z">
        <w:r w:rsidRPr="00C50A1E" w:rsidDel="008834AD">
          <w:rPr>
            <w:rFonts w:ascii="Times New Roman" w:eastAsia="Times New Roman" w:hAnsi="Times New Roman" w:cs="Times New Roman"/>
            <w:sz w:val="24"/>
            <w:szCs w:val="24"/>
          </w:rPr>
          <w:delText xml:space="preserve">jadi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834AD">
        <w:rPr>
          <w:rFonts w:ascii="Times New Roman" w:eastAsia="Times New Roman" w:hAnsi="Times New Roman" w:cs="Times New Roman"/>
          <w:i/>
          <w:iCs/>
          <w:sz w:val="24"/>
          <w:szCs w:val="24"/>
          <w:rPrChange w:id="81" w:author="Sasa Anisa" w:date="2021-07-29T09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F43ABC" w14:textId="4F67C766" w:rsidR="00927764" w:rsidRPr="00C50A1E" w:rsidDel="008834AD" w:rsidRDefault="00927764" w:rsidP="00927764">
      <w:pPr>
        <w:shd w:val="clear" w:color="auto" w:fill="F5F5F5"/>
        <w:spacing w:after="375"/>
        <w:rPr>
          <w:del w:id="82" w:author="Sasa Anisa" w:date="2021-07-29T09:33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</w:t>
      </w:r>
      <w:ins w:id="83" w:author="Sasa Anisa" w:date="2021-07-29T09:42:00Z">
        <w:r w:rsidR="00D32DE8">
          <w:rPr>
            <w:rFonts w:ascii="Times New Roman" w:eastAsia="Times New Roman" w:hAnsi="Times New Roman" w:cs="Times New Roman"/>
            <w:sz w:val="24"/>
            <w:szCs w:val="24"/>
          </w:rPr>
          <w:t>akanan</w:t>
        </w:r>
        <w:proofErr w:type="spellEnd"/>
        <w:r w:rsidR="00D32DE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D32DE8">
          <w:rPr>
            <w:rFonts w:ascii="Times New Roman" w:eastAsia="Times New Roman" w:hAnsi="Times New Roman" w:cs="Times New Roman"/>
            <w:sz w:val="24"/>
            <w:szCs w:val="24"/>
          </w:rPr>
          <w:t>tersebut</w:t>
        </w:r>
        <w:proofErr w:type="spellEnd"/>
        <w:r w:rsidR="00D32DE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D32DE8">
          <w:rPr>
            <w:rFonts w:ascii="Times New Roman" w:eastAsia="Times New Roman" w:hAnsi="Times New Roman" w:cs="Times New Roman"/>
            <w:sz w:val="24"/>
            <w:szCs w:val="24"/>
          </w:rPr>
          <w:t>berag</w:t>
        </w:r>
      </w:ins>
      <w:ins w:id="84" w:author="Sasa Anisa" w:date="2021-07-29T09:43:00Z">
        <w:r w:rsidR="00D32DE8">
          <w:rPr>
            <w:rFonts w:ascii="Times New Roman" w:eastAsia="Times New Roman" w:hAnsi="Times New Roman" w:cs="Times New Roman"/>
            <w:sz w:val="24"/>
            <w:szCs w:val="24"/>
          </w:rPr>
          <w:t>am</w:t>
        </w:r>
        <w:proofErr w:type="spellEnd"/>
        <w:r w:rsidR="00D32DE8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  <w:proofErr w:type="spellStart"/>
        <w:r w:rsidR="00D32DE8">
          <w:rPr>
            <w:rFonts w:ascii="Times New Roman" w:eastAsia="Times New Roman" w:hAnsi="Times New Roman" w:cs="Times New Roman"/>
            <w:sz w:val="24"/>
            <w:szCs w:val="24"/>
          </w:rPr>
          <w:t>Mu</w:t>
        </w:r>
      </w:ins>
      <w:del w:id="85" w:author="Sasa Anisa" w:date="2021-07-29T09:43:00Z">
        <w:r w:rsidRPr="00C50A1E" w:rsidDel="00D32DE8">
          <w:rPr>
            <w:rFonts w:ascii="Times New Roman" w:eastAsia="Times New Roman" w:hAnsi="Times New Roman" w:cs="Times New Roman"/>
            <w:sz w:val="24"/>
            <w:szCs w:val="24"/>
          </w:rPr>
          <w:delText>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</w:t>
      </w:r>
      <w:proofErr w:type="spellEnd"/>
      <w:del w:id="86" w:author="Sasa Anisa" w:date="2021-07-29T09:33:00Z">
        <w:r w:rsidRPr="00C50A1E" w:rsidDel="008834AD">
          <w:rPr>
            <w:rFonts w:ascii="Times New Roman" w:eastAsia="Times New Roman" w:hAnsi="Times New Roman" w:cs="Times New Roman"/>
            <w:sz w:val="24"/>
            <w:szCs w:val="24"/>
          </w:rPr>
          <w:delText>-biskuit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</w:t>
      </w:r>
      <w:proofErr w:type="spellEnd"/>
      <w:del w:id="87" w:author="Sasa Anisa" w:date="2021-07-29T09:33:00Z">
        <w:r w:rsidRPr="00C50A1E" w:rsidDel="008834AD">
          <w:rPr>
            <w:rFonts w:ascii="Times New Roman" w:eastAsia="Times New Roman" w:hAnsi="Times New Roman" w:cs="Times New Roman"/>
            <w:sz w:val="24"/>
            <w:szCs w:val="24"/>
          </w:rPr>
          <w:delText>-bubuk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</w:p>
    <w:p w14:paraId="547DF24C" w14:textId="5E563F8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ins w:id="88" w:author="Sasa Anisa" w:date="2021-07-29T09:33:00Z">
        <w:r w:rsidR="008834AD">
          <w:rPr>
            <w:rFonts w:ascii="Times New Roman" w:eastAsia="Times New Roman" w:hAnsi="Times New Roman" w:cs="Times New Roman"/>
            <w:sz w:val="24"/>
            <w:szCs w:val="24"/>
          </w:rPr>
          <w:t>lemari</w:t>
        </w:r>
      </w:ins>
      <w:proofErr w:type="spellEnd"/>
      <w:del w:id="89" w:author="Sasa Anisa" w:date="2021-07-29T09:33:00Z">
        <w:r w:rsidDel="008834AD">
          <w:rPr>
            <w:rFonts w:ascii="Times New Roman" w:eastAsia="Times New Roman" w:hAnsi="Times New Roman" w:cs="Times New Roman"/>
            <w:sz w:val="24"/>
            <w:szCs w:val="24"/>
          </w:rPr>
          <w:delText>almari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</w:t>
      </w:r>
      <w:ins w:id="90" w:author="Sasa Anisa" w:date="2021-07-29T09:34:00Z">
        <w:r w:rsidR="008834AD">
          <w:rPr>
            <w:rFonts w:ascii="Times New Roman" w:eastAsia="Times New Roman" w:hAnsi="Times New Roman" w:cs="Times New Roman"/>
            <w:sz w:val="24"/>
            <w:szCs w:val="24"/>
          </w:rPr>
          <w:t>emua</w:t>
        </w:r>
        <w:proofErr w:type="spellEnd"/>
        <w:r w:rsidR="008834A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834AD">
          <w:rPr>
            <w:rFonts w:ascii="Times New Roman" w:eastAsia="Times New Roman" w:hAnsi="Times New Roman" w:cs="Times New Roman"/>
            <w:sz w:val="24"/>
            <w:szCs w:val="24"/>
          </w:rPr>
          <w:t>makanan</w:t>
        </w:r>
        <w:proofErr w:type="spellEnd"/>
        <w:r w:rsidR="008834A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834AD">
          <w:rPr>
            <w:rFonts w:ascii="Times New Roman" w:eastAsia="Times New Roman" w:hAnsi="Times New Roman" w:cs="Times New Roman"/>
            <w:sz w:val="24"/>
            <w:szCs w:val="24"/>
          </w:rPr>
          <w:t>ini</w:t>
        </w:r>
        <w:proofErr w:type="spellEnd"/>
        <w:r w:rsidR="008834A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834AD">
          <w:rPr>
            <w:rFonts w:ascii="Times New Roman" w:eastAsia="Times New Roman" w:hAnsi="Times New Roman" w:cs="Times New Roman"/>
            <w:sz w:val="24"/>
            <w:szCs w:val="24"/>
          </w:rPr>
          <w:t>disimpan</w:t>
        </w:r>
        <w:proofErr w:type="spellEnd"/>
        <w:r w:rsidR="008834A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834AD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91" w:author="Sasa Anisa" w:date="2021-07-29T09:34:00Z">
        <w:r w:rsidRPr="00C50A1E" w:rsidDel="00821C20">
          <w:rPr>
            <w:rFonts w:ascii="Times New Roman" w:eastAsia="Times New Roman" w:hAnsi="Times New Roman" w:cs="Times New Roman"/>
            <w:sz w:val="24"/>
            <w:szCs w:val="24"/>
          </w:rPr>
          <w:delText>mau keluar di waktu hujan itu membuat kita berpikir berkali-kali. Akan merepotkan.</w:delText>
        </w:r>
      </w:del>
      <w:proofErr w:type="spellStart"/>
      <w:ins w:id="92" w:author="Sasa Anisa" w:date="2021-07-29T09:34:00Z">
        <w:r w:rsidR="00821C20">
          <w:rPr>
            <w:rFonts w:ascii="Times New Roman" w:eastAsia="Times New Roman" w:hAnsi="Times New Roman" w:cs="Times New Roman"/>
            <w:sz w:val="24"/>
            <w:szCs w:val="24"/>
          </w:rPr>
          <w:t>amat</w:t>
        </w:r>
        <w:proofErr w:type="spellEnd"/>
        <w:r w:rsidR="00821C2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21C20">
          <w:rPr>
            <w:rFonts w:ascii="Times New Roman" w:eastAsia="Times New Roman" w:hAnsi="Times New Roman" w:cs="Times New Roman"/>
            <w:sz w:val="24"/>
            <w:szCs w:val="24"/>
          </w:rPr>
          <w:t>merepotkan</w:t>
        </w:r>
        <w:proofErr w:type="spellEnd"/>
        <w:r w:rsidR="00821C2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21C20">
          <w:rPr>
            <w:rFonts w:ascii="Times New Roman" w:eastAsia="Times New Roman" w:hAnsi="Times New Roman" w:cs="Times New Roman"/>
            <w:sz w:val="24"/>
            <w:szCs w:val="24"/>
          </w:rPr>
          <w:t>untuk</w:t>
        </w:r>
        <w:proofErr w:type="spellEnd"/>
        <w:r w:rsidR="00821C2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21C20">
          <w:rPr>
            <w:rFonts w:ascii="Times New Roman" w:eastAsia="Times New Roman" w:hAnsi="Times New Roman" w:cs="Times New Roman"/>
            <w:sz w:val="24"/>
            <w:szCs w:val="24"/>
          </w:rPr>
          <w:t>keluar</w:t>
        </w:r>
        <w:proofErr w:type="spellEnd"/>
        <w:r w:rsidR="00821C2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21C20">
          <w:rPr>
            <w:rFonts w:ascii="Times New Roman" w:eastAsia="Times New Roman" w:hAnsi="Times New Roman" w:cs="Times New Roman"/>
            <w:sz w:val="24"/>
            <w:szCs w:val="24"/>
          </w:rPr>
          <w:t>membeli</w:t>
        </w:r>
        <w:proofErr w:type="spellEnd"/>
        <w:r w:rsidR="00821C2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21C20">
          <w:rPr>
            <w:rFonts w:ascii="Times New Roman" w:eastAsia="Times New Roman" w:hAnsi="Times New Roman" w:cs="Times New Roman"/>
            <w:sz w:val="24"/>
            <w:szCs w:val="24"/>
          </w:rPr>
          <w:t>makanan</w:t>
        </w:r>
        <w:proofErr w:type="spellEnd"/>
        <w:r w:rsidR="00821C2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21C20">
          <w:rPr>
            <w:rFonts w:ascii="Times New Roman" w:eastAsia="Times New Roman" w:hAnsi="Times New Roman" w:cs="Times New Roman"/>
            <w:sz w:val="24"/>
            <w:szCs w:val="24"/>
          </w:rPr>
          <w:t>saat</w:t>
        </w:r>
        <w:proofErr w:type="spellEnd"/>
        <w:r w:rsidR="00821C2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21C20">
          <w:rPr>
            <w:rFonts w:ascii="Times New Roman" w:eastAsia="Times New Roman" w:hAnsi="Times New Roman" w:cs="Times New Roman"/>
            <w:sz w:val="24"/>
            <w:szCs w:val="24"/>
          </w:rPr>
          <w:t>hujan</w:t>
        </w:r>
        <w:proofErr w:type="spellEnd"/>
        <w:r w:rsidR="00821C20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</w:p>
    <w:p w14:paraId="7EC529B1" w14:textId="336FFEE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ins w:id="93" w:author="Sasa Anisa" w:date="2021-07-29T09:34:00Z">
        <w:r w:rsidR="00821C20">
          <w:rPr>
            <w:rFonts w:ascii="Times New Roman" w:eastAsia="Times New Roman" w:hAnsi="Times New Roman" w:cs="Times New Roman"/>
            <w:sz w:val="24"/>
            <w:szCs w:val="24"/>
          </w:rPr>
          <w:t xml:space="preserve">Hal yang </w:t>
        </w:r>
      </w:ins>
      <w:del w:id="94" w:author="Sasa Anisa" w:date="2021-07-29T09:34:00Z">
        <w:r w:rsidRPr="00C50A1E" w:rsidDel="00821C20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95" w:author="Sasa Anisa" w:date="2021-07-29T09:35:00Z">
        <w:r w:rsidR="00821C20">
          <w:rPr>
            <w:rFonts w:ascii="Times New Roman" w:eastAsia="Times New Roman" w:hAnsi="Times New Roman" w:cs="Times New Roman"/>
            <w:sz w:val="24"/>
            <w:szCs w:val="24"/>
          </w:rPr>
          <w:t>keliru</w:t>
        </w:r>
      </w:ins>
      <w:proofErr w:type="spellEnd"/>
      <w:del w:id="96" w:author="Sasa Anisa" w:date="2021-07-29T09:35:00Z">
        <w:r w:rsidRPr="00C50A1E" w:rsidDel="00821C20">
          <w:rPr>
            <w:rFonts w:ascii="Times New Roman" w:eastAsia="Times New Roman" w:hAnsi="Times New Roman" w:cs="Times New Roman"/>
            <w:sz w:val="24"/>
            <w:szCs w:val="24"/>
          </w:rPr>
          <w:delText>salah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ins w:id="97" w:author="Sasa Anisa" w:date="2021-07-29T09:35:00Z">
        <w:r w:rsidR="00821C20">
          <w:rPr>
            <w:rFonts w:ascii="Times New Roman" w:eastAsia="Times New Roman" w:hAnsi="Times New Roman" w:cs="Times New Roman"/>
            <w:sz w:val="24"/>
            <w:szCs w:val="24"/>
          </w:rPr>
          <w:t>kurang</w:t>
        </w:r>
        <w:proofErr w:type="spellEnd"/>
        <w:r w:rsidR="00821C2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21C20">
          <w:rPr>
            <w:rFonts w:ascii="Times New Roman" w:eastAsia="Times New Roman" w:hAnsi="Times New Roman" w:cs="Times New Roman"/>
            <w:sz w:val="24"/>
            <w:szCs w:val="24"/>
          </w:rPr>
          <w:t>tepat</w:t>
        </w:r>
      </w:ins>
      <w:proofErr w:type="spellEnd"/>
      <w:del w:id="98" w:author="Sasa Anisa" w:date="2021-07-29T09:35:00Z">
        <w:r w:rsidRPr="00C50A1E" w:rsidDel="00821C20">
          <w:rPr>
            <w:rFonts w:ascii="Times New Roman" w:eastAsia="Times New Roman" w:hAnsi="Times New Roman" w:cs="Times New Roman"/>
            <w:sz w:val="24"/>
            <w:szCs w:val="24"/>
          </w:rPr>
          <w:delText>tidak tahu diri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ins w:id="99" w:author="Sasa Anisa" w:date="2021-07-29T09:35:00Z">
        <w:r w:rsidR="00821C20">
          <w:rPr>
            <w:rFonts w:ascii="Times New Roman" w:eastAsia="Times New Roman" w:hAnsi="Times New Roman" w:cs="Times New Roman"/>
            <w:sz w:val="24"/>
            <w:szCs w:val="24"/>
          </w:rPr>
          <w:t xml:space="preserve">Kita </w:t>
        </w:r>
        <w:proofErr w:type="spellStart"/>
        <w:r w:rsidR="00821C20">
          <w:rPr>
            <w:rFonts w:ascii="Times New Roman" w:eastAsia="Times New Roman" w:hAnsi="Times New Roman" w:cs="Times New Roman"/>
            <w:sz w:val="24"/>
            <w:szCs w:val="24"/>
          </w:rPr>
          <w:t>cenderung</w:t>
        </w:r>
        <w:proofErr w:type="spellEnd"/>
        <w:r w:rsidR="00821C2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21C20">
          <w:rPr>
            <w:rFonts w:ascii="Times New Roman" w:eastAsia="Times New Roman" w:hAnsi="Times New Roman" w:cs="Times New Roman"/>
            <w:sz w:val="24"/>
            <w:szCs w:val="24"/>
          </w:rPr>
          <w:t>memprioritaskan</w:t>
        </w:r>
        <w:proofErr w:type="spellEnd"/>
        <w:r w:rsidR="00821C20">
          <w:rPr>
            <w:rFonts w:ascii="Times New Roman" w:eastAsia="Times New Roman" w:hAnsi="Times New Roman" w:cs="Times New Roman"/>
            <w:sz w:val="24"/>
            <w:szCs w:val="24"/>
          </w:rPr>
          <w:t xml:space="preserve"> rasa; yang </w:t>
        </w:r>
      </w:ins>
      <w:del w:id="100" w:author="Sasa Anisa" w:date="2021-07-29T09:35:00Z">
        <w:r w:rsidRPr="00C50A1E" w:rsidDel="00821C20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ins w:id="101" w:author="Sasa Anisa" w:date="2021-07-29T09:35:00Z">
        <w:r w:rsidR="00821C20">
          <w:rPr>
            <w:rFonts w:ascii="Times New Roman" w:eastAsia="Times New Roman" w:hAnsi="Times New Roman" w:cs="Times New Roman"/>
            <w:sz w:val="24"/>
            <w:szCs w:val="24"/>
          </w:rPr>
          <w:t>!</w:t>
        </w:r>
      </w:ins>
      <w:del w:id="102" w:author="Sasa Anisa" w:date="2021-07-29T09:35:00Z">
        <w:r w:rsidRPr="00C50A1E" w:rsidDel="00821C20">
          <w:rPr>
            <w:rFonts w:ascii="Times New Roman" w:eastAsia="Times New Roman" w:hAnsi="Times New Roman" w:cs="Times New Roman"/>
            <w:sz w:val="24"/>
            <w:szCs w:val="24"/>
          </w:rPr>
          <w:delText>?</w:delText>
        </w:r>
      </w:del>
    </w:p>
    <w:p w14:paraId="6CDD7491" w14:textId="5B597E7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1C20">
        <w:rPr>
          <w:rFonts w:ascii="Times New Roman" w:eastAsia="Times New Roman" w:hAnsi="Times New Roman" w:cs="Times New Roman"/>
          <w:i/>
          <w:iCs/>
          <w:sz w:val="24"/>
          <w:szCs w:val="24"/>
          <w:rPrChange w:id="103" w:author="Sasa Anisa" w:date="2021-07-29T09:3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04" w:author="Sasa Anisa" w:date="2021-07-29T09:36:00Z">
        <w:r w:rsidRPr="00C50A1E" w:rsidDel="00821C20">
          <w:rPr>
            <w:rFonts w:ascii="Times New Roman" w:eastAsia="Times New Roman" w:hAnsi="Times New Roman" w:cs="Times New Roman"/>
            <w:sz w:val="24"/>
            <w:szCs w:val="24"/>
          </w:rPr>
          <w:delText>me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ins w:id="105" w:author="Sasa Anisa" w:date="2021-07-29T09:36:00Z">
        <w:r w:rsidR="00821C20">
          <w:rPr>
            <w:rFonts w:ascii="Times New Roman" w:eastAsia="Times New Roman" w:hAnsi="Times New Roman" w:cs="Times New Roman"/>
            <w:sz w:val="24"/>
            <w:szCs w:val="24"/>
          </w:rPr>
          <w:t>J</w:t>
        </w:r>
      </w:ins>
      <w:del w:id="106" w:author="Sasa Anisa" w:date="2021-07-29T09:36:00Z">
        <w:r w:rsidRPr="00C50A1E" w:rsidDel="00821C20">
          <w:rPr>
            <w:rFonts w:ascii="Times New Roman" w:eastAsia="Times New Roman" w:hAnsi="Times New Roman" w:cs="Times New Roman"/>
            <w:sz w:val="24"/>
            <w:szCs w:val="24"/>
          </w:rPr>
          <w:delText>Atau j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ika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ins w:id="107" w:author="Sasa Anisa" w:date="2021-07-29T09:43:00Z">
        <w:r w:rsidR="00D32DE8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108" w:author="Sasa Anisa" w:date="2021-07-29T09:36:00Z">
        <w:r w:rsidR="00821C20">
          <w:rPr>
            <w:rFonts w:ascii="Times New Roman" w:eastAsia="Times New Roman" w:hAnsi="Times New Roman" w:cs="Times New Roman"/>
            <w:sz w:val="24"/>
            <w:szCs w:val="24"/>
          </w:rPr>
          <w:t xml:space="preserve">dan </w:t>
        </w:r>
        <w:proofErr w:type="spellStart"/>
        <w:r w:rsidR="00821C20">
          <w:rPr>
            <w:rFonts w:ascii="Times New Roman" w:eastAsia="Times New Roman" w:hAnsi="Times New Roman" w:cs="Times New Roman"/>
            <w:sz w:val="24"/>
            <w:szCs w:val="24"/>
          </w:rPr>
          <w:t>pastikan</w:t>
        </w:r>
        <w:proofErr w:type="spellEnd"/>
        <w:r w:rsidR="00821C2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21C20">
          <w:rPr>
            <w:rFonts w:ascii="Times New Roman" w:eastAsia="Times New Roman" w:hAnsi="Times New Roman" w:cs="Times New Roman"/>
            <w:sz w:val="24"/>
            <w:szCs w:val="24"/>
          </w:rPr>
          <w:t>tak</w:t>
        </w:r>
        <w:proofErr w:type="spellEnd"/>
        <w:r w:rsidR="00821C2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21C20">
          <w:rPr>
            <w:rFonts w:ascii="Times New Roman" w:eastAsia="Times New Roman" w:hAnsi="Times New Roman" w:cs="Times New Roman"/>
            <w:sz w:val="24"/>
            <w:szCs w:val="24"/>
          </w:rPr>
          <w:t>berlebihan</w:t>
        </w:r>
      </w:ins>
      <w:proofErr w:type="spellEnd"/>
      <w:del w:id="109" w:author="Sasa Anisa" w:date="2021-07-29T09:36:00Z">
        <w:r w:rsidRPr="00C50A1E" w:rsidDel="00821C20">
          <w:rPr>
            <w:rFonts w:ascii="Times New Roman" w:eastAsia="Times New Roman" w:hAnsi="Times New Roman" w:cs="Times New Roman"/>
            <w:sz w:val="24"/>
            <w:szCs w:val="24"/>
          </w:rPr>
          <w:delText>jangan kelebihan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ins w:id="110" w:author="Sasa Anisa" w:date="2021-07-29T09:36:00Z">
        <w:r w:rsidR="00821C20">
          <w:rPr>
            <w:rFonts w:ascii="Times New Roman" w:eastAsia="Times New Roman" w:hAnsi="Times New Roman" w:cs="Times New Roman"/>
            <w:sz w:val="24"/>
            <w:szCs w:val="24"/>
          </w:rPr>
          <w:t>K</w:t>
        </w:r>
      </w:ins>
      <w:del w:id="111" w:author="Sasa Anisa" w:date="2021-07-29T09:36:00Z">
        <w:r w:rsidRPr="00C50A1E" w:rsidDel="00821C20">
          <w:rPr>
            <w:rFonts w:ascii="Times New Roman" w:eastAsia="Times New Roman" w:hAnsi="Times New Roman" w:cs="Times New Roman"/>
            <w:sz w:val="24"/>
            <w:szCs w:val="24"/>
          </w:rPr>
          <w:delText>Sebab 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del w:id="112" w:author="Sasa Anisa" w:date="2021-07-29T09:36:00Z">
        <w:r w:rsidRPr="00821C20" w:rsidDel="00821C20">
          <w:rPr>
            <w:rFonts w:ascii="Times New Roman" w:eastAsia="Times New Roman" w:hAnsi="Times New Roman" w:cs="Times New Roman"/>
            <w:sz w:val="24"/>
            <w:szCs w:val="24"/>
            <w:rPrChange w:id="113" w:author="Sasa Anisa" w:date="2021-07-29T09:36:00Z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rPrChange>
          </w:rPr>
          <w:delText>gitu khan</w:delText>
        </w:r>
      </w:del>
      <w:ins w:id="114" w:author="Sasa Anisa" w:date="2021-07-29T09:36:00Z">
        <w:r w:rsidR="00821C20" w:rsidRPr="00821C20">
          <w:rPr>
            <w:rFonts w:ascii="Times New Roman" w:eastAsia="Times New Roman" w:hAnsi="Times New Roman" w:cs="Times New Roman"/>
            <w:sz w:val="24"/>
            <w:szCs w:val="24"/>
            <w:rPrChange w:id="115" w:author="Sasa Anisa" w:date="2021-07-29T09:36:00Z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rPrChange>
          </w:rPr>
          <w:t>kan</w:t>
        </w:r>
        <w:proofErr w:type="spellEnd"/>
        <w:r w:rsidR="00821C20" w:rsidRPr="00821C20">
          <w:rPr>
            <w:rFonts w:ascii="Times New Roman" w:eastAsia="Times New Roman" w:hAnsi="Times New Roman" w:cs="Times New Roman"/>
            <w:sz w:val="24"/>
            <w:szCs w:val="24"/>
            <w:rPrChange w:id="116" w:author="Sasa Anisa" w:date="2021-07-29T09:36:00Z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rPrChange>
          </w:rPr>
          <w:t xml:space="preserve"> </w:t>
        </w:r>
        <w:proofErr w:type="spellStart"/>
        <w:r w:rsidR="00821C20" w:rsidRPr="00821C20">
          <w:rPr>
            <w:rFonts w:ascii="Times New Roman" w:eastAsia="Times New Roman" w:hAnsi="Times New Roman" w:cs="Times New Roman"/>
            <w:sz w:val="24"/>
            <w:szCs w:val="24"/>
            <w:rPrChange w:id="117" w:author="Sasa Anisa" w:date="2021-07-29T09:36:00Z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rPrChange>
          </w:rPr>
          <w:t>begitu</w:t>
        </w:r>
      </w:ins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06CDD5E4" w14:textId="3ED25083" w:rsidR="00927764" w:rsidRPr="00C50A1E" w:rsidDel="00D32DE8" w:rsidRDefault="00927764" w:rsidP="00927764">
      <w:pPr>
        <w:shd w:val="clear" w:color="auto" w:fill="F5F5F5"/>
        <w:spacing w:after="375"/>
        <w:rPr>
          <w:del w:id="118" w:author="Sasa Anisa" w:date="2021-07-29T09:44:00Z"/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19" w:author="Sasa Anisa" w:date="2021-07-29T09:37:00Z">
        <w:r w:rsidR="00821C20">
          <w:rPr>
            <w:rFonts w:ascii="Times New Roman" w:eastAsia="Times New Roman" w:hAnsi="Times New Roman" w:cs="Times New Roman"/>
            <w:sz w:val="24"/>
            <w:szCs w:val="24"/>
          </w:rPr>
          <w:t>penyebab</w:t>
        </w:r>
      </w:ins>
      <w:proofErr w:type="spellEnd"/>
      <w:del w:id="120" w:author="Sasa Anisa" w:date="2021-07-29T09:37:00Z">
        <w:r w:rsidRPr="00C50A1E" w:rsidDel="00821C20">
          <w:rPr>
            <w:rFonts w:ascii="Times New Roman" w:eastAsia="Times New Roman" w:hAnsi="Times New Roman" w:cs="Times New Roman"/>
            <w:sz w:val="24"/>
            <w:szCs w:val="24"/>
          </w:rPr>
          <w:delText>biang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</w:t>
      </w:r>
      <w:del w:id="121" w:author="Sasa Anisa" w:date="2021-07-29T09:43:00Z">
        <w:r w:rsidRPr="00C50A1E" w:rsidDel="00D32DE8">
          <w:rPr>
            <w:rFonts w:ascii="Times New Roman" w:eastAsia="Times New Roman" w:hAnsi="Times New Roman" w:cs="Times New Roman"/>
            <w:sz w:val="24"/>
            <w:szCs w:val="24"/>
          </w:rPr>
          <w:delText xml:space="preserve">yang lebih </w:delText>
        </w:r>
      </w:del>
      <w:proofErr w:type="spellStart"/>
      <w:ins w:id="122" w:author="Sasa Anisa" w:date="2021-07-29T09:37:00Z">
        <w:r w:rsidR="00821C20">
          <w:rPr>
            <w:rFonts w:ascii="Times New Roman" w:eastAsia="Times New Roman" w:hAnsi="Times New Roman" w:cs="Times New Roman"/>
            <w:sz w:val="24"/>
            <w:szCs w:val="24"/>
          </w:rPr>
          <w:t>mudah</w:t>
        </w:r>
        <w:proofErr w:type="spellEnd"/>
        <w:r w:rsidR="00821C20">
          <w:rPr>
            <w:rFonts w:ascii="Times New Roman" w:eastAsia="Times New Roman" w:hAnsi="Times New Roman" w:cs="Times New Roman"/>
            <w:sz w:val="24"/>
            <w:szCs w:val="24"/>
          </w:rPr>
          <w:t xml:space="preserve"> naik</w:t>
        </w:r>
      </w:ins>
      <w:del w:id="123" w:author="Sasa Anisa" w:date="2021-07-29T09:37:00Z">
        <w:r w:rsidRPr="00C50A1E" w:rsidDel="00821C20">
          <w:rPr>
            <w:rFonts w:ascii="Times New Roman" w:eastAsia="Times New Roman" w:hAnsi="Times New Roman" w:cs="Times New Roman"/>
            <w:sz w:val="24"/>
            <w:szCs w:val="24"/>
          </w:rPr>
          <w:delText>suka naiknya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24" w:author="Sasa Anisa" w:date="2021-07-29T09:37:00Z">
        <w:r w:rsidR="00821C20">
          <w:rPr>
            <w:rFonts w:ascii="Times New Roman" w:eastAsia="Times New Roman" w:hAnsi="Times New Roman" w:cs="Times New Roman"/>
            <w:sz w:val="24"/>
            <w:szCs w:val="24"/>
          </w:rPr>
          <w:t>karena</w:t>
        </w:r>
        <w:proofErr w:type="spellEnd"/>
        <w:r w:rsidR="00821C2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</w:t>
      </w:r>
      <w:proofErr w:type="spellEnd"/>
      <w:ins w:id="125" w:author="Sasa Anisa" w:date="2021-07-29T09:37:00Z">
        <w:r w:rsidR="00821C2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26" w:author="Sasa Anisa" w:date="2021-07-29T09:37:00Z">
        <w:r w:rsidRPr="00C50A1E" w:rsidDel="00821C20">
          <w:rPr>
            <w:rFonts w:ascii="Times New Roman" w:eastAsia="Times New Roman" w:hAnsi="Times New Roman" w:cs="Times New Roman"/>
            <w:sz w:val="24"/>
            <w:szCs w:val="24"/>
          </w:rPr>
          <w:delText xml:space="preserve">-kaum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21C20">
        <w:rPr>
          <w:rFonts w:ascii="Times New Roman" w:eastAsia="Times New Roman" w:hAnsi="Times New Roman" w:cs="Times New Roman"/>
          <w:i/>
          <w:iCs/>
          <w:sz w:val="24"/>
          <w:szCs w:val="24"/>
          <w:rPrChange w:id="127" w:author="Sasa Anisa" w:date="2021-07-29T09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kerjaannya</w:t>
      </w:r>
      <w:proofErr w:type="spellEnd"/>
      <w:r w:rsidRPr="00821C20">
        <w:rPr>
          <w:rFonts w:ascii="Times New Roman" w:eastAsia="Times New Roman" w:hAnsi="Times New Roman" w:cs="Times New Roman"/>
          <w:i/>
          <w:iCs/>
          <w:sz w:val="24"/>
          <w:szCs w:val="24"/>
          <w:rPrChange w:id="128" w:author="Sasa Anisa" w:date="2021-07-29T09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ins w:id="129" w:author="Sasa Anisa" w:date="2021-07-29T09:37:00Z">
        <w:r w:rsidR="00821C20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130" w:author="Sasa Anisa" w:date="2021-07-29T09:37:00Z">
        <w:r w:rsidRPr="00C50A1E" w:rsidDel="00821C20">
          <w:rPr>
            <w:rFonts w:ascii="Times New Roman" w:eastAsia="Times New Roman" w:hAnsi="Times New Roman" w:cs="Times New Roman"/>
            <w:sz w:val="24"/>
            <w:szCs w:val="24"/>
          </w:rPr>
          <w:delText xml:space="preserve"> dan hanya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del w:id="131" w:author="Sasa Anisa" w:date="2021-07-29T09:37:00Z">
        <w:r w:rsidRPr="00C50A1E" w:rsidDel="00821C20">
          <w:rPr>
            <w:rFonts w:ascii="Times New Roman" w:eastAsia="Times New Roman" w:hAnsi="Times New Roman" w:cs="Times New Roman"/>
            <w:sz w:val="24"/>
            <w:szCs w:val="24"/>
          </w:rPr>
          <w:delText>sosial</w:delText>
        </w:r>
      </w:del>
      <w:proofErr w:type="spellStart"/>
      <w:ins w:id="132" w:author="Sasa Anisa" w:date="2021-07-29T09:37:00Z">
        <w:r w:rsidR="00821C20">
          <w:rPr>
            <w:rFonts w:ascii="Times New Roman" w:eastAsia="Times New Roman" w:hAnsi="Times New Roman" w:cs="Times New Roman"/>
            <w:sz w:val="24"/>
            <w:szCs w:val="24"/>
          </w:rPr>
          <w:t>so</w:t>
        </w:r>
      </w:ins>
      <w:ins w:id="133" w:author="Sasa Anisa" w:date="2021-07-29T09:43:00Z">
        <w:r w:rsidR="00D32DE8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ins w:id="134" w:author="Sasa Anisa" w:date="2021-07-29T09:37:00Z">
        <w:r w:rsidR="00821C20">
          <w:rPr>
            <w:rFonts w:ascii="Times New Roman" w:eastAsia="Times New Roman" w:hAnsi="Times New Roman" w:cs="Times New Roman"/>
            <w:sz w:val="24"/>
            <w:szCs w:val="24"/>
          </w:rPr>
          <w:t>ial</w:t>
        </w:r>
        <w:proofErr w:type="spellEnd"/>
        <w:r w:rsidR="00821C20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821C20">
        <w:rPr>
          <w:rFonts w:ascii="Times New Roman" w:eastAsia="Times New Roman" w:hAnsi="Times New Roman" w:cs="Times New Roman"/>
          <w:i/>
          <w:iCs/>
          <w:sz w:val="24"/>
          <w:szCs w:val="24"/>
          <w:rPrChange w:id="135" w:author="Sasa Anisa" w:date="2021-07-29T09:3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</w:p>
    <w:p w14:paraId="21933F02" w14:textId="223FF7AD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1C20">
        <w:rPr>
          <w:rFonts w:ascii="Times New Roman" w:eastAsia="Times New Roman" w:hAnsi="Times New Roman" w:cs="Times New Roman"/>
          <w:i/>
          <w:iCs/>
          <w:sz w:val="24"/>
          <w:szCs w:val="24"/>
          <w:rPrChange w:id="136" w:author="Sasa Anisa" w:date="2021-07-29T09:3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mager</w:t>
      </w:r>
      <w:proofErr w:type="spellEnd"/>
      <w:del w:id="137" w:author="Sasa Anisa" w:date="2021-07-29T09:38:00Z">
        <w:r w:rsidDel="00821C20">
          <w:rPr>
            <w:rFonts w:ascii="Times New Roman" w:eastAsia="Times New Roman" w:hAnsi="Times New Roman" w:cs="Times New Roman"/>
            <w:sz w:val="24"/>
            <w:szCs w:val="24"/>
          </w:rPr>
          <w:delText xml:space="preserve"> saja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138" w:author="Sasa Anisa" w:date="2021-07-29T09:38:00Z">
        <w:r w:rsidR="00821C20">
          <w:rPr>
            <w:rFonts w:ascii="Times New Roman" w:eastAsia="Times New Roman" w:hAnsi="Times New Roman" w:cs="Times New Roman"/>
            <w:sz w:val="24"/>
            <w:szCs w:val="24"/>
          </w:rPr>
          <w:t xml:space="preserve">lemak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di</w:t>
      </w:r>
      <w:ins w:id="139" w:author="Sasa Anisa" w:date="2021-07-29T09:38:00Z">
        <w:r w:rsidR="00821C2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ins w:id="140" w:author="Sasa Anisa" w:date="2021-07-29T09:38:00Z">
        <w:r w:rsidR="00821C2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21C20">
          <w:rPr>
            <w:rFonts w:ascii="Times New Roman" w:eastAsia="Times New Roman" w:hAnsi="Times New Roman" w:cs="Times New Roman"/>
            <w:sz w:val="24"/>
            <w:szCs w:val="24"/>
          </w:rPr>
          <w:t>menyebar</w:t>
        </w:r>
        <w:proofErr w:type="spellEnd"/>
        <w:r w:rsidR="00821C20">
          <w:rPr>
            <w:rFonts w:ascii="Times New Roman" w:eastAsia="Times New Roman" w:hAnsi="Times New Roman" w:cs="Times New Roman"/>
            <w:sz w:val="24"/>
            <w:szCs w:val="24"/>
          </w:rPr>
          <w:t xml:space="preserve"> di mana-mana.</w:t>
        </w:r>
      </w:ins>
      <w:del w:id="141" w:author="Sasa Anisa" w:date="2021-07-29T09:38:00Z">
        <w:r w:rsidRPr="00C50A1E" w:rsidDel="00821C20">
          <w:rPr>
            <w:rFonts w:ascii="Times New Roman" w:eastAsia="Times New Roman" w:hAnsi="Times New Roman" w:cs="Times New Roman"/>
            <w:sz w:val="24"/>
            <w:szCs w:val="24"/>
          </w:rPr>
          <w:delText>, dimana-mana.</w:delText>
        </w:r>
      </w:del>
    </w:p>
    <w:p w14:paraId="28E4E587" w14:textId="73D960A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ins w:id="142" w:author="Sasa Anisa" w:date="2021-07-29T09:38:00Z">
        <w:r w:rsidR="00821C20">
          <w:rPr>
            <w:rFonts w:ascii="Times New Roman" w:eastAsia="Times New Roman" w:hAnsi="Times New Roman" w:cs="Times New Roman"/>
            <w:sz w:val="24"/>
            <w:szCs w:val="24"/>
          </w:rPr>
          <w:t>N</w:t>
        </w:r>
      </w:ins>
      <w:del w:id="143" w:author="Sasa Anisa" w:date="2021-07-29T09:38:00Z">
        <w:r w:rsidRPr="00C50A1E" w:rsidDel="00821C20">
          <w:rPr>
            <w:rFonts w:ascii="Times New Roman" w:eastAsia="Times New Roman" w:hAnsi="Times New Roman" w:cs="Times New Roman"/>
            <w:sz w:val="24"/>
            <w:szCs w:val="24"/>
          </w:rPr>
          <w:delText>Soal n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</w:t>
      </w:r>
      <w:ins w:id="144" w:author="Sasa Anisa" w:date="2021-07-29T09:38:00Z">
        <w:r w:rsidR="00821C20">
          <w:rPr>
            <w:rFonts w:ascii="Times New Roman" w:eastAsia="Times New Roman" w:hAnsi="Times New Roman" w:cs="Times New Roman"/>
            <w:sz w:val="24"/>
            <w:szCs w:val="24"/>
          </w:rPr>
          <w:t>i</w:t>
        </w:r>
        <w:proofErr w:type="spellEnd"/>
        <w:r w:rsidR="00821C2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21C20">
          <w:rPr>
            <w:rFonts w:ascii="Times New Roman" w:eastAsia="Times New Roman" w:hAnsi="Times New Roman" w:cs="Times New Roman"/>
            <w:sz w:val="24"/>
            <w:szCs w:val="24"/>
          </w:rPr>
          <w:t>sepenuh</w:t>
        </w:r>
        <w:proofErr w:type="spellEnd"/>
        <w:r w:rsidR="00821C2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21C20">
          <w:rPr>
            <w:rFonts w:ascii="Times New Roman" w:eastAsia="Times New Roman" w:hAnsi="Times New Roman" w:cs="Times New Roman"/>
            <w:sz w:val="24"/>
            <w:szCs w:val="24"/>
          </w:rPr>
          <w:t>berada</w:t>
        </w:r>
        <w:proofErr w:type="spellEnd"/>
        <w:r w:rsidR="00821C20">
          <w:rPr>
            <w:rFonts w:ascii="Times New Roman" w:eastAsia="Times New Roman" w:hAnsi="Times New Roman" w:cs="Times New Roman"/>
            <w:sz w:val="24"/>
            <w:szCs w:val="24"/>
          </w:rPr>
          <w:t xml:space="preserve"> di </w:t>
        </w:r>
        <w:proofErr w:type="spellStart"/>
        <w:r w:rsidR="00821C20">
          <w:rPr>
            <w:rFonts w:ascii="Times New Roman" w:eastAsia="Times New Roman" w:hAnsi="Times New Roman" w:cs="Times New Roman"/>
            <w:sz w:val="24"/>
            <w:szCs w:val="24"/>
          </w:rPr>
          <w:t>tangan</w:t>
        </w:r>
        <w:proofErr w:type="spellEnd"/>
        <w:r w:rsidR="00821C2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45" w:author="Sasa Anisa" w:date="2021-07-29T09:38:00Z">
        <w:r w:rsidRPr="00C50A1E" w:rsidDel="00821C20">
          <w:rPr>
            <w:rFonts w:ascii="Times New Roman" w:eastAsia="Times New Roman" w:hAnsi="Times New Roman" w:cs="Times New Roman"/>
            <w:sz w:val="24"/>
            <w:szCs w:val="24"/>
          </w:rPr>
          <w:delText xml:space="preserve">i lebih banyak salahnya di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K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ins w:id="146" w:author="Sasa Anisa" w:date="2021-07-29T09:39:00Z">
        <w:r w:rsidR="00821C20">
          <w:rPr>
            <w:rFonts w:ascii="Times New Roman" w:eastAsia="Times New Roman" w:hAnsi="Times New Roman" w:cs="Times New Roman"/>
            <w:sz w:val="24"/>
            <w:szCs w:val="24"/>
          </w:rPr>
          <w:t>Jika</w:t>
        </w:r>
      </w:ins>
      <w:del w:id="147" w:author="Sasa Anisa" w:date="2021-07-29T09:39:00Z">
        <w:r w:rsidRPr="00C50A1E" w:rsidDel="00821C20">
          <w:rPr>
            <w:rFonts w:ascii="Times New Roman" w:eastAsia="Times New Roman" w:hAnsi="Times New Roman" w:cs="Times New Roman"/>
            <w:sz w:val="24"/>
            <w:szCs w:val="24"/>
          </w:rPr>
          <w:delText>Kalau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ins w:id="148" w:author="Sasa Anisa" w:date="2021-07-29T09:39:00Z">
        <w:r w:rsidR="00821C20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821C20">
          <w:rPr>
            <w:rFonts w:ascii="Times New Roman" w:eastAsia="Times New Roman" w:hAnsi="Times New Roman" w:cs="Times New Roman"/>
            <w:sz w:val="24"/>
            <w:szCs w:val="24"/>
          </w:rPr>
          <w:t>c</w:t>
        </w:r>
      </w:ins>
      <w:del w:id="149" w:author="Sasa Anisa" w:date="2021-07-29T09:39:00Z">
        <w:r w:rsidRPr="00C50A1E" w:rsidDel="00821C20">
          <w:rPr>
            <w:rFonts w:ascii="Times New Roman" w:eastAsia="Times New Roman" w:hAnsi="Times New Roman" w:cs="Times New Roman"/>
            <w:sz w:val="24"/>
            <w:szCs w:val="24"/>
          </w:rPr>
          <w:delText>. C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0462F8D" w14:textId="4CE9EAD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ins w:id="150" w:author="Sasa Anisa" w:date="2021-07-29T09:39:00Z">
        <w:r w:rsidR="00821C20">
          <w:rPr>
            <w:rFonts w:ascii="Times New Roman" w:eastAsia="Times New Roman" w:hAnsi="Times New Roman" w:cs="Times New Roman"/>
            <w:sz w:val="24"/>
            <w:szCs w:val="24"/>
          </w:rPr>
          <w:t xml:space="preserve">? </w:t>
        </w:r>
        <w:proofErr w:type="spellStart"/>
        <w:r w:rsidR="00821C20">
          <w:rPr>
            <w:rFonts w:ascii="Times New Roman" w:eastAsia="Times New Roman" w:hAnsi="Times New Roman" w:cs="Times New Roman"/>
            <w:sz w:val="24"/>
            <w:szCs w:val="24"/>
          </w:rPr>
          <w:t>Tentu</w:t>
        </w:r>
      </w:ins>
      <w:proofErr w:type="spellEnd"/>
      <w:del w:id="151" w:author="Sasa Anisa" w:date="2021-07-29T09:39:00Z">
        <w:r w:rsidRPr="00C50A1E" w:rsidDel="00821C20">
          <w:rPr>
            <w:rFonts w:ascii="Times New Roman" w:eastAsia="Times New Roman" w:hAnsi="Times New Roman" w:cs="Times New Roman"/>
            <w:sz w:val="24"/>
            <w:szCs w:val="24"/>
          </w:rPr>
          <w:delText>. 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del w:id="152" w:author="Sasa Anisa" w:date="2021-07-29T09:39:00Z">
        <w:r w:rsidRPr="00C50A1E" w:rsidDel="00821C20">
          <w:rPr>
            <w:rFonts w:ascii="Times New Roman" w:eastAsia="Times New Roman" w:hAnsi="Times New Roman" w:cs="Times New Roman"/>
            <w:sz w:val="24"/>
            <w:szCs w:val="24"/>
          </w:rPr>
          <w:delText>lah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ins w:id="153" w:author="Sasa Anisa" w:date="2021-07-29T09:44:00Z">
        <w:r w:rsidR="006D49D6">
          <w:rPr>
            <w:rFonts w:ascii="Times New Roman" w:eastAsia="Times New Roman" w:hAnsi="Times New Roman" w:cs="Times New Roman"/>
            <w:sz w:val="24"/>
            <w:szCs w:val="24"/>
          </w:rPr>
          <w:t>!</w:t>
        </w:r>
      </w:ins>
      <w:del w:id="154" w:author="Sasa Anisa" w:date="2021-07-29T09:44:00Z">
        <w:r w:rsidRPr="00C50A1E" w:rsidDel="006D49D6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HAHA</w:t>
      </w:r>
      <w:ins w:id="155" w:author="Sasa Anisa" w:date="2021-07-29T09:39:00Z">
        <w:r w:rsidR="00821C20">
          <w:rPr>
            <w:rFonts w:ascii="Times New Roman" w:eastAsia="Times New Roman" w:hAnsi="Times New Roman" w:cs="Times New Roman"/>
            <w:sz w:val="24"/>
            <w:szCs w:val="24"/>
          </w:rPr>
          <w:t>!</w:t>
        </w:r>
      </w:ins>
      <w:del w:id="156" w:author="Sasa Anisa" w:date="2021-07-29T09:39:00Z">
        <w:r w:rsidRPr="00C50A1E" w:rsidDel="00821C20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F9B2750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0E4001E8" w14:textId="77777777" w:rsidR="00927764" w:rsidRPr="00C50A1E" w:rsidRDefault="00927764" w:rsidP="00927764"/>
    <w:p w14:paraId="4895CC97" w14:textId="77777777" w:rsidR="00927764" w:rsidRPr="005A045A" w:rsidRDefault="00927764" w:rsidP="00927764">
      <w:pPr>
        <w:rPr>
          <w:i/>
        </w:rPr>
      </w:pPr>
    </w:p>
    <w:p w14:paraId="35D6963F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044EBD1E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2D3D53" w14:textId="77777777" w:rsidR="00D12853" w:rsidRDefault="00D12853">
      <w:r>
        <w:separator/>
      </w:r>
    </w:p>
  </w:endnote>
  <w:endnote w:type="continuationSeparator" w:id="0">
    <w:p w14:paraId="22B5BAC3" w14:textId="77777777" w:rsidR="00D12853" w:rsidRDefault="00D128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8DE15F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0C0BA02E" w14:textId="77777777" w:rsidR="00941E77" w:rsidRDefault="00D12853">
    <w:pPr>
      <w:pStyle w:val="Footer"/>
    </w:pPr>
  </w:p>
  <w:p w14:paraId="350CADB3" w14:textId="77777777" w:rsidR="00941E77" w:rsidRDefault="00D128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0CA70F" w14:textId="77777777" w:rsidR="00D12853" w:rsidRDefault="00D12853">
      <w:r>
        <w:separator/>
      </w:r>
    </w:p>
  </w:footnote>
  <w:footnote w:type="continuationSeparator" w:id="0">
    <w:p w14:paraId="64C407BF" w14:textId="77777777" w:rsidR="00D12853" w:rsidRDefault="00D128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asa Anisa">
    <w15:presenceInfo w15:providerId="Windows Live" w15:userId="ad2728c20ee936ff"/>
  </w15:person>
  <w15:person w15:author="Sasa">
    <w15:presenceInfo w15:providerId="Windows Live" w15:userId="ad2728c20ee936f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0A4CF0"/>
    <w:rsid w:val="0012251A"/>
    <w:rsid w:val="002318A3"/>
    <w:rsid w:val="0042167F"/>
    <w:rsid w:val="00526468"/>
    <w:rsid w:val="006D49D6"/>
    <w:rsid w:val="00821C20"/>
    <w:rsid w:val="008834AD"/>
    <w:rsid w:val="00924DF5"/>
    <w:rsid w:val="00927764"/>
    <w:rsid w:val="00A975ED"/>
    <w:rsid w:val="00C20908"/>
    <w:rsid w:val="00D12853"/>
    <w:rsid w:val="00D32DE8"/>
    <w:rsid w:val="00DC0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C363B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660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Sasa Anisa</cp:lastModifiedBy>
  <cp:revision>9</cp:revision>
  <dcterms:created xsi:type="dcterms:W3CDTF">2020-08-26T21:16:00Z</dcterms:created>
  <dcterms:modified xsi:type="dcterms:W3CDTF">2021-07-29T02:45:00Z</dcterms:modified>
</cp:coreProperties>
</file>