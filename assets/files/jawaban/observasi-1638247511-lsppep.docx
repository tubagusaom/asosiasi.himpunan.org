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0D1A4" w14:textId="77777777" w:rsidR="009316BE" w:rsidRDefault="009316BE" w:rsidP="009316BE">
      <w:pPr>
        <w:pStyle w:val="Heading3"/>
        <w:rPr>
          <w:rFonts w:ascii="Times New Roman" w:hAnsi="Times New Roman"/>
          <w:sz w:val="48"/>
        </w:rPr>
      </w:pPr>
      <w:proofErr w:type="spellStart"/>
      <w:r>
        <w:t>Pembelajaran</w:t>
      </w:r>
      <w:proofErr w:type="spellEnd"/>
      <w:r>
        <w:t xml:space="preserve"> di Era "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4.0"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Dini </w:t>
      </w:r>
    </w:p>
    <w:p w14:paraId="4FE76099" w14:textId="77777777" w:rsidR="009316BE" w:rsidRDefault="009316BE" w:rsidP="009316BE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Oleh </w:t>
      </w:r>
      <w:proofErr w:type="spellStart"/>
      <w:r>
        <w:rPr>
          <w:rFonts w:ascii="Times New Roman" w:eastAsia="Times New Roman" w:hAnsi="Times New Roman" w:cs="Times New Roman"/>
          <w:szCs w:val="24"/>
        </w:rPr>
        <w:t>Kodar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Akbar</w:t>
      </w:r>
    </w:p>
    <w:p w14:paraId="7A71B1DF" w14:textId="2AD37844" w:rsidR="009316BE" w:rsidRPr="00EC6F38" w:rsidRDefault="009316BE" w:rsidP="009316BE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r w:rsidRPr="00EC6F38">
        <w:rPr>
          <w:rFonts w:ascii="Times New Roman" w:eastAsia="Times New Roman" w:hAnsi="Times New Roman" w:cs="Times New Roman"/>
          <w:szCs w:val="24"/>
        </w:rPr>
        <w:t xml:space="preserve">Pada zaman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pada zona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sangat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del w:id="0" w:author="Microsoft Office User" w:date="2021-11-30T11:32:00Z">
        <w:r w:rsidRPr="00EC6F38" w:rsidDel="009316BE">
          <w:rPr>
            <w:rFonts w:ascii="Times New Roman" w:eastAsia="Times New Roman" w:hAnsi="Times New Roman" w:cs="Times New Roman"/>
            <w:szCs w:val="24"/>
          </w:rPr>
          <w:delText>extream</w:delText>
        </w:r>
      </w:del>
      <w:proofErr w:type="spellStart"/>
      <w:ins w:id="1" w:author="Microsoft Office User" w:date="2021-11-30T11:32:00Z">
        <w:r>
          <w:rPr>
            <w:rFonts w:ascii="Times New Roman" w:eastAsia="Times New Roman" w:hAnsi="Times New Roman" w:cs="Times New Roman"/>
            <w:szCs w:val="24"/>
          </w:rPr>
          <w:t>ekstrem</w:t>
        </w:r>
      </w:ins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tiap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menit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bahkan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detik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del w:id="2" w:author="Microsoft Office User" w:date="2021-11-30T11:33:00Z">
        <w:r w:rsidRPr="00EC6F38" w:rsidDel="009316BE">
          <w:rPr>
            <w:rFonts w:ascii="Times New Roman" w:eastAsia="Times New Roman" w:hAnsi="Times New Roman" w:cs="Times New Roman"/>
            <w:szCs w:val="24"/>
          </w:rPr>
          <w:delText xml:space="preserve">dia </w:delText>
        </w:r>
      </w:del>
      <w:proofErr w:type="spellStart"/>
      <w:r w:rsidRPr="00EC6F38">
        <w:rPr>
          <w:rFonts w:ascii="Times New Roman" w:eastAsia="Times New Roman" w:hAnsi="Times New Roman" w:cs="Times New Roman"/>
          <w:szCs w:val="24"/>
        </w:rPr>
        <w:t>akan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berubah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semakin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maju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sering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sebut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industry 4.0.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</w:t>
      </w:r>
      <w:ins w:id="3" w:author="Microsoft Office User" w:date="2021-11-30T11:33:00Z">
        <w:r>
          <w:rPr>
            <w:rFonts w:ascii="Times New Roman" w:eastAsia="Times New Roman" w:hAnsi="Times New Roman" w:cs="Times New Roman"/>
            <w:szCs w:val="24"/>
          </w:rPr>
          <w:t>ni</w:t>
        </w:r>
        <w:proofErr w:type="spellEnd"/>
        <w:r>
          <w:rPr>
            <w:rFonts w:ascii="Times New Roman" w:eastAsia="Times New Roman" w:hAnsi="Times New Roman" w:cs="Times New Roman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Cs w:val="24"/>
          </w:rPr>
          <w:t>i</w:t>
        </w:r>
      </w:ins>
      <w:r w:rsidRPr="00EC6F38">
        <w:rPr>
          <w:rFonts w:ascii="Times New Roman" w:eastAsia="Times New Roman" w:hAnsi="Times New Roman" w:cs="Times New Roman"/>
          <w:szCs w:val="24"/>
        </w:rPr>
        <w:t>stilah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masih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jarang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bahkan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del w:id="4" w:author="Microsoft Office User" w:date="2021-11-30T11:34:00Z">
        <w:r w:rsidRPr="00EC6F38" w:rsidDel="009316BE">
          <w:rPr>
            <w:rFonts w:ascii="Times New Roman" w:eastAsia="Times New Roman" w:hAnsi="Times New Roman" w:cs="Times New Roman"/>
            <w:szCs w:val="24"/>
          </w:rPr>
          <w:delText xml:space="preserve">banyak yang </w:delText>
        </w:r>
      </w:del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masih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awam</w:t>
      </w:r>
      <w:proofErr w:type="spellEnd"/>
      <w:ins w:id="5" w:author="Microsoft Office User" w:date="2021-11-30T11:34:00Z">
        <w:r>
          <w:rPr>
            <w:rFonts w:ascii="Times New Roman" w:eastAsia="Times New Roman" w:hAnsi="Times New Roman" w:cs="Times New Roman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Cs w:val="24"/>
          </w:rPr>
          <w:t>bagi</w:t>
        </w:r>
        <w:proofErr w:type="spellEnd"/>
        <w:r>
          <w:rPr>
            <w:rFonts w:ascii="Times New Roman" w:eastAsia="Times New Roman" w:hAnsi="Times New Roman" w:cs="Times New Roman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Cs w:val="24"/>
          </w:rPr>
          <w:t>banyak</w:t>
        </w:r>
        <w:proofErr w:type="spellEnd"/>
        <w:r>
          <w:rPr>
            <w:rFonts w:ascii="Times New Roman" w:eastAsia="Times New Roman" w:hAnsi="Times New Roman" w:cs="Times New Roman"/>
            <w:szCs w:val="24"/>
          </w:rPr>
          <w:t xml:space="preserve"> orang</w:t>
        </w:r>
      </w:ins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76C1A9E6" w14:textId="64CDB90F" w:rsidR="009316BE" w:rsidRPr="00EC6F38" w:rsidRDefault="009316BE" w:rsidP="009316BE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Bagi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maupun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peserta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didik</w:t>
      </w:r>
      <w:proofErr w:type="spellEnd"/>
      <w:ins w:id="6" w:author="Microsoft Office User" w:date="2021-11-30T11:34:00Z">
        <w:r>
          <w:rPr>
            <w:rFonts w:ascii="Times New Roman" w:eastAsia="Times New Roman" w:hAnsi="Times New Roman" w:cs="Times New Roman"/>
            <w:szCs w:val="24"/>
          </w:rPr>
          <w:t>,</w:t>
        </w:r>
      </w:ins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siapkan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memasuki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dunia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kerja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namun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lagi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ins w:id="7" w:author="Microsoft Office User" w:date="2021-11-30T11:35:00Z">
        <w:r>
          <w:rPr>
            <w:rFonts w:ascii="Times New Roman" w:eastAsia="Times New Roman" w:hAnsi="Times New Roman" w:cs="Times New Roman"/>
            <w:szCs w:val="24"/>
          </w:rPr>
          <w:t>sebagai</w:t>
        </w:r>
        <w:proofErr w:type="spellEnd"/>
        <w:r>
          <w:rPr>
            <w:rFonts w:ascii="Times New Roman" w:eastAsia="Times New Roman" w:hAnsi="Times New Roman" w:cs="Times New Roman"/>
            <w:szCs w:val="24"/>
          </w:rPr>
          <w:t xml:space="preserve"> </w:t>
        </w:r>
      </w:ins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</w:t>
      </w:r>
      <w:del w:id="8" w:author="Microsoft Office User" w:date="2021-11-30T11:34:00Z">
        <w:r w:rsidRPr="00EC6F38" w:rsidDel="009316BE">
          <w:rPr>
            <w:rFonts w:ascii="Times New Roman" w:eastAsia="Times New Roman" w:hAnsi="Times New Roman" w:cs="Times New Roman"/>
            <w:szCs w:val="24"/>
          </w:rPr>
          <w:delText>r</w:delText>
        </w:r>
      </w:del>
      <w:r w:rsidRPr="00EC6F38">
        <w:rPr>
          <w:rFonts w:ascii="Times New Roman" w:eastAsia="Times New Roman" w:hAnsi="Times New Roman" w:cs="Times New Roman"/>
          <w:szCs w:val="24"/>
        </w:rPr>
        <w:t>kerja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tetapi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del w:id="9" w:author="Microsoft Office User" w:date="2021-11-30T11:35:00Z">
        <w:r w:rsidRPr="00EC6F38" w:rsidDel="009316BE">
          <w:rPr>
            <w:rFonts w:ascii="Times New Roman" w:eastAsia="Times New Roman" w:hAnsi="Times New Roman" w:cs="Times New Roman"/>
            <w:szCs w:val="24"/>
          </w:rPr>
          <w:delText>kita di siapkan untuk</w:delText>
        </w:r>
      </w:del>
      <w:proofErr w:type="spellStart"/>
      <w:ins w:id="10" w:author="Microsoft Office User" w:date="2021-11-30T11:35:00Z">
        <w:r>
          <w:rPr>
            <w:rFonts w:ascii="Times New Roman" w:eastAsia="Times New Roman" w:hAnsi="Times New Roman" w:cs="Times New Roman"/>
            <w:szCs w:val="24"/>
          </w:rPr>
          <w:t>sebagai</w:t>
        </w:r>
      </w:ins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del w:id="11" w:author="Microsoft Office User" w:date="2021-11-30T11:35:00Z">
        <w:r w:rsidRPr="00EC6F38" w:rsidDel="009316BE">
          <w:rPr>
            <w:rFonts w:ascii="Times New Roman" w:eastAsia="Times New Roman" w:hAnsi="Times New Roman" w:cs="Times New Roman"/>
            <w:szCs w:val="24"/>
          </w:rPr>
          <w:delText xml:space="preserve">membuat </w:delText>
        </w:r>
      </w:del>
      <w:proofErr w:type="spellStart"/>
      <w:ins w:id="12" w:author="Microsoft Office User" w:date="2021-11-30T11:35:00Z">
        <w:r>
          <w:rPr>
            <w:rFonts w:ascii="Times New Roman" w:eastAsia="Times New Roman" w:hAnsi="Times New Roman" w:cs="Times New Roman"/>
            <w:szCs w:val="24"/>
          </w:rPr>
          <w:t>p</w:t>
        </w:r>
        <w:r w:rsidRPr="00EC6F38">
          <w:rPr>
            <w:rFonts w:ascii="Times New Roman" w:eastAsia="Times New Roman" w:hAnsi="Times New Roman" w:cs="Times New Roman"/>
            <w:szCs w:val="24"/>
          </w:rPr>
          <w:t>embuat</w:t>
        </w:r>
        <w:proofErr w:type="spellEnd"/>
        <w:r w:rsidRPr="00EC6F38">
          <w:rPr>
            <w:rFonts w:ascii="Times New Roman" w:eastAsia="Times New Roman" w:hAnsi="Times New Roman" w:cs="Times New Roman"/>
            <w:szCs w:val="24"/>
          </w:rPr>
          <w:t xml:space="preserve"> </w:t>
        </w:r>
      </w:ins>
      <w:proofErr w:type="spellStart"/>
      <w:r w:rsidRPr="00EC6F38">
        <w:rPr>
          <w:rFonts w:ascii="Times New Roman" w:eastAsia="Times New Roman" w:hAnsi="Times New Roman" w:cs="Times New Roman"/>
          <w:szCs w:val="24"/>
        </w:rPr>
        <w:t>lapangan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kerja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baru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belum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tercipta</w:t>
      </w:r>
      <w:proofErr w:type="spellEnd"/>
      <w:del w:id="13" w:author="Microsoft Office User" w:date="2021-11-30T11:35:00Z">
        <w:r w:rsidRPr="00EC6F38" w:rsidDel="009316BE">
          <w:rPr>
            <w:rFonts w:ascii="Times New Roman" w:eastAsia="Times New Roman" w:hAnsi="Times New Roman" w:cs="Times New Roman"/>
            <w:szCs w:val="24"/>
          </w:rPr>
          <w:delText>,</w:delText>
        </w:r>
      </w:del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menggunakan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kemampuan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teknologi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ide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7E9FE05A" w14:textId="71C1D5B8" w:rsidR="009316BE" w:rsidRPr="00EC6F38" w:rsidRDefault="009316BE" w:rsidP="009316BE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r w:rsidRPr="00EC6F38">
        <w:rPr>
          <w:rFonts w:ascii="Times New Roman" w:eastAsia="Times New Roman" w:hAnsi="Times New Roman" w:cs="Times New Roman"/>
          <w:szCs w:val="24"/>
        </w:rPr>
        <w:t xml:space="preserve">Pendidikan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adalah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suatu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program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</w:t>
      </w:r>
      <w:del w:id="14" w:author="Microsoft Office User" w:date="2021-11-30T11:35:00Z">
        <w:r w:rsidRPr="00EC6F38" w:rsidDel="009316BE">
          <w:rPr>
            <w:rFonts w:ascii="Times New Roman" w:eastAsia="Times New Roman" w:hAnsi="Times New Roman" w:cs="Times New Roman"/>
            <w:szCs w:val="24"/>
          </w:rPr>
          <w:delText xml:space="preserve"> </w:delText>
        </w:r>
      </w:del>
      <w:r w:rsidRPr="00EC6F38">
        <w:rPr>
          <w:rFonts w:ascii="Times New Roman" w:eastAsia="Times New Roman" w:hAnsi="Times New Roman" w:cs="Times New Roman"/>
          <w:szCs w:val="24"/>
        </w:rPr>
        <w:t>buat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mewujudkan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cerdas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Tujuan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del w:id="15" w:author="Microsoft Office User" w:date="2021-11-30T11:36:00Z">
        <w:r w:rsidRPr="00EC6F38" w:rsidDel="009316BE">
          <w:rPr>
            <w:rFonts w:ascii="Times New Roman" w:eastAsia="Times New Roman" w:hAnsi="Times New Roman" w:cs="Times New Roman"/>
            <w:szCs w:val="24"/>
          </w:rPr>
          <w:delText>dari terciptanya</w:delText>
        </w:r>
      </w:del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adalah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peningkatan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pemerataan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del w:id="16" w:author="Microsoft Office User" w:date="2021-11-30T11:36:00Z">
        <w:r w:rsidRPr="00EC6F38" w:rsidDel="009316BE">
          <w:rPr>
            <w:rFonts w:ascii="Times New Roman" w:eastAsia="Times New Roman" w:hAnsi="Times New Roman" w:cs="Times New Roman"/>
            <w:szCs w:val="24"/>
          </w:rPr>
          <w:delText>,</w:delText>
        </w:r>
      </w:del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cara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ins w:id="17" w:author="Microsoft Office User" w:date="2021-11-30T11:36:00Z">
        <w:r>
          <w:rPr>
            <w:rFonts w:ascii="Times New Roman" w:eastAsia="Times New Roman" w:hAnsi="Times New Roman" w:cs="Times New Roman"/>
            <w:szCs w:val="24"/>
          </w:rPr>
          <w:t>perluasan</w:t>
        </w:r>
      </w:ins>
      <w:proofErr w:type="spellEnd"/>
      <w:del w:id="18" w:author="Microsoft Office User" w:date="2021-11-30T11:36:00Z">
        <w:r w:rsidRPr="00EC6F38" w:rsidDel="009316BE">
          <w:rPr>
            <w:rFonts w:ascii="Times New Roman" w:eastAsia="Times New Roman" w:hAnsi="Times New Roman" w:cs="Times New Roman"/>
            <w:szCs w:val="24"/>
          </w:rPr>
          <w:delText>memerluas</w:delText>
        </w:r>
      </w:del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akses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del w:id="19" w:author="Microsoft Office User" w:date="2021-11-30T11:36:00Z">
        <w:r w:rsidRPr="00EC6F38" w:rsidDel="009316BE">
          <w:rPr>
            <w:rFonts w:ascii="Times New Roman" w:eastAsia="Times New Roman" w:hAnsi="Times New Roman" w:cs="Times New Roman"/>
            <w:szCs w:val="24"/>
          </w:rPr>
          <w:delText xml:space="preserve">memanfaatkan </w:delText>
        </w:r>
      </w:del>
      <w:proofErr w:type="spellStart"/>
      <w:ins w:id="20" w:author="Microsoft Office User" w:date="2021-11-30T11:36:00Z">
        <w:r>
          <w:rPr>
            <w:rFonts w:ascii="Times New Roman" w:eastAsia="Times New Roman" w:hAnsi="Times New Roman" w:cs="Times New Roman"/>
            <w:szCs w:val="24"/>
          </w:rPr>
          <w:t>pemanfaatan</w:t>
        </w:r>
        <w:proofErr w:type="spellEnd"/>
        <w:r w:rsidRPr="00EC6F38">
          <w:rPr>
            <w:rFonts w:ascii="Times New Roman" w:eastAsia="Times New Roman" w:hAnsi="Times New Roman" w:cs="Times New Roman"/>
            <w:szCs w:val="24"/>
          </w:rPr>
          <w:t xml:space="preserve"> </w:t>
        </w:r>
      </w:ins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teknologi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566ECA04" w14:textId="76E8D62E" w:rsidR="009316BE" w:rsidRPr="00EC6F38" w:rsidRDefault="009316BE" w:rsidP="009316BE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Tidak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itu</w:t>
      </w:r>
      <w:proofErr w:type="spellEnd"/>
      <w:ins w:id="21" w:author="Microsoft Office User" w:date="2021-11-30T11:36:00Z">
        <w:r>
          <w:rPr>
            <w:rFonts w:ascii="Times New Roman" w:eastAsia="Times New Roman" w:hAnsi="Times New Roman" w:cs="Times New Roman"/>
            <w:szCs w:val="24"/>
          </w:rPr>
          <w:t>,</w:t>
        </w:r>
      </w:ins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menghasilkan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aspek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sangat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butuhkan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di era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milenial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yaitu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kolaboratif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komunikatif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berfikir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del w:id="22" w:author="Microsoft Office User" w:date="2021-11-30T11:37:00Z">
        <w:r w:rsidRPr="00EC6F38" w:rsidDel="009316BE">
          <w:rPr>
            <w:rFonts w:ascii="Times New Roman" w:eastAsia="Times New Roman" w:hAnsi="Times New Roman" w:cs="Times New Roman"/>
            <w:szCs w:val="24"/>
          </w:rPr>
          <w:delText xml:space="preserve">, </w:delText>
        </w:r>
      </w:del>
      <w:ins w:id="23" w:author="Microsoft Office User" w:date="2021-11-30T11:37:00Z">
        <w:r>
          <w:rPr>
            <w:rFonts w:ascii="Times New Roman" w:eastAsia="Times New Roman" w:hAnsi="Times New Roman" w:cs="Times New Roman"/>
            <w:szCs w:val="24"/>
          </w:rPr>
          <w:t xml:space="preserve"> dan</w:t>
        </w:r>
        <w:r w:rsidRPr="00EC6F38">
          <w:rPr>
            <w:rFonts w:ascii="Times New Roman" w:eastAsia="Times New Roman" w:hAnsi="Times New Roman" w:cs="Times New Roman"/>
            <w:szCs w:val="24"/>
          </w:rPr>
          <w:t xml:space="preserve"> </w:t>
        </w:r>
      </w:ins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Mengapa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demikian</w:t>
      </w:r>
      <w:proofErr w:type="spellEnd"/>
      <w:ins w:id="24" w:author="Microsoft Office User" w:date="2021-11-30T11:37:00Z">
        <w:r>
          <w:rPr>
            <w:rFonts w:ascii="Times New Roman" w:eastAsia="Times New Roman" w:hAnsi="Times New Roman" w:cs="Times New Roman"/>
            <w:szCs w:val="24"/>
          </w:rPr>
          <w:t>?</w:t>
        </w:r>
      </w:ins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del w:id="25" w:author="Microsoft Office User" w:date="2021-11-30T11:37:00Z">
        <w:r w:rsidRPr="00EC6F38" w:rsidDel="009316BE">
          <w:rPr>
            <w:rFonts w:ascii="Times New Roman" w:eastAsia="Times New Roman" w:hAnsi="Times New Roman" w:cs="Times New Roman"/>
            <w:szCs w:val="24"/>
          </w:rPr>
          <w:delText xml:space="preserve">pendidikan </w:delText>
        </w:r>
      </w:del>
      <w:ins w:id="26" w:author="Microsoft Office User" w:date="2021-11-30T11:37:00Z">
        <w:r>
          <w:rPr>
            <w:rFonts w:ascii="Times New Roman" w:eastAsia="Times New Roman" w:hAnsi="Times New Roman" w:cs="Times New Roman"/>
            <w:szCs w:val="24"/>
          </w:rPr>
          <w:t>P</w:t>
        </w:r>
        <w:r w:rsidRPr="00EC6F38">
          <w:rPr>
            <w:rFonts w:ascii="Times New Roman" w:eastAsia="Times New Roman" w:hAnsi="Times New Roman" w:cs="Times New Roman"/>
            <w:szCs w:val="24"/>
          </w:rPr>
          <w:t xml:space="preserve">endidikan </w:t>
        </w:r>
      </w:ins>
      <w:r w:rsidRPr="00EC6F38">
        <w:rPr>
          <w:rFonts w:ascii="Times New Roman" w:eastAsia="Times New Roman" w:hAnsi="Times New Roman" w:cs="Times New Roman"/>
          <w:szCs w:val="24"/>
        </w:rPr>
        <w:t xml:space="preserve">4.0 </w:t>
      </w:r>
      <w:del w:id="27" w:author="Microsoft Office User" w:date="2021-11-30T11:37:00Z">
        <w:r w:rsidRPr="00EC6F38" w:rsidDel="009316BE">
          <w:rPr>
            <w:rFonts w:ascii="Times New Roman" w:eastAsia="Times New Roman" w:hAnsi="Times New Roman" w:cs="Times New Roman"/>
            <w:szCs w:val="24"/>
          </w:rPr>
          <w:delText>ini hari</w:delText>
        </w:r>
      </w:del>
      <w:proofErr w:type="spellStart"/>
      <w:ins w:id="28" w:author="Microsoft Office User" w:date="2021-11-30T11:37:00Z">
        <w:r>
          <w:rPr>
            <w:rFonts w:ascii="Times New Roman" w:eastAsia="Times New Roman" w:hAnsi="Times New Roman" w:cs="Times New Roman"/>
            <w:szCs w:val="24"/>
          </w:rPr>
          <w:t>saat</w:t>
        </w:r>
      </w:ins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sedang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gencar-gencarnya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</w:t>
      </w:r>
      <w:ins w:id="29" w:author="Microsoft Office User" w:date="2021-11-30T11:37:00Z">
        <w:r>
          <w:rPr>
            <w:rFonts w:ascii="Times New Roman" w:eastAsia="Times New Roman" w:hAnsi="Times New Roman" w:cs="Times New Roman"/>
            <w:szCs w:val="24"/>
          </w:rPr>
          <w:t>publikasikan</w:t>
        </w:r>
      </w:ins>
      <w:proofErr w:type="spellEnd"/>
      <w:del w:id="30" w:author="Microsoft Office User" w:date="2021-11-30T11:37:00Z">
        <w:r w:rsidRPr="00EC6F38" w:rsidDel="009316BE">
          <w:rPr>
            <w:rFonts w:ascii="Times New Roman" w:eastAsia="Times New Roman" w:hAnsi="Times New Roman" w:cs="Times New Roman"/>
            <w:szCs w:val="24"/>
          </w:rPr>
          <w:delText xml:space="preserve"> publis</w:delText>
        </w:r>
      </w:del>
      <w:r w:rsidRPr="00EC6F38"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karena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di era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harus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mempersiapkan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generasi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muda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memasuki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dunia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4.0.</w:t>
      </w:r>
    </w:p>
    <w:p w14:paraId="7348D5E4" w14:textId="77777777" w:rsidR="009316BE" w:rsidRPr="00EC6F38" w:rsidRDefault="009316BE" w:rsidP="009316BE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Karakteristik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</w:t>
      </w:r>
    </w:p>
    <w:p w14:paraId="4C426EE2" w14:textId="77777777" w:rsidR="009316BE" w:rsidRPr="00EC6F38" w:rsidRDefault="009316BE" w:rsidP="009316B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Tahapan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belajar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sesuai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kemampuan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minat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/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kebutuhan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siswa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2BA4B30A" w14:textId="2C49D91B" w:rsidR="009316BE" w:rsidRPr="00EC6F38" w:rsidRDefault="009316BE" w:rsidP="009316B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r w:rsidRPr="00EC6F38">
        <w:rPr>
          <w:rFonts w:ascii="Times New Roman" w:eastAsia="Times New Roman" w:hAnsi="Times New Roman" w:cs="Times New Roman"/>
          <w:szCs w:val="24"/>
        </w:rPr>
        <w:t xml:space="preserve">Pada </w:t>
      </w:r>
      <w:del w:id="31" w:author="Microsoft Office User" w:date="2021-11-30T11:38:00Z">
        <w:r w:rsidRPr="00EC6F38" w:rsidDel="009316BE">
          <w:rPr>
            <w:rFonts w:ascii="Times New Roman" w:eastAsia="Times New Roman" w:hAnsi="Times New Roman" w:cs="Times New Roman"/>
            <w:szCs w:val="24"/>
          </w:rPr>
          <w:delText xml:space="preserve">tahab </w:delText>
        </w:r>
      </w:del>
      <w:proofErr w:type="spellStart"/>
      <w:ins w:id="32" w:author="Microsoft Office User" w:date="2021-11-30T11:38:00Z">
        <w:r w:rsidRPr="00EC6F38">
          <w:rPr>
            <w:rFonts w:ascii="Times New Roman" w:eastAsia="Times New Roman" w:hAnsi="Times New Roman" w:cs="Times New Roman"/>
            <w:szCs w:val="24"/>
          </w:rPr>
          <w:t>taha</w:t>
        </w:r>
        <w:r>
          <w:rPr>
            <w:rFonts w:ascii="Times New Roman" w:eastAsia="Times New Roman" w:hAnsi="Times New Roman" w:cs="Times New Roman"/>
            <w:szCs w:val="24"/>
          </w:rPr>
          <w:t>p</w:t>
        </w:r>
        <w:proofErr w:type="spellEnd"/>
        <w:r w:rsidRPr="00EC6F38">
          <w:rPr>
            <w:rFonts w:ascii="Times New Roman" w:eastAsia="Times New Roman" w:hAnsi="Times New Roman" w:cs="Times New Roman"/>
            <w:szCs w:val="24"/>
          </w:rPr>
          <w:t xml:space="preserve"> </w:t>
        </w:r>
      </w:ins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guru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</w:t>
      </w:r>
      <w:del w:id="33" w:author="Microsoft Office User" w:date="2021-11-30T11:38:00Z">
        <w:r w:rsidRPr="00EC6F38" w:rsidDel="009316BE">
          <w:rPr>
            <w:rFonts w:ascii="Times New Roman" w:eastAsia="Times New Roman" w:hAnsi="Times New Roman" w:cs="Times New Roman"/>
            <w:szCs w:val="24"/>
          </w:rPr>
          <w:delText xml:space="preserve"> </w:delText>
        </w:r>
      </w:del>
      <w:r w:rsidRPr="00EC6F38">
        <w:rPr>
          <w:rFonts w:ascii="Times New Roman" w:eastAsia="Times New Roman" w:hAnsi="Times New Roman" w:cs="Times New Roman"/>
          <w:szCs w:val="24"/>
        </w:rPr>
        <w:t>tu</w:t>
      </w:r>
      <w:ins w:id="34" w:author="Microsoft Office User" w:date="2021-11-30T11:38:00Z">
        <w:r>
          <w:rPr>
            <w:rFonts w:ascii="Times New Roman" w:eastAsia="Times New Roman" w:hAnsi="Times New Roman" w:cs="Times New Roman"/>
            <w:szCs w:val="24"/>
          </w:rPr>
          <w:t>n</w:t>
        </w:r>
      </w:ins>
      <w:r w:rsidRPr="00EC6F38">
        <w:rPr>
          <w:rFonts w:ascii="Times New Roman" w:eastAsia="Times New Roman" w:hAnsi="Times New Roman" w:cs="Times New Roman"/>
          <w:szCs w:val="24"/>
        </w:rPr>
        <w:t>tut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merancang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pembelajaran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sesuai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minat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bakat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/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kebutuhan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siswa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68753F6D" w14:textId="77777777" w:rsidR="009316BE" w:rsidRPr="00EC6F38" w:rsidRDefault="009316BE" w:rsidP="009316B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Menggunakan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penilaian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formatif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750F2CA9" w14:textId="5A2A007A" w:rsidR="009316BE" w:rsidRPr="00EC6F38" w:rsidRDefault="009316BE" w:rsidP="009316B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del w:id="35" w:author="Microsoft Office User" w:date="2021-11-30T11:38:00Z">
        <w:r w:rsidRPr="00EC6F38" w:rsidDel="009316BE">
          <w:rPr>
            <w:rFonts w:ascii="Times New Roman" w:eastAsia="Times New Roman" w:hAnsi="Times New Roman" w:cs="Times New Roman"/>
            <w:szCs w:val="24"/>
          </w:rPr>
          <w:delText>Yaitu g</w:delText>
        </w:r>
      </w:del>
      <w:ins w:id="36" w:author="Microsoft Office User" w:date="2021-11-30T11:38:00Z">
        <w:r>
          <w:rPr>
            <w:rFonts w:ascii="Times New Roman" w:eastAsia="Times New Roman" w:hAnsi="Times New Roman" w:cs="Times New Roman"/>
            <w:szCs w:val="24"/>
          </w:rPr>
          <w:t>G</w:t>
        </w:r>
      </w:ins>
      <w:r w:rsidRPr="00EC6F38">
        <w:rPr>
          <w:rFonts w:ascii="Times New Roman" w:eastAsia="Times New Roman" w:hAnsi="Times New Roman" w:cs="Times New Roman"/>
          <w:szCs w:val="24"/>
        </w:rPr>
        <w:t xml:space="preserve">uru </w:t>
      </w:r>
      <w:del w:id="37" w:author="Microsoft Office User" w:date="2021-11-30T11:38:00Z">
        <w:r w:rsidRPr="00EC6F38" w:rsidDel="009316BE">
          <w:rPr>
            <w:rFonts w:ascii="Times New Roman" w:eastAsia="Times New Roman" w:hAnsi="Times New Roman" w:cs="Times New Roman"/>
            <w:szCs w:val="24"/>
          </w:rPr>
          <w:delText xml:space="preserve">di sini </w:delText>
        </w:r>
      </w:del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</w:t>
      </w:r>
      <w:del w:id="38" w:author="Microsoft Office User" w:date="2021-11-30T11:38:00Z">
        <w:r w:rsidRPr="00EC6F38" w:rsidDel="009316BE">
          <w:rPr>
            <w:rFonts w:ascii="Times New Roman" w:eastAsia="Times New Roman" w:hAnsi="Times New Roman" w:cs="Times New Roman"/>
            <w:szCs w:val="24"/>
          </w:rPr>
          <w:delText xml:space="preserve"> </w:delText>
        </w:r>
      </w:del>
      <w:r w:rsidRPr="00EC6F38">
        <w:rPr>
          <w:rFonts w:ascii="Times New Roman" w:eastAsia="Times New Roman" w:hAnsi="Times New Roman" w:cs="Times New Roman"/>
          <w:szCs w:val="24"/>
        </w:rPr>
        <w:t>tuntut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membantu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siwa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dalam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mencari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kemampuan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bakat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ins w:id="39" w:author="Microsoft Office User" w:date="2021-11-30T11:39:00Z">
        <w:r>
          <w:rPr>
            <w:rFonts w:ascii="Times New Roman" w:eastAsia="Times New Roman" w:hAnsi="Times New Roman" w:cs="Times New Roman"/>
            <w:szCs w:val="24"/>
          </w:rPr>
          <w:t>masing-masing</w:t>
        </w:r>
      </w:ins>
      <w:proofErr w:type="spellEnd"/>
      <w:del w:id="40" w:author="Microsoft Office User" w:date="2021-11-30T11:39:00Z">
        <w:r w:rsidRPr="00EC6F38" w:rsidDel="009316BE">
          <w:rPr>
            <w:rFonts w:ascii="Times New Roman" w:eastAsia="Times New Roman" w:hAnsi="Times New Roman" w:cs="Times New Roman"/>
            <w:szCs w:val="24"/>
          </w:rPr>
          <w:delText>siswa</w:delText>
        </w:r>
      </w:del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62313718" w14:textId="77777777" w:rsidR="009316BE" w:rsidRPr="00EC6F38" w:rsidRDefault="009316BE" w:rsidP="009316B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Menempatkan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guru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sebagai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mentor.</w:t>
      </w:r>
    </w:p>
    <w:p w14:paraId="151B7C8C" w14:textId="3BC1FF1B" w:rsidR="009316BE" w:rsidRPr="00EC6F38" w:rsidRDefault="009316BE" w:rsidP="009316B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del w:id="41" w:author="Microsoft Office User" w:date="2021-11-30T11:39:00Z">
        <w:r w:rsidRPr="00EC6F38" w:rsidDel="009316BE">
          <w:rPr>
            <w:rFonts w:ascii="Times New Roman" w:eastAsia="Times New Roman" w:hAnsi="Times New Roman" w:cs="Times New Roman"/>
            <w:szCs w:val="24"/>
          </w:rPr>
          <w:delText xml:space="preserve">Guri </w:delText>
        </w:r>
      </w:del>
      <w:ins w:id="42" w:author="Microsoft Office User" w:date="2021-11-30T11:39:00Z">
        <w:r w:rsidRPr="00EC6F38">
          <w:rPr>
            <w:rFonts w:ascii="Times New Roman" w:eastAsia="Times New Roman" w:hAnsi="Times New Roman" w:cs="Times New Roman"/>
            <w:szCs w:val="24"/>
          </w:rPr>
          <w:t>Gur</w:t>
        </w:r>
        <w:r>
          <w:rPr>
            <w:rFonts w:ascii="Times New Roman" w:eastAsia="Times New Roman" w:hAnsi="Times New Roman" w:cs="Times New Roman"/>
            <w:szCs w:val="24"/>
          </w:rPr>
          <w:t>u</w:t>
        </w:r>
        <w:r w:rsidRPr="00EC6F38">
          <w:rPr>
            <w:rFonts w:ascii="Times New Roman" w:eastAsia="Times New Roman" w:hAnsi="Times New Roman" w:cs="Times New Roman"/>
            <w:szCs w:val="24"/>
          </w:rPr>
          <w:t xml:space="preserve"> </w:t>
        </w:r>
      </w:ins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dilatih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mengembangkan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kurikulum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memberikan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kebebasan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untuk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menentukan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cara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belajar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mengajar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siswa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5A85BEC1" w14:textId="77777777" w:rsidR="009316BE" w:rsidRPr="00EC6F38" w:rsidRDefault="009316BE" w:rsidP="009316B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Pengembangan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profesi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guru.</w:t>
      </w:r>
    </w:p>
    <w:p w14:paraId="57F3DF48" w14:textId="35E5C3E5" w:rsidR="009316BE" w:rsidRPr="00EC6F38" w:rsidRDefault="009316BE" w:rsidP="009316BE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del w:id="43" w:author="Microsoft Office User" w:date="2021-11-30T11:39:00Z">
        <w:r w:rsidRPr="00EC6F38" w:rsidDel="009316BE">
          <w:rPr>
            <w:rFonts w:ascii="Times New Roman" w:eastAsia="Times New Roman" w:hAnsi="Times New Roman" w:cs="Times New Roman"/>
            <w:szCs w:val="24"/>
          </w:rPr>
          <w:delText xml:space="preserve">Dimana guru sebagai </w:delText>
        </w:r>
      </w:del>
      <w:proofErr w:type="spellStart"/>
      <w:ins w:id="44" w:author="Microsoft Office User" w:date="2021-11-30T11:39:00Z">
        <w:r>
          <w:rPr>
            <w:rFonts w:ascii="Times New Roman" w:eastAsia="Times New Roman" w:hAnsi="Times New Roman" w:cs="Times New Roman"/>
            <w:szCs w:val="24"/>
          </w:rPr>
          <w:t>S</w:t>
        </w:r>
        <w:r w:rsidRPr="00EC6F38">
          <w:rPr>
            <w:rFonts w:ascii="Times New Roman" w:eastAsia="Times New Roman" w:hAnsi="Times New Roman" w:cs="Times New Roman"/>
            <w:szCs w:val="24"/>
          </w:rPr>
          <w:t>ebagai</w:t>
        </w:r>
        <w:proofErr w:type="spellEnd"/>
        <w:r w:rsidRPr="00EC6F38">
          <w:rPr>
            <w:rFonts w:ascii="Times New Roman" w:eastAsia="Times New Roman" w:hAnsi="Times New Roman" w:cs="Times New Roman"/>
            <w:szCs w:val="24"/>
          </w:rPr>
          <w:t xml:space="preserve"> </w:t>
        </w:r>
      </w:ins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di era 4.0</w:t>
      </w:r>
      <w:ins w:id="45" w:author="Microsoft Office User" w:date="2021-11-30T11:39:00Z">
        <w:r>
          <w:rPr>
            <w:rFonts w:ascii="Times New Roman" w:eastAsia="Times New Roman" w:hAnsi="Times New Roman" w:cs="Times New Roman"/>
            <w:szCs w:val="24"/>
          </w:rPr>
          <w:t>,</w:t>
        </w:r>
      </w:ins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del w:id="46" w:author="Microsoft Office User" w:date="2021-11-30T11:39:00Z">
        <w:r w:rsidRPr="00EC6F38" w:rsidDel="009316BE">
          <w:rPr>
            <w:rFonts w:ascii="Times New Roman" w:eastAsia="Times New Roman" w:hAnsi="Times New Roman" w:cs="Times New Roman"/>
            <w:szCs w:val="24"/>
          </w:rPr>
          <w:delText xml:space="preserve">maka </w:delText>
        </w:r>
      </w:del>
      <w:r w:rsidRPr="00EC6F38">
        <w:rPr>
          <w:rFonts w:ascii="Times New Roman" w:eastAsia="Times New Roman" w:hAnsi="Times New Roman" w:cs="Times New Roman"/>
          <w:szCs w:val="24"/>
        </w:rPr>
        <w:t xml:space="preserve">guru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tidak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boleh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menetap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satu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strata</w:t>
      </w:r>
      <w:del w:id="47" w:author="Microsoft Office User" w:date="2021-11-30T11:39:00Z">
        <w:r w:rsidRPr="00EC6F38" w:rsidDel="009316BE">
          <w:rPr>
            <w:rFonts w:ascii="Times New Roman" w:eastAsia="Times New Roman" w:hAnsi="Times New Roman" w:cs="Times New Roman"/>
            <w:szCs w:val="24"/>
          </w:rPr>
          <w:delText xml:space="preserve">, </w:delText>
        </w:r>
      </w:del>
      <w:ins w:id="48" w:author="Microsoft Office User" w:date="2021-11-30T11:39:00Z">
        <w:r>
          <w:rPr>
            <w:rFonts w:ascii="Times New Roman" w:eastAsia="Times New Roman" w:hAnsi="Times New Roman" w:cs="Times New Roman"/>
            <w:szCs w:val="24"/>
          </w:rPr>
          <w:t xml:space="preserve"> dan</w:t>
        </w:r>
        <w:r w:rsidRPr="00EC6F38">
          <w:rPr>
            <w:rFonts w:ascii="Times New Roman" w:eastAsia="Times New Roman" w:hAnsi="Times New Roman" w:cs="Times New Roman"/>
            <w:szCs w:val="24"/>
          </w:rPr>
          <w:t xml:space="preserve"> </w:t>
        </w:r>
      </w:ins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harus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selalu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berkembang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agar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dapat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mengajarkan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sesuai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eranya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41C9BFF2" w14:textId="77777777" w:rsidR="009316BE" w:rsidRPr="00EC6F38" w:rsidRDefault="009316BE" w:rsidP="009316BE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r w:rsidRPr="00EC6F38">
        <w:rPr>
          <w:rFonts w:ascii="Times New Roman" w:eastAsia="Times New Roman" w:hAnsi="Times New Roman" w:cs="Times New Roman"/>
          <w:szCs w:val="24"/>
        </w:rPr>
        <w:t xml:space="preserve"> 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dalam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5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aspek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</w:t>
      </w:r>
      <w:del w:id="49" w:author="Microsoft Office User" w:date="2021-11-30T11:40:00Z">
        <w:r w:rsidRPr="00EC6F38" w:rsidDel="009316BE">
          <w:rPr>
            <w:rFonts w:ascii="Times New Roman" w:eastAsia="Times New Roman" w:hAnsi="Times New Roman" w:cs="Times New Roman"/>
            <w:szCs w:val="24"/>
          </w:rPr>
          <w:delText xml:space="preserve"> </w:delText>
        </w:r>
      </w:del>
      <w:r w:rsidRPr="00EC6F38">
        <w:rPr>
          <w:rFonts w:ascii="Times New Roman" w:eastAsia="Times New Roman" w:hAnsi="Times New Roman" w:cs="Times New Roman"/>
          <w:szCs w:val="24"/>
        </w:rPr>
        <w:t>tekankan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pada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pembelajaran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yaitu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:</w:t>
      </w:r>
    </w:p>
    <w:p w14:paraId="73D58B3D" w14:textId="77777777" w:rsidR="009316BE" w:rsidRPr="00EC6F38" w:rsidRDefault="009316BE" w:rsidP="009316BE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Mengamati</w:t>
      </w:r>
      <w:proofErr w:type="spellEnd"/>
    </w:p>
    <w:p w14:paraId="624BABAE" w14:textId="77777777" w:rsidR="009316BE" w:rsidRPr="00EC6F38" w:rsidRDefault="009316BE" w:rsidP="009316BE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Memahami</w:t>
      </w:r>
      <w:proofErr w:type="spellEnd"/>
    </w:p>
    <w:p w14:paraId="0C060A41" w14:textId="77777777" w:rsidR="009316BE" w:rsidRPr="00EC6F38" w:rsidRDefault="009316BE" w:rsidP="009316BE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Mencoba</w:t>
      </w:r>
      <w:proofErr w:type="spellEnd"/>
    </w:p>
    <w:p w14:paraId="5EC4237F" w14:textId="77777777" w:rsidR="009316BE" w:rsidRPr="00EC6F38" w:rsidRDefault="009316BE" w:rsidP="009316BE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Mendiskusikan</w:t>
      </w:r>
      <w:proofErr w:type="spellEnd"/>
    </w:p>
    <w:p w14:paraId="2592AEB5" w14:textId="44991A7F" w:rsidR="009316BE" w:rsidRPr="00EC6F38" w:rsidRDefault="009316BE" w:rsidP="009316BE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proofErr w:type="spellStart"/>
      <w:ins w:id="50" w:author="Microsoft Office User" w:date="2021-11-30T11:40:00Z">
        <w:r>
          <w:rPr>
            <w:rFonts w:ascii="Times New Roman" w:eastAsia="Times New Roman" w:hAnsi="Times New Roman" w:cs="Times New Roman"/>
            <w:szCs w:val="24"/>
          </w:rPr>
          <w:lastRenderedPageBreak/>
          <w:t>Meneliti</w:t>
        </w:r>
      </w:ins>
      <w:proofErr w:type="spellEnd"/>
      <w:del w:id="51" w:author="Microsoft Office User" w:date="2021-11-30T11:40:00Z">
        <w:r w:rsidRPr="00EC6F38" w:rsidDel="009316BE">
          <w:rPr>
            <w:rFonts w:ascii="Times New Roman" w:eastAsia="Times New Roman" w:hAnsi="Times New Roman" w:cs="Times New Roman"/>
            <w:szCs w:val="24"/>
          </w:rPr>
          <w:delText>Penelitian</w:delText>
        </w:r>
      </w:del>
    </w:p>
    <w:p w14:paraId="07451AFE" w14:textId="0971C6DE" w:rsidR="009316BE" w:rsidRPr="00EC6F38" w:rsidRDefault="009316BE" w:rsidP="009316BE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r w:rsidRPr="00EC6F38">
        <w:rPr>
          <w:rFonts w:ascii="Times New Roman" w:eastAsia="Times New Roman" w:hAnsi="Times New Roman" w:cs="Times New Roman"/>
          <w:szCs w:val="24"/>
        </w:rPr>
        <w:t xml:space="preserve">Pada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dasarnya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bisa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ins w:id="52" w:author="Microsoft Office User" w:date="2021-11-30T11:40:00Z">
        <w:r>
          <w:rPr>
            <w:rFonts w:ascii="Times New Roman" w:eastAsia="Times New Roman" w:hAnsi="Times New Roman" w:cs="Times New Roman"/>
            <w:szCs w:val="24"/>
          </w:rPr>
          <w:t>me</w:t>
        </w:r>
      </w:ins>
      <w:r w:rsidRPr="00EC6F38">
        <w:rPr>
          <w:rFonts w:ascii="Times New Roman" w:eastAsia="Times New Roman" w:hAnsi="Times New Roman" w:cs="Times New Roman"/>
          <w:szCs w:val="24"/>
        </w:rPr>
        <w:t>lihat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mengamati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memahami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del w:id="53" w:author="Microsoft Office User" w:date="2021-11-30T11:40:00Z">
        <w:r w:rsidRPr="00EC6F38" w:rsidDel="009316BE">
          <w:rPr>
            <w:rFonts w:ascii="Times New Roman" w:eastAsia="Times New Roman" w:hAnsi="Times New Roman" w:cs="Times New Roman"/>
            <w:szCs w:val="24"/>
          </w:rPr>
          <w:delText>sebenarnya jadi</w:delText>
        </w:r>
      </w:del>
      <w:proofErr w:type="spellStart"/>
      <w:ins w:id="54" w:author="Microsoft Office User" w:date="2021-11-30T11:40:00Z">
        <w:r>
          <w:rPr>
            <w:rFonts w:ascii="Times New Roman" w:eastAsia="Times New Roman" w:hAnsi="Times New Roman" w:cs="Times New Roman"/>
            <w:szCs w:val="24"/>
          </w:rPr>
          <w:t>sebagai</w:t>
        </w:r>
      </w:ins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satu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kesatuan</w:t>
      </w:r>
      <w:proofErr w:type="spellEnd"/>
      <w:ins w:id="55" w:author="Microsoft Office User" w:date="2021-11-30T11:40:00Z">
        <w:r>
          <w:rPr>
            <w:rFonts w:ascii="Times New Roman" w:eastAsia="Times New Roman" w:hAnsi="Times New Roman" w:cs="Times New Roman"/>
            <w:szCs w:val="24"/>
          </w:rPr>
          <w:t xml:space="preserve">. </w:t>
        </w:r>
      </w:ins>
      <w:del w:id="56" w:author="Microsoft Office User" w:date="2021-11-30T11:40:00Z">
        <w:r w:rsidRPr="00EC6F38" w:rsidDel="009316BE">
          <w:rPr>
            <w:rFonts w:ascii="Times New Roman" w:eastAsia="Times New Roman" w:hAnsi="Times New Roman" w:cs="Times New Roman"/>
            <w:szCs w:val="24"/>
          </w:rPr>
          <w:delText>, p</w:delText>
        </w:r>
      </w:del>
      <w:ins w:id="57" w:author="Microsoft Office User" w:date="2021-11-30T11:40:00Z">
        <w:r>
          <w:rPr>
            <w:rFonts w:ascii="Times New Roman" w:eastAsia="Times New Roman" w:hAnsi="Times New Roman" w:cs="Times New Roman"/>
            <w:szCs w:val="24"/>
          </w:rPr>
          <w:t>P</w:t>
        </w:r>
      </w:ins>
      <w:r w:rsidRPr="00EC6F38">
        <w:rPr>
          <w:rFonts w:ascii="Times New Roman" w:eastAsia="Times New Roman" w:hAnsi="Times New Roman" w:cs="Times New Roman"/>
          <w:szCs w:val="24"/>
        </w:rPr>
        <w:t xml:space="preserve">ada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mengamati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memahami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bisa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memiliki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pikiran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ins w:id="58" w:author="Microsoft Office User" w:date="2021-11-30T11:41:00Z">
        <w:r>
          <w:rPr>
            <w:rFonts w:ascii="Times New Roman" w:eastAsia="Times New Roman" w:hAnsi="Times New Roman" w:cs="Times New Roman"/>
            <w:szCs w:val="24"/>
          </w:rPr>
          <w:t xml:space="preserve"> yang</w:t>
        </w:r>
      </w:ins>
      <w:del w:id="59" w:author="Microsoft Office User" w:date="2021-11-30T11:41:00Z">
        <w:r w:rsidRPr="00EC6F38" w:rsidDel="009316BE">
          <w:rPr>
            <w:rFonts w:ascii="Times New Roman" w:eastAsia="Times New Roman" w:hAnsi="Times New Roman" w:cs="Times New Roman"/>
            <w:szCs w:val="24"/>
          </w:rPr>
          <w:delText>. Pikiran kritis</w:delText>
        </w:r>
      </w:del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sangat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</w:t>
      </w:r>
      <w:del w:id="60" w:author="Microsoft Office User" w:date="2021-11-30T11:41:00Z">
        <w:r w:rsidRPr="00EC6F38" w:rsidDel="009316BE">
          <w:rPr>
            <w:rFonts w:ascii="Times New Roman" w:eastAsia="Times New Roman" w:hAnsi="Times New Roman" w:cs="Times New Roman"/>
            <w:szCs w:val="24"/>
          </w:rPr>
          <w:delText xml:space="preserve"> </w:delText>
        </w:r>
      </w:del>
      <w:r w:rsidRPr="00EC6F38">
        <w:rPr>
          <w:rFonts w:ascii="Times New Roman" w:eastAsia="Times New Roman" w:hAnsi="Times New Roman" w:cs="Times New Roman"/>
          <w:szCs w:val="24"/>
        </w:rPr>
        <w:t>butuhkan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del w:id="61" w:author="Microsoft Office User" w:date="2021-11-30T11:41:00Z">
        <w:r w:rsidRPr="00EC6F38" w:rsidDel="009316BE">
          <w:rPr>
            <w:rFonts w:ascii="Times New Roman" w:eastAsia="Times New Roman" w:hAnsi="Times New Roman" w:cs="Times New Roman"/>
            <w:szCs w:val="24"/>
          </w:rPr>
          <w:delText>karena dengan pikiran yang kritis maka akan timbul</w:delText>
        </w:r>
      </w:del>
      <w:proofErr w:type="spellStart"/>
      <w:ins w:id="62" w:author="Microsoft Office User" w:date="2021-11-30T11:41:00Z">
        <w:r>
          <w:rPr>
            <w:rFonts w:ascii="Times New Roman" w:eastAsia="Times New Roman" w:hAnsi="Times New Roman" w:cs="Times New Roman"/>
            <w:szCs w:val="24"/>
          </w:rPr>
          <w:t>untuk</w:t>
        </w:r>
        <w:proofErr w:type="spellEnd"/>
        <w:r>
          <w:rPr>
            <w:rFonts w:ascii="Times New Roman" w:eastAsia="Times New Roman" w:hAnsi="Times New Roman" w:cs="Times New Roman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Cs w:val="24"/>
          </w:rPr>
          <w:t>memunculkan</w:t>
        </w:r>
      </w:ins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sebuah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ide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gagasan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01292F76" w14:textId="63DF32F4" w:rsidR="009316BE" w:rsidRPr="00EC6F38" w:rsidRDefault="009316BE" w:rsidP="009316BE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r w:rsidRPr="00EC6F38">
        <w:rPr>
          <w:rFonts w:ascii="Times New Roman" w:eastAsia="Times New Roman" w:hAnsi="Times New Roman" w:cs="Times New Roman"/>
          <w:szCs w:val="24"/>
        </w:rPr>
        <w:t xml:space="preserve">Dari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gagasan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mucul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dari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pemikiran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kritis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tadi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maka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selanjutnya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yaitu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mencoba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/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pengaplikasi</w:t>
      </w:r>
      <w:ins w:id="63" w:author="Microsoft Office User" w:date="2021-11-30T11:42:00Z">
        <w:r w:rsidR="000E6957">
          <w:rPr>
            <w:rFonts w:ascii="Times New Roman" w:eastAsia="Times New Roman" w:hAnsi="Times New Roman" w:cs="Times New Roman"/>
            <w:szCs w:val="24"/>
          </w:rPr>
          <w:t>k</w:t>
        </w:r>
      </w:ins>
      <w:r w:rsidRPr="00EC6F38">
        <w:rPr>
          <w:rFonts w:ascii="Times New Roman" w:eastAsia="Times New Roman" w:hAnsi="Times New Roman" w:cs="Times New Roman"/>
          <w:szCs w:val="24"/>
        </w:rPr>
        <w:t>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Pada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del w:id="64" w:author="Microsoft Office User" w:date="2021-11-30T11:42:00Z">
        <w:r w:rsidRPr="00EC6F38" w:rsidDel="000E6957">
          <w:rPr>
            <w:rFonts w:ascii="Times New Roman" w:eastAsia="Times New Roman" w:hAnsi="Times New Roman" w:cs="Times New Roman"/>
            <w:szCs w:val="24"/>
          </w:rPr>
          <w:delText>ini</w:delText>
        </w:r>
      </w:del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del w:id="65" w:author="Microsoft Office User" w:date="2021-11-30T11:42:00Z">
        <w:r w:rsidRPr="00EC6F38" w:rsidDel="000E6957">
          <w:rPr>
            <w:rFonts w:ascii="Times New Roman" w:eastAsia="Times New Roman" w:hAnsi="Times New Roman" w:cs="Times New Roman"/>
            <w:szCs w:val="24"/>
          </w:rPr>
          <w:delText xml:space="preserve">lebih banyak </w:delText>
        </w:r>
      </w:del>
      <w:proofErr w:type="spellStart"/>
      <w:r w:rsidRPr="00EC6F38">
        <w:rPr>
          <w:rFonts w:ascii="Times New Roman" w:eastAsia="Times New Roman" w:hAnsi="Times New Roman" w:cs="Times New Roman"/>
          <w:szCs w:val="24"/>
        </w:rPr>
        <w:t>praktek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ins w:id="66" w:author="Microsoft Office User" w:date="2021-11-30T11:42:00Z">
        <w:r w:rsidR="000E6957">
          <w:rPr>
            <w:rFonts w:ascii="Times New Roman" w:eastAsia="Times New Roman" w:hAnsi="Times New Roman" w:cs="Times New Roman"/>
            <w:szCs w:val="24"/>
          </w:rPr>
          <w:t>akan</w:t>
        </w:r>
        <w:proofErr w:type="spellEnd"/>
        <w:r w:rsidR="000E6957">
          <w:rPr>
            <w:rFonts w:ascii="Times New Roman" w:eastAsia="Times New Roman" w:hAnsi="Times New Roman" w:cs="Times New Roman"/>
            <w:szCs w:val="24"/>
          </w:rPr>
          <w:t xml:space="preserve"> </w:t>
        </w:r>
        <w:proofErr w:type="spellStart"/>
        <w:r w:rsidR="000E6957" w:rsidRPr="00EC6F38">
          <w:rPr>
            <w:rFonts w:ascii="Times New Roman" w:eastAsia="Times New Roman" w:hAnsi="Times New Roman" w:cs="Times New Roman"/>
            <w:szCs w:val="24"/>
          </w:rPr>
          <w:t>lebih</w:t>
        </w:r>
        <w:proofErr w:type="spellEnd"/>
        <w:r w:rsidR="000E6957" w:rsidRPr="00EC6F38">
          <w:rPr>
            <w:rFonts w:ascii="Times New Roman" w:eastAsia="Times New Roman" w:hAnsi="Times New Roman" w:cs="Times New Roman"/>
            <w:szCs w:val="24"/>
          </w:rPr>
          <w:t xml:space="preserve"> </w:t>
        </w:r>
        <w:proofErr w:type="spellStart"/>
        <w:r w:rsidR="000E6957" w:rsidRPr="00EC6F38">
          <w:rPr>
            <w:rFonts w:ascii="Times New Roman" w:eastAsia="Times New Roman" w:hAnsi="Times New Roman" w:cs="Times New Roman"/>
            <w:szCs w:val="24"/>
          </w:rPr>
          <w:t>banyak</w:t>
        </w:r>
        <w:proofErr w:type="spellEnd"/>
        <w:r w:rsidR="000E6957" w:rsidRPr="00EC6F38">
          <w:rPr>
            <w:rFonts w:ascii="Times New Roman" w:eastAsia="Times New Roman" w:hAnsi="Times New Roman" w:cs="Times New Roman"/>
            <w:szCs w:val="24"/>
          </w:rPr>
          <w:t xml:space="preserve"> </w:t>
        </w:r>
        <w:proofErr w:type="spellStart"/>
        <w:r w:rsidR="000E6957">
          <w:rPr>
            <w:rFonts w:ascii="Times New Roman" w:eastAsia="Times New Roman" w:hAnsi="Times New Roman" w:cs="Times New Roman"/>
            <w:szCs w:val="24"/>
          </w:rPr>
          <w:t>dibutuhkan</w:t>
        </w:r>
        <w:proofErr w:type="spellEnd"/>
        <w:r w:rsidR="000E6957">
          <w:rPr>
            <w:rFonts w:ascii="Times New Roman" w:eastAsia="Times New Roman" w:hAnsi="Times New Roman" w:cs="Times New Roman"/>
            <w:szCs w:val="24"/>
          </w:rPr>
          <w:t xml:space="preserve"> </w:t>
        </w:r>
      </w:ins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karena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lebih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ins w:id="67" w:author="Microsoft Office User" w:date="2021-11-30T11:42:00Z">
        <w:r w:rsidR="000E6957">
          <w:rPr>
            <w:rFonts w:ascii="Times New Roman" w:eastAsia="Times New Roman" w:hAnsi="Times New Roman" w:cs="Times New Roman"/>
            <w:szCs w:val="24"/>
          </w:rPr>
          <w:t>mampu</w:t>
        </w:r>
        <w:proofErr w:type="spellEnd"/>
        <w:r w:rsidR="000E6957">
          <w:rPr>
            <w:rFonts w:ascii="Times New Roman" w:eastAsia="Times New Roman" w:hAnsi="Times New Roman" w:cs="Times New Roman"/>
            <w:szCs w:val="24"/>
          </w:rPr>
          <w:t xml:space="preserve"> </w:t>
        </w:r>
      </w:ins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menyiapkan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anak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del w:id="68" w:author="Microsoft Office User" w:date="2021-11-30T11:42:00Z">
        <w:r w:rsidRPr="00EC6F38" w:rsidDel="000E6957">
          <w:rPr>
            <w:rFonts w:ascii="Times New Roman" w:eastAsia="Times New Roman" w:hAnsi="Times New Roman" w:cs="Times New Roman"/>
            <w:szCs w:val="24"/>
          </w:rPr>
          <w:delText>pada bagaimana kita</w:delText>
        </w:r>
      </w:del>
      <w:proofErr w:type="spellStart"/>
      <w:ins w:id="69" w:author="Microsoft Office User" w:date="2021-11-30T11:42:00Z">
        <w:r w:rsidR="000E6957">
          <w:rPr>
            <w:rFonts w:ascii="Times New Roman" w:eastAsia="Times New Roman" w:hAnsi="Times New Roman" w:cs="Times New Roman"/>
            <w:szCs w:val="24"/>
          </w:rPr>
          <w:t>untuk</w:t>
        </w:r>
      </w:ins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menumbuhkan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ide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baru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gagasan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240E634A" w14:textId="3B4E8FA4" w:rsidR="009316BE" w:rsidRPr="00EC6F38" w:rsidRDefault="009316BE" w:rsidP="009316BE">
      <w:p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szCs w:val="24"/>
        </w:rPr>
      </w:pPr>
      <w:r w:rsidRPr="00EC6F38">
        <w:rPr>
          <w:rFonts w:ascii="Times New Roman" w:eastAsia="Times New Roman" w:hAnsi="Times New Roman" w:cs="Times New Roman"/>
          <w:szCs w:val="24"/>
        </w:rPr>
        <w:t xml:space="preserve">Setelah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mencoba</w:t>
      </w:r>
      <w:proofErr w:type="spellEnd"/>
      <w:ins w:id="70" w:author="Microsoft Office User" w:date="2021-11-30T11:43:00Z">
        <w:r w:rsidR="000E6957">
          <w:rPr>
            <w:rFonts w:ascii="Times New Roman" w:eastAsia="Times New Roman" w:hAnsi="Times New Roman" w:cs="Times New Roman"/>
            <w:szCs w:val="24"/>
          </w:rPr>
          <w:t>,</w:t>
        </w:r>
      </w:ins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selanjutnya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yaitu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mendiskusikan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Mendiskusikan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di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sini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del w:id="71" w:author="Microsoft Office User" w:date="2021-11-30T11:43:00Z">
        <w:r w:rsidRPr="00EC6F38" w:rsidDel="000E6957">
          <w:rPr>
            <w:rFonts w:ascii="Times New Roman" w:eastAsia="Times New Roman" w:hAnsi="Times New Roman" w:cs="Times New Roman"/>
            <w:szCs w:val="24"/>
          </w:rPr>
          <w:delText xml:space="preserve">bukan </w:delText>
        </w:r>
      </w:del>
      <w:proofErr w:type="spellStart"/>
      <w:ins w:id="72" w:author="Microsoft Office User" w:date="2021-11-30T11:43:00Z">
        <w:r w:rsidR="000E6957">
          <w:rPr>
            <w:rFonts w:ascii="Times New Roman" w:eastAsia="Times New Roman" w:hAnsi="Times New Roman" w:cs="Times New Roman"/>
            <w:szCs w:val="24"/>
          </w:rPr>
          <w:t>tidak</w:t>
        </w:r>
        <w:proofErr w:type="spellEnd"/>
        <w:r w:rsidR="000E6957" w:rsidRPr="00EC6F38">
          <w:rPr>
            <w:rFonts w:ascii="Times New Roman" w:eastAsia="Times New Roman" w:hAnsi="Times New Roman" w:cs="Times New Roman"/>
            <w:szCs w:val="24"/>
          </w:rPr>
          <w:t xml:space="preserve"> </w:t>
        </w:r>
      </w:ins>
      <w:proofErr w:type="spellStart"/>
      <w:r w:rsidRPr="00EC6F38">
        <w:rPr>
          <w:rFonts w:ascii="Times New Roman" w:eastAsia="Times New Roman" w:hAnsi="Times New Roman" w:cs="Times New Roman"/>
          <w:szCs w:val="24"/>
        </w:rPr>
        <w:t>hanya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ins w:id="73" w:author="Microsoft Office User" w:date="2021-11-30T11:43:00Z">
        <w:r w:rsidR="000E6957">
          <w:rPr>
            <w:rFonts w:ascii="Times New Roman" w:eastAsia="Times New Roman" w:hAnsi="Times New Roman" w:cs="Times New Roman"/>
            <w:szCs w:val="24"/>
          </w:rPr>
          <w:t>melibatkan</w:t>
        </w:r>
        <w:proofErr w:type="spellEnd"/>
        <w:r w:rsidR="000E6957">
          <w:rPr>
            <w:rFonts w:ascii="Times New Roman" w:eastAsia="Times New Roman" w:hAnsi="Times New Roman" w:cs="Times New Roman"/>
            <w:szCs w:val="24"/>
          </w:rPr>
          <w:t xml:space="preserve"> </w:t>
        </w:r>
      </w:ins>
      <w:proofErr w:type="spellStart"/>
      <w:r w:rsidRPr="00EC6F38">
        <w:rPr>
          <w:rFonts w:ascii="Times New Roman" w:eastAsia="Times New Roman" w:hAnsi="Times New Roman" w:cs="Times New Roman"/>
          <w:szCs w:val="24"/>
        </w:rPr>
        <w:t>satu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dua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orang </w:t>
      </w:r>
      <w:proofErr w:type="spellStart"/>
      <w:ins w:id="74" w:author="Microsoft Office User" w:date="2021-11-30T11:43:00Z">
        <w:r w:rsidR="000E6957">
          <w:rPr>
            <w:rFonts w:ascii="Times New Roman" w:eastAsia="Times New Roman" w:hAnsi="Times New Roman" w:cs="Times New Roman"/>
            <w:szCs w:val="24"/>
          </w:rPr>
          <w:t>te</w:t>
        </w:r>
      </w:ins>
      <w:r w:rsidRPr="00EC6F38">
        <w:rPr>
          <w:rFonts w:ascii="Times New Roman" w:eastAsia="Times New Roman" w:hAnsi="Times New Roman" w:cs="Times New Roman"/>
          <w:szCs w:val="24"/>
        </w:rPr>
        <w:t>tapi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del w:id="75" w:author="Microsoft Office User" w:date="2021-11-30T11:43:00Z">
        <w:r w:rsidRPr="00EC6F38" w:rsidDel="000E6957">
          <w:rPr>
            <w:rFonts w:ascii="Times New Roman" w:eastAsia="Times New Roman" w:hAnsi="Times New Roman" w:cs="Times New Roman"/>
            <w:szCs w:val="24"/>
          </w:rPr>
          <w:delText xml:space="preserve">banyak kolaborasi komunikasi </w:delText>
        </w:r>
      </w:del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orang. Hal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dilakukan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karena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ins w:id="76" w:author="Microsoft Office User" w:date="2021-11-30T11:44:00Z">
        <w:r w:rsidR="000E6957">
          <w:rPr>
            <w:rFonts w:ascii="Times New Roman" w:eastAsia="Times New Roman" w:hAnsi="Times New Roman" w:cs="Times New Roman"/>
            <w:szCs w:val="24"/>
          </w:rPr>
          <w:t>ada</w:t>
        </w:r>
        <w:proofErr w:type="spellEnd"/>
        <w:r w:rsidR="000E6957">
          <w:rPr>
            <w:rFonts w:ascii="Times New Roman" w:eastAsia="Times New Roman" w:hAnsi="Times New Roman" w:cs="Times New Roman"/>
            <w:szCs w:val="24"/>
          </w:rPr>
          <w:t xml:space="preserve"> </w:t>
        </w:r>
      </w:ins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banyak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pandangan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berbeda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atau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ide-ide </w:t>
      </w:r>
      <w:del w:id="77" w:author="Microsoft Office User" w:date="2021-11-30T11:43:00Z">
        <w:r w:rsidRPr="00EC6F38" w:rsidDel="000E6957">
          <w:rPr>
            <w:rFonts w:ascii="Times New Roman" w:eastAsia="Times New Roman" w:hAnsi="Times New Roman" w:cs="Times New Roman"/>
            <w:szCs w:val="24"/>
          </w:rPr>
          <w:delText>yang</w:delText>
        </w:r>
      </w:del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baru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ins w:id="78" w:author="Microsoft Office User" w:date="2021-11-30T11:44:00Z">
        <w:r w:rsidR="000E6957">
          <w:rPr>
            <w:rFonts w:ascii="Times New Roman" w:eastAsia="Times New Roman" w:hAnsi="Times New Roman" w:cs="Times New Roman"/>
            <w:szCs w:val="24"/>
          </w:rPr>
          <w:t xml:space="preserve">yang </w:t>
        </w:r>
      </w:ins>
      <w:del w:id="79" w:author="Microsoft Office User" w:date="2021-11-30T11:44:00Z">
        <w:r w:rsidRPr="00EC6F38" w:rsidDel="000E6957">
          <w:rPr>
            <w:rFonts w:ascii="Times New Roman" w:eastAsia="Times New Roman" w:hAnsi="Times New Roman" w:cs="Times New Roman"/>
            <w:szCs w:val="24"/>
          </w:rPr>
          <w:delText xml:space="preserve">akan </w:delText>
        </w:r>
      </w:del>
      <w:proofErr w:type="spellStart"/>
      <w:ins w:id="80" w:author="Microsoft Office User" w:date="2021-11-30T11:44:00Z">
        <w:r w:rsidR="000E6957">
          <w:rPr>
            <w:rFonts w:ascii="Times New Roman" w:eastAsia="Times New Roman" w:hAnsi="Times New Roman" w:cs="Times New Roman"/>
            <w:szCs w:val="24"/>
          </w:rPr>
          <w:t>dapat</w:t>
        </w:r>
        <w:proofErr w:type="spellEnd"/>
        <w:r w:rsidR="000E6957" w:rsidRPr="00EC6F38">
          <w:rPr>
            <w:rFonts w:ascii="Times New Roman" w:eastAsia="Times New Roman" w:hAnsi="Times New Roman" w:cs="Times New Roman"/>
            <w:szCs w:val="24"/>
          </w:rPr>
          <w:t xml:space="preserve"> </w:t>
        </w:r>
      </w:ins>
      <w:proofErr w:type="spellStart"/>
      <w:r w:rsidRPr="00EC6F38">
        <w:rPr>
          <w:rFonts w:ascii="Times New Roman" w:eastAsia="Times New Roman" w:hAnsi="Times New Roman" w:cs="Times New Roman"/>
          <w:szCs w:val="24"/>
        </w:rPr>
        <w:t>muncul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</w:t>
      </w:r>
    </w:p>
    <w:p w14:paraId="5703C1CF" w14:textId="17464D78" w:rsidR="004A6C8E" w:rsidRDefault="009316BE" w:rsidP="009316BE">
      <w:r w:rsidRPr="00EC6F38">
        <w:rPr>
          <w:rFonts w:ascii="Times New Roman" w:eastAsia="Times New Roman" w:hAnsi="Times New Roman" w:cs="Times New Roman"/>
          <w:szCs w:val="24"/>
        </w:rPr>
        <w:t xml:space="preserve">Yang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tera</w:t>
      </w:r>
      <w:ins w:id="81" w:author="Microsoft Office User" w:date="2021-11-30T11:44:00Z">
        <w:r w:rsidR="000E6957">
          <w:rPr>
            <w:rFonts w:ascii="Times New Roman" w:eastAsia="Times New Roman" w:hAnsi="Times New Roman" w:cs="Times New Roman"/>
            <w:szCs w:val="24"/>
          </w:rPr>
          <w:t>k</w:t>
        </w:r>
      </w:ins>
      <w:r w:rsidRPr="00EC6F38">
        <w:rPr>
          <w:rFonts w:ascii="Times New Roman" w:eastAsia="Times New Roman" w:hAnsi="Times New Roman" w:cs="Times New Roman"/>
          <w:szCs w:val="24"/>
        </w:rPr>
        <w:t>hir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adalah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melakukan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penelitian</w:t>
      </w:r>
      <w:proofErr w:type="spellEnd"/>
      <w:ins w:id="82" w:author="Microsoft Office User" w:date="2021-11-30T11:44:00Z">
        <w:r w:rsidR="000E6957">
          <w:rPr>
            <w:rFonts w:ascii="Times New Roman" w:eastAsia="Times New Roman" w:hAnsi="Times New Roman" w:cs="Times New Roman"/>
            <w:szCs w:val="24"/>
          </w:rPr>
          <w:t xml:space="preserve">. </w:t>
        </w:r>
      </w:ins>
      <w:del w:id="83" w:author="Microsoft Office User" w:date="2021-11-30T11:44:00Z">
        <w:r w:rsidRPr="00EC6F38" w:rsidDel="000E6957">
          <w:rPr>
            <w:rFonts w:ascii="Times New Roman" w:eastAsia="Times New Roman" w:hAnsi="Times New Roman" w:cs="Times New Roman"/>
            <w:szCs w:val="24"/>
          </w:rPr>
          <w:delText>, t</w:delText>
        </w:r>
      </w:del>
      <w:proofErr w:type="spellStart"/>
      <w:ins w:id="84" w:author="Microsoft Office User" w:date="2021-11-30T11:44:00Z">
        <w:r w:rsidR="000E6957">
          <w:rPr>
            <w:rFonts w:ascii="Times New Roman" w:eastAsia="Times New Roman" w:hAnsi="Times New Roman" w:cs="Times New Roman"/>
            <w:szCs w:val="24"/>
          </w:rPr>
          <w:t>T</w:t>
        </w:r>
      </w:ins>
      <w:r w:rsidRPr="00EC6F38">
        <w:rPr>
          <w:rFonts w:ascii="Times New Roman" w:eastAsia="Times New Roman" w:hAnsi="Times New Roman" w:cs="Times New Roman"/>
          <w:szCs w:val="24"/>
        </w:rPr>
        <w:t>untutan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ini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adalah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ins w:id="85" w:author="Microsoft Office User" w:date="2021-11-30T11:44:00Z">
        <w:r w:rsidR="000E6957">
          <w:rPr>
            <w:rFonts w:ascii="Times New Roman" w:eastAsia="Times New Roman" w:hAnsi="Times New Roman" w:cs="Times New Roman"/>
            <w:szCs w:val="24"/>
          </w:rPr>
          <w:t>sifat</w:t>
        </w:r>
        <w:proofErr w:type="spellEnd"/>
        <w:r w:rsidR="000E6957">
          <w:rPr>
            <w:rFonts w:ascii="Times New Roman" w:eastAsia="Times New Roman" w:hAnsi="Times New Roman" w:cs="Times New Roman"/>
            <w:szCs w:val="24"/>
          </w:rPr>
          <w:t xml:space="preserve"> </w:t>
        </w:r>
      </w:ins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inovatif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Dengan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melakukan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penelitian</w:t>
      </w:r>
      <w:bookmarkStart w:id="86" w:name="_GoBack"/>
      <w:bookmarkEnd w:id="86"/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bisa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lihat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dan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inovatif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EC6F38">
        <w:rPr>
          <w:rFonts w:ascii="Times New Roman" w:eastAsia="Times New Roman" w:hAnsi="Times New Roman" w:cs="Times New Roman"/>
          <w:szCs w:val="24"/>
        </w:rPr>
        <w:t>kita</w:t>
      </w:r>
      <w:proofErr w:type="spellEnd"/>
      <w:r w:rsidRPr="00EC6F38">
        <w:rPr>
          <w:rFonts w:ascii="Times New Roman" w:eastAsia="Times New Roman" w:hAnsi="Times New Roman" w:cs="Times New Roman"/>
          <w:szCs w:val="24"/>
        </w:rPr>
        <w:t>. </w:t>
      </w:r>
    </w:p>
    <w:sectPr w:rsidR="004A6C8E" w:rsidSect="00B927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BE"/>
    <w:rsid w:val="000E6957"/>
    <w:rsid w:val="00150CEB"/>
    <w:rsid w:val="001772C2"/>
    <w:rsid w:val="009316BE"/>
    <w:rsid w:val="009A7F9F"/>
    <w:rsid w:val="00AE254A"/>
    <w:rsid w:val="00B92767"/>
    <w:rsid w:val="00C5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E6F40"/>
  <w15:chartTrackingRefBased/>
  <w15:docId w15:val="{0E83BAB9-784D-B145-B0DE-77B1441C3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6BE"/>
    <w:pPr>
      <w:spacing w:after="160" w:line="288" w:lineRule="auto"/>
      <w:contextualSpacing/>
    </w:pPr>
    <w:rPr>
      <w:rFonts w:ascii="Arial" w:hAnsi="Arial"/>
      <w:szCs w:val="2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16B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16BE"/>
    <w:rPr>
      <w:rFonts w:ascii="Bookman Old Style" w:eastAsiaTheme="majorEastAsia" w:hAnsi="Bookman Old Style" w:cstheme="majorBidi"/>
      <w:b/>
      <w:color w:val="000000" w:themeColor="tex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2021-11-30T04:31:00Z</dcterms:created>
  <dcterms:modified xsi:type="dcterms:W3CDTF">2021-11-30T04:45:00Z</dcterms:modified>
</cp:coreProperties>
</file>