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D30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7B531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2F5EE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C5819E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AE5D0C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D86A4A0" w14:textId="49CE063B" w:rsidR="00927764" w:rsidRDefault="00927764" w:rsidP="00927764">
      <w:pPr>
        <w:shd w:val="clear" w:color="auto" w:fill="F5F5F5"/>
        <w:spacing w:line="270" w:lineRule="atLeast"/>
        <w:rPr>
          <w:ins w:id="0" w:author="Dr. Suhartono Suhartono" w:date="2021-02-10T12:34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7FD1F346" w14:textId="77777777" w:rsidR="00AF7BAC" w:rsidRPr="00C50A1E" w:rsidRDefault="00AF7BAC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61667B8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A48251" wp14:editId="382856C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7EA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107E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C90058" w14:textId="733DC3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" w:author="Dr. Suhartono Suhartono" w:date="2021-02-10T12:47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Dr. Suhartono Suhartono" w:date="2021-02-10T12:36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 xml:space="preserve">di kala </w:delText>
        </w:r>
      </w:del>
      <w:ins w:id="3" w:author="Dr. Suhartono Suhartono" w:date="2021-02-10T12:36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AF7BAC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AF7BA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1F23A9" w14:textId="272D15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Dr. Suhartono Suhartono" w:date="2021-02-10T12:37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Dr. Suhartono Suhartono" w:date="2021-02-10T12:37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Dr. Suhartono Suhartono" w:date="2021-02-10T12:37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7" w:author="Dr. Suhartono Suhartono" w:date="2021-02-10T12:37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ins w:id="8" w:author="Dr. Suhartono Suhartono" w:date="2021-02-10T12:37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Dr. Suhartono Suhartono" w:date="2021-02-10T12:35:00Z">
        <w:r w:rsidDel="00AF7BA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10" w:author="Dr. Suhartono Suhartono" w:date="2021-02-10T12:35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1" w:author="Dr. Suhartono Suhartono" w:date="2021-02-10T12:35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2" w:author="Dr. Suhartono Suhartono" w:date="2021-02-10T12:35:00Z">
        <w:r w:rsidDel="00AF7BA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13" w:author="Dr. Suhartono Suhartono" w:date="2021-02-10T12:37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4" w:author="Dr. Suhartono Suhartono" w:date="2021-02-10T12:37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15" w:author="Dr. Suhartono Suhartono" w:date="2021-02-10T12:37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7CF40" w14:textId="3AB02B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6510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6" w:author="Dr. Suhartono Suhartono" w:date="2021-02-10T12:38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7" w:author="Dr. Suhartono Suhartono" w:date="2021-02-10T12:38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 xml:space="preserve">. 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Dr. Suhartono Suhartono" w:date="2021-02-10T12:38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C6C7AE" w14:textId="2B5DDA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del w:id="19" w:author="Dr. Suhartono Suhartono" w:date="2021-02-10T12:39:00Z">
        <w:r w:rsidDel="00AF7BA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20" w:author="Dr. Suhartono Suhartono" w:date="2021-02-10T12:39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E73AC0" w14:textId="143631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Dr. Suhartono Suhartono" w:date="2021-02-10T12:49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2" w:author="Dr. Suhartono Suhartono" w:date="2021-02-10T12:49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4665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597BC" w14:textId="71B409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Dr. Suhartono Suhartono" w:date="2021-02-10T12:49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4" w:author="Dr. Suhartono Suhartono" w:date="2021-02-10T12:49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del w:id="25" w:author="Dr. Suhartono Suhartono" w:date="2021-02-10T12:49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 xml:space="preserve"> habis sekali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Dr. Suhartono Suhartono" w:date="2021-02-10T12:49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eh kok jadi</w:delText>
        </w:r>
      </w:del>
      <w:proofErr w:type="spellStart"/>
      <w:ins w:id="27" w:author="Dr. Suhartono Suhartono" w:date="2021-02-10T12:49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65B0C25" w14:textId="144740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28" w:author="Dr. Suhartono Suhartono" w:date="2021-02-10T12:42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AF7BAC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EDDA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D70DE5" w14:textId="237F28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9" w:author="Dr. Suhartono Suhartono" w:date="2021-02-10T12:40:00Z">
        <w:r w:rsidR="00AF7BA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" w:author="Dr. Suhartono Suhartono" w:date="2021-02-10T12:40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D3CCA1B" w14:textId="0CCC2B1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31" w:author="Dr. Suhartono Suhartono" w:date="2021-02-10T12:41:00Z">
        <w:r w:rsidRPr="00C50A1E" w:rsidDel="00AF7BA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Dr. Suhartono Suhartono" w:date="2021-02-10T12:51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 xml:space="preserve">akses </w:delText>
        </w:r>
      </w:del>
      <w:proofErr w:type="spellStart"/>
      <w:ins w:id="33" w:author="Dr. Suhartono Suhartono" w:date="2021-02-10T12:51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</w:ins>
      <w:ins w:id="34" w:author="Dr. Suhartono Suhartono" w:date="2021-02-10T12:52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35" w:author="Dr. Suhartono Suhartono" w:date="2021-02-10T12:52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36" w:author="Dr. Suhartono Suhartono" w:date="2021-02-10T12:52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7" w:author="Dr. Suhartono Suhartono" w:date="2021-02-10T12:41:00Z">
        <w:r w:rsidRPr="00C50A1E" w:rsidDel="00AF7BAC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10224554" w14:textId="4B4467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8" w:author="Dr. Suhartono Suhartono" w:date="2021-02-10T12:52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9" w:author="Dr. Suhartono Suhartono" w:date="2021-02-10T12:41:00Z">
        <w:r w:rsidDel="00AF7BA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Dr. Suhartono Suhartono" w:date="2021-02-10T12:42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 xml:space="preserve">toples </w:delText>
        </w:r>
      </w:del>
      <w:proofErr w:type="spellStart"/>
      <w:ins w:id="41" w:author="Dr. Suhartono Suhartono" w:date="2021-02-10T12:42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wadah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DCA60FD" w14:textId="24867E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2" w:author="Dr. Suhartono Suhartono" w:date="2021-02-10T12:52:00Z">
        <w:r w:rsidDel="00466510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3" w:author="Dr. Suhartono Suhartono" w:date="2021-02-10T12:52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4665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44" w:author="Dr. Suhartono Suhartono" w:date="2021-02-10T12:42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>sa</w:t>
        </w:r>
      </w:ins>
      <w:ins w:id="45" w:author="Dr. Suhartono Suhartono" w:date="2021-02-10T12:43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ja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Dr. Suhartono Suhartono" w:date="2021-02-10T12:43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47" w:author="Dr. Suhartono Suhartono" w:date="2021-02-10T12:43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7899A" w14:textId="4A7542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8" w:author="Dr. Suhartono Suhartono" w:date="2021-02-10T12:43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Yang sering membuatnya salah adalah p</w:delText>
        </w:r>
      </w:del>
      <w:proofErr w:type="spellStart"/>
      <w:ins w:id="49" w:author="Dr. Suhartono Suhartono" w:date="2021-02-10T12:43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50" w:author="Dr. Suhartono Suhartono" w:date="2021-02-10T12:43:00Z">
        <w:r w:rsidR="00466510" w:rsidRP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6510"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4665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6510" w:rsidRPr="00C50A1E">
          <w:rPr>
            <w:rFonts w:ascii="Times New Roman" w:eastAsia="Times New Roman" w:hAnsi="Times New Roman" w:cs="Times New Roman"/>
            <w:sz w:val="24"/>
            <w:szCs w:val="24"/>
          </w:rPr>
          <w:t>membuatnya</w:t>
        </w:r>
        <w:proofErr w:type="spellEnd"/>
        <w:r w:rsidR="004665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669B8E" w14:textId="09D1CE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Dr. Suhartono Suhartono" w:date="2021-02-10T12:44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proofErr w:type="spellStart"/>
      <w:ins w:id="52" w:author="Dr. Suhartono Suhartono" w:date="2021-02-10T12:44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3" w:author="Dr. Suhartono Suhartono" w:date="2021-02-10T12:44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54" w:author="Dr. Suhartono Suhartono" w:date="2021-02-10T12:44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Selai</w:t>
        </w:r>
      </w:ins>
      <w:ins w:id="55" w:author="Dr. Suhartono Suhartono" w:date="2021-02-10T12:52:00Z">
        <w:r w:rsidR="00620936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ins w:id="56" w:author="Dr. Suhartono Suhartono" w:date="2021-02-10T12:44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4665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57" w:author="Dr. Suhartono Suhartono" w:date="2021-02-10T12:44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58" w:author="Dr. Suhartono Suhartono" w:date="2021-02-10T12:44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9" w:author="Dr. Suhartono Suhartono" w:date="2021-02-10T12:44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60" w:author="Dr. Suhartono Suhartono" w:date="2021-02-10T12:44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16A82C9" w14:textId="47B927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61" w:author="Dr. Suhartono Suhartono" w:date="2021-02-10T12:45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diajak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2" w:author="Dr. Suhartono Suhartono" w:date="2021-02-10T12:45:00Z">
        <w:r w:rsidRPr="00466510" w:rsidDel="0046651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63" w:author="Dr. Suhartono Suhartono" w:date="2021-02-10T12:4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nge-</w:delText>
        </w:r>
      </w:del>
      <w:r w:rsidRPr="00466510">
        <w:rPr>
          <w:rFonts w:ascii="Times New Roman" w:eastAsia="Times New Roman" w:hAnsi="Times New Roman" w:cs="Times New Roman"/>
          <w:i/>
          <w:iCs/>
          <w:sz w:val="24"/>
          <w:szCs w:val="24"/>
          <w:rPrChange w:id="64" w:author="Dr. Suhartono Suhartono" w:date="2021-02-10T12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281797" w14:textId="1D9139E6" w:rsidR="00927764" w:rsidRPr="00C50A1E" w:rsidDel="00466510" w:rsidRDefault="00927764" w:rsidP="00927764">
      <w:pPr>
        <w:shd w:val="clear" w:color="auto" w:fill="F5F5F5"/>
        <w:spacing w:after="375"/>
        <w:rPr>
          <w:del w:id="65" w:author="Dr. Suhartono Suhartono" w:date="2021-02-10T12:4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Dr. Suhartono Suhartono" w:date="2021-02-10T12:45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>disimpan</w:t>
        </w:r>
        <w:proofErr w:type="spellEnd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466510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proofErr w:type="spellEnd"/>
      <w:del w:id="67" w:author="Dr. Suhartono Suhartono" w:date="2021-02-10T12:45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466510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Dr. Suhartono Suhartono" w:date="2021-02-10T12:45:00Z">
        <w:r w:rsidDel="0046651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69" w:author="Dr. Suhartono Suhartono" w:date="2021-02-10T12:45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70" w:author="Dr. Suhartono Suhartono" w:date="2021-02-10T12:46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31DA2AB" w14:textId="2E4155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del w:id="71" w:author="Dr. Suhartono Suhartono" w:date="2021-02-10T12:53:00Z">
        <w:r w:rsidRPr="00C50A1E" w:rsidDel="00620936">
          <w:rPr>
            <w:rFonts w:ascii="Times New Roman" w:eastAsia="Times New Roman" w:hAnsi="Times New Roman" w:cs="Times New Roman"/>
            <w:sz w:val="24"/>
            <w:szCs w:val="24"/>
          </w:rPr>
          <w:delText>nya di 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2" w:author="Dr. Suhartono Suhartono" w:date="2021-02-10T12:46:00Z">
        <w:r w:rsidR="004665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F65769" w14:textId="1B75A3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73" w:author="Dr. Suhartono Suhartono" w:date="2021-02-10T12:53:00Z">
        <w:r w:rsidRPr="00C50A1E" w:rsidDel="0062093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74" w:author="Dr. Suhartono Suhartono" w:date="2021-02-10T12:53:00Z">
        <w:r w:rsidR="0062093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5" w:author="Dr. Suhartono Suhartono" w:date="2021-02-10T12:46:00Z">
        <w:r w:rsidRPr="00C50A1E" w:rsidDel="00466510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0F84101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86A1DFE" w14:textId="77777777" w:rsidR="00927764" w:rsidRPr="00C50A1E" w:rsidRDefault="00927764" w:rsidP="00927764"/>
    <w:p w14:paraId="7A0D78BB" w14:textId="77777777" w:rsidR="00927764" w:rsidRPr="005A045A" w:rsidRDefault="00927764" w:rsidP="00927764">
      <w:pPr>
        <w:rPr>
          <w:i/>
        </w:rPr>
      </w:pPr>
    </w:p>
    <w:p w14:paraId="71DD878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A45D8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44E09" w14:textId="77777777" w:rsidR="00A205F4" w:rsidRDefault="00A205F4">
      <w:r>
        <w:separator/>
      </w:r>
    </w:p>
  </w:endnote>
  <w:endnote w:type="continuationSeparator" w:id="0">
    <w:p w14:paraId="6E102B2F" w14:textId="77777777" w:rsidR="00A205F4" w:rsidRDefault="00A20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AC58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291288" w14:textId="77777777" w:rsidR="00941E77" w:rsidRDefault="00A205F4">
    <w:pPr>
      <w:pStyle w:val="Footer"/>
    </w:pPr>
  </w:p>
  <w:p w14:paraId="4CB8A540" w14:textId="77777777" w:rsidR="00941E77" w:rsidRDefault="00A20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7D491" w14:textId="77777777" w:rsidR="00A205F4" w:rsidRDefault="00A205F4">
      <w:r>
        <w:separator/>
      </w:r>
    </w:p>
  </w:footnote>
  <w:footnote w:type="continuationSeparator" w:id="0">
    <w:p w14:paraId="6E7C5419" w14:textId="77777777" w:rsidR="00A205F4" w:rsidRDefault="00A20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. Suhartono Suhartono">
    <w15:presenceInfo w15:providerId="Windows Live" w15:userId="b1f0fc28a187fd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66510"/>
    <w:rsid w:val="00620936"/>
    <w:rsid w:val="00924DF5"/>
    <w:rsid w:val="00927764"/>
    <w:rsid w:val="00A205F4"/>
    <w:rsid w:val="00AF7BAC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75A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65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 Suhartono Suhartono</cp:lastModifiedBy>
  <cp:revision>4</cp:revision>
  <dcterms:created xsi:type="dcterms:W3CDTF">2020-08-26T21:16:00Z</dcterms:created>
  <dcterms:modified xsi:type="dcterms:W3CDTF">2021-02-10T05:53:00Z</dcterms:modified>
</cp:coreProperties>
</file>