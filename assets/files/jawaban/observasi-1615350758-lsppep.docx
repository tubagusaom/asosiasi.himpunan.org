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5BC7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70AE9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8ACEB6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CCEC933" w14:textId="77777777"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7B4DBB4" w14:textId="77777777" w:rsidTr="00821BA2">
        <w:tc>
          <w:tcPr>
            <w:tcW w:w="9350" w:type="dxa"/>
          </w:tcPr>
          <w:p w14:paraId="74095EA6" w14:textId="6CC084CC"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susi respati setyorini" w:date="2021-03-10T11:21:00Z">
              <w:r w:rsidDel="001E63EA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susi respati setyorini" w:date="2021-03-10T11:21:00Z">
              <w:r w:rsidDel="001E63EA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680FE31" w14:textId="7CD3C7BC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2" w:author="susi respati setyorini" w:date="2021-03-10T11:20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DA46941" w14:textId="5F43D8E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" w:author="susi respati setyorini" w:date="2021-03-10T11:21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susi respati setyorini" w:date="2021-03-10T11:21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5" w:author="susi respati setyorini" w:date="2021-03-10T11:21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del w:id="6" w:author="susi respati setyorini" w:date="2021-03-10T11:21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, yang </w:delText>
              </w:r>
            </w:del>
            <w:ins w:id="7" w:author="susi respati setyorini" w:date="2021-03-10T11:21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ins w:id="8" w:author="susi respati setyorini" w:date="2021-03-10T11:22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susi respati setyorini" w:date="2021-03-10T11:22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0" w:author="susi respati setyorini" w:date="2021-03-10T11:22:00Z"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1" w:author="susi respati setyorini" w:date="2021-03-10T11:22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66B914" w14:textId="1ED1A7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2" w:author="susi respati setyorini" w:date="2021-03-10T11:22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susi respati setyorini" w:date="2021-03-10T11:22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4" w:author="susi respati setyorini" w:date="2021-03-10T11:22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E63EA"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15" w:author="susi respati setyorini" w:date="2021-03-10T11:22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susi respati setyorini" w:date="2021-03-10T11:23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susi respati setyorini" w:date="2021-03-10T11:23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D725A1" w14:textId="79C26C8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susi respati setyorini" w:date="2021-03-10T11:23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9" w:author="susi respati setyorini" w:date="2021-03-10T11:23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CB8ADF" w14:textId="3753657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0" w:author="susi respati setyorini" w:date="2021-03-10T11:23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susi respati setyorini" w:date="2021-03-10T11:24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2" w:author="susi respati setyorini" w:date="2021-03-10T11:24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3" w:author="susi respati setyorini" w:date="2021-03-10T11:24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susi respati setyorini" w:date="2021-03-10T11:24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5" w:author="susi respati setyorini" w:date="2021-03-10T11:24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6" w:author="susi respati setyorini" w:date="2021-03-10T11:24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7" w:author="susi respati setyorini" w:date="2021-03-10T11:24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proofErr w:type="spellStart"/>
            <w:del w:id="28" w:author="susi respati setyorini" w:date="2021-03-10T11:24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1E63EA">
              <w:rPr>
                <w:rFonts w:ascii="Times New Roman" w:eastAsia="Times New Roman" w:hAnsi="Times New Roman" w:cs="Times New Roman"/>
                <w:i/>
                <w:iCs/>
                <w:szCs w:val="24"/>
                <w:rPrChange w:id="29" w:author="susi respati setyorini" w:date="2021-03-10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del w:id="30" w:author="susi respati setyorini" w:date="2021-03-10T11:24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susi respati setyorini" w:date="2021-03-10T11:25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diri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D9B70B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F40F9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BBD99B" w14:textId="639647E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2" w:author="susi respati setyorini" w:date="2021-03-10T11:25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33" w:author="susi respati setyorini" w:date="2021-03-10T11:25:00Z"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susi respati setyorini" w:date="2021-03-10T11:25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5" w:author="susi respati setyorini" w:date="2021-03-10T11:25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97E8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C40962" w14:textId="09AA874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susi respati setyorini" w:date="2021-03-10T11:26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7" w:author="susi respati setyorini" w:date="2021-03-10T11:26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8" w:author="susi respati setyorini" w:date="2021-03-10T11:26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susi respati setyorini" w:date="2021-03-10T11:26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0" w:author="susi respati setyorini" w:date="2021-03-10T11:26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A8C48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18927CC" w14:textId="5564FFC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susi respati setyorini" w:date="2021-03-10T11:26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2" w:author="susi respati setyorini" w:date="2021-03-10T11:26:00Z"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C8772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690F0C9" w14:textId="49A48A2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" w:author="susi respati setyorini" w:date="2021-03-10T11:26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44" w:author="susi respati setyorini" w:date="2021-03-10T11:26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Jika 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45" w:author="susi respati setyorini" w:date="2021-03-10T11:27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721706" w14:textId="767FA4C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6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48" w:author="susi respati setyorini" w:date="2021-03-10T11:27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del w:id="49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20EA3060" w14:textId="44B131E8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  <w:proofErr w:type="spellStart"/>
            <w:ins w:id="51" w:author="susi respati setyorini" w:date="2021-03-10T11:27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engamati</w:t>
              </w:r>
            </w:ins>
            <w:proofErr w:type="spellEnd"/>
            <w:ins w:id="52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534E9BA1" w14:textId="5CD471B6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3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proofErr w:type="spellStart"/>
            <w:ins w:id="54" w:author="susi respati setyorini" w:date="2021-03-10T11:27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emahami</w:t>
              </w:r>
            </w:ins>
            <w:proofErr w:type="spellEnd"/>
            <w:ins w:id="55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9B557A4" w14:textId="5D1B4A8D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proofErr w:type="spellStart"/>
            <w:ins w:id="57" w:author="susi respati setyorini" w:date="2021-03-10T11:27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encoba</w:t>
              </w:r>
            </w:ins>
            <w:proofErr w:type="spellEnd"/>
            <w:ins w:id="58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CEFF47D" w14:textId="7DDA9BBB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9" w:author="susi respati setyorini" w:date="2021-03-10T11:27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proofErr w:type="spellStart"/>
            <w:ins w:id="60" w:author="susi respati setyorini" w:date="2021-03-10T11:27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endiskusikan</w:t>
              </w:r>
            </w:ins>
            <w:proofErr w:type="spellEnd"/>
            <w:ins w:id="61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6C8324F1" w14:textId="46956313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2" w:author="susi respati setyorini" w:date="2021-03-10T11:28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63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  <w:proofErr w:type="spellEnd"/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7E2D20F7" w14:textId="2CB08E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64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6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67" w:author="susi respati setyorini" w:date="2021-03-10T11:28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68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9" w:author="susi respati setyorini" w:date="2021-03-10T11:28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70" w:author="susi respati setyorini" w:date="2021-03-10T11:28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susi respati setyorini" w:date="2021-03-10T11:28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56A7D5" w14:textId="3B608E7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72" w:author="susi respati setyorini" w:date="2021-03-10T11:29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ins w:id="73" w:author="susi respati setyorini" w:date="2021-03-10T11:29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4" w:author="susi respati setyorini" w:date="2021-03-10T11:29:00Z">
              <w:r w:rsidRPr="00EC6F38" w:rsidDel="001E63EA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75" w:author="susi respati setyorini" w:date="2021-03-10T11:29:00Z"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1E63E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7152D9" w14:textId="0C12E03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6" w:author="susi respati setyorini" w:date="2021-03-10T11:29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7" w:author="susi respati setyorini" w:date="2021-03-10T11:29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8" w:author="susi respati setyorini" w:date="2021-03-10T11:30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8418B6" w14:textId="5A193C7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79" w:author="susi respati setyorini" w:date="2021-03-10T11:30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0" w:author="susi respati setyorini" w:date="2021-03-10T11:30:00Z">
              <w:r w:rsidR="001E63E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05D5D3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si respati setyorini">
    <w15:presenceInfo w15:providerId="Windows Live" w15:userId="101ac95ae5a4d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E63EA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58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susi respati setyorini</cp:lastModifiedBy>
  <cp:revision>2</cp:revision>
  <dcterms:created xsi:type="dcterms:W3CDTF">2021-03-10T04:31:00Z</dcterms:created>
  <dcterms:modified xsi:type="dcterms:W3CDTF">2021-03-10T04:31:00Z</dcterms:modified>
</cp:coreProperties>
</file>