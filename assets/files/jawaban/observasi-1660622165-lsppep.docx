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96BBE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2172307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CA79690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447F60C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20908">
        <w:rPr>
          <w:rFonts w:ascii="Cambria" w:hAnsi="Cambria" w:cs="Times New Roman"/>
          <w:sz w:val="24"/>
          <w:szCs w:val="24"/>
        </w:rPr>
        <w:t xml:space="preserve">Suntinglah artikel berikut ini 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14:paraId="57B6D4C5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1C0D5C11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14:paraId="4791AB20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6FD72C8" wp14:editId="34294543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ED83F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639AB8C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 turun, berat badan naik, hubungan sama dia tetep temenan aja. Huft.</w:t>
      </w:r>
    </w:p>
    <w:p w14:paraId="41AEDC71" w14:textId="4548EB93" w:rsidR="00927764" w:rsidRPr="00C50A1E" w:rsidRDefault="00927764" w:rsidP="00244194">
      <w:pPr>
        <w:shd w:val="clear" w:color="auto" w:fill="F5F5F5"/>
        <w:spacing w:after="120"/>
        <w:rPr>
          <w:rFonts w:ascii="Times New Roman" w:eastAsia="Times New Roman" w:hAnsi="Times New Roman" w:cs="Times New Roman"/>
          <w:sz w:val="24"/>
          <w:szCs w:val="24"/>
        </w:rPr>
        <w:pPrChange w:id="0" w:author="ref.id" w:date="2022-08-16T10:44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 romantis dari sepiring mi</w:t>
      </w:r>
      <w:del w:id="1" w:author="ref.id" w:date="2022-08-16T10:35:00Z">
        <w:r w:rsidRPr="00C50A1E" w:rsidDel="00ED5775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instan kemasan putih yang aromanya aduhai menggoda ind</w:t>
      </w:r>
      <w:del w:id="2" w:author="ref.id" w:date="2022-08-16T10:25:00Z">
        <w:r w:rsidRPr="00C50A1E" w:rsidDel="00B3159F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ra penciuman itu atau bakwan yang baru diangkat dari penggorengan </w:t>
      </w:r>
      <w:del w:id="3" w:author="ref.id" w:date="2022-08-16T10:34:00Z">
        <w:r w:rsidRPr="00C50A1E" w:rsidDel="00ED5775">
          <w:rPr>
            <w:rFonts w:ascii="Times New Roman" w:eastAsia="Times New Roman" w:hAnsi="Times New Roman" w:cs="Times New Roman"/>
            <w:sz w:val="24"/>
            <w:szCs w:val="24"/>
          </w:rPr>
          <w:delText xml:space="preserve">di kala </w:delText>
        </w:r>
      </w:del>
      <w:ins w:id="4" w:author="ref.id" w:date="2022-08-16T10:34:00Z">
        <w:r w:rsidR="00ED577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pada waktu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hujan?</w:t>
      </w:r>
    </w:p>
    <w:p w14:paraId="6C4BBF74" w14:textId="677E0C02" w:rsidR="00927764" w:rsidRPr="00C50A1E" w:rsidRDefault="00927764" w:rsidP="00244194">
      <w:pPr>
        <w:shd w:val="clear" w:color="auto" w:fill="F5F5F5"/>
        <w:spacing w:after="120"/>
        <w:rPr>
          <w:rFonts w:ascii="Times New Roman" w:eastAsia="Times New Roman" w:hAnsi="Times New Roman" w:cs="Times New Roman"/>
          <w:sz w:val="24"/>
          <w:szCs w:val="24"/>
        </w:rPr>
        <w:pPrChange w:id="5" w:author="ref.id" w:date="2022-08-16T10:44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hujan sehari-hari, begitu kata orang sering mengartikannya. Benar saja. Meski </w:t>
      </w:r>
      <w:del w:id="6" w:author="ref.id" w:date="2022-08-16T10:35:00Z">
        <w:r w:rsidRPr="00C50A1E" w:rsidDel="00ED5775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ins w:id="7" w:author="ref.id" w:date="2022-08-16T10:35:00Z">
        <w:r w:rsidR="00ED577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pada</w:t>
        </w:r>
        <w:r w:rsidR="00ED577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mundur di antara </w:t>
      </w:r>
      <w:del w:id="8" w:author="ref.id" w:date="2022-08-16T10:25:00Z">
        <w:r w:rsidDel="00B3159F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ins w:id="9" w:author="ref.id" w:date="2022-08-16T10:25:00Z">
        <w:r w:rsidR="00B3159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ulan November</w:t>
      </w:r>
      <w:ins w:id="10" w:author="ref.id" w:date="2022-08-16T10:25:00Z">
        <w:r w:rsidR="00B3159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–</w:t>
        </w:r>
      </w:ins>
      <w:del w:id="11" w:author="ref.id" w:date="2022-08-16T10:25:00Z">
        <w:r w:rsidDel="00B3159F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2019, hujan benar-benar datang seperti perkiraan. Sudah sangat terasa apalagi sejak awal tahun baru kita.</w:t>
      </w:r>
    </w:p>
    <w:p w14:paraId="30FCAE44" w14:textId="47CC3CAA" w:rsidR="00927764" w:rsidRPr="00C50A1E" w:rsidRDefault="00927764" w:rsidP="00244194">
      <w:pPr>
        <w:shd w:val="clear" w:color="auto" w:fill="F5F5F5"/>
        <w:spacing w:after="120"/>
        <w:rPr>
          <w:rFonts w:ascii="Times New Roman" w:eastAsia="Times New Roman" w:hAnsi="Times New Roman" w:cs="Times New Roman"/>
          <w:sz w:val="24"/>
          <w:szCs w:val="24"/>
        </w:rPr>
        <w:pPrChange w:id="12" w:author="ref.id" w:date="2022-08-16T10:44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sering disalahkan karena mengundang kenangan ternyata tak hanya pandai membuat perasaan hatimu yang </w:t>
      </w:r>
      <w:r w:rsidRPr="00ED5775">
        <w:rPr>
          <w:rFonts w:ascii="Times New Roman" w:eastAsia="Times New Roman" w:hAnsi="Times New Roman" w:cs="Times New Roman"/>
          <w:i/>
          <w:iCs/>
          <w:sz w:val="24"/>
          <w:szCs w:val="24"/>
          <w:rPrChange w:id="13" w:author="ref.id" w:date="2022-08-16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pun perilaku kita yang lain. Soal makan. Ya, hujan yang membuat kita jadi sering lapar. Kok bisa</w:t>
      </w:r>
      <w:ins w:id="14" w:author="ref.id" w:date="2022-08-16T10:26:00Z">
        <w:r w:rsidR="00B3159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, </w:t>
        </w:r>
      </w:ins>
      <w:del w:id="15" w:author="ref.id" w:date="2022-08-16T10:26:00Z">
        <w:r w:rsidRPr="00C50A1E" w:rsidDel="00B3159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ya?</w:t>
      </w:r>
    </w:p>
    <w:p w14:paraId="68B63A8C" w14:textId="695F5956" w:rsidR="00927764" w:rsidRPr="00244194" w:rsidRDefault="00927764" w:rsidP="00244194">
      <w:pPr>
        <w:shd w:val="clear" w:color="auto" w:fill="F5F5F5"/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rPrChange w:id="16" w:author="ref.id" w:date="2022-08-16T10:4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17" w:author="ref.id" w:date="2022-08-16T10:44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>a bahwa hujan datang bersama na</w:t>
      </w:r>
      <w:ins w:id="18" w:author="ref.id" w:date="2022-08-16T10:27:00Z">
        <w:r w:rsidR="00B3159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f</w:t>
        </w:r>
      </w:ins>
      <w:del w:id="19" w:author="ref.id" w:date="2022-08-16T10:27:00Z">
        <w:r w:rsidDel="00B3159F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 makan yang tiba-tiba ikut meningkat?</w:t>
      </w:r>
    </w:p>
    <w:p w14:paraId="31F0F084" w14:textId="24FD697B" w:rsidR="00927764" w:rsidRPr="00C50A1E" w:rsidRDefault="00927764" w:rsidP="00244194">
      <w:pPr>
        <w:shd w:val="clear" w:color="auto" w:fill="F5F5F5"/>
        <w:spacing w:after="120"/>
        <w:rPr>
          <w:rFonts w:ascii="Times New Roman" w:eastAsia="Times New Roman" w:hAnsi="Times New Roman" w:cs="Times New Roman"/>
          <w:sz w:val="24"/>
          <w:szCs w:val="24"/>
        </w:rPr>
        <w:pPrChange w:id="20" w:author="ref.id" w:date="2022-08-16T10:44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mengenang dia, kegiatan yang paling asyik </w:t>
      </w:r>
      <w:del w:id="21" w:author="ref.id" w:date="2022-08-16T10:38:00Z">
        <w:r w:rsidRPr="00C50A1E" w:rsidDel="00ED5775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ins w:id="22" w:author="ref.id" w:date="2022-08-16T10:38:00Z">
        <w:r w:rsidR="00ED577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pada</w:t>
        </w:r>
        <w:r w:rsidR="00ED577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saat hujan turun adalah makan. Sering disebut </w:t>
      </w:r>
      <w:del w:id="23" w:author="ref.id" w:date="2022-08-16T10:38:00Z">
        <w:r w:rsidRPr="00C50A1E" w:rsidDel="00ED5775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ins w:id="24" w:author="ref.id" w:date="2022-08-16T10:38:00Z">
        <w:r w:rsidR="00ED577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hanya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camilan, </w:t>
      </w:r>
      <w:ins w:id="25" w:author="ref.id" w:date="2022-08-16T10:38:00Z">
        <w:r w:rsidR="00ED577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te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tapi jumlah kalorinya nyaris melebihi makan berat.</w:t>
      </w:r>
    </w:p>
    <w:p w14:paraId="0347C1C3" w14:textId="3E574A57" w:rsidR="00927764" w:rsidRPr="00C50A1E" w:rsidRDefault="00927764" w:rsidP="00244194">
      <w:pPr>
        <w:shd w:val="clear" w:color="auto" w:fill="F5F5F5"/>
        <w:spacing w:after="120"/>
        <w:rPr>
          <w:rFonts w:ascii="Times New Roman" w:eastAsia="Times New Roman" w:hAnsi="Times New Roman" w:cs="Times New Roman"/>
          <w:sz w:val="24"/>
          <w:szCs w:val="24"/>
        </w:rPr>
        <w:pPrChange w:id="26" w:author="ref.id" w:date="2022-08-16T10:44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Sebungkus keripik yang dalam kemasan bisa dikonsumsi </w:t>
      </w:r>
      <w:ins w:id="27" w:author="ref.id" w:date="2022-08-16T10:28:00Z">
        <w:r w:rsidR="00B3159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empat</w:t>
        </w:r>
      </w:ins>
      <w:del w:id="28" w:author="ref.id" w:date="2022-08-16T10:28:00Z">
        <w:r w:rsidRPr="00C50A1E" w:rsidDel="00B3159F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porsi habis sekali duduk. Belum cukup, tambah lagi gorengannya, satu</w:t>
      </w:r>
      <w:ins w:id="29" w:author="ref.id" w:date="2022-08-16T10:28:00Z">
        <w:r w:rsidR="00B3159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–</w:t>
        </w:r>
      </w:ins>
      <w:del w:id="30" w:author="ref.id" w:date="2022-08-16T10:28:00Z">
        <w:r w:rsidRPr="00C50A1E" w:rsidDel="00B3159F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dua biji</w:t>
      </w:r>
      <w:ins w:id="31" w:author="ref.id" w:date="2022-08-16T10:28:00Z">
        <w:r w:rsidR="00B3159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, </w:t>
        </w:r>
      </w:ins>
      <w:del w:id="32" w:author="ref.id" w:date="2022-08-16T10:28:00Z">
        <w:r w:rsidRPr="00C50A1E" w:rsidDel="00B3159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eh</w:t>
      </w:r>
      <w:ins w:id="33" w:author="ref.id" w:date="2022-08-16T10:28:00Z">
        <w:r w:rsidR="00B3159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, </w:t>
        </w:r>
      </w:ins>
      <w:del w:id="34" w:author="ref.id" w:date="2022-08-16T10:28:00Z">
        <w:r w:rsidRPr="00B3159F" w:rsidDel="00B3159F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35" w:author="ref.id" w:date="2022-08-16T10:2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r w:rsidRPr="00B3159F">
        <w:rPr>
          <w:rFonts w:ascii="Times New Roman" w:eastAsia="Times New Roman" w:hAnsi="Times New Roman" w:cs="Times New Roman"/>
          <w:i/>
          <w:iCs/>
          <w:sz w:val="24"/>
          <w:szCs w:val="24"/>
          <w:rPrChange w:id="36" w:author="ref.id" w:date="2022-08-16T10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jadi lima?</w:t>
      </w:r>
    </w:p>
    <w:p w14:paraId="72E10617" w14:textId="2A7395AA" w:rsidR="00927764" w:rsidRPr="00C50A1E" w:rsidRDefault="00927764" w:rsidP="00244194">
      <w:pPr>
        <w:shd w:val="clear" w:color="auto" w:fill="F5F5F5"/>
        <w:spacing w:after="120"/>
        <w:rPr>
          <w:rFonts w:ascii="Times New Roman" w:eastAsia="Times New Roman" w:hAnsi="Times New Roman" w:cs="Times New Roman"/>
          <w:sz w:val="24"/>
          <w:szCs w:val="24"/>
        </w:rPr>
        <w:pPrChange w:id="37" w:author="ref.id" w:date="2022-08-16T10:44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 suasana jadi lebih dingin</w:t>
      </w:r>
      <w:del w:id="38" w:author="ref.id" w:date="2022-08-16T10:28:00Z">
        <w:r w:rsidRPr="00C50A1E" w:rsidDel="00B3159F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B3159F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  <w:r w:rsidRPr="00C50A1E" w:rsidDel="00B3159F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memang bisa jadi salah satu pencetus mengapa kita jadi suka makan. </w:t>
      </w:r>
    </w:p>
    <w:p w14:paraId="3DB39FA9" w14:textId="77777777" w:rsidR="00927764" w:rsidRPr="00C50A1E" w:rsidRDefault="00927764" w:rsidP="00244194">
      <w:pPr>
        <w:shd w:val="clear" w:color="auto" w:fill="F5F5F5"/>
        <w:spacing w:after="120"/>
        <w:rPr>
          <w:rFonts w:ascii="Times New Roman" w:eastAsia="Times New Roman" w:hAnsi="Times New Roman" w:cs="Times New Roman"/>
          <w:sz w:val="24"/>
          <w:szCs w:val="24"/>
        </w:rPr>
        <w:pPrChange w:id="39" w:author="ref.id" w:date="2022-08-16T10:44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Terutama makanan yang seperti tahu bulat digoreng dadakan alias yang masih hangat. Apalagi dengan makan, tubuh akan mendapat "panas" akibat terjadinya peningkatan metabolisme dalam tubuh. </w:t>
      </w:r>
    </w:p>
    <w:p w14:paraId="2F00F82D" w14:textId="77777777" w:rsidR="00927764" w:rsidRPr="00C50A1E" w:rsidRDefault="00927764" w:rsidP="00244194">
      <w:pPr>
        <w:shd w:val="clear" w:color="auto" w:fill="F5F5F5"/>
        <w:spacing w:after="120"/>
        <w:rPr>
          <w:rFonts w:ascii="Times New Roman" w:eastAsia="Times New Roman" w:hAnsi="Times New Roman" w:cs="Times New Roman"/>
          <w:sz w:val="24"/>
          <w:szCs w:val="24"/>
        </w:rPr>
        <w:pPrChange w:id="40" w:author="ref.id" w:date="2022-08-16T10:44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Padahal kenyataannya, dingin yang terjadi akibat hujan tidak benar-benar membuat tubuh memerlukan kalori tambahan dari makananmu, </w:t>
      </w:r>
      <w:r w:rsidRPr="00C41619">
        <w:rPr>
          <w:rFonts w:ascii="Times New Roman" w:eastAsia="Times New Roman" w:hAnsi="Times New Roman" w:cs="Times New Roman"/>
          <w:i/>
          <w:iCs/>
          <w:sz w:val="24"/>
          <w:szCs w:val="24"/>
          <w:rPrChange w:id="41" w:author="ref.id" w:date="2022-08-16T10:2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 Dingin yang kita kira ternyata tidak sedingin kenyataannya, kok~</w:t>
      </w:r>
    </w:p>
    <w:p w14:paraId="533DB1C2" w14:textId="3B94965D" w:rsidR="00927764" w:rsidRPr="00C50A1E" w:rsidRDefault="00927764" w:rsidP="00244194">
      <w:pPr>
        <w:shd w:val="clear" w:color="auto" w:fill="F5F5F5"/>
        <w:spacing w:after="120"/>
        <w:rPr>
          <w:rFonts w:ascii="Times New Roman" w:eastAsia="Times New Roman" w:hAnsi="Times New Roman" w:cs="Times New Roman"/>
          <w:sz w:val="24"/>
          <w:szCs w:val="24"/>
        </w:rPr>
        <w:pPrChange w:id="42" w:author="ref.id" w:date="2022-08-16T10:44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</w:t>
      </w:r>
      <w:del w:id="43" w:author="ref.id" w:date="2022-08-16T10:39:00Z">
        <w:r w:rsidRPr="00C50A1E" w:rsidDel="00974D9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hujan datang, tentu kita akan lebih suka berlindung dalam ruangan saja. Ruangan yang membuat jarak kita dengan makanan </w:t>
      </w:r>
      <w:ins w:id="44" w:author="ref.id" w:date="2022-08-16T10:40:00Z">
        <w:r w:rsidR="00974D9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makin dekat saja. Ya, ini soal akses makanan yang jadi tak lagi berjarak. </w:t>
      </w:r>
      <w:r w:rsidRPr="00974D9A">
        <w:rPr>
          <w:rFonts w:ascii="Times New Roman" w:eastAsia="Times New Roman" w:hAnsi="Times New Roman" w:cs="Times New Roman"/>
          <w:i/>
          <w:iCs/>
          <w:sz w:val="24"/>
          <w:szCs w:val="24"/>
          <w:rPrChange w:id="45" w:author="ref.id" w:date="2022-08-16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D95066" w14:textId="10C836C8" w:rsidR="00927764" w:rsidRPr="00C50A1E" w:rsidRDefault="00927764" w:rsidP="00244194">
      <w:pPr>
        <w:shd w:val="clear" w:color="auto" w:fill="F5F5F5"/>
        <w:spacing w:after="120"/>
        <w:rPr>
          <w:rFonts w:ascii="Times New Roman" w:eastAsia="Times New Roman" w:hAnsi="Times New Roman" w:cs="Times New Roman"/>
          <w:sz w:val="24"/>
          <w:szCs w:val="24"/>
        </w:rPr>
        <w:pPrChange w:id="46" w:author="ref.id" w:date="2022-08-16T10:44:00Z">
          <w:pPr>
            <w:shd w:val="clear" w:color="auto" w:fill="F5F5F5"/>
            <w:spacing w:after="375"/>
          </w:pPr>
        </w:pPrChange>
      </w:pPr>
      <w:del w:id="47" w:author="ref.id" w:date="2022-08-16T10:40:00Z">
        <w:r w:rsidRPr="00C50A1E" w:rsidDel="00974D9A">
          <w:rPr>
            <w:rFonts w:ascii="Times New Roman" w:eastAsia="Times New Roman" w:hAnsi="Times New Roman" w:cs="Times New Roman"/>
            <w:sz w:val="24"/>
            <w:szCs w:val="24"/>
          </w:rPr>
          <w:delText>Mulai d</w:delText>
        </w:r>
      </w:del>
      <w:ins w:id="48" w:author="ref.id" w:date="2022-08-16T10:40:00Z">
        <w:r w:rsidR="00974D9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ari segala jenis masakan dalam bentuk </w:t>
      </w:r>
      <w:del w:id="49" w:author="ref.id" w:date="2022-08-16T10:35:00Z">
        <w:r w:rsidRPr="00C50A1E" w:rsidDel="00ED5775">
          <w:rPr>
            <w:rFonts w:ascii="Times New Roman" w:eastAsia="Times New Roman" w:hAnsi="Times New Roman" w:cs="Times New Roman"/>
            <w:sz w:val="24"/>
            <w:szCs w:val="24"/>
          </w:rPr>
          <w:delText>mie</w:delText>
        </w:r>
      </w:del>
      <w:ins w:id="50" w:author="ref.id" w:date="2022-08-16T10:35:00Z">
        <w:r w:rsidR="00ED5775">
          <w:rPr>
            <w:rFonts w:ascii="Times New Roman" w:eastAsia="Times New Roman" w:hAnsi="Times New Roman" w:cs="Times New Roman"/>
            <w:sz w:val="24"/>
            <w:szCs w:val="24"/>
          </w:rPr>
          <w:t>mi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instan, biskuit-biskuit yang di</w:t>
      </w:r>
      <w:del w:id="51" w:author="ref.id" w:date="2022-08-16T10:29:00Z">
        <w:r w:rsidDel="00C4161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cantik, atau bubuk-bubuk minuman manis dalam kemasan ekonomis. </w:t>
      </w:r>
    </w:p>
    <w:p w14:paraId="2BEE0244" w14:textId="22FA76E5" w:rsidR="00927764" w:rsidRPr="00C50A1E" w:rsidRDefault="00927764" w:rsidP="00244194">
      <w:pPr>
        <w:shd w:val="clear" w:color="auto" w:fill="F5F5F5"/>
        <w:spacing w:after="120"/>
        <w:rPr>
          <w:rFonts w:ascii="Times New Roman" w:eastAsia="Times New Roman" w:hAnsi="Times New Roman" w:cs="Times New Roman"/>
          <w:sz w:val="24"/>
          <w:szCs w:val="24"/>
        </w:rPr>
        <w:pPrChange w:id="52" w:author="ref.id" w:date="2022-08-16T10:44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del w:id="53" w:author="ref.id" w:date="2022-08-16T10:30:00Z">
        <w:r w:rsidDel="00C41619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C4161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54" w:author="ref.id" w:date="2022-08-16T10:30:00Z">
        <w:r w:rsidR="00C4161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lemari</w:t>
        </w:r>
        <w:r w:rsidR="00C4161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ins w:id="55" w:author="ref.id" w:date="2022-08-16T10:30:00Z">
        <w:r w:rsidR="00C4161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56" w:author="ref.id" w:date="2022-08-16T10:30:00Z">
        <w:r w:rsidRPr="00C50A1E" w:rsidDel="00C41619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ins w:id="57" w:author="ref.id" w:date="2022-08-16T10:30:00Z">
        <w:r w:rsidR="00C4161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ebagai bahan persediaan karena </w:t>
      </w:r>
      <w:del w:id="58" w:author="ref.id" w:date="2022-08-16T10:30:00Z">
        <w:r w:rsidRPr="00C50A1E" w:rsidDel="00C41619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keluar </w:t>
      </w:r>
      <w:del w:id="59" w:author="ref.id" w:date="2022-08-16T10:40:00Z">
        <w:r w:rsidRPr="00C50A1E" w:rsidDel="00974D9A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ins w:id="60" w:author="ref.id" w:date="2022-08-16T10:40:00Z">
        <w:r w:rsidR="00974D9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pada</w:t>
        </w:r>
        <w:r w:rsidR="00974D9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waktu hujan itu membuat kita berpikir berkali-kali. Akan merepotkan.</w:t>
      </w:r>
    </w:p>
    <w:p w14:paraId="64D9C0CC" w14:textId="77777777" w:rsidR="00927764" w:rsidRPr="00C50A1E" w:rsidRDefault="00927764" w:rsidP="00244194">
      <w:pPr>
        <w:shd w:val="clear" w:color="auto" w:fill="F5F5F5"/>
        <w:spacing w:after="120"/>
        <w:rPr>
          <w:rFonts w:ascii="Times New Roman" w:eastAsia="Times New Roman" w:hAnsi="Times New Roman" w:cs="Times New Roman"/>
          <w:sz w:val="24"/>
          <w:szCs w:val="24"/>
        </w:rPr>
        <w:pPrChange w:id="61" w:author="ref.id" w:date="2022-08-16T10:44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 salahnya makan saat hujan. Yang sering membuatnya salah adalah pemilihan makanan kita yang tidak tahu diri. Yang penting enak, kalori belakangan?</w:t>
      </w:r>
    </w:p>
    <w:p w14:paraId="10C62C24" w14:textId="16D5C61B" w:rsidR="00927764" w:rsidRPr="00C50A1E" w:rsidRDefault="00927764" w:rsidP="00244194">
      <w:pPr>
        <w:shd w:val="clear" w:color="auto" w:fill="F5F5F5"/>
        <w:spacing w:after="120"/>
        <w:rPr>
          <w:rFonts w:ascii="Times New Roman" w:eastAsia="Times New Roman" w:hAnsi="Times New Roman" w:cs="Times New Roman"/>
          <w:sz w:val="24"/>
          <w:szCs w:val="24"/>
        </w:rPr>
        <w:pPrChange w:id="62" w:author="ref.id" w:date="2022-08-16T10:44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</w:t>
      </w:r>
      <w:r w:rsidRPr="00C41619">
        <w:rPr>
          <w:rFonts w:ascii="Times New Roman" w:eastAsia="Times New Roman" w:hAnsi="Times New Roman" w:cs="Times New Roman"/>
          <w:i/>
          <w:iCs/>
          <w:sz w:val="24"/>
          <w:szCs w:val="24"/>
          <w:rPrChange w:id="63" w:author="ref.id" w:date="2022-08-16T10:3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mulai </w:t>
      </w:r>
      <w:ins w:id="64" w:author="ref.id" w:date="2022-08-16T10:31:00Z">
        <w:r w:rsidR="00C4161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 d</w:t>
      </w:r>
      <w:ins w:id="65" w:author="ref.id" w:date="2022-08-16T10:31:00Z">
        <w:r w:rsidR="00C4161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ah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ulu dengan memperhatikan label informasi gizi ketika kamu memakan makanan kemasan</w:t>
      </w:r>
      <w:ins w:id="66" w:author="ref.id" w:date="2022-08-16T10:32:00Z">
        <w:r w:rsidR="00C4161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67" w:author="ref.id" w:date="2022-08-16T10:32:00Z">
        <w:r w:rsidRPr="00C50A1E" w:rsidDel="00C41619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ins w:id="68" w:author="ref.id" w:date="2022-08-16T10:32:00Z">
        <w:r w:rsidR="00C4161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tau jika ingin minum yang hangat-hangat, takar gulanya jangan </w:t>
      </w:r>
      <w:ins w:id="69" w:author="ref.id" w:date="2022-08-16T10:41:00Z">
        <w:r w:rsidR="00974D9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sampai </w:t>
        </w:r>
      </w:ins>
      <w:del w:id="70" w:author="ref.id" w:date="2022-08-16T10:41:00Z">
        <w:r w:rsidRPr="00C50A1E" w:rsidDel="00974D9A">
          <w:rPr>
            <w:rFonts w:ascii="Times New Roman" w:eastAsia="Times New Roman" w:hAnsi="Times New Roman" w:cs="Times New Roman"/>
            <w:sz w:val="24"/>
            <w:szCs w:val="24"/>
          </w:rPr>
          <w:delText>ke</w:delText>
        </w:r>
      </w:del>
      <w:ins w:id="71" w:author="ref.id" w:date="2022-08-16T10:41:00Z">
        <w:r w:rsidR="00974D9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ber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lebihan. </w:t>
      </w:r>
      <w:del w:id="72" w:author="ref.id" w:date="2022-08-16T10:41:00Z">
        <w:r w:rsidRPr="00C50A1E" w:rsidDel="00974D9A">
          <w:rPr>
            <w:rFonts w:ascii="Times New Roman" w:eastAsia="Times New Roman" w:hAnsi="Times New Roman" w:cs="Times New Roman"/>
            <w:sz w:val="24"/>
            <w:szCs w:val="24"/>
          </w:rPr>
          <w:delText xml:space="preserve">Sebab </w:delText>
        </w:r>
      </w:del>
      <w:ins w:id="73" w:author="ref.id" w:date="2022-08-16T10:41:00Z">
        <w:r w:rsidR="00974D9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Pasalnya,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kamu sudah terlalu 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khan.</w:t>
      </w:r>
    </w:p>
    <w:p w14:paraId="1D980A97" w14:textId="47B4A1C0" w:rsidR="00927764" w:rsidRPr="00C50A1E" w:rsidRDefault="00927764" w:rsidP="00244194">
      <w:pPr>
        <w:shd w:val="clear" w:color="auto" w:fill="F5F5F5"/>
        <w:spacing w:after="120"/>
        <w:rPr>
          <w:rFonts w:ascii="Times New Roman" w:eastAsia="Times New Roman" w:hAnsi="Times New Roman" w:cs="Times New Roman"/>
          <w:sz w:val="24"/>
          <w:szCs w:val="24"/>
        </w:rPr>
        <w:pPrChange w:id="74" w:author="ref.id" w:date="2022-08-16T10:44:00Z">
          <w:pPr>
            <w:shd w:val="clear" w:color="auto" w:fill="F5F5F5"/>
            <w:spacing w:after="375"/>
          </w:pPr>
        </w:pPrChange>
      </w:pPr>
      <w:del w:id="75" w:author="ref.id" w:date="2022-08-16T10:41:00Z">
        <w:r w:rsidRPr="00C50A1E" w:rsidDel="00974D9A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ins w:id="76" w:author="ref.id" w:date="2022-08-16T10:41:00Z">
        <w:r w:rsidR="00974D9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Pada</w:t>
        </w:r>
        <w:r w:rsidR="00974D9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musim hujan, rasa malas bergerak juga bisa jadi </w:t>
      </w:r>
      <w:del w:id="77" w:author="ref.id" w:date="2022-08-16T10:42:00Z">
        <w:r w:rsidRPr="00C50A1E" w:rsidDel="00974D9A">
          <w:rPr>
            <w:rFonts w:ascii="Times New Roman" w:eastAsia="Times New Roman" w:hAnsi="Times New Roman" w:cs="Times New Roman"/>
            <w:sz w:val="24"/>
            <w:szCs w:val="24"/>
          </w:rPr>
          <w:delText xml:space="preserve">biang </w:delText>
        </w:r>
      </w:del>
      <w:ins w:id="78" w:author="ref.id" w:date="2022-08-16T10:42:00Z">
        <w:r w:rsidR="00974D9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penyebab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berat badan </w:t>
      </w:r>
      <w:del w:id="79" w:author="ref.id" w:date="2022-08-16T10:42:00Z">
        <w:r w:rsidRPr="00C50A1E" w:rsidDel="00974D9A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lebih </w:t>
      </w:r>
      <w:del w:id="80" w:author="ref.id" w:date="2022-08-16T10:42:00Z">
        <w:r w:rsidRPr="00C50A1E" w:rsidDel="00974D9A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ins w:id="81" w:author="ref.id" w:date="2022-08-16T10:42:00Z">
        <w:r w:rsidR="00974D9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sering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del w:id="82" w:author="ref.id" w:date="2022-08-16T10:42:00Z">
        <w:r w:rsidRPr="00C50A1E" w:rsidDel="00974D9A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Apalagi munculnya kaum-kaum rebahan yang kerjaannya tiduran dan hanya buka tutup media sosial atau pura-pura sibuk padahal tidak ada yang </w:t>
      </w:r>
      <w:r w:rsidRPr="00C41619">
        <w:rPr>
          <w:rFonts w:ascii="Times New Roman" w:eastAsia="Times New Roman" w:hAnsi="Times New Roman" w:cs="Times New Roman"/>
          <w:i/>
          <w:iCs/>
          <w:sz w:val="24"/>
          <w:szCs w:val="24"/>
          <w:rPrChange w:id="83" w:author="ref.id" w:date="2022-08-16T10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CDB0E75" w14:textId="5DB7A0F8" w:rsidR="00927764" w:rsidRPr="00C50A1E" w:rsidRDefault="00927764" w:rsidP="00244194">
      <w:pPr>
        <w:shd w:val="clear" w:color="auto" w:fill="F5F5F5"/>
        <w:spacing w:after="120"/>
        <w:rPr>
          <w:rFonts w:ascii="Times New Roman" w:eastAsia="Times New Roman" w:hAnsi="Times New Roman" w:cs="Times New Roman"/>
          <w:sz w:val="24"/>
          <w:szCs w:val="24"/>
        </w:rPr>
        <w:pPrChange w:id="84" w:author="ref.id" w:date="2022-08-16T10:44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lemak-lemak yang 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C41619">
        <w:rPr>
          <w:rFonts w:ascii="Times New Roman" w:eastAsia="Times New Roman" w:hAnsi="Times New Roman" w:cs="Times New Roman"/>
          <w:i/>
          <w:iCs/>
          <w:sz w:val="24"/>
          <w:szCs w:val="24"/>
          <w:rPrChange w:id="85" w:author="ref.id" w:date="2022-08-16T10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saja. </w:t>
      </w:r>
      <w:ins w:id="86" w:author="ref.id" w:date="2022-08-16T10:43:00Z">
        <w:r w:rsidR="00974D9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Kemudian, </w:t>
        </w:r>
      </w:ins>
      <w:del w:id="87" w:author="ref.id" w:date="2022-08-16T10:43:00Z">
        <w:r w:rsidDel="00974D9A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ins w:id="88" w:author="ref.id" w:date="2022-08-16T10:43:00Z">
        <w:r w:rsidR="00974D9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j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adi simpanan di</w:t>
      </w:r>
      <w:ins w:id="89" w:author="ref.id" w:date="2022-08-16T10:32:00Z">
        <w:r w:rsidR="00C4161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tubuhmu, di</w:t>
      </w:r>
      <w:ins w:id="90" w:author="ref.id" w:date="2022-08-16T10:33:00Z">
        <w:r w:rsidR="00C4161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14:paraId="2AC682E9" w14:textId="3B34BE89" w:rsidR="00927764" w:rsidRPr="00C50A1E" w:rsidRDefault="00927764" w:rsidP="00244194">
      <w:pPr>
        <w:shd w:val="clear" w:color="auto" w:fill="F5F5F5"/>
        <w:spacing w:after="120"/>
        <w:rPr>
          <w:rFonts w:ascii="Times New Roman" w:eastAsia="Times New Roman" w:hAnsi="Times New Roman" w:cs="Times New Roman"/>
          <w:sz w:val="24"/>
          <w:szCs w:val="24"/>
        </w:rPr>
        <w:pPrChange w:id="91" w:author="ref.id" w:date="2022-08-16T10:44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nafsu makan ini lebih banyak salahnya </w:t>
      </w:r>
      <w:del w:id="92" w:author="ref.id" w:date="2022-08-16T10:33:00Z">
        <w:r w:rsidRPr="00C50A1E" w:rsidDel="00C41619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ins w:id="93" w:author="ref.id" w:date="2022-08-16T10:33:00Z">
        <w:r w:rsidR="00C4161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bagi</w:t>
        </w:r>
        <w:r w:rsidR="00C4161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kamu.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ikut tergelincir </w:t>
      </w:r>
      <w:ins w:id="94" w:author="ref.id" w:date="2022-08-16T10:33:00Z">
        <w:r w:rsidR="00C4161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se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makin ke</w:t>
      </w:r>
      <w:ins w:id="95" w:author="ref.id" w:date="2022-08-16T10:33:00Z">
        <w:r w:rsidR="00C4161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kanan </w:t>
      </w:r>
      <w:ins w:id="96" w:author="ref.id" w:date="2022-08-16T10:43:00Z">
        <w:r w:rsidR="00974D9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pada </w:t>
        </w:r>
      </w:ins>
      <w:del w:id="97" w:author="ref.id" w:date="2022-08-16T10:43:00Z">
        <w:r w:rsidRPr="00C50A1E" w:rsidDel="00974D9A">
          <w:rPr>
            <w:rFonts w:ascii="Times New Roman" w:eastAsia="Times New Roman" w:hAnsi="Times New Roman" w:cs="Times New Roman"/>
            <w:sz w:val="24"/>
            <w:szCs w:val="24"/>
          </w:rPr>
          <w:delText>di saat</w:delText>
        </w:r>
      </w:del>
      <w:ins w:id="98" w:author="ref.id" w:date="2022-08-16T10:43:00Z">
        <w:r w:rsidR="00974D9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musim </w:t>
        </w:r>
      </w:ins>
      <w:del w:id="99" w:author="ref.id" w:date="2022-08-16T10:43:00Z">
        <w:r w:rsidRPr="00C50A1E" w:rsidDel="00974D9A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hujan. Coba ingat-ingat apa yang kamu makan saat hujan?</w:t>
      </w:r>
    </w:p>
    <w:p w14:paraId="1C98E768" w14:textId="44995528" w:rsidR="00927764" w:rsidRPr="00C50A1E" w:rsidRDefault="00927764" w:rsidP="00244194">
      <w:pPr>
        <w:shd w:val="clear" w:color="auto" w:fill="F5F5F5"/>
        <w:spacing w:after="120"/>
        <w:rPr>
          <w:rFonts w:ascii="Times New Roman" w:eastAsia="Times New Roman" w:hAnsi="Times New Roman" w:cs="Times New Roman"/>
          <w:sz w:val="24"/>
          <w:szCs w:val="24"/>
        </w:rPr>
        <w:pPrChange w:id="100" w:author="ref.id" w:date="2022-08-16T10:44:00Z">
          <w:pPr>
            <w:shd w:val="clear" w:color="auto" w:fill="F5F5F5"/>
            <w:spacing w:after="375"/>
          </w:pPr>
        </w:pPrChange>
      </w:pPr>
      <w:del w:id="101" w:author="ref.id" w:date="2022-08-16T10:35:00Z">
        <w:r w:rsidRPr="00C50A1E" w:rsidDel="00ED5775">
          <w:rPr>
            <w:rFonts w:ascii="Times New Roman" w:eastAsia="Times New Roman" w:hAnsi="Times New Roman" w:cs="Times New Roman"/>
            <w:sz w:val="24"/>
            <w:szCs w:val="24"/>
          </w:rPr>
          <w:delText>Mie</w:delText>
        </w:r>
      </w:del>
      <w:ins w:id="102" w:author="ref.id" w:date="2022-08-16T10:35:00Z">
        <w:r w:rsidR="00ED5775">
          <w:rPr>
            <w:rFonts w:ascii="Times New Roman" w:eastAsia="Times New Roman" w:hAnsi="Times New Roman" w:cs="Times New Roman"/>
            <w:sz w:val="24"/>
            <w:szCs w:val="24"/>
          </w:rPr>
          <w:t>Mi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kuah susu ditambah telur. Ya</w:t>
      </w:r>
      <w:ins w:id="103" w:author="ref.id" w:date="2022-08-16T10:43:00Z">
        <w:r w:rsidR="00974D9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bisalah lebih dari </w:t>
      </w:r>
      <w:del w:id="104" w:author="ref.id" w:date="2022-08-16T10:44:00Z">
        <w:r w:rsidRPr="00C50A1E" w:rsidDel="00974D9A">
          <w:rPr>
            <w:rFonts w:ascii="Times New Roman" w:eastAsia="Times New Roman" w:hAnsi="Times New Roman" w:cs="Times New Roman"/>
            <w:sz w:val="24"/>
            <w:szCs w:val="24"/>
          </w:rPr>
          <w:delText xml:space="preserve">500 </w:delText>
        </w:r>
      </w:del>
      <w:ins w:id="105" w:author="ref.id" w:date="2022-08-16T10:44:00Z">
        <w:r w:rsidR="00974D9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lima ratus</w:t>
        </w:r>
        <w:r w:rsidR="00974D9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kalori. </w:t>
      </w:r>
      <w:r w:rsidR="00974D9A" w:rsidRPr="00974D9A">
        <w:rPr>
          <w:rFonts w:ascii="Times New Roman" w:eastAsia="Times New Roman" w:hAnsi="Times New Roman" w:cs="Times New Roman"/>
          <w:i/>
          <w:iCs/>
          <w:sz w:val="24"/>
          <w:szCs w:val="24"/>
          <w:rPrChange w:id="106" w:author="ref.id" w:date="2022-08-16T10:4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Haha.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0F2548D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5BA281E8" w14:textId="77777777" w:rsidR="00927764" w:rsidRPr="00C50A1E" w:rsidRDefault="00927764" w:rsidP="00927764"/>
    <w:p w14:paraId="045E9593" w14:textId="77777777" w:rsidR="00927764" w:rsidRPr="005A045A" w:rsidRDefault="00927764" w:rsidP="00927764">
      <w:pPr>
        <w:rPr>
          <w:i/>
        </w:rPr>
      </w:pPr>
    </w:p>
    <w:p w14:paraId="3B9CD848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B221E9F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C7BF3" w14:textId="77777777" w:rsidR="00220B0C" w:rsidRDefault="00220B0C">
      <w:r>
        <w:separator/>
      </w:r>
    </w:p>
  </w:endnote>
  <w:endnote w:type="continuationSeparator" w:id="0">
    <w:p w14:paraId="4153945B" w14:textId="77777777" w:rsidR="00220B0C" w:rsidRDefault="00220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5BA50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04D955A6" w14:textId="77777777" w:rsidR="00941E77" w:rsidRDefault="00000000">
    <w:pPr>
      <w:pStyle w:val="Footer"/>
    </w:pPr>
  </w:p>
  <w:p w14:paraId="20B778D4" w14:textId="77777777" w:rsidR="00941E7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1908F" w14:textId="77777777" w:rsidR="00220B0C" w:rsidRDefault="00220B0C">
      <w:r>
        <w:separator/>
      </w:r>
    </w:p>
  </w:footnote>
  <w:footnote w:type="continuationSeparator" w:id="0">
    <w:p w14:paraId="6134737E" w14:textId="77777777" w:rsidR="00220B0C" w:rsidRDefault="00220B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313539">
    <w:abstractNumId w:val="0"/>
  </w:num>
  <w:num w:numId="2" w16cid:durableId="830173531">
    <w:abstractNumId w:val="2"/>
  </w:num>
  <w:num w:numId="3" w16cid:durableId="68020707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f.id">
    <w15:presenceInfo w15:providerId="None" w15:userId="ref.i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20B0C"/>
    <w:rsid w:val="002318A3"/>
    <w:rsid w:val="00244194"/>
    <w:rsid w:val="0042167F"/>
    <w:rsid w:val="00924DF5"/>
    <w:rsid w:val="00927764"/>
    <w:rsid w:val="00974D9A"/>
    <w:rsid w:val="00B3159F"/>
    <w:rsid w:val="00C20908"/>
    <w:rsid w:val="00C41619"/>
    <w:rsid w:val="00ED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8BE8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B31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ref.id</cp:lastModifiedBy>
  <cp:revision>4</cp:revision>
  <dcterms:created xsi:type="dcterms:W3CDTF">2020-08-26T21:16:00Z</dcterms:created>
  <dcterms:modified xsi:type="dcterms:W3CDTF">2022-08-16T03:45:00Z</dcterms:modified>
</cp:coreProperties>
</file>