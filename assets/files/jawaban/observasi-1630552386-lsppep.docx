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1B7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5D6390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65627B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23D97F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FFB3FA3" w14:textId="77777777" w:rsidR="00927764" w:rsidRPr="0094076B" w:rsidRDefault="00927764" w:rsidP="00927764">
      <w:pPr>
        <w:rPr>
          <w:rFonts w:ascii="Cambria" w:hAnsi="Cambria"/>
        </w:rPr>
      </w:pPr>
    </w:p>
    <w:p w14:paraId="34C51B7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8BABCF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EF0B77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BF77412" wp14:editId="2F2C8CC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E2C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9F7676D" w14:textId="0CFBCBB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2FFD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r w:rsidRPr="00132FFD">
        <w:rPr>
          <w:rFonts w:ascii="Times New Roman" w:eastAsia="Times New Roman" w:hAnsi="Times New Roman" w:cs="Times New Roman"/>
          <w:i/>
          <w:iCs/>
          <w:strike/>
          <w:sz w:val="24"/>
          <w:szCs w:val="24"/>
          <w:rPrChange w:id="0" w:author="Asus Indonesia" w:date="2021-09-0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e</w:t>
      </w:r>
      <w:ins w:id="1" w:author="Asus Indonesia" w:date="2021-09-02T09:47:00Z">
        <w:r w:rsidR="00132FFD" w:rsidRPr="00132FFD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2" w:author="Asus Indonesia" w:date="2021-09-02T09:47:00Z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</w:rPr>
            </w:rPrChange>
          </w:rPr>
          <w:t>a</w:t>
        </w:r>
      </w:ins>
      <w:r w:rsidRPr="00132FFD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3477B90" w14:textId="031F2C0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ins w:id="3" w:author="Asus Indonesia" w:date="2021-09-02T09:51:00Z">
        <w:r w:rsidR="00132FF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FFD">
        <w:rPr>
          <w:rFonts w:ascii="Times New Roman" w:eastAsia="Times New Roman" w:hAnsi="Times New Roman" w:cs="Times New Roman"/>
          <w:strike/>
          <w:sz w:val="24"/>
          <w:szCs w:val="24"/>
          <w:rPrChange w:id="4" w:author="Asus Indonesia" w:date="2021-09-02T09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132FFD">
        <w:rPr>
          <w:rFonts w:ascii="Times New Roman" w:eastAsia="Times New Roman" w:hAnsi="Times New Roman" w:cs="Times New Roman"/>
          <w:strike/>
          <w:sz w:val="24"/>
          <w:szCs w:val="24"/>
          <w:rPrChange w:id="5" w:author="Asus Indonesia" w:date="2021-09-02T09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132FFD">
        <w:rPr>
          <w:rFonts w:ascii="Times New Roman" w:eastAsia="Times New Roman" w:hAnsi="Times New Roman" w:cs="Times New Roman"/>
          <w:strike/>
          <w:sz w:val="24"/>
          <w:szCs w:val="24"/>
          <w:rPrChange w:id="6" w:author="Asus Indonesia" w:date="2021-09-02T09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del w:id="7" w:author="Asus Indonesia" w:date="2021-09-02T09:48:00Z">
        <w:r w:rsidRPr="00C50A1E" w:rsidDel="00132FF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8" w:author="Asus Indonesia" w:date="2021-09-02T09:48:00Z">
        <w:r w:rsidR="00132F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32FFD">
          <w:rPr>
            <w:rFonts w:ascii="Times New Roman" w:eastAsia="Times New Roman" w:hAnsi="Times New Roman" w:cs="Times New Roman"/>
            <w:sz w:val="24"/>
            <w:szCs w:val="24"/>
          </w:rPr>
          <w:t>mie</w:t>
        </w:r>
        <w:proofErr w:type="spellEnd"/>
        <w:r w:rsidR="00132F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32FFD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  <w:proofErr w:type="spellEnd"/>
        <w:r w:rsidR="00132F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5C41A5" w14:textId="6F4B546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FFD">
        <w:rPr>
          <w:rFonts w:ascii="Times New Roman" w:eastAsia="Times New Roman" w:hAnsi="Times New Roman" w:cs="Times New Roman"/>
          <w:strike/>
          <w:sz w:val="24"/>
          <w:szCs w:val="24"/>
          <w:rPrChange w:id="9" w:author="Asus Indonesia" w:date="2021-09-02T09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FFD">
        <w:rPr>
          <w:rFonts w:ascii="Times New Roman" w:eastAsia="Times New Roman" w:hAnsi="Times New Roman" w:cs="Times New Roman"/>
          <w:strike/>
          <w:sz w:val="24"/>
          <w:szCs w:val="24"/>
          <w:rPrChange w:id="10" w:author="Asus Indonesia" w:date="2021-09-02T09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</w:t>
      </w:r>
      <w:r w:rsidR="00132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" w:author="Asus Indonesia" w:date="2021-09-02T09:53:00Z">
        <w:r w:rsidR="00132FFD" w:rsidRPr="00132FFD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132F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12" w:author="Asus Indonesia" w:date="2021-09-02T09:53:00Z">
        <w:r w:rsidR="00132FF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132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F1403" w14:textId="08F8C84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3" w:author="Asus Indonesia" w:date="2021-09-02T09:53:00Z">
        <w:r w:rsidR="00132FF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4" w:author="Asus Indonesia" w:date="2021-09-02T09:53:00Z">
        <w:r w:rsidRPr="00C50A1E" w:rsidDel="00132FF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FFD">
        <w:rPr>
          <w:rFonts w:ascii="Times New Roman" w:eastAsia="Times New Roman" w:hAnsi="Times New Roman" w:cs="Times New Roman"/>
          <w:strike/>
          <w:sz w:val="24"/>
          <w:szCs w:val="24"/>
          <w:rPrChange w:id="15" w:author="Asus Indonesia" w:date="2021-09-02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2FFD">
        <w:rPr>
          <w:rFonts w:ascii="Times New Roman" w:eastAsia="Times New Roman" w:hAnsi="Times New Roman" w:cs="Times New Roman"/>
          <w:strike/>
          <w:sz w:val="24"/>
          <w:szCs w:val="24"/>
          <w:rPrChange w:id="16" w:author="Asus Indonesia" w:date="2021-09-02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Asus Indonesia" w:date="2021-09-02T09:54:00Z">
        <w:r w:rsidR="00132FFD">
          <w:rPr>
            <w:rFonts w:ascii="Times New Roman" w:eastAsia="Times New Roman" w:hAnsi="Times New Roman" w:cs="Times New Roman"/>
            <w:sz w:val="24"/>
            <w:szCs w:val="24"/>
          </w:rPr>
          <w:t xml:space="preserve">juga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proofErr w:type="gramStart"/>
      <w:ins w:id="18" w:author="Asus Indonesia" w:date="2021-09-02T09:55:00Z">
        <w:r w:rsidR="00214D1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19" w:author="Asus Indonesia" w:date="2021-09-02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proofErr w:type="gramEnd"/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20" w:author="Asus Indonesia" w:date="2021-09-02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21" w:author="Asus Indonesia" w:date="2021-09-02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22" w:author="Asus Indonesia" w:date="2021-09-02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23" w:author="Asus Indonesia" w:date="2021-09-02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24" w:author="Asus Indonesia" w:date="2021-09-02T09:56:00Z">
        <w:r w:rsidR="00214D1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5" w:author="Asus Indonesia" w:date="2021-09-02T09:56:00Z">
        <w:r w:rsidRPr="00C50A1E" w:rsidDel="00214D1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BF6BFD" w14:textId="6C4255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6" w:author="Asus Indonesia" w:date="2021-09-02T09:56:00Z">
        <w:r w:rsidR="00214D1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ins w:id="27" w:author="Asus Indonesia" w:date="2021-09-02T09:56:00Z">
        <w:r w:rsidR="00214D1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8" w:author="Asus Indonesia" w:date="2021-09-02T09:56:00Z">
        <w:r w:rsidDel="00214D1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29" w:author="Asus Indonesia" w:date="2021-09-02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</w:t>
      </w:r>
      <w:ins w:id="30" w:author="Asus Indonesia" w:date="2021-09-02T09:56:00Z">
        <w:r w:rsidR="00214D18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31" w:author="Asus Indonesia" w:date="2021-09-02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9EABE4" w14:textId="7BB433D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32" w:author="Asus Indonesia" w:date="2021-09-02T09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33" w:author="Asus Indonesia" w:date="2021-09-02T09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Asus Indonesia" w:date="2021-09-02T09:57:00Z">
        <w:r w:rsidR="00214D18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214D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521A6" w14:textId="6A03E9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35" w:author="Asus Indonesia" w:date="2021-09-02T09:58:00Z">
        <w:r w:rsidR="00214D1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214D18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</w:ins>
      <w:del w:id="36" w:author="Asus Indonesia" w:date="2021-09-02T09:58:00Z">
        <w:r w:rsidRPr="00214D18" w:rsidDel="00214D18">
          <w:rPr>
            <w:rFonts w:ascii="Times New Roman" w:eastAsia="Times New Roman" w:hAnsi="Times New Roman" w:cs="Times New Roman"/>
            <w:strike/>
            <w:sz w:val="24"/>
            <w:szCs w:val="24"/>
            <w:rPrChange w:id="37" w:author="Asus Indonesia" w:date="2021-09-02T09:5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38" w:author="Asus Indonesia" w:date="2021-09-02T09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9"/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40" w:author="Asus Indonesia" w:date="2021-09-02T09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4</w:t>
      </w:r>
      <w:commentRangeEnd w:id="39"/>
      <w:r w:rsidR="00214D18">
        <w:rPr>
          <w:rStyle w:val="CommentReference"/>
        </w:rPr>
        <w:commentReference w:id="39"/>
      </w:r>
      <w:ins w:id="41" w:author="Asus Indonesia" w:date="2021-09-02T09:57:00Z">
        <w:r w:rsidR="00214D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14D18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42" w:author="Asus Indonesia" w:date="2021-09-02T09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43" w:author="Asus Indonesia" w:date="2021-09-02T09:59:00Z">
        <w:r w:rsidR="00214D1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4" w:author="Asus Indonesia" w:date="2021-09-02T09:59:00Z">
        <w:r w:rsidRPr="00C50A1E" w:rsidDel="00214D1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F588C4A" w14:textId="475144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45" w:author="Asus Indonesia" w:date="2021-09-02T10:00:00Z">
        <w:r w:rsidR="00214D18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proofErr w:type="gramEnd"/>
        <w:r w:rsidR="00214D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14D18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214D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14D18">
          <w:rPr>
            <w:rFonts w:ascii="Times New Roman" w:eastAsia="Times New Roman" w:hAnsi="Times New Roman" w:cs="Times New Roman"/>
            <w:sz w:val="24"/>
            <w:szCs w:val="24"/>
          </w:rPr>
          <w:t>sikapnya</w:t>
        </w:r>
        <w:proofErr w:type="spellEnd"/>
        <w:r w:rsidR="00214D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14D18">
          <w:rPr>
            <w:rFonts w:ascii="Times New Roman" w:eastAsia="Times New Roman" w:hAnsi="Times New Roman" w:cs="Times New Roman"/>
            <w:sz w:val="24"/>
            <w:szCs w:val="24"/>
          </w:rPr>
          <w:t>padamu</w:t>
        </w:r>
        <w:proofErr w:type="spellEnd"/>
        <w:r w:rsidR="00214D1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6" w:author="Asus Indonesia" w:date="2021-09-02T09:59:00Z">
        <w:r w:rsidR="00214D1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47" w:author="Asus Indonesia" w:date="2021-09-02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48" w:author="Asus Indonesia" w:date="2021-09-02T10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214D18">
        <w:rPr>
          <w:rFonts w:ascii="Times New Roman" w:eastAsia="Times New Roman" w:hAnsi="Times New Roman" w:cs="Times New Roman"/>
          <w:strike/>
          <w:sz w:val="24"/>
          <w:szCs w:val="24"/>
          <w:rPrChange w:id="49" w:author="Asus Indonesia" w:date="2021-09-02T10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0AA216" w14:textId="7B8AC6A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ins w:id="50" w:author="Asus Indonesia" w:date="2021-09-02T10:01:00Z">
        <w:r w:rsidR="00214D1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1" w:author="Asus Indonesia" w:date="2021-09-02T10:01:00Z">
        <w:r w:rsidRPr="00C50A1E" w:rsidDel="00214D1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9F91077" w14:textId="0E9AD0D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Pr="00214D18">
        <w:rPr>
          <w:rFonts w:ascii="Times New Roman" w:eastAsia="Times New Roman" w:hAnsi="Times New Roman" w:cs="Times New Roman"/>
          <w:strike/>
          <w:sz w:val="24"/>
          <w:szCs w:val="24"/>
        </w:rPr>
        <w:t>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214D18" w:rsidRPr="00214D18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="00214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214D18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  <w:r w:rsidR="00214D18" w:rsidRPr="00E6790D">
        <w:rPr>
          <w:rFonts w:ascii="Times New Roman" w:eastAsia="Times New Roman" w:hAnsi="Times New Roman" w:cs="Times New Roman"/>
          <w:color w:val="FF0000"/>
          <w:sz w:val="24"/>
          <w:szCs w:val="24"/>
          <w:rPrChange w:id="52" w:author="Asus Indonesia" w:date="2021-09-02T10:06:00Z">
            <w:rPr>
              <w:rFonts w:ascii="Times New Roman" w:eastAsia="Times New Roman" w:hAnsi="Times New Roman" w:cs="Times New Roman"/>
              <w:strike/>
              <w:color w:val="FF0000"/>
              <w:sz w:val="24"/>
              <w:szCs w:val="24"/>
            </w:rPr>
          </w:rPrChange>
        </w:rPr>
        <w:t>.</w:t>
      </w:r>
    </w:p>
    <w:p w14:paraId="42F98357" w14:textId="03F88C7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="00214D18" w:rsidRPr="00214D1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proofErr w:type="spellStart"/>
      <w:r w:rsidRPr="00214D18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E6790D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307FD6" w14:textId="663A869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53" w:author="Asus Indonesia" w:date="2021-09-02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54" w:author="Asus Indonesia" w:date="2021-09-02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55" w:author="Asus Indonesia" w:date="2021-09-02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56" w:author="Asus Indonesia" w:date="2021-09-02T10:06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>mie</w:t>
        </w:r>
        <w:proofErr w:type="spellEnd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  <w:proofErr w:type="spellEnd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57" w:author="Asus Indonesia" w:date="2021-09-02T10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</w:t>
      </w:r>
      <w:del w:id="58" w:author="Asus Indonesia" w:date="2021-09-02T10:07:00Z">
        <w:r w:rsidRPr="00E6790D" w:rsidDel="00E6790D">
          <w:rPr>
            <w:rFonts w:ascii="Times New Roman" w:eastAsia="Times New Roman" w:hAnsi="Times New Roman" w:cs="Times New Roman"/>
            <w:strike/>
            <w:sz w:val="24"/>
            <w:szCs w:val="24"/>
            <w:rPrChange w:id="59" w:author="Asus Indonesia" w:date="2021-09-02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60" w:author="Asus Indonesia" w:date="2021-09-02T10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1" w:author="Asus Indonesia" w:date="2021-09-02T10:07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>ditata</w:t>
        </w:r>
        <w:proofErr w:type="spellEnd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A52FC6" w14:textId="70D3EBD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62" w:author="Asus Indonesia" w:date="2021-09-02T10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3" w:author="Asus Indonesia" w:date="2021-09-02T10:07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64" w:author="Asus Indonesia" w:date="2021-09-02T10:08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5" w:author="Asus Indonesia" w:date="2021-09-02T10:08:00Z">
        <w:r w:rsidRPr="00C50A1E" w:rsidDel="00E6790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66" w:author="Asus Indonesia" w:date="2021-09-02T10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67" w:author="Asus Indonesia" w:date="2021-09-02T10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68" w:author="Asus Indonesia" w:date="2021-09-02T10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-kali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69" w:author="Asus Indonesia" w:date="2021-09-02T10:08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0" w:author="Asus Indonesia" w:date="2021-09-02T10:08:00Z">
        <w:r w:rsidRPr="00E6790D" w:rsidDel="00E6790D">
          <w:rPr>
            <w:rFonts w:ascii="Times New Roman" w:eastAsia="Times New Roman" w:hAnsi="Times New Roman" w:cs="Times New Roman"/>
            <w:strike/>
            <w:sz w:val="24"/>
            <w:szCs w:val="24"/>
            <w:rPrChange w:id="71" w:author="Asus Indonesia" w:date="2021-09-02T10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72" w:author="Asus Indonesia" w:date="2021-09-02T10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26A2A8" w14:textId="3FB214D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73" w:author="Asus Indonesia" w:date="2021-09-02T10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74" w:author="Asus Indonesia" w:date="2021-09-02T10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  <w:ins w:id="75" w:author="Asus Indonesia" w:date="2021-09-02T10:09:00Z">
        <w:r w:rsidR="00E6790D">
          <w:rPr>
            <w:rFonts w:ascii="Times New Roman" w:eastAsia="Times New Roman" w:hAnsi="Times New Roman" w:cs="Times New Roman"/>
            <w:strike/>
            <w:sz w:val="24"/>
            <w:szCs w:val="24"/>
          </w:rPr>
          <w:t>.</w:t>
        </w:r>
      </w:ins>
      <w:proofErr w:type="gramEnd"/>
    </w:p>
    <w:p w14:paraId="453AFE2B" w14:textId="5EC1AE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76" w:author="Asus Indonesia" w:date="2021-09-02T10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77" w:author="Asus Indonesia" w:date="2021-09-02T10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dulu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78" w:author="Asus Indonesia" w:date="2021-09-02T10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79" w:author="Asus Indonesia" w:date="2021-09-02T10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80" w:author="Asus Indonesia" w:date="2021-09-02T10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81" w:author="Asus Indonesia" w:date="2021-09-02T10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</w:t>
      </w:r>
      <w:ins w:id="82" w:author="Asus Indonesia" w:date="2021-09-02T10:09:00Z">
        <w:r w:rsidR="00E6790D">
          <w:rPr>
            <w:rFonts w:ascii="Times New Roman" w:eastAsia="Times New Roman" w:hAnsi="Times New Roman" w:cs="Times New Roman"/>
            <w:strike/>
            <w:sz w:val="24"/>
            <w:szCs w:val="24"/>
          </w:rPr>
          <w:t xml:space="preserve"> </w:t>
        </w:r>
        <w:proofErr w:type="spellStart"/>
        <w:r w:rsidR="00E6790D">
          <w:rPr>
            <w:rFonts w:ascii="Times New Roman" w:eastAsia="Times New Roman" w:hAnsi="Times New Roman" w:cs="Times New Roman"/>
            <w:strike/>
            <w:sz w:val="24"/>
            <w:szCs w:val="24"/>
          </w:rPr>
          <w:t>sebelum</w:t>
        </w:r>
        <w:proofErr w:type="spellEnd"/>
        <w:r w:rsidR="00E6790D">
          <w:rPr>
            <w:rFonts w:ascii="Times New Roman" w:eastAsia="Times New Roman" w:hAnsi="Times New Roman" w:cs="Times New Roman"/>
            <w:strike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83" w:author="Asus Indonesia" w:date="2021-09-02T10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yang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84" w:author="Asus Indonesia" w:date="2021-09-02T10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85" w:author="Asus Indonesia" w:date="2021-09-02T10:10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86" w:author="Asus Indonesia" w:date="2021-09-02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kelebihan</w:t>
      </w:r>
      <w:proofErr w:type="spellEnd"/>
      <w:del w:id="87" w:author="Asus Indonesia" w:date="2021-09-02T10:10:00Z">
        <w:r w:rsidRPr="00C50A1E" w:rsidDel="00E6790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88" w:author="Asus Indonesia" w:date="2021-09-02T10:10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>berlebih</w:t>
        </w:r>
        <w:proofErr w:type="spellEnd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89" w:author="Asus Indonesia" w:date="2021-09-02T10:10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90" w:author="Asus Indonesia" w:date="2021-09-02T10:10:00Z">
        <w:r w:rsidRPr="00C50A1E" w:rsidDel="00E6790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E6790D">
        <w:rPr>
          <w:rFonts w:ascii="Times New Roman" w:eastAsia="Times New Roman" w:hAnsi="Times New Roman" w:cs="Times New Roman"/>
          <w:i/>
          <w:iCs/>
          <w:strike/>
          <w:sz w:val="24"/>
          <w:szCs w:val="24"/>
          <w:rPrChange w:id="91" w:author="Asus Indonesia" w:date="2021-09-02T10:1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khan</w:t>
      </w:r>
      <w:ins w:id="92" w:author="Asus Indonesia" w:date="2021-09-02T10:10:00Z">
        <w:r w:rsidR="00E6790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6790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kan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14:paraId="03358A1F" w14:textId="14D2E3C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93" w:author="Asus Indonesia" w:date="2021-09-02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94" w:author="Asus Indonesia" w:date="2021-09-02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95" w:author="Asus Indonesia" w:date="2021-09-02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96" w:author="Asus Indonesia" w:date="2021-09-02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yang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97" w:author="Asus Indonesia" w:date="2021-09-02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98" w:author="Asus Indonesia" w:date="2021-09-02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99" w:author="Asus Indonesia" w:date="2021-09-02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00" w:author="Asus Indonesia" w:date="2021-09-02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01" w:author="Asus Indonesia" w:date="2021-09-02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naiknya</w:t>
      </w:r>
      <w:proofErr w:type="spellEnd"/>
      <w:ins w:id="102" w:author="Asus Indonesia" w:date="2021-09-02T10:11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>kenaikan</w:t>
        </w:r>
        <w:proofErr w:type="spellEnd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badan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103" w:author="Asus Indonesia" w:date="2021-09-02T10:11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04" w:author="Asus Indonesia" w:date="2021-09-02T10:11:00Z">
        <w:r w:rsidRPr="00C50A1E" w:rsidDel="00E6790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05" w:author="Asus Indonesia" w:date="2021-09-02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06" w:author="Asus Indonesia" w:date="2021-09-02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kerjaannya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07" w:author="Asus Indonesia" w:date="2021-09-02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08" w:author="Asus Indonesia" w:date="2021-09-02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9" w:author="Asus Indonesia" w:date="2021-09-02T10:12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>gemar</w:t>
        </w:r>
        <w:proofErr w:type="spellEnd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>terbaring</w:t>
        </w:r>
        <w:proofErr w:type="spellEnd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10" w:author="Asus Indonesia" w:date="2021-09-02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11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12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del w:id="113" w:author="Asus Indonesia" w:date="2021-09-02T10:12:00Z">
        <w:r w:rsidRPr="00E6790D" w:rsidDel="00E6790D">
          <w:rPr>
            <w:rFonts w:ascii="Times New Roman" w:eastAsia="Times New Roman" w:hAnsi="Times New Roman" w:cs="Times New Roman"/>
            <w:strike/>
            <w:sz w:val="24"/>
            <w:szCs w:val="24"/>
            <w:rPrChange w:id="114" w:author="Asus Indonesia" w:date="2021-09-02T10:1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ins w:id="115" w:author="Asus Indonesia" w:date="2021-09-02T10:12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6790D" w:rsidRPr="00E6790D">
          <w:rPr>
            <w:rFonts w:ascii="Times New Roman" w:eastAsia="Times New Roman" w:hAnsi="Times New Roman" w:cs="Times New Roman"/>
            <w:sz w:val="24"/>
            <w:szCs w:val="24"/>
          </w:rPr>
          <w:t>mengirimkan</w:t>
        </w:r>
        <w:proofErr w:type="spellEnd"/>
        <w:r w:rsidR="00E6790D" w:rsidRP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6790D" w:rsidRPr="00E6790D">
          <w:rPr>
            <w:rFonts w:ascii="Times New Roman" w:eastAsia="Times New Roman" w:hAnsi="Times New Roman" w:cs="Times New Roman"/>
            <w:sz w:val="24"/>
            <w:szCs w:val="24"/>
          </w:rPr>
          <w:t>pesan</w:t>
        </w:r>
        <w:proofErr w:type="spellEnd"/>
        <w:r w:rsidR="00E6790D" w:rsidRPr="00E6790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16" w:author="Asus Indonesia" w:date="2021-09-02T10:12:00Z">
        <w:r w:rsidRPr="00E6790D" w:rsidDel="00E6790D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38007A37" w14:textId="66622584" w:rsidR="00927764" w:rsidRPr="00E6790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  <w:rPrChange w:id="117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18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lemak-lemak yang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19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seharusnya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20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21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dibakar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22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23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24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25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memilih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26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27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ikutan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28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29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30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31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32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Jadi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33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34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35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ditubuhmu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36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37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38" w:author="Asus Indonesia" w:date="2021-09-02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-mana.</w:t>
      </w:r>
      <w:ins w:id="139" w:author="Asus Indonesia" w:date="2021-09-02T10:13:00Z">
        <w:r w:rsidR="00E6790D">
          <w:rPr>
            <w:rFonts w:ascii="Times New Roman" w:eastAsia="Times New Roman" w:hAnsi="Times New Roman" w:cs="Times New Roman"/>
            <w:strike/>
            <w:sz w:val="24"/>
            <w:szCs w:val="24"/>
          </w:rPr>
          <w:t xml:space="preserve"> </w:t>
        </w:r>
        <w:r w:rsidR="00E6790D">
          <w:rPr>
            <w:rFonts w:ascii="Times New Roman" w:eastAsia="Times New Roman" w:hAnsi="Times New Roman" w:cs="Times New Roman"/>
            <w:sz w:val="24"/>
            <w:szCs w:val="24"/>
          </w:rPr>
          <w:t>l</w:t>
        </w:r>
        <w:r w:rsidR="00E6790D" w:rsidRPr="00E6790D">
          <w:rPr>
            <w:rFonts w:ascii="Times New Roman" w:eastAsia="Times New Roman" w:hAnsi="Times New Roman" w:cs="Times New Roman"/>
            <w:sz w:val="24"/>
            <w:szCs w:val="24"/>
            <w:rPrChange w:id="140" w:author="Asus Indonesia" w:date="2021-09-02T10:13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 xml:space="preserve">emak </w:t>
        </w:r>
        <w:proofErr w:type="spellStart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6790D" w:rsidRPr="00E6790D">
          <w:rPr>
            <w:rFonts w:ascii="Times New Roman" w:eastAsia="Times New Roman" w:hAnsi="Times New Roman" w:cs="Times New Roman"/>
            <w:sz w:val="24"/>
            <w:szCs w:val="24"/>
            <w:rPrChange w:id="141" w:author="Asus Indonesia" w:date="2021-09-02T10:13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sulit</w:t>
        </w:r>
        <w:proofErr w:type="spellEnd"/>
        <w:r w:rsidR="00E6790D" w:rsidRPr="00E6790D">
          <w:rPr>
            <w:rFonts w:ascii="Times New Roman" w:eastAsia="Times New Roman" w:hAnsi="Times New Roman" w:cs="Times New Roman"/>
            <w:sz w:val="24"/>
            <w:szCs w:val="24"/>
            <w:rPrChange w:id="142" w:author="Asus Indonesia" w:date="2021-09-02T10:13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 xml:space="preserve"> </w:t>
        </w:r>
        <w:proofErr w:type="spellStart"/>
        <w:r w:rsidR="00E6790D" w:rsidRPr="00E6790D">
          <w:rPr>
            <w:rFonts w:ascii="Times New Roman" w:eastAsia="Times New Roman" w:hAnsi="Times New Roman" w:cs="Times New Roman"/>
            <w:sz w:val="24"/>
            <w:szCs w:val="24"/>
            <w:rPrChange w:id="143" w:author="Asus Indonesia" w:date="2021-09-02T10:13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dibakar</w:t>
        </w:r>
        <w:proofErr w:type="spellEnd"/>
        <w:r w:rsidR="00E6790D" w:rsidRPr="00E6790D">
          <w:rPr>
            <w:rFonts w:ascii="Times New Roman" w:eastAsia="Times New Roman" w:hAnsi="Times New Roman" w:cs="Times New Roman"/>
            <w:sz w:val="24"/>
            <w:szCs w:val="24"/>
            <w:rPrChange w:id="144" w:author="Asus Indonesia" w:date="2021-09-02T10:13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.</w:t>
        </w:r>
      </w:ins>
    </w:p>
    <w:p w14:paraId="055D573E" w14:textId="2A7D320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45" w:author="Asus Indonesia" w:date="2021-09-02T10:1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ins w:id="146" w:author="Asus Indonesia" w:date="2021-09-02T10:14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47" w:author="Asus Indonesia" w:date="2021-09-02T10:14:00Z">
        <w:r w:rsidRPr="00C50A1E" w:rsidDel="00E6790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48" w:author="Asus Indonesia" w:date="2021-09-02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49" w:author="Asus Indonesia" w:date="2021-09-02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50" w:author="Asus Indonesia" w:date="2021-09-02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tergelincir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51" w:author="Asus Indonesia" w:date="2021-09-02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52" w:author="Asus Indonesia" w:date="2021-09-02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53" w:author="Asus Indonesia" w:date="2021-09-02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54" w:author="Asus Indonesia" w:date="2021-09-02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55" w:author="Asus Indonesia" w:date="2021-09-02T10:15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naik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56" w:author="Asus Indonesia" w:date="2021-09-02T10:15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57" w:author="Asus Indonesia" w:date="2021-09-02T10:15:00Z">
        <w:r w:rsidRPr="00C50A1E" w:rsidDel="00E6790D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58" w:author="Asus Indonesia" w:date="2021-09-02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</w:t>
      </w:r>
      <w:ins w:id="159" w:author="Asus Indonesia" w:date="2021-09-02T10:15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60" w:author="Asus Indonesia" w:date="2021-09-02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ingat-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E8A609" w14:textId="2E9FC0C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161" w:author="Asus Indonesia" w:date="2021-09-02T10:15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62" w:author="Asus Indonesia" w:date="2021-09-02T10:15:00Z">
        <w:r w:rsidRPr="00C50A1E" w:rsidDel="00E6790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6790D">
        <w:rPr>
          <w:rFonts w:ascii="Times New Roman" w:eastAsia="Times New Roman" w:hAnsi="Times New Roman" w:cs="Times New Roman"/>
          <w:strike/>
          <w:sz w:val="24"/>
          <w:szCs w:val="24"/>
          <w:rPrChange w:id="163" w:author="Asus Indonesia" w:date="2021-09-02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ins w:id="164" w:author="Asus Indonesia" w:date="2021-09-02T10:15:00Z">
        <w:r w:rsidR="00E6790D">
          <w:rPr>
            <w:rFonts w:ascii="Times New Roman" w:eastAsia="Times New Roman" w:hAnsi="Times New Roman" w:cs="Times New Roman"/>
            <w:sz w:val="24"/>
            <w:szCs w:val="24"/>
          </w:rPr>
          <w:t>Haha</w:t>
        </w:r>
        <w:proofErr w:type="spellEnd"/>
        <w:r w:rsidR="00E6790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4036902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845A6DA" w14:textId="77777777" w:rsidR="00927764" w:rsidRPr="00C50A1E" w:rsidRDefault="00927764" w:rsidP="00927764"/>
    <w:p w14:paraId="731EBBE1" w14:textId="77777777" w:rsidR="00927764" w:rsidRPr="005A045A" w:rsidRDefault="00927764" w:rsidP="00927764">
      <w:pPr>
        <w:rPr>
          <w:i/>
        </w:rPr>
      </w:pPr>
    </w:p>
    <w:p w14:paraId="7D1A99E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08F13CE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9" w:author="Asus Indonesia" w:date="2021-09-02T10:01:00Z" w:initials="AI">
    <w:p w14:paraId="210F04CA" w14:textId="5AFEB32C" w:rsidR="00214D18" w:rsidRDefault="00214D18">
      <w:pPr>
        <w:pStyle w:val="CommentText"/>
      </w:pPr>
      <w:r>
        <w:rPr>
          <w:rStyle w:val="CommentReference"/>
        </w:rPr>
        <w:annotationRef/>
      </w:r>
      <w:proofErr w:type="spellStart"/>
      <w:r>
        <w:t>empat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0F04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B1F92" w16cex:dateUtc="2021-09-02T0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0F04CA" w16cid:durableId="24DB1F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7CABE" w14:textId="77777777" w:rsidR="00F040D8" w:rsidRDefault="00F040D8">
      <w:r>
        <w:separator/>
      </w:r>
    </w:p>
  </w:endnote>
  <w:endnote w:type="continuationSeparator" w:id="0">
    <w:p w14:paraId="3FA1E857" w14:textId="77777777" w:rsidR="00F040D8" w:rsidRDefault="00F0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A101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078D438" w14:textId="77777777" w:rsidR="00941E77" w:rsidRDefault="00F040D8">
    <w:pPr>
      <w:pStyle w:val="Footer"/>
    </w:pPr>
  </w:p>
  <w:p w14:paraId="46723E36" w14:textId="77777777" w:rsidR="00941E77" w:rsidRDefault="00F04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702DF" w14:textId="77777777" w:rsidR="00F040D8" w:rsidRDefault="00F040D8">
      <w:r>
        <w:separator/>
      </w:r>
    </w:p>
  </w:footnote>
  <w:footnote w:type="continuationSeparator" w:id="0">
    <w:p w14:paraId="7076D58B" w14:textId="77777777" w:rsidR="00F040D8" w:rsidRDefault="00F04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 Indonesia">
    <w15:presenceInfo w15:providerId="Windows Live" w15:userId="e797e8264d8c4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32FFD"/>
    <w:rsid w:val="00214D18"/>
    <w:rsid w:val="0042167F"/>
    <w:rsid w:val="00924DF5"/>
    <w:rsid w:val="00927764"/>
    <w:rsid w:val="00E6790D"/>
    <w:rsid w:val="00F0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A99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132FFD"/>
  </w:style>
  <w:style w:type="character" w:styleId="CommentReference">
    <w:name w:val="annotation reference"/>
    <w:basedOn w:val="DefaultParagraphFont"/>
    <w:uiPriority w:val="99"/>
    <w:semiHidden/>
    <w:unhideWhenUsed/>
    <w:rsid w:val="00214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D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D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4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4D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Indonesia</cp:lastModifiedBy>
  <cp:revision>2</cp:revision>
  <dcterms:created xsi:type="dcterms:W3CDTF">2021-09-02T03:15:00Z</dcterms:created>
  <dcterms:modified xsi:type="dcterms:W3CDTF">2021-09-02T03:15:00Z</dcterms:modified>
</cp:coreProperties>
</file>