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95A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42629F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723BDF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13BAE8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9A27BC7" w14:textId="77777777" w:rsidR="00927764" w:rsidRPr="0094076B" w:rsidRDefault="00927764" w:rsidP="00927764">
      <w:pPr>
        <w:rPr>
          <w:rFonts w:ascii="Cambria" w:hAnsi="Cambria"/>
        </w:rPr>
      </w:pPr>
    </w:p>
    <w:p w14:paraId="1973773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DB1F3F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EEA1DC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A8AFBBF" wp14:editId="30E88A4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58A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4A6ADBA" w14:textId="6D7395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0" w:author="tabrani tabrani" w:date="2022-08-16T14:35:00Z">
        <w:r w:rsidR="008D358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</w:ins>
      <w:proofErr w:type="spellEnd"/>
      <w:del w:id="1" w:author="tabrani tabrani" w:date="2022-08-16T14:35:00Z">
        <w:r w:rsidRPr="00C50A1E" w:rsidDel="008D358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sama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2" w:author="tabrani tabrani" w:date="2022-08-16T14:35:00Z">
        <w:r w:rsidR="008D358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3" w:author="tabrani tabrani" w:date="2022-08-16T14:35:00Z">
        <w:r w:rsidRPr="00C50A1E" w:rsidDel="008D358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4" w:author="tabrani tabrani" w:date="2022-08-16T14:35:00Z">
        <w:r w:rsidR="008D358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  <w:proofErr w:type="spellEnd"/>
        <w:r w:rsidR="008D358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8D358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del w:id="5" w:author="tabrani tabrani" w:date="2022-08-16T14:35:00Z">
        <w:r w:rsidRPr="00C50A1E" w:rsidDel="008D358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9636EBF" w14:textId="7B8A7FB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6" w:author="tabrani tabrani" w:date="2022-08-16T14:35:00Z">
        <w:r w:rsidRPr="00C50A1E" w:rsidDel="008D358C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" w:author="tabrani tabrani" w:date="2022-08-16T14:42:00Z">
        <w:r w:rsidR="006C5380">
          <w:rPr>
            <w:rFonts w:ascii="Times New Roman" w:eastAsia="Times New Roman" w:hAnsi="Times New Roman" w:cs="Times New Roman"/>
            <w:sz w:val="24"/>
            <w:szCs w:val="24"/>
          </w:rPr>
          <w:t>dadak</w:t>
        </w:r>
      </w:ins>
      <w:proofErr w:type="spellEnd"/>
      <w:del w:id="8" w:author="tabrani tabrani" w:date="2022-08-16T14:35:00Z">
        <w:r w:rsidRPr="00C50A1E" w:rsidDel="008D358C">
          <w:rPr>
            <w:rFonts w:ascii="Times New Roman" w:eastAsia="Times New Roman" w:hAnsi="Times New Roman" w:cs="Times New Roman"/>
            <w:sz w:val="24"/>
            <w:szCs w:val="24"/>
          </w:rPr>
          <w:delText>instan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9C5560" w14:textId="40E23AB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" w:author="tabrani tabrani" w:date="2022-08-16T14:36:00Z">
        <w:r w:rsidR="008D358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0" w:author="tabrani tabrani" w:date="2022-08-16T14:36:00Z">
        <w:r w:rsidDel="008D358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1" w:author="tabrani tabrani" w:date="2022-08-16T14:36:00Z">
        <w:r w:rsidRPr="00C50A1E" w:rsidDel="008D358C">
          <w:rPr>
            <w:rFonts w:ascii="Times New Roman" w:eastAsia="Times New Roman" w:hAnsi="Times New Roman" w:cs="Times New Roman"/>
            <w:sz w:val="24"/>
            <w:szCs w:val="24"/>
          </w:rPr>
          <w:delText xml:space="preserve">Sudah sangat terasa </w:delText>
        </w:r>
      </w:del>
      <w:proofErr w:type="spellStart"/>
      <w:ins w:id="12" w:author="tabrani tabrani" w:date="2022-08-16T14:36:00Z">
        <w:r w:rsidR="008D358C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13" w:author="tabrani tabrani" w:date="2022-08-16T14:36:00Z">
        <w:r w:rsidRPr="00C50A1E" w:rsidDel="008D358C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14" w:author="tabrani tabrani" w:date="2022-08-16T14:36:00Z">
        <w:r w:rsidR="008D35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D358C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="008D358C">
          <w:rPr>
            <w:rFonts w:ascii="Times New Roman" w:eastAsia="Times New Roman" w:hAnsi="Times New Roman" w:cs="Times New Roman"/>
            <w:sz w:val="24"/>
            <w:szCs w:val="24"/>
          </w:rPr>
          <w:t xml:space="preserve"> sangat </w:t>
        </w:r>
        <w:proofErr w:type="spellStart"/>
        <w:r w:rsidR="008D358C">
          <w:rPr>
            <w:rFonts w:ascii="Times New Roman" w:eastAsia="Times New Roman" w:hAnsi="Times New Roman" w:cs="Times New Roman"/>
            <w:sz w:val="24"/>
            <w:szCs w:val="24"/>
          </w:rPr>
          <w:t>terasa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4225D" w14:textId="3B3CC0D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5" w:author="tabrani tabrani" w:date="2022-08-16T14:36:00Z">
        <w:r w:rsidR="008D358C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8D35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D358C">
          <w:rPr>
            <w:rFonts w:ascii="Times New Roman" w:eastAsia="Times New Roman" w:hAnsi="Times New Roman" w:cs="Times New Roman"/>
            <w:sz w:val="24"/>
            <w:szCs w:val="24"/>
          </w:rPr>
          <w:t>fokus</w:t>
        </w:r>
      </w:ins>
      <w:proofErr w:type="spellEnd"/>
      <w:del w:id="16" w:author="tabrani tabrani" w:date="2022-08-16T14:36:00Z">
        <w:r w:rsidRPr="00C50A1E" w:rsidDel="008D358C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7" w:author="tabrani tabrani" w:date="2022-08-16T14:36:00Z">
        <w:r w:rsidR="008D358C">
          <w:rPr>
            <w:rFonts w:ascii="Times New Roman" w:eastAsia="Times New Roman" w:hAnsi="Times New Roman" w:cs="Times New Roman"/>
            <w:sz w:val="24"/>
            <w:szCs w:val="24"/>
          </w:rPr>
          <w:t>demikian</w:t>
        </w:r>
        <w:proofErr w:type="spellEnd"/>
        <w:r w:rsidR="008D358C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</w:ins>
      <w:del w:id="18" w:author="tabrani tabrani" w:date="2022-08-16T14:36:00Z">
        <w:r w:rsidRPr="00C50A1E" w:rsidDel="008D358C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9" w:author="tabrani tabrani" w:date="2022-08-16T14:37:00Z">
        <w:r w:rsidR="008D358C">
          <w:rPr>
            <w:rFonts w:ascii="Times New Roman" w:eastAsia="Times New Roman" w:hAnsi="Times New Roman" w:cs="Times New Roman"/>
            <w:sz w:val="24"/>
            <w:szCs w:val="24"/>
          </w:rPr>
          <w:t>telah</w:t>
        </w:r>
        <w:proofErr w:type="spellEnd"/>
        <w:r w:rsidR="008D35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0" w:author="tabrani tabrani" w:date="2022-08-16T14:37:00Z">
        <w:r w:rsidRPr="00C50A1E" w:rsidDel="008D358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1" w:author="tabrani tabrani" w:date="2022-08-16T14:37:00Z">
        <w:r w:rsidR="008D358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2" w:author="tabrani tabrani" w:date="2022-08-16T14:37:00Z">
        <w:r w:rsidR="008D358C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ins w:id="23" w:author="tabrani tabrani" w:date="2022-08-16T14:37:00Z">
        <w:r w:rsidR="008D358C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ins w:id="24" w:author="tabrani tabrani" w:date="2022-08-16T14:37:00Z">
        <w:r w:rsidR="008D358C">
          <w:rPr>
            <w:rFonts w:ascii="Times New Roman" w:eastAsia="Times New Roman" w:hAnsi="Times New Roman" w:cs="Times New Roman"/>
            <w:sz w:val="24"/>
            <w:szCs w:val="24"/>
          </w:rPr>
          <w:t>enapa</w:t>
        </w:r>
      </w:ins>
      <w:proofErr w:type="spellEnd"/>
      <w:del w:id="25" w:author="tabrani tabrani" w:date="2022-08-16T14:37:00Z">
        <w:r w:rsidRPr="00C50A1E" w:rsidDel="008D358C">
          <w:rPr>
            <w:rFonts w:ascii="Times New Roman" w:eastAsia="Times New Roman" w:hAnsi="Times New Roman" w:cs="Times New Roman"/>
            <w:sz w:val="24"/>
            <w:szCs w:val="24"/>
          </w:rPr>
          <w:delText>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26FF22" w14:textId="552CF98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6" w:author="tabrani tabrani" w:date="2022-08-16T14:37:00Z">
        <w:r w:rsidR="008D358C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7" w:author="tabrani tabrani" w:date="2022-08-16T14:37:00Z">
        <w:r w:rsidDel="008D358C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16A1C8" w14:textId="6B8B9F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8" w:author="tabrani tabrani" w:date="2022-08-16T14:38:00Z">
        <w:r w:rsidR="008D358C">
          <w:rPr>
            <w:rFonts w:ascii="Times New Roman" w:eastAsia="Times New Roman" w:hAnsi="Times New Roman" w:cs="Times New Roman"/>
            <w:sz w:val="24"/>
            <w:szCs w:val="24"/>
          </w:rPr>
          <w:t>Meskipun</w:t>
        </w:r>
        <w:proofErr w:type="spellEnd"/>
        <w:r w:rsidR="008D35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9" w:author="tabrani tabrani" w:date="2022-08-16T14:38:00Z">
        <w:r w:rsidRPr="00C50A1E" w:rsidDel="008D358C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ins w:id="30" w:author="tabrani tabrani" w:date="2022-08-16T14:37:00Z">
        <w:r w:rsidR="008D35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D358C">
          <w:rPr>
            <w:rFonts w:ascii="Times New Roman" w:eastAsia="Times New Roman" w:hAnsi="Times New Roman" w:cs="Times New Roman"/>
            <w:sz w:val="24"/>
            <w:szCs w:val="24"/>
          </w:rPr>
          <w:t>ham</w:t>
        </w:r>
      </w:ins>
      <w:ins w:id="31" w:author="tabrani tabrani" w:date="2022-08-16T14:38:00Z">
        <w:r w:rsidR="008D358C">
          <w:rPr>
            <w:rFonts w:ascii="Times New Roman" w:eastAsia="Times New Roman" w:hAnsi="Times New Roman" w:cs="Times New Roman"/>
            <w:sz w:val="24"/>
            <w:szCs w:val="24"/>
          </w:rPr>
          <w:t>pir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tabrani tabrani" w:date="2022-08-16T14:38:00Z">
        <w:r w:rsidRPr="00C50A1E" w:rsidDel="008D358C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4934BF" w14:textId="3E22797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3" w:author="tabrani tabrani" w:date="2022-08-16T14:38:00Z">
        <w:r w:rsidR="006C5380">
          <w:rPr>
            <w:rFonts w:ascii="Times New Roman" w:eastAsia="Times New Roman" w:hAnsi="Times New Roman" w:cs="Times New Roman"/>
            <w:sz w:val="24"/>
            <w:szCs w:val="24"/>
          </w:rPr>
          <w:t xml:space="preserve">4 </w:t>
        </w:r>
        <w:proofErr w:type="spellStart"/>
        <w:r w:rsidR="006C5380">
          <w:rPr>
            <w:rFonts w:ascii="Times New Roman" w:eastAsia="Times New Roman" w:hAnsi="Times New Roman" w:cs="Times New Roman"/>
            <w:sz w:val="24"/>
            <w:szCs w:val="24"/>
          </w:rPr>
          <w:t>porsi</w:t>
        </w:r>
        <w:proofErr w:type="spellEnd"/>
        <w:r w:rsidR="006C53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4" w:author="tabrani tabrani" w:date="2022-08-16T14:38:00Z">
        <w:r w:rsidRPr="00C50A1E" w:rsidDel="008D358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kemasan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tabrani tabrani" w:date="2022-08-16T14:39:00Z">
        <w:r w:rsidRPr="00C50A1E" w:rsidDel="006C5380">
          <w:rPr>
            <w:rFonts w:ascii="Times New Roman" w:eastAsia="Times New Roman" w:hAnsi="Times New Roman" w:cs="Times New Roman"/>
            <w:sz w:val="24"/>
            <w:szCs w:val="24"/>
          </w:rPr>
          <w:delText xml:space="preserve">4 porsi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ins w:id="36" w:author="tabrani tabrani" w:date="2022-08-16T14:39:00Z">
        <w:r w:rsidR="006C5380">
          <w:rPr>
            <w:rFonts w:ascii="Times New Roman" w:eastAsia="Times New Roman" w:hAnsi="Times New Roman" w:cs="Times New Roman"/>
            <w:sz w:val="24"/>
            <w:szCs w:val="24"/>
          </w:rPr>
          <w:t>Itupun</w:t>
        </w:r>
        <w:proofErr w:type="spellEnd"/>
        <w:r w:rsidR="006C53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37" w:author="tabrani tabrani" w:date="2022-08-16T14:39:00Z">
        <w:r w:rsidR="006C5380">
          <w:rPr>
            <w:rFonts w:ascii="Times New Roman" w:eastAsia="Times New Roman" w:hAnsi="Times New Roman" w:cs="Times New Roman"/>
            <w:sz w:val="24"/>
            <w:szCs w:val="24"/>
          </w:rPr>
          <w:t xml:space="preserve">, dan </w:t>
        </w:r>
        <w:proofErr w:type="spellStart"/>
        <w:r w:rsidR="006C5380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6C53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8" w:author="tabrani tabrani" w:date="2022-08-16T14:39:00Z">
        <w:r w:rsidRPr="00C50A1E" w:rsidDel="006C5380">
          <w:rPr>
            <w:rFonts w:ascii="Times New Roman" w:eastAsia="Times New Roman" w:hAnsi="Times New Roman" w:cs="Times New Roman"/>
            <w:sz w:val="24"/>
            <w:szCs w:val="24"/>
          </w:rPr>
          <w:delText xml:space="preserve"> eh kok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F795A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A41B15" w14:textId="1FAE2EB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9" w:author="tabrani tabrani" w:date="2022-08-16T14:40:00Z">
        <w:r w:rsidR="006C5380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del w:id="40" w:author="tabrani tabrani" w:date="2022-08-16T14:40:00Z">
        <w:r w:rsidRPr="00C50A1E" w:rsidDel="006C538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BAFF4FB" w14:textId="7610FEDC" w:rsidR="00927764" w:rsidRPr="00C50A1E" w:rsidRDefault="006C538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1" w:author="tabrani tabrani" w:date="2022-08-16T14:41:00Z">
        <w:r>
          <w:rPr>
            <w:rFonts w:ascii="Times New Roman" w:eastAsia="Times New Roman" w:hAnsi="Times New Roman" w:cs="Times New Roman"/>
            <w:sz w:val="24"/>
            <w:szCs w:val="24"/>
          </w:rPr>
          <w:t>Sebenarnya</w:t>
        </w:r>
      </w:ins>
      <w:proofErr w:type="spellEnd"/>
      <w:del w:id="42" w:author="tabrani tabrani" w:date="2022-08-16T14:41:00Z">
        <w:r w:rsidR="00927764" w:rsidRPr="00C50A1E" w:rsidDel="006C5380">
          <w:rPr>
            <w:rFonts w:ascii="Times New Roman" w:eastAsia="Times New Roman" w:hAnsi="Times New Roman" w:cs="Times New Roman"/>
            <w:sz w:val="24"/>
            <w:szCs w:val="24"/>
          </w:rPr>
          <w:delText>Padahal kenyataannya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tabrani tabrani" w:date="2022-08-16T14:41:00Z">
        <w:r w:rsidR="00927764" w:rsidRPr="00C50A1E" w:rsidDel="006C5380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44" w:author="tabrani tabrani" w:date="2022-08-16T14:4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Karena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45" w:author="tabrani tabrani" w:date="2022-08-16T14:41:00Z">
        <w:r w:rsidR="00927764" w:rsidRPr="00C50A1E" w:rsidDel="006C5380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46" w:author="tabrani tabrani" w:date="2022-08-16T14:4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47" w:author="tabrani tabrani" w:date="2022-08-16T14:41:00Z">
        <w:r w:rsidR="00927764" w:rsidRPr="00C50A1E" w:rsidDel="006C5380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385620DE" w14:textId="67C811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ins w:id="48" w:author="tabrani tabrani" w:date="2022-08-16T14:42:00Z">
        <w:r w:rsidR="006C5380">
          <w:rPr>
            <w:rFonts w:ascii="Times New Roman" w:eastAsia="Times New Roman" w:hAnsi="Times New Roman" w:cs="Times New Roman"/>
            <w:sz w:val="24"/>
            <w:szCs w:val="24"/>
          </w:rPr>
          <w:t>aat</w:t>
        </w:r>
      </w:ins>
      <w:proofErr w:type="spellEnd"/>
      <w:del w:id="49" w:author="tabrani tabrani" w:date="2022-08-16T14:42:00Z">
        <w:r w:rsidRPr="00C50A1E" w:rsidDel="006C5380">
          <w:rPr>
            <w:rFonts w:ascii="Times New Roman" w:eastAsia="Times New Roman" w:hAnsi="Times New Roman" w:cs="Times New Roman"/>
            <w:sz w:val="24"/>
            <w:szCs w:val="24"/>
          </w:rPr>
          <w:delText>elama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0" w:author="tabrani tabrani" w:date="2022-08-16T14:42:00Z">
        <w:r w:rsidR="006C5380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</w:ins>
      <w:proofErr w:type="spellEnd"/>
      <w:del w:id="51" w:author="tabrani tabrani" w:date="2022-08-16T14:42:00Z">
        <w:r w:rsidRPr="00C50A1E" w:rsidDel="006C5380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52" w:author="tabrani tabrani" w:date="2022-08-16T14:42:00Z">
        <w:r w:rsidRPr="00C50A1E" w:rsidDel="006C5380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3" w:author="tabrani tabrani" w:date="2022-08-16T14:42:00Z">
        <w:r w:rsidR="006C5380">
          <w:rPr>
            <w:rFonts w:ascii="Times New Roman" w:eastAsia="Times New Roman" w:hAnsi="Times New Roman" w:cs="Times New Roman"/>
            <w:sz w:val="24"/>
            <w:szCs w:val="24"/>
          </w:rPr>
          <w:t>tentu</w:t>
        </w:r>
        <w:proofErr w:type="spellEnd"/>
        <w:r w:rsidR="006C53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4" w:author="tabrani tabrani" w:date="2022-08-16T14:42:00Z">
        <w:r w:rsidR="006C5380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55" w:author="tabrani tabrani" w:date="2022-08-16T14:42:00Z">
        <w:r w:rsidRPr="00C50A1E" w:rsidDel="006C5380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7BCC3" w14:textId="50C1087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6" w:author="tabrani tabrani" w:date="2022-08-16T14:42:00Z">
        <w:r w:rsidR="006C5380">
          <w:rPr>
            <w:rFonts w:ascii="Times New Roman" w:eastAsia="Times New Roman" w:hAnsi="Times New Roman" w:cs="Times New Roman"/>
            <w:sz w:val="24"/>
            <w:szCs w:val="24"/>
          </w:rPr>
          <w:t>dadak</w:t>
        </w:r>
      </w:ins>
      <w:proofErr w:type="spellEnd"/>
      <w:del w:id="57" w:author="tabrani tabrani" w:date="2022-08-16T14:42:00Z">
        <w:r w:rsidRPr="00C50A1E" w:rsidDel="006C5380">
          <w:rPr>
            <w:rFonts w:ascii="Times New Roman" w:eastAsia="Times New Roman" w:hAnsi="Times New Roman" w:cs="Times New Roman"/>
            <w:sz w:val="24"/>
            <w:szCs w:val="24"/>
          </w:rPr>
          <w:delText>instan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8" w:author="tabrani tabrani" w:date="2022-08-16T14:43:00Z">
        <w:r w:rsidDel="006C538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451760F" w14:textId="6095814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9" w:author="tabrani tabrani" w:date="2022-08-16T14:43:00Z">
        <w:r w:rsidR="006C5380">
          <w:rPr>
            <w:rFonts w:ascii="Times New Roman" w:eastAsia="Times New Roman" w:hAnsi="Times New Roman" w:cs="Times New Roman"/>
            <w:sz w:val="24"/>
            <w:szCs w:val="24"/>
          </w:rPr>
          <w:t>tersedia</w:t>
        </w:r>
        <w:proofErr w:type="spellEnd"/>
        <w:r w:rsidR="006C53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0" w:author="tabrani tabrani" w:date="2022-08-16T14:43:00Z">
        <w:r w:rsidRPr="00C50A1E" w:rsidDel="006C5380">
          <w:rPr>
            <w:rFonts w:ascii="Times New Roman" w:eastAsia="Times New Roman" w:hAnsi="Times New Roman" w:cs="Times New Roman"/>
            <w:sz w:val="24"/>
            <w:szCs w:val="24"/>
          </w:rPr>
          <w:delText xml:space="preserve">ada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ins w:id="61" w:author="tabrani tabrani" w:date="2022-08-16T14:43:00Z">
        <w:r w:rsidR="006C5380">
          <w:rPr>
            <w:rFonts w:ascii="Times New Roman" w:eastAsia="Times New Roman" w:hAnsi="Times New Roman" w:cs="Times New Roman"/>
            <w:sz w:val="24"/>
            <w:szCs w:val="24"/>
          </w:rPr>
          <w:t>le</w:t>
        </w:r>
      </w:ins>
      <w:del w:id="62" w:author="tabrani tabrani" w:date="2022-08-16T14:43:00Z">
        <w:r w:rsidDel="006C5380">
          <w:rPr>
            <w:rFonts w:ascii="Times New Roman" w:eastAsia="Times New Roman" w:hAnsi="Times New Roman" w:cs="Times New Roman"/>
            <w:sz w:val="24"/>
            <w:szCs w:val="24"/>
          </w:rPr>
          <w:delText>al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3" w:author="tabrani tabrani" w:date="2022-08-16T14:44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 xml:space="preserve">mau keluar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64" w:author="tabrani tabrani" w:date="2022-08-16T14:44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>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5" w:author="tabrani tabrani" w:date="2022-08-16T14:44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66" w:author="tabrani tabrani" w:date="2022-08-16T14:44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>rumah</w:t>
        </w:r>
        <w:proofErr w:type="spellEnd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, dan </w:t>
        </w:r>
        <w:proofErr w:type="spellStart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67" w:author="tabrani tabrani" w:date="2022-08-16T14:44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AE288" w14:textId="226D72A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ins w:id="68" w:author="tabrani tabrani" w:date="2022-08-16T14:45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salah </w:t>
        </w:r>
      </w:ins>
      <w:del w:id="69" w:author="tabrani tabrani" w:date="2022-08-16T14:44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membuatnya salah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0" w:author="tabrani tabrani" w:date="2022-08-16T14:45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 xml:space="preserve">pemilihan makanan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71" w:author="tabrani tabrani" w:date="2022-08-16T14:45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>pemilihan</w:t>
        </w:r>
        <w:proofErr w:type="spellEnd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ins w:id="72" w:author="tabrani tabrani" w:date="2022-08-16T14:45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73" w:author="tabrani tabrani" w:date="2022-08-16T14:45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74" w:author="tabrani tabrani" w:date="2022-08-16T14:45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5" w:author="tabrani tabrani" w:date="2022-08-16T14:45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3C416761" w14:textId="22B4A16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76" w:author="tabrani tabrani" w:date="2022-08-16T14:45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 xml:space="preserve">Coba deh, </w:delText>
        </w:r>
      </w:del>
      <w:proofErr w:type="spellStart"/>
      <w:ins w:id="77" w:author="tabrani tabrani" w:date="2022-08-16T14:45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78" w:author="tabrani tabrani" w:date="2022-08-16T14:45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9" w:author="tabrani tabrani" w:date="2022-08-16T14:45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0" w:author="tabrani tabrani" w:date="2022-08-16T14:46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>me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81" w:author="tabrani tabrani" w:date="2022-08-16T14:46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82" w:author="tabrani tabrani" w:date="2022-08-16T14:46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83" w:author="tabrani tabrani" w:date="2022-08-16T14:46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84" w:author="tabrani tabrani" w:date="2022-08-16T14:46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5" w:author="tabrani tabrani" w:date="2022-08-16T14:46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>supaya</w:t>
        </w:r>
        <w:proofErr w:type="spellEnd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86" w:author="tabrani tabrani" w:date="2022-08-16T14:46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7" w:author="tabrani tabrani" w:date="2022-08-16T14:46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  <w:proofErr w:type="spellEnd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88" w:author="tabrani tabrani" w:date="2022-08-16T14:46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 xml:space="preserve">kelebihan.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89" w:author="tabrani tabrani" w:date="2022-08-16T14:46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>demikian</w:t>
        </w:r>
        <w:proofErr w:type="spellEnd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>katanya</w:t>
        </w:r>
        <w:proofErr w:type="spellEnd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90" w:author="tabrani tabrani" w:date="2022-08-16T14:46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>kata dia </w:delText>
        </w:r>
        <w:r w:rsidRPr="00C50A1E" w:rsidDel="009C459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3427C443" w14:textId="7D739D2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91" w:author="tabrani tabrani" w:date="2022-08-16T14:47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>, r</w:t>
        </w:r>
      </w:ins>
      <w:del w:id="92" w:author="tabrani tabrani" w:date="2022-08-16T14:47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>, 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3" w:author="tabrani tabrani" w:date="2022-08-16T14:47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4" w:author="tabrani tabrani" w:date="2022-08-16T14:47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5" w:author="tabrani tabrani" w:date="2022-08-16T14:47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96" w:author="tabrani tabrani" w:date="2022-08-16T14:47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7" w:author="tabrani tabrani" w:date="2022-08-16T14:47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>cepat</w:t>
        </w:r>
        <w:proofErr w:type="spellEnd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8" w:author="tabrani tabrani" w:date="2022-08-16T14:47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99" w:author="tabrani tabrani" w:date="2022-08-16T14:48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del w:id="100" w:author="tabrani tabrani" w:date="2022-08-16T14:48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01" w:author="tabrani tabrani" w:date="2022-08-16T14:48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>tidur</w:t>
        </w:r>
        <w:proofErr w:type="spellEnd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2" w:author="tabrani tabrani" w:date="2022-08-16T14:48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 xml:space="preserve">kerjaannya tiduran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del w:id="103" w:author="tabrani tabrani" w:date="2022-08-16T14:48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04" w:author="tabrani tabrani" w:date="2022-08-16T14:48:00Z">
        <w:r w:rsidR="009C459B">
          <w:rPr>
            <w:rFonts w:ascii="Times New Roman" w:eastAsia="Times New Roman" w:hAnsi="Times New Roman" w:cs="Times New Roman"/>
            <w:sz w:val="24"/>
            <w:szCs w:val="24"/>
          </w:rPr>
          <w:t>mengajak</w:t>
        </w:r>
        <w:proofErr w:type="spellEnd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459B">
          <w:rPr>
            <w:rFonts w:ascii="Times New Roman" w:eastAsia="Times New Roman" w:hAnsi="Times New Roman" w:cs="Times New Roman"/>
            <w:sz w:val="24"/>
            <w:szCs w:val="24"/>
          </w:rPr>
          <w:t>ngobrol</w:t>
        </w:r>
      </w:ins>
      <w:proofErr w:type="spellEnd"/>
      <w:del w:id="105" w:author="tabrani tabrani" w:date="2022-08-16T14:48:00Z">
        <w:r w:rsidRPr="00C50A1E" w:rsidDel="009C459B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4A117E0" w14:textId="384EFBE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</w:t>
      </w:r>
      <w:proofErr w:type="spellStart"/>
      <w:ins w:id="106" w:author="tabrani tabrani" w:date="2022-08-16T14:49:00Z">
        <w:r w:rsidR="00F470F1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>simpanan</w:t>
        </w:r>
        <w:proofErr w:type="spellEnd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>tubuhmu</w:t>
        </w:r>
        <w:proofErr w:type="spellEnd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7" w:author="tabrani tabrani" w:date="2022-08-16T14:49:00Z">
        <w:r w:rsidR="00F470F1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8" w:author="tabrani tabrani" w:date="2022-08-16T14:49:00Z">
        <w:r w:rsidRPr="00C50A1E" w:rsidDel="00F470F1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9" w:author="tabrani tabrani" w:date="2022-08-16T14:49:00Z">
        <w:r w:rsidR="00F470F1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0" w:author="tabrani tabrani" w:date="2022-08-16T14:49:00Z">
        <w:r w:rsidRPr="00C50A1E" w:rsidDel="00F470F1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  <w:r w:rsidDel="00F470F1">
          <w:rPr>
            <w:rFonts w:ascii="Times New Roman" w:eastAsia="Times New Roman" w:hAnsi="Times New Roman" w:cs="Times New Roman"/>
            <w:sz w:val="24"/>
            <w:szCs w:val="24"/>
          </w:rPr>
          <w:delText xml:space="preserve">an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ma</w:t>
      </w:r>
      <w:ins w:id="111" w:author="tabrani tabrani" w:date="2022-08-16T14:49:00Z"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las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</w:t>
      </w:r>
      <w:ins w:id="112" w:author="tabrani tabrani" w:date="2022-08-16T14:49:00Z">
        <w:r w:rsidR="00F470F1">
          <w:rPr>
            <w:rFonts w:ascii="Times New Roman" w:eastAsia="Times New Roman" w:hAnsi="Times New Roman" w:cs="Times New Roman"/>
            <w:sz w:val="24"/>
            <w:szCs w:val="24"/>
          </w:rPr>
          <w:t>ak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13" w:author="tabrani tabrani" w:date="2022-08-16T14:49:00Z">
        <w:r w:rsidDel="00F470F1">
          <w:rPr>
            <w:rFonts w:ascii="Times New Roman" w:eastAsia="Times New Roman" w:hAnsi="Times New Roman" w:cs="Times New Roman"/>
            <w:sz w:val="24"/>
            <w:szCs w:val="24"/>
          </w:rPr>
          <w:delText>Jadi simpanan di</w:delText>
        </w:r>
        <w:r w:rsidRPr="00C50A1E" w:rsidDel="00F470F1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</w:p>
    <w:p w14:paraId="631DEEE6" w14:textId="3863B3F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14" w:author="tabrani tabrani" w:date="2022-08-16T14:49:00Z">
        <w:r w:rsidRPr="00C50A1E" w:rsidDel="00F470F1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15" w:author="tabrani tabrani" w:date="2022-08-16T14:50:00Z">
        <w:r w:rsidR="00F470F1">
          <w:rPr>
            <w:rFonts w:ascii="Times New Roman" w:eastAsia="Times New Roman" w:hAnsi="Times New Roman" w:cs="Times New Roman"/>
            <w:sz w:val="24"/>
            <w:szCs w:val="24"/>
          </w:rPr>
          <w:t>Justru</w:t>
        </w:r>
        <w:proofErr w:type="spellEnd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>banhyak</w:t>
        </w:r>
        <w:proofErr w:type="spellEnd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 salah di </w:t>
        </w:r>
        <w:proofErr w:type="spellStart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16" w:author="tabrani tabrani" w:date="2022-08-16T14:50:00Z">
        <w:r w:rsidRPr="00C50A1E" w:rsidDel="00F470F1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7" w:author="tabrani tabrani" w:date="2022-08-16T14:50:00Z">
        <w:r w:rsidRPr="00C50A1E" w:rsidDel="00F470F1">
          <w:rPr>
            <w:rFonts w:ascii="Times New Roman" w:eastAsia="Times New Roman" w:hAnsi="Times New Roman" w:cs="Times New Roman"/>
            <w:sz w:val="24"/>
            <w:szCs w:val="24"/>
          </w:rPr>
          <w:delText>lebih banyak salahnya di ka</w:delText>
        </w:r>
      </w:del>
      <w:ins w:id="118" w:author="tabrani tabrani" w:date="2022-08-16T14:50:00Z">
        <w:r w:rsidR="00F470F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19" w:author="tabrani tabrani" w:date="2022-08-16T14:50:00Z">
        <w:r w:rsidRPr="00C50A1E" w:rsidDel="00F470F1">
          <w:rPr>
            <w:rFonts w:ascii="Times New Roman" w:eastAsia="Times New Roman" w:hAnsi="Times New Roman" w:cs="Times New Roman"/>
            <w:sz w:val="24"/>
            <w:szCs w:val="24"/>
          </w:rPr>
          <w:delText>mu.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0" w:author="tabrani tabrani" w:date="2022-08-16T14:50:00Z">
        <w:r w:rsidR="00F470F1">
          <w:rPr>
            <w:rFonts w:ascii="Times New Roman" w:eastAsia="Times New Roman" w:hAnsi="Times New Roman" w:cs="Times New Roman"/>
            <w:sz w:val="24"/>
            <w:szCs w:val="24"/>
          </w:rPr>
          <w:t>bergeser</w:t>
        </w:r>
        <w:proofErr w:type="spellEnd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1" w:author="tabrani tabrani" w:date="2022-08-16T14:50:00Z">
        <w:r w:rsidDel="00F470F1">
          <w:rPr>
            <w:rFonts w:ascii="Times New Roman" w:eastAsia="Times New Roman" w:hAnsi="Times New Roman" w:cs="Times New Roman"/>
            <w:sz w:val="24"/>
            <w:szCs w:val="24"/>
          </w:rPr>
          <w:delText xml:space="preserve">tergelincir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122" w:author="tabrani tabrani" w:date="2022-08-16T14:50:00Z">
        <w:r w:rsidR="00F470F1">
          <w:rPr>
            <w:rFonts w:ascii="Times New Roman" w:eastAsia="Times New Roman" w:hAnsi="Times New Roman" w:cs="Times New Roman"/>
            <w:sz w:val="24"/>
            <w:szCs w:val="24"/>
          </w:rPr>
          <w:t>musim</w:t>
        </w:r>
      </w:ins>
      <w:proofErr w:type="spellEnd"/>
      <w:del w:id="123" w:author="tabrani tabrani" w:date="2022-08-16T14:50:00Z">
        <w:r w:rsidRPr="00C50A1E" w:rsidDel="00F470F1">
          <w:rPr>
            <w:rFonts w:ascii="Times New Roman" w:eastAsia="Times New Roman" w:hAnsi="Times New Roman" w:cs="Times New Roman"/>
            <w:sz w:val="24"/>
            <w:szCs w:val="24"/>
          </w:rPr>
          <w:delText>saat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ins w:id="124" w:author="tabrani tabrani" w:date="2022-08-16T14:50:00Z"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25" w:author="tabrani tabrani" w:date="2022-08-16T14:51:00Z"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Kembali </w:t>
        </w:r>
      </w:ins>
      <w:del w:id="126" w:author="tabrani tabrani" w:date="2022-08-16T14:50:00Z">
        <w:r w:rsidRPr="00C50A1E" w:rsidDel="00F470F1">
          <w:rPr>
            <w:rFonts w:ascii="Times New Roman" w:eastAsia="Times New Roman" w:hAnsi="Times New Roman" w:cs="Times New Roman"/>
            <w:sz w:val="24"/>
            <w:szCs w:val="24"/>
          </w:rPr>
          <w:delText xml:space="preserve">-ingat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7" w:author="tabrani tabrani" w:date="2022-08-16T14:51:00Z">
        <w:r w:rsidR="00F470F1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28" w:author="tabrani tabrani" w:date="2022-08-16T14:51:00Z">
        <w:r w:rsidR="00F470F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29" w:author="tabrani tabrani" w:date="2022-08-16T14:51:00Z">
        <w:r w:rsidRPr="00C50A1E" w:rsidDel="00F470F1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0E62D795" w14:textId="2C1171E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30" w:author="tabrani tabrani" w:date="2022-08-16T14:51:00Z">
        <w:r w:rsidR="00F470F1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F470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1" w:author="tabrani tabrani" w:date="2022-08-16T14:51:00Z">
        <w:r w:rsidRPr="00C50A1E" w:rsidDel="00F470F1">
          <w:rPr>
            <w:rFonts w:ascii="Times New Roman" w:eastAsia="Times New Roman" w:hAnsi="Times New Roman" w:cs="Times New Roman"/>
            <w:sz w:val="24"/>
            <w:szCs w:val="24"/>
          </w:rPr>
          <w:delText xml:space="preserve">Ya bisalah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</w:t>
      </w:r>
      <w:ins w:id="132" w:author="tabrani tabrani" w:date="2022-08-16T14:51:00Z">
        <w:r w:rsidR="00F470F1">
          <w:rPr>
            <w:rFonts w:ascii="Times New Roman" w:eastAsia="Times New Roman" w:hAnsi="Times New Roman" w:cs="Times New Roman"/>
            <w:sz w:val="24"/>
            <w:szCs w:val="24"/>
          </w:rPr>
          <w:t>ahaha</w:t>
        </w:r>
      </w:ins>
      <w:del w:id="133" w:author="tabrani tabrani" w:date="2022-08-16T14:51:00Z">
        <w:r w:rsidRPr="00C50A1E" w:rsidDel="00F470F1">
          <w:rPr>
            <w:rFonts w:ascii="Times New Roman" w:eastAsia="Times New Roman" w:hAnsi="Times New Roman" w:cs="Times New Roman"/>
            <w:sz w:val="24"/>
            <w:szCs w:val="24"/>
          </w:rPr>
          <w:delText>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0F5236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75D048F" w14:textId="77777777" w:rsidR="00927764" w:rsidRPr="00C50A1E" w:rsidRDefault="00927764" w:rsidP="00927764"/>
    <w:p w14:paraId="2684B460" w14:textId="77777777" w:rsidR="00927764" w:rsidRPr="005A045A" w:rsidRDefault="00927764" w:rsidP="00927764">
      <w:pPr>
        <w:rPr>
          <w:i/>
        </w:rPr>
      </w:pPr>
    </w:p>
    <w:p w14:paraId="4C087E5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CE2F98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CCC9D" w14:textId="77777777" w:rsidR="0097435F" w:rsidRDefault="0097435F">
      <w:r>
        <w:separator/>
      </w:r>
    </w:p>
  </w:endnote>
  <w:endnote w:type="continuationSeparator" w:id="0">
    <w:p w14:paraId="184EBA93" w14:textId="77777777" w:rsidR="0097435F" w:rsidRDefault="00974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FD4B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F409672" w14:textId="77777777" w:rsidR="00941E77" w:rsidRDefault="00000000">
    <w:pPr>
      <w:pStyle w:val="Footer"/>
    </w:pPr>
  </w:p>
  <w:p w14:paraId="4BD87A11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B0E04" w14:textId="77777777" w:rsidR="0097435F" w:rsidRDefault="0097435F">
      <w:r>
        <w:separator/>
      </w:r>
    </w:p>
  </w:footnote>
  <w:footnote w:type="continuationSeparator" w:id="0">
    <w:p w14:paraId="10464D32" w14:textId="77777777" w:rsidR="0097435F" w:rsidRDefault="00974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546440">
    <w:abstractNumId w:val="0"/>
  </w:num>
  <w:num w:numId="2" w16cid:durableId="21065295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brani tabrani">
    <w15:presenceInfo w15:providerId="Windows Live" w15:userId="518dcd055283d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6C5380"/>
    <w:rsid w:val="008D358C"/>
    <w:rsid w:val="00924DF5"/>
    <w:rsid w:val="00927764"/>
    <w:rsid w:val="0097435F"/>
    <w:rsid w:val="009C459B"/>
    <w:rsid w:val="00F4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83D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8D358C"/>
  </w:style>
  <w:style w:type="character" w:styleId="CommentReference">
    <w:name w:val="annotation reference"/>
    <w:basedOn w:val="DefaultParagraphFont"/>
    <w:uiPriority w:val="99"/>
    <w:semiHidden/>
    <w:unhideWhenUsed/>
    <w:rsid w:val="008D35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5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5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5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5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tabrani tabrani</cp:lastModifiedBy>
  <cp:revision>2</cp:revision>
  <dcterms:created xsi:type="dcterms:W3CDTF">2022-08-16T07:52:00Z</dcterms:created>
  <dcterms:modified xsi:type="dcterms:W3CDTF">2022-08-16T07:52:00Z</dcterms:modified>
</cp:coreProperties>
</file>