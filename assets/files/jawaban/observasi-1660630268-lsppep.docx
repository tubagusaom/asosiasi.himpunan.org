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del w:id="0" w:author="Arisukawan" w:date="2022-08-16T12:19:00Z">
        <w:r w:rsidRPr="00C50A1E" w:rsidDel="00C14B0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 tetep temenan aja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ins w:id="1" w:author="Arisukawan" w:date="2022-08-16T12:20:00Z">
        <w:r w:rsidR="00C14B0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tetap</w:t>
        </w:r>
        <w:proofErr w:type="spellEnd"/>
        <w:r w:rsidR="00C14B0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C14B0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berteman</w:t>
        </w:r>
        <w:proofErr w:type="spellEnd"/>
        <w:r w:rsidR="00C14B0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C14B0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saja</w:t>
        </w:r>
      </w:ins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" w:author="Arisukawan" w:date="2022-08-16T12:20:00Z">
        <w:r w:rsidRPr="00C50A1E" w:rsidDel="00C14B02">
          <w:rPr>
            <w:rFonts w:ascii="Times New Roman" w:eastAsia="Times New Roman" w:hAnsi="Times New Roman" w:cs="Times New Roman"/>
            <w:sz w:val="24"/>
            <w:szCs w:val="24"/>
          </w:rPr>
          <w:delText xml:space="preserve">indera </w:delText>
        </w:r>
      </w:del>
      <w:proofErr w:type="spellStart"/>
      <w:ins w:id="3" w:author="Arisukawan" w:date="2022-08-16T12:20:00Z">
        <w:r w:rsidR="00C14B02">
          <w:rPr>
            <w:rFonts w:ascii="Times New Roman" w:eastAsia="Times New Roman" w:hAnsi="Times New Roman" w:cs="Times New Roman"/>
            <w:sz w:val="24"/>
            <w:szCs w:val="24"/>
          </w:rPr>
          <w:t>indra</w:t>
        </w:r>
        <w:proofErr w:type="spellEnd"/>
        <w:r w:rsidR="00C14B0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4" w:author="Arisukawan" w:date="2022-08-16T12:23:00Z">
        <w:r w:rsidRPr="00C50A1E" w:rsidDel="00C14B02">
          <w:rPr>
            <w:rFonts w:ascii="Times New Roman" w:eastAsia="Times New Roman" w:hAnsi="Times New Roman" w:cs="Times New Roman"/>
            <w:sz w:val="24"/>
            <w:szCs w:val="24"/>
          </w:rPr>
          <w:delText>Januari, hujan sehari-hari</w:delText>
        </w:r>
      </w:del>
      <w:ins w:id="5" w:author="Arisukawan" w:date="2022-08-16T12:23:00Z">
        <w:r w:rsidR="00C14B0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14B02">
          <w:rPr>
            <w:rFonts w:ascii="Times New Roman" w:eastAsia="Times New Roman" w:hAnsi="Times New Roman" w:cs="Times New Roman"/>
            <w:sz w:val="24"/>
            <w:szCs w:val="24"/>
          </w:rPr>
          <w:t>Setiap</w:t>
        </w:r>
        <w:proofErr w:type="spellEnd"/>
        <w:r w:rsidR="00C14B0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14B02">
          <w:rPr>
            <w:rFonts w:ascii="Times New Roman" w:eastAsia="Times New Roman" w:hAnsi="Times New Roman" w:cs="Times New Roman"/>
            <w:sz w:val="24"/>
            <w:szCs w:val="24"/>
          </w:rPr>
          <w:t>bulan</w:t>
        </w:r>
        <w:proofErr w:type="spellEnd"/>
        <w:r w:rsidR="00C14B0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6" w:author="Arisukawan" w:date="2022-08-16T12:24:00Z">
        <w:r w:rsidR="00C14B02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ins w:id="7" w:author="Arisukawan" w:date="2022-08-16T12:23:00Z">
        <w:r w:rsidR="00C14B02">
          <w:rPr>
            <w:rFonts w:ascii="Times New Roman" w:eastAsia="Times New Roman" w:hAnsi="Times New Roman" w:cs="Times New Roman"/>
            <w:sz w:val="24"/>
            <w:szCs w:val="24"/>
          </w:rPr>
          <w:t>anuari</w:t>
        </w:r>
        <w:proofErr w:type="spellEnd"/>
        <w:r w:rsidR="00C14B0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14B02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C14B0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14B02">
          <w:rPr>
            <w:rFonts w:ascii="Times New Roman" w:eastAsia="Times New Roman" w:hAnsi="Times New Roman" w:cs="Times New Roman"/>
            <w:sz w:val="24"/>
            <w:szCs w:val="24"/>
          </w:rPr>
          <w:t>turun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del w:id="8" w:author="Arisukawan" w:date="2022-08-16T12:24:00Z">
        <w:r w:rsidDel="004C791A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9" w:author="Arisukawan" w:date="2022-08-16T12:25:00Z">
        <w:r w:rsidR="004C791A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10" w:author="Arisukawan" w:date="2022-08-16T12:25:00Z">
        <w:r w:rsidDel="004C791A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" w:author="Arisukawan" w:date="2022-08-16T12:25:00Z">
        <w:r w:rsidRPr="00C50A1E" w:rsidDel="004C791A">
          <w:rPr>
            <w:rFonts w:ascii="Times New Roman" w:eastAsia="Times New Roman" w:hAnsi="Times New Roman" w:cs="Times New Roman"/>
            <w:sz w:val="24"/>
            <w:szCs w:val="24"/>
          </w:rPr>
          <w:delText>tak</w:delText>
        </w:r>
      </w:del>
      <w:proofErr w:type="spellStart"/>
      <w:ins w:id="12" w:author="Arisukawan" w:date="2022-08-16T12:25:00Z">
        <w:r w:rsidR="004C791A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4C79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3" w:author="Arisukawan" w:date="2022-08-16T12:26:00Z">
        <w:r w:rsidRPr="00C50A1E" w:rsidDel="004C791A">
          <w:rPr>
            <w:rFonts w:ascii="Times New Roman" w:eastAsia="Times New Roman" w:hAnsi="Times New Roman" w:cs="Times New Roman"/>
            <w:sz w:val="24"/>
            <w:szCs w:val="24"/>
          </w:rPr>
          <w:delText xml:space="preserve">hanya </w:delText>
        </w:r>
      </w:del>
      <w:ins w:id="14" w:author="Arisukawan" w:date="2022-08-16T12:26:00Z">
        <w:r w:rsidR="004C791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Del="004C791A" w:rsidRDefault="00927764" w:rsidP="00927764">
      <w:pPr>
        <w:shd w:val="clear" w:color="auto" w:fill="F5F5F5"/>
        <w:spacing w:after="375"/>
        <w:rPr>
          <w:del w:id="15" w:author="Arisukawan" w:date="2022-08-16T12:27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del w:id="16" w:author="Arisukawan" w:date="2022-08-16T12:27:00Z">
        <w:r w:rsidRPr="00C50A1E" w:rsidDel="004C791A">
          <w:rPr>
            <w:rFonts w:ascii="Times New Roman" w:eastAsia="Times New Roman" w:hAnsi="Times New Roman" w:cs="Times New Roman"/>
            <w:sz w:val="24"/>
            <w:szCs w:val="24"/>
          </w:rPr>
          <w:delText>Siapa yang suka meras</w:delText>
        </w:r>
        <w:r w:rsidDel="004C791A">
          <w:rPr>
            <w:rFonts w:ascii="Times New Roman" w:eastAsia="Times New Roman" w:hAnsi="Times New Roman" w:cs="Times New Roman"/>
            <w:sz w:val="24"/>
            <w:szCs w:val="24"/>
          </w:rPr>
          <w:delText>a bahwa hujan datang bersama nap</w:delText>
        </w:r>
        <w:r w:rsidRPr="00C50A1E" w:rsidDel="004C791A">
          <w:rPr>
            <w:rFonts w:ascii="Times New Roman" w:eastAsia="Times New Roman" w:hAnsi="Times New Roman" w:cs="Times New Roman"/>
            <w:sz w:val="24"/>
            <w:szCs w:val="24"/>
          </w:rPr>
          <w:delText>su makan yang tiba-tiba ikut meningkat?</w:delText>
        </w:r>
      </w:del>
      <w:ins w:id="17" w:author="Arisukawan" w:date="2022-08-16T12:27:00Z">
        <w:r w:rsidR="004C79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18" w:author="Arisukawan" w:date="2022-08-16T12:28:00Z">
        <w:r w:rsidR="004C79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C791A">
          <w:rPr>
            <w:rFonts w:ascii="Times New Roman" w:eastAsia="Times New Roman" w:hAnsi="Times New Roman" w:cs="Times New Roman"/>
            <w:sz w:val="24"/>
            <w:szCs w:val="24"/>
          </w:rPr>
          <w:t>Setiap</w:t>
        </w:r>
        <w:proofErr w:type="spellEnd"/>
        <w:r w:rsidR="004C79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C791A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4C79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="004C791A">
          <w:rPr>
            <w:rFonts w:ascii="Times New Roman" w:eastAsia="Times New Roman" w:hAnsi="Times New Roman" w:cs="Times New Roman"/>
            <w:sz w:val="24"/>
            <w:szCs w:val="24"/>
          </w:rPr>
          <w:t>datang</w:t>
        </w:r>
        <w:proofErr w:type="spellEnd"/>
        <w:r w:rsidR="004C79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19" w:author="Arisukawan" w:date="2022-08-16T12:29:00Z">
        <w:r w:rsidR="004C79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C791A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proofErr w:type="gramEnd"/>
        <w:r w:rsidR="004C79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C791A">
          <w:rPr>
            <w:rFonts w:ascii="Times New Roman" w:eastAsia="Times New Roman" w:hAnsi="Times New Roman" w:cs="Times New Roman"/>
            <w:sz w:val="24"/>
            <w:szCs w:val="24"/>
          </w:rPr>
          <w:t>merasa</w:t>
        </w:r>
        <w:proofErr w:type="spellEnd"/>
        <w:r w:rsidR="004C79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C791A">
          <w:rPr>
            <w:rFonts w:ascii="Times New Roman" w:eastAsia="Times New Roman" w:hAnsi="Times New Roman" w:cs="Times New Roman"/>
            <w:sz w:val="24"/>
            <w:szCs w:val="24"/>
          </w:rPr>
          <w:t>mengalami</w:t>
        </w:r>
        <w:proofErr w:type="spellEnd"/>
        <w:r w:rsidR="004C79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C791A">
          <w:rPr>
            <w:rFonts w:ascii="Times New Roman" w:eastAsia="Times New Roman" w:hAnsi="Times New Roman" w:cs="Times New Roman"/>
            <w:sz w:val="24"/>
            <w:szCs w:val="24"/>
          </w:rPr>
          <w:t>napsu</w:t>
        </w:r>
        <w:proofErr w:type="spellEnd"/>
        <w:r w:rsidR="004C79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C791A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="004C791A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4C791A">
          <w:rPr>
            <w:rFonts w:ascii="Times New Roman" w:eastAsia="Times New Roman" w:hAnsi="Times New Roman" w:cs="Times New Roman"/>
            <w:sz w:val="24"/>
            <w:szCs w:val="24"/>
          </w:rPr>
          <w:t>meningkat</w:t>
        </w:r>
      </w:ins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0" w:author="Arisukawan" w:date="2022-08-16T12:30:00Z">
        <w:r w:rsidRPr="00C50A1E" w:rsidDel="004C791A">
          <w:rPr>
            <w:rFonts w:ascii="Times New Roman" w:eastAsia="Times New Roman" w:hAnsi="Times New Roman" w:cs="Times New Roman"/>
            <w:sz w:val="24"/>
            <w:szCs w:val="24"/>
          </w:rPr>
          <w:delText xml:space="preserve">dia, </w:delText>
        </w:r>
      </w:del>
      <w:ins w:id="21" w:author="Arisukawan" w:date="2022-08-16T12:30:00Z">
        <w:r w:rsidR="004C79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C791A">
          <w:rPr>
            <w:rFonts w:ascii="Times New Roman" w:eastAsia="Times New Roman" w:hAnsi="Times New Roman" w:cs="Times New Roman"/>
            <w:sz w:val="24"/>
            <w:szCs w:val="24"/>
          </w:rPr>
          <w:t>seseorang</w:t>
        </w:r>
        <w:proofErr w:type="spellEnd"/>
        <w:r w:rsidR="004C79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ins w:id="22" w:author="Arisukawan" w:date="2022-08-16T12:32:00Z">
        <w:r w:rsidR="004C79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3" w:author="Arisukawan" w:date="2022-08-16T12:31:00Z">
        <w:r w:rsidRPr="00C50A1E" w:rsidDel="004C791A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24" w:author="Arisukawan" w:date="2022-08-16T12:32:00Z">
        <w:r w:rsidR="004C791A">
          <w:rPr>
            <w:rFonts w:ascii="Times New Roman" w:eastAsia="Times New Roman" w:hAnsi="Times New Roman" w:cs="Times New Roman"/>
            <w:sz w:val="24"/>
            <w:szCs w:val="24"/>
          </w:rPr>
          <w:t>c</w:t>
        </w:r>
      </w:ins>
      <w:ins w:id="25" w:author="Arisukawan" w:date="2022-08-16T12:31:00Z">
        <w:r w:rsidR="004C791A">
          <w:rPr>
            <w:rFonts w:ascii="Times New Roman" w:eastAsia="Times New Roman" w:hAnsi="Times New Roman" w:cs="Times New Roman"/>
            <w:sz w:val="24"/>
            <w:szCs w:val="24"/>
          </w:rPr>
          <w:t>uma</w:t>
        </w:r>
        <w:proofErr w:type="spellEnd"/>
        <w:r w:rsidR="004C79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C791A">
          <w:rPr>
            <w:rFonts w:ascii="Times New Roman" w:eastAsia="Times New Roman" w:hAnsi="Times New Roman" w:cs="Times New Roman"/>
            <w:sz w:val="24"/>
            <w:szCs w:val="24"/>
          </w:rPr>
          <w:t>cemilan</w:t>
        </w:r>
        <w:proofErr w:type="spellEnd"/>
        <w:r w:rsidR="004C791A">
          <w:rPr>
            <w:rFonts w:ascii="Times New Roman" w:eastAsia="Times New Roman" w:hAnsi="Times New Roman" w:cs="Times New Roman"/>
            <w:sz w:val="24"/>
            <w:szCs w:val="24"/>
          </w:rPr>
          <w:t xml:space="preserve"> y</w:t>
        </w:r>
      </w:ins>
      <w:ins w:id="26" w:author="Arisukawan" w:date="2022-08-16T12:32:00Z">
        <w:r w:rsidR="004C791A">
          <w:rPr>
            <w:rFonts w:ascii="Times New Roman" w:eastAsia="Times New Roman" w:hAnsi="Times New Roman" w:cs="Times New Roman"/>
            <w:sz w:val="24"/>
            <w:szCs w:val="24"/>
          </w:rPr>
          <w:t xml:space="preserve">ang </w:t>
        </w:r>
        <w:proofErr w:type="spellStart"/>
        <w:r w:rsidR="004C791A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="004C79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="004C791A">
          <w:rPr>
            <w:rFonts w:ascii="Times New Roman" w:eastAsia="Times New Roman" w:hAnsi="Times New Roman" w:cs="Times New Roman"/>
            <w:sz w:val="24"/>
            <w:szCs w:val="24"/>
          </w:rPr>
          <w:t>dimakan</w:t>
        </w:r>
        <w:proofErr w:type="spellEnd"/>
        <w:r w:rsidR="004C79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gramEnd"/>
      <w:del w:id="27" w:author="Arisukawan" w:date="2022-08-16T12:31:00Z">
        <w:r w:rsidRPr="00C50A1E" w:rsidDel="004C791A">
          <w:rPr>
            <w:rFonts w:ascii="Times New Roman" w:eastAsia="Times New Roman" w:hAnsi="Times New Roman" w:cs="Times New Roman"/>
            <w:sz w:val="24"/>
            <w:szCs w:val="24"/>
          </w:rPr>
          <w:delText>adalah makan. Sering disebut cuma camilan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8" w:author="Arisukawan" w:date="2022-08-16T12:34:00Z">
        <w:r w:rsidR="00143BF8">
          <w:rPr>
            <w:rFonts w:ascii="Times New Roman" w:eastAsia="Times New Roman" w:hAnsi="Times New Roman" w:cs="Times New Roman"/>
            <w:sz w:val="24"/>
            <w:szCs w:val="24"/>
          </w:rPr>
          <w:t>penyebab</w:t>
        </w:r>
        <w:proofErr w:type="spellEnd"/>
        <w:r w:rsidR="00143BF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9" w:author="Arisukawan" w:date="2022-08-16T12:34:00Z">
        <w:r w:rsidRPr="00C50A1E" w:rsidDel="004C791A">
          <w:rPr>
            <w:rFonts w:ascii="Times New Roman" w:eastAsia="Times New Roman" w:hAnsi="Times New Roman" w:cs="Times New Roman"/>
            <w:sz w:val="24"/>
            <w:szCs w:val="24"/>
          </w:rPr>
          <w:delText xml:space="preserve">pencetus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0" w:author="Arisukawan" w:date="2022-08-16T13:02:00Z">
        <w:r w:rsidR="00F40363">
          <w:rPr>
            <w:rFonts w:ascii="Times New Roman" w:eastAsia="Times New Roman" w:hAnsi="Times New Roman" w:cs="Times New Roman"/>
            <w:sz w:val="24"/>
            <w:szCs w:val="24"/>
          </w:rPr>
          <w:t>merasakan</w:t>
        </w:r>
        <w:proofErr w:type="spellEnd"/>
        <w:r w:rsidR="00F4036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1" w:author="Arisukawan" w:date="2022-08-16T13:02:00Z">
        <w:r w:rsidRPr="00C50A1E" w:rsidDel="00F40363">
          <w:rPr>
            <w:rFonts w:ascii="Times New Roman" w:eastAsia="Times New Roman" w:hAnsi="Times New Roman" w:cs="Times New Roman"/>
            <w:sz w:val="24"/>
            <w:szCs w:val="24"/>
          </w:rPr>
          <w:delText xml:space="preserve">mendapat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del w:id="32" w:author="Arisukawan" w:date="2022-08-16T12:34:00Z">
        <w:r w:rsidRPr="00C50A1E" w:rsidDel="00143BF8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33" w:author="Arisukawan" w:date="2022-08-16T12:34:00Z">
        <w:r w:rsidR="00143BF8">
          <w:rPr>
            <w:rFonts w:ascii="Times New Roman" w:eastAsia="Times New Roman" w:hAnsi="Times New Roman" w:cs="Times New Roman"/>
            <w:sz w:val="24"/>
            <w:szCs w:val="24"/>
          </w:rPr>
          <w:t>loh</w:t>
        </w:r>
      </w:ins>
      <w:proofErr w:type="spellEnd"/>
      <w:del w:id="34" w:author="Arisukawan" w:date="2022-08-16T12:34:00Z">
        <w:r w:rsidRPr="00C50A1E" w:rsidDel="00143BF8">
          <w:rPr>
            <w:rFonts w:ascii="Times New Roman" w:eastAsia="Times New Roman" w:hAnsi="Times New Roman" w:cs="Times New Roman"/>
            <w:sz w:val="24"/>
            <w:szCs w:val="24"/>
          </w:rPr>
          <w:delText>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35" w:author="Arisukawan" w:date="2022-08-16T13:01:00Z">
        <w:r w:rsidRPr="00C50A1E" w:rsidDel="00F40363">
          <w:rPr>
            <w:rFonts w:ascii="Times New Roman" w:eastAsia="Times New Roman" w:hAnsi="Times New Roman" w:cs="Times New Roman"/>
            <w:sz w:val="24"/>
            <w:szCs w:val="24"/>
          </w:rPr>
          <w:delText xml:space="preserve"> Ruangan yang membuat jarak kita dengan makanan makin dekat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36" w:author="Arisukawan" w:date="2022-08-16T13:01:00Z">
        <w:r w:rsidR="00F4036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ins w:id="37" w:author="Arisukawan" w:date="2022-08-16T13:03:00Z">
        <w:r w:rsidR="00F202C9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F202C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8" w:author="Arisukawan" w:date="2022-08-16T13:03:00Z">
        <w:r w:rsidDel="00F202C9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F202C9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hujan.</w:t>
      </w:r>
      <w:ins w:id="39" w:author="Arisukawan" w:date="2022-08-16T13:04:00Z">
        <w:r w:rsidR="00F202C9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proofErr w:type="spellEnd"/>
      <w:del w:id="40" w:author="Arisukawan" w:date="2022-08-16T13:04:00Z">
        <w:r w:rsidRPr="00C50A1E" w:rsidDel="00F202C9">
          <w:rPr>
            <w:rFonts w:ascii="Times New Roman" w:eastAsia="Times New Roman" w:hAnsi="Times New Roman" w:cs="Times New Roman"/>
            <w:sz w:val="24"/>
            <w:szCs w:val="24"/>
          </w:rPr>
          <w:delText xml:space="preserve">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41" w:author="Arisukawan" w:date="2022-08-16T13:03:00Z">
        <w:r w:rsidR="00F202C9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del w:id="42" w:author="Arisukawan" w:date="2022-08-16T13:03:00Z">
        <w:r w:rsidRPr="00C50A1E" w:rsidDel="00F202C9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del w:id="43" w:author="Arisukawan" w:date="2022-08-16T13:04:00Z">
        <w:r w:rsidRPr="00C50A1E" w:rsidDel="00F202C9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 </w:delText>
        </w:r>
      </w:del>
      <w:ins w:id="44" w:author="Arisukawan" w:date="2022-08-16T13:04:00Z">
        <w:r w:rsidR="00F202C9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kan</w:t>
        </w:r>
      </w:ins>
      <w:proofErr w:type="spellEnd"/>
      <w:del w:id="45" w:author="Arisukawan" w:date="2022-08-16T13:04:00Z">
        <w:r w:rsidRPr="00C50A1E" w:rsidDel="00F202C9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khan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46" w:author="Arisukawan" w:date="2022-08-16T13:07:00Z">
        <w:r w:rsidR="00F202C9">
          <w:rPr>
            <w:rFonts w:ascii="Times New Roman" w:eastAsia="Times New Roman" w:hAnsi="Times New Roman" w:cs="Times New Roman"/>
            <w:sz w:val="24"/>
            <w:szCs w:val="24"/>
          </w:rPr>
          <w:t>menimbulkan</w:t>
        </w:r>
        <w:proofErr w:type="spellEnd"/>
        <w:r w:rsidR="00F202C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7" w:author="Arisukawan" w:date="2022-08-16T13:07:00Z">
        <w:r w:rsidRPr="00C50A1E" w:rsidDel="00F202C9">
          <w:rPr>
            <w:rFonts w:ascii="Times New Roman" w:eastAsia="Times New Roman" w:hAnsi="Times New Roman" w:cs="Times New Roman"/>
            <w:sz w:val="24"/>
            <w:szCs w:val="24"/>
          </w:rPr>
          <w:delText>membua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8" w:author="Arisukawan" w:date="2022-08-16T13:05:00Z">
        <w:r w:rsidDel="00F202C9">
          <w:rPr>
            <w:rFonts w:ascii="Times New Roman" w:eastAsia="Times New Roman" w:hAnsi="Times New Roman" w:cs="Times New Roman"/>
            <w:sz w:val="24"/>
            <w:szCs w:val="24"/>
          </w:rPr>
          <w:delText>mager</w:delText>
        </w:r>
      </w:del>
      <w:ins w:id="49" w:author="Arisukawan" w:date="2022-08-16T13:05:00Z">
        <w:r w:rsidR="00F202C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202C9">
          <w:rPr>
            <w:rFonts w:ascii="Times New Roman" w:eastAsia="Times New Roman" w:hAnsi="Times New Roman" w:cs="Times New Roman"/>
            <w:sz w:val="24"/>
            <w:szCs w:val="24"/>
          </w:rPr>
          <w:t>malas</w:t>
        </w:r>
      </w:ins>
      <w:proofErr w:type="spellEnd"/>
      <w:ins w:id="50" w:author="Arisukawan" w:date="2022-08-16T13:06:00Z">
        <w:r w:rsidR="00F202C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202C9">
          <w:rPr>
            <w:rFonts w:ascii="Times New Roman" w:eastAsia="Times New Roman" w:hAnsi="Times New Roman" w:cs="Times New Roman"/>
            <w:sz w:val="24"/>
            <w:szCs w:val="24"/>
          </w:rPr>
          <w:t>melakukan</w:t>
        </w:r>
        <w:proofErr w:type="spellEnd"/>
        <w:r w:rsidR="00F202C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202C9">
          <w:rPr>
            <w:rFonts w:ascii="Times New Roman" w:eastAsia="Times New Roman" w:hAnsi="Times New Roman" w:cs="Times New Roman"/>
            <w:sz w:val="24"/>
            <w:szCs w:val="24"/>
          </w:rPr>
          <w:t>suatu</w:t>
        </w:r>
        <w:proofErr w:type="spellEnd"/>
        <w:r w:rsidR="00F202C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202C9">
          <w:rPr>
            <w:rFonts w:ascii="Times New Roman" w:eastAsia="Times New Roman" w:hAnsi="Times New Roman" w:cs="Times New Roman"/>
            <w:sz w:val="24"/>
            <w:szCs w:val="24"/>
          </w:rPr>
          <w:t>kegiatan</w:t>
        </w:r>
        <w:proofErr w:type="spellEnd"/>
        <w:r w:rsidR="00F202C9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51" w:author="Arisukawan" w:date="2022-08-16T13:05:00Z">
        <w:r w:rsidDel="00F202C9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52" w:author="Arisukawan" w:date="2022-08-16T13:06:00Z">
        <w:r w:rsidDel="00F202C9">
          <w:rPr>
            <w:rFonts w:ascii="Times New Roman" w:eastAsia="Times New Roman" w:hAnsi="Times New Roman" w:cs="Times New Roman"/>
            <w:sz w:val="24"/>
            <w:szCs w:val="24"/>
          </w:rPr>
          <w:delText>saja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.</w:t>
      </w:r>
      <w:del w:id="53" w:author="Arisukawan" w:date="2022-08-16T13:06:00Z">
        <w:r w:rsidDel="00F202C9">
          <w:rPr>
            <w:rFonts w:ascii="Times New Roman" w:eastAsia="Times New Roman" w:hAnsi="Times New Roman" w:cs="Times New Roman"/>
            <w:sz w:val="24"/>
            <w:szCs w:val="24"/>
          </w:rPr>
          <w:delText xml:space="preserve"> Jadi simpanan di</w:delText>
        </w:r>
        <w:r w:rsidRPr="00C50A1E" w:rsidDel="00F202C9">
          <w:rPr>
            <w:rFonts w:ascii="Times New Roman" w:eastAsia="Times New Roman" w:hAnsi="Times New Roman" w:cs="Times New Roman"/>
            <w:sz w:val="24"/>
            <w:szCs w:val="24"/>
          </w:rPr>
          <w:delText>tubuhmu, dimana-mana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del w:id="54" w:author="Arisukawan" w:date="2022-08-16T13:08:00Z">
        <w:r w:rsidRPr="00C50A1E" w:rsidDel="00F202C9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55" w:author="Arisukawan" w:date="2022-08-16T13:08:00Z">
        <w:r w:rsidR="00F202C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202C9">
          <w:rPr>
            <w:rFonts w:ascii="Times New Roman" w:eastAsia="Times New Roman" w:hAnsi="Times New Roman" w:cs="Times New Roman"/>
            <w:sz w:val="24"/>
            <w:szCs w:val="24"/>
          </w:rPr>
          <w:t>timbul</w:t>
        </w:r>
        <w:proofErr w:type="spellEnd"/>
        <w:r w:rsidR="00F202C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202C9">
          <w:rPr>
            <w:rFonts w:ascii="Times New Roman" w:eastAsia="Times New Roman" w:hAnsi="Times New Roman" w:cs="Times New Roman"/>
            <w:sz w:val="24"/>
            <w:szCs w:val="24"/>
          </w:rPr>
          <w:t>pada</w:t>
        </w:r>
        <w:proofErr w:type="spellEnd"/>
        <w:r w:rsidR="00F202C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202C9">
          <w:rPr>
            <w:rFonts w:ascii="Times New Roman" w:eastAsia="Times New Roman" w:hAnsi="Times New Roman" w:cs="Times New Roman"/>
            <w:sz w:val="24"/>
            <w:szCs w:val="24"/>
          </w:rPr>
          <w:t>diri</w:t>
        </w:r>
        <w:proofErr w:type="spellEnd"/>
        <w:r w:rsidR="00F202C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="00F202C9">
          <w:rPr>
            <w:rFonts w:ascii="Times New Roman" w:eastAsia="Times New Roman" w:hAnsi="Times New Roman" w:cs="Times New Roman"/>
            <w:sz w:val="24"/>
            <w:szCs w:val="24"/>
          </w:rPr>
          <w:t>sendiri</w:t>
        </w:r>
        <w:proofErr w:type="spellEnd"/>
        <w:r w:rsidR="00F202C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gramEnd"/>
      <w:del w:id="56" w:author="Arisukawan" w:date="2022-08-16T13:08:00Z">
        <w:r w:rsidRPr="00C50A1E" w:rsidDel="00F202C9">
          <w:rPr>
            <w:rFonts w:ascii="Times New Roman" w:eastAsia="Times New Roman" w:hAnsi="Times New Roman" w:cs="Times New Roman"/>
            <w:sz w:val="24"/>
            <w:szCs w:val="24"/>
          </w:rPr>
          <w:delText>salahnya di kamu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57" w:author="Arisukawan" w:date="2022-08-16T13:08:00Z">
        <w:r w:rsidR="00F202C9">
          <w:rPr>
            <w:rFonts w:ascii="Times New Roman" w:eastAsia="Times New Roman" w:hAnsi="Times New Roman" w:cs="Times New Roman"/>
            <w:sz w:val="24"/>
            <w:szCs w:val="24"/>
          </w:rPr>
          <w:t>Sehingga</w:t>
        </w:r>
        <w:proofErr w:type="spellEnd"/>
        <w:r w:rsidR="00F202C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202C9">
          <w:rPr>
            <w:rFonts w:ascii="Times New Roman" w:eastAsia="Times New Roman" w:hAnsi="Times New Roman" w:cs="Times New Roman"/>
            <w:sz w:val="24"/>
            <w:szCs w:val="24"/>
          </w:rPr>
          <w:t>kita</w:t>
        </w:r>
      </w:ins>
      <w:proofErr w:type="spellEnd"/>
      <w:del w:id="58" w:author="Arisukawan" w:date="2022-08-16T13:08:00Z">
        <w:r w:rsidRPr="00C50A1E" w:rsidDel="00F202C9">
          <w:rPr>
            <w:rFonts w:ascii="Times New Roman" w:eastAsia="Times New Roman" w:hAnsi="Times New Roman" w:cs="Times New Roman"/>
            <w:sz w:val="24"/>
            <w:szCs w:val="24"/>
          </w:rPr>
          <w:delText>Kamu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ins w:id="59" w:author="Arisukawan" w:date="2022-08-16T13:09:00Z">
        <w:r w:rsidR="00F202C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202C9">
          <w:rPr>
            <w:rFonts w:ascii="Times New Roman" w:eastAsia="Times New Roman" w:hAnsi="Times New Roman" w:cs="Times New Roman"/>
            <w:sz w:val="24"/>
            <w:szCs w:val="24"/>
          </w:rPr>
          <w:t>sendiri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60" w:author="Arisukawan" w:date="2022-08-16T13:09:00Z">
        <w:r w:rsidRPr="00C50A1E" w:rsidDel="00F202C9">
          <w:rPr>
            <w:rFonts w:ascii="Times New Roman" w:eastAsia="Times New Roman" w:hAnsi="Times New Roman" w:cs="Times New Roman"/>
            <w:sz w:val="24"/>
            <w:szCs w:val="24"/>
          </w:rPr>
          <w:delText xml:space="preserve"> Kalau tiba-tiba berat </w:delText>
        </w:r>
        <w:r w:rsidDel="00F202C9">
          <w:rPr>
            <w:rFonts w:ascii="Times New Roman" w:eastAsia="Times New Roman" w:hAnsi="Times New Roman" w:cs="Times New Roman"/>
            <w:sz w:val="24"/>
            <w:szCs w:val="24"/>
          </w:rPr>
          <w:delText>badan ikut tergelincir makin ke</w:delText>
        </w:r>
        <w:r w:rsidRPr="00C50A1E" w:rsidDel="00F202C9">
          <w:rPr>
            <w:rFonts w:ascii="Times New Roman" w:eastAsia="Times New Roman" w:hAnsi="Times New Roman" w:cs="Times New Roman"/>
            <w:sz w:val="24"/>
            <w:szCs w:val="24"/>
          </w:rPr>
          <w:delText>kanan di saat hujan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bookmarkStart w:id="61" w:name="_GoBack"/>
      <w:bookmarkEnd w:id="61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kalori.</w:t>
      </w:r>
      <w:del w:id="62" w:author="Arisukawan" w:date="2022-08-16T13:02:00Z">
        <w:r w:rsidRPr="00C50A1E" w:rsidDel="00F40363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gramStart"/>
      <w:ins w:id="63" w:author="Arisukawan" w:date="2022-08-16T13:02:00Z">
        <w:r w:rsidR="00F40363">
          <w:rPr>
            <w:rFonts w:ascii="Times New Roman" w:eastAsia="Times New Roman" w:hAnsi="Times New Roman" w:cs="Times New Roman"/>
            <w:sz w:val="24"/>
            <w:szCs w:val="24"/>
          </w:rPr>
          <w:t>Haha</w:t>
        </w:r>
        <w:proofErr w:type="spellEnd"/>
        <w:r w:rsidR="00F4036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gramEnd"/>
      <w:del w:id="64" w:author="Arisukawan" w:date="2022-08-16T13:02:00Z">
        <w:r w:rsidRPr="00C50A1E" w:rsidDel="00F40363">
          <w:rPr>
            <w:rFonts w:ascii="Times New Roman" w:eastAsia="Times New Roman" w:hAnsi="Times New Roman" w:cs="Times New Roman"/>
            <w:sz w:val="24"/>
            <w:szCs w:val="24"/>
          </w:rPr>
          <w:delText>HAHA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ECB" w:rsidRDefault="003F5ECB">
      <w:r>
        <w:separator/>
      </w:r>
    </w:p>
  </w:endnote>
  <w:endnote w:type="continuationSeparator" w:id="0">
    <w:p w:rsidR="003F5ECB" w:rsidRDefault="003F5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3F5ECB">
    <w:pPr>
      <w:pStyle w:val="Footer"/>
    </w:pPr>
  </w:p>
  <w:p w:rsidR="00941E77" w:rsidRDefault="003F5E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ECB" w:rsidRDefault="003F5ECB">
      <w:r>
        <w:separator/>
      </w:r>
    </w:p>
  </w:footnote>
  <w:footnote w:type="continuationSeparator" w:id="0">
    <w:p w:rsidR="003F5ECB" w:rsidRDefault="003F5E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isukawan">
    <w15:presenceInfo w15:providerId="None" w15:userId="Arisukaw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143BF8"/>
    <w:rsid w:val="002318A3"/>
    <w:rsid w:val="003F5ECB"/>
    <w:rsid w:val="0042167F"/>
    <w:rsid w:val="004C791A"/>
    <w:rsid w:val="00924DF5"/>
    <w:rsid w:val="00927764"/>
    <w:rsid w:val="00C14B02"/>
    <w:rsid w:val="00C20908"/>
    <w:rsid w:val="00F202C9"/>
    <w:rsid w:val="00F4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C14B02"/>
  </w:style>
  <w:style w:type="paragraph" w:styleId="BalloonText">
    <w:name w:val="Balloon Text"/>
    <w:basedOn w:val="Normal"/>
    <w:link w:val="BalloonTextChar"/>
    <w:uiPriority w:val="99"/>
    <w:semiHidden/>
    <w:unhideWhenUsed/>
    <w:rsid w:val="00C14B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B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E1A33-1958-4731-BB2C-A069B8929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Arisukawan</cp:lastModifiedBy>
  <cp:revision>4</cp:revision>
  <dcterms:created xsi:type="dcterms:W3CDTF">2020-08-26T21:16:00Z</dcterms:created>
  <dcterms:modified xsi:type="dcterms:W3CDTF">2022-08-16T06:10:00Z</dcterms:modified>
</cp:coreProperties>
</file>