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FE76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FD4AF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319277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ECCA39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378F3DF" w14:textId="77777777" w:rsidTr="00821BA2">
        <w:tc>
          <w:tcPr>
            <w:tcW w:w="9350" w:type="dxa"/>
          </w:tcPr>
          <w:p w14:paraId="4BABBE54" w14:textId="77777777" w:rsidR="00BE098E" w:rsidRDefault="00BE098E" w:rsidP="00821BA2">
            <w:pPr>
              <w:pStyle w:val="ListParagraph"/>
              <w:ind w:left="0"/>
            </w:pPr>
            <w:commentRangeStart w:id="0"/>
          </w:p>
          <w:p w14:paraId="16B16F6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00AFEC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0DC317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A63808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6464EA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72450C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5E0EB8C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5D326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40668075" w14:textId="3143E02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</w:t>
            </w:r>
            <w:del w:id="1" w:author="User" w:date="2020-12-14T15:41:00Z">
              <w:r w:rsidDel="00E21500">
                <w:delText xml:space="preserve">; </w:delText>
              </w:r>
            </w:del>
            <w:ins w:id="2" w:author="User" w:date="2020-12-14T15:41:00Z">
              <w:r w:rsidR="00E21500">
                <w:rPr>
                  <w:lang w:val="id-ID"/>
                </w:rPr>
                <w:t>,</w:t>
              </w:r>
              <w:bookmarkStart w:id="3" w:name="_GoBack"/>
              <w:bookmarkEnd w:id="3"/>
              <w:r w:rsidR="00E21500">
                <w:t xml:space="preserve"> </w:t>
              </w:r>
            </w:ins>
            <w:r>
              <w:t>paling menguntungkan.</w:t>
            </w:r>
          </w:p>
          <w:p w14:paraId="375ADF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42BA155" w14:textId="11F7EEB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</w:t>
            </w:r>
            <w:del w:id="4" w:author="User" w:date="2020-12-14T15:38:00Z">
              <w:r w:rsidDel="00E21500">
                <w:delText xml:space="preserve">; </w:delText>
              </w:r>
            </w:del>
            <w:ins w:id="5" w:author="User" w:date="2020-12-14T15:38:00Z">
              <w:r w:rsidR="00E21500">
                <w:rPr>
                  <w:lang w:val="id-ID"/>
                </w:rPr>
                <w:t>:</w:t>
              </w:r>
              <w:r w:rsidR="00E21500">
                <w:t xml:space="preserve"> </w:t>
              </w:r>
            </w:ins>
            <w:r>
              <w:t>utuh; bulat; sempurna.</w:t>
            </w:r>
          </w:p>
          <w:p w14:paraId="08D908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09329E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5F37C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18F4A0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7BC19C3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4D91EDC0" w14:textId="6F8C95C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dalam masyarakat, dipakai sebagai panduan, tatanan</w:t>
            </w:r>
            <w:del w:id="6" w:author="User" w:date="2020-12-14T15:39:00Z">
              <w:r w:rsidDel="00E21500">
                <w:delText>,</w:delText>
              </w:r>
            </w:del>
            <w:r>
              <w:t xml:space="preserve"> dan </w:t>
            </w:r>
          </w:p>
          <w:p w14:paraId="725AB2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pengendali tingkah laku yang sesuai dan </w:t>
            </w:r>
            <w:commentRangeStart w:id="7"/>
            <w:r>
              <w:t>berterima</w:t>
            </w:r>
            <w:commentRangeEnd w:id="7"/>
            <w:r w:rsidR="00E21500">
              <w:rPr>
                <w:rStyle w:val="CommentReference"/>
              </w:rPr>
              <w:commentReference w:id="7"/>
            </w:r>
            <w:r>
              <w:t>.</w:t>
            </w:r>
          </w:p>
          <w:p w14:paraId="1C8254E0" w14:textId="69C9B9B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</w:t>
            </w:r>
            <w:del w:id="8" w:author="User" w:date="2020-12-14T15:40:00Z">
              <w:r w:rsidDel="00E21500">
                <w:delText>-</w:delText>
              </w:r>
            </w:del>
          </w:p>
          <w:p w14:paraId="4EFEDF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22CA7E12" w14:textId="65B434B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>tahap kegiatan untuk menyelesaikan suatu aktivitas</w:t>
            </w:r>
            <w:del w:id="9" w:author="User" w:date="2020-12-14T15:40:00Z">
              <w:r w:rsidDel="00E21500">
                <w:delText xml:space="preserve">; </w:delText>
              </w:r>
            </w:del>
            <w:ins w:id="10" w:author="User" w:date="2020-12-14T15:40:00Z">
              <w:r w:rsidR="00E21500">
                <w:rPr>
                  <w:lang w:val="id-ID"/>
                </w:rPr>
                <w:t>,</w:t>
              </w:r>
              <w:r w:rsidR="00E21500">
                <w:t xml:space="preserve"> </w:t>
              </w:r>
            </w:ins>
            <w:r>
              <w:t xml:space="preserve">metode </w:t>
            </w:r>
          </w:p>
          <w:p w14:paraId="4D5349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0F2D74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DE261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0"/>
            <w:r w:rsidR="00E21500">
              <w:rPr>
                <w:rStyle w:val="CommentReference"/>
              </w:rPr>
              <w:commentReference w:id="0"/>
            </w:r>
          </w:p>
          <w:p w14:paraId="50BE66C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C6650DF" w14:textId="77777777" w:rsidTr="00821BA2">
        <w:tc>
          <w:tcPr>
            <w:tcW w:w="9350" w:type="dxa"/>
          </w:tcPr>
          <w:p w14:paraId="4230923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C3975B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User" w:date="2020-12-14T15:40:00Z" w:initials="U">
    <w:p w14:paraId="7F5AC3D6" w14:textId="3FF309BF" w:rsidR="00E21500" w:rsidRPr="00E21500" w:rsidRDefault="00E2150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Bahasanya ambigu</w:t>
      </w:r>
    </w:p>
  </w:comment>
  <w:comment w:id="0" w:author="User" w:date="2020-12-14T15:36:00Z" w:initials="U">
    <w:p w14:paraId="2034F558" w14:textId="0B53CC52" w:rsidR="00E21500" w:rsidRPr="00E21500" w:rsidRDefault="00E2150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Disusun Alfabet atau berurutan sesuai dengan abjad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5AC3D6" w15:done="0"/>
  <w15:commentEx w15:paraId="2034F5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5AC3D6" w16cid:durableId="238205D3"/>
  <w16cid:commentId w16cid:paraId="2034F558" w16cid:durableId="238205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2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B40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1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50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50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2020-12-14T08:43:00Z</dcterms:modified>
</cp:coreProperties>
</file>