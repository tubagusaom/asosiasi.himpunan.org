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0AACD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C15771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E8616C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9259CD3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2FE292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B7CFF6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255FDF0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7A2AD7E" wp14:editId="76E6959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CEA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C32F47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9D879DA" w14:textId="5875C65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Author" w:date="2021-02-22T10:25:00Z">
        <w:r w:rsidRPr="00C50A1E" w:rsidDel="00C1020B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C78221" w14:textId="44CC1FD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" w:author="Author" w:date="2021-02-22T10:25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>Kondisi</w:t>
        </w:r>
        <w:proofErr w:type="spellEnd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" w:author="Author" w:date="2021-02-22T10:25:00Z">
        <w:r w:rsidRPr="00C50A1E" w:rsidDel="00C1020B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D7EEF9" w14:textId="7ABB39D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Author" w:date="2021-02-22T10:27:00Z">
        <w:r w:rsidRPr="00C50A1E" w:rsidDel="00C1020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ins w:id="4" w:author="Author" w:date="2021-02-22T10:27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C1020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5" w:author="Author" w:date="2021-02-22T10:26:00Z">
        <w:r w:rsidRPr="00C50A1E" w:rsidDel="00C1020B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6" w:author="Author" w:date="2021-02-22T10:26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C1020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F7AF23" w14:textId="7BA7B1F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7" w:author="Author" w:date="2021-02-22T10:28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8" w:author="Author" w:date="2021-02-22T10:28:00Z">
        <w:r w:rsidDel="00C1020B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067BAC" w14:textId="474BB04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9" w:author="Author" w:date="2021-02-22T10:28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>lakukan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" w:author="Author" w:date="2021-02-22T10:29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ins w:id="11" w:author="Author" w:date="2021-02-22T10:29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C36AE5" w14:textId="5EBD7A8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Author" w:date="2021-02-22T10:30:00Z">
        <w:r w:rsidRPr="00C50A1E" w:rsidDel="00C1020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Author" w:date="2021-02-22T10:29:00Z">
        <w:r w:rsidRPr="00C50A1E" w:rsidDel="00C1020B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ins w:id="14" w:author="Author" w:date="2021-02-22T10:29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C1020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15" w:author="Author" w:date="2021-02-22T10:30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9E8C5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1E353F4" w14:textId="68BCECD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ins w:id="16" w:author="Author" w:date="2021-02-22T10:31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918AA94" w14:textId="32D6192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17" w:author="Author" w:date="2021-02-22T10:32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254E207" w14:textId="4A61CFB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" w:author="Author" w:date="2021-02-22T10:32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7026D2" w14:textId="77777777" w:rsidR="00927764" w:rsidRPr="00C50A1E" w:rsidDel="00C1020B" w:rsidRDefault="00927764" w:rsidP="00927764">
      <w:pPr>
        <w:shd w:val="clear" w:color="auto" w:fill="F5F5F5"/>
        <w:spacing w:after="375"/>
        <w:rPr>
          <w:del w:id="19" w:author="Author" w:date="2021-02-22T10:3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0" w:author="Author" w:date="2021-02-22T10:32:00Z">
        <w:r w:rsidDel="00C1020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del w:id="21" w:author="Author" w:date="2021-02-22T10:33:00Z">
        <w:r w:rsidRPr="00C50A1E" w:rsidDel="00C1020B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128E1EEF" w14:textId="5FBA2C5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2" w:author="Author" w:date="2021-02-22T10:33:00Z">
        <w:r w:rsidRPr="00C50A1E" w:rsidDel="00C1020B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23" w:author="Author" w:date="2021-02-22T10:33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4" w:author="Author" w:date="2021-02-22T10:34:00Z">
        <w:r w:rsidRPr="00C50A1E" w:rsidDel="00C1020B">
          <w:rPr>
            <w:rFonts w:ascii="Times New Roman" w:eastAsia="Times New Roman" w:hAnsi="Times New Roman" w:cs="Times New Roman"/>
            <w:sz w:val="24"/>
            <w:szCs w:val="24"/>
          </w:rPr>
          <w:delText xml:space="preserve">Sebagai </w:delText>
        </w:r>
      </w:del>
      <w:proofErr w:type="spellStart"/>
      <w:ins w:id="25" w:author="Author" w:date="2021-02-22T10:34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>semua</w:t>
        </w:r>
        <w:proofErr w:type="spellEnd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C1020B" w:rsidRPr="00C50A1E">
          <w:rPr>
            <w:rFonts w:ascii="Times New Roman" w:eastAsia="Times New Roman" w:hAnsi="Times New Roman" w:cs="Times New Roman"/>
            <w:sz w:val="24"/>
            <w:szCs w:val="24"/>
          </w:rPr>
          <w:t>ebagai</w:t>
        </w:r>
        <w:proofErr w:type="spellEnd"/>
        <w:r w:rsidR="00C1020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26" w:author="Author" w:date="2021-02-22T10:34:00Z">
        <w:r w:rsidRPr="00C50A1E" w:rsidDel="00C1020B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27" w:author="Author" w:date="2021-02-22T10:34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4565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5C85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E7BA114" w14:textId="166576D0" w:rsidR="00927764" w:rsidRPr="00C50A1E" w:rsidDel="00C1020B" w:rsidRDefault="00927764" w:rsidP="00927764">
      <w:pPr>
        <w:shd w:val="clear" w:color="auto" w:fill="F5F5F5"/>
        <w:spacing w:after="375"/>
        <w:rPr>
          <w:del w:id="28" w:author="Author" w:date="2021-02-22T10:36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del w:id="29" w:author="Author" w:date="2021-02-22T10:35:00Z">
        <w:r w:rsidRPr="00C50A1E" w:rsidDel="00C1020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30" w:author="Author" w:date="2021-02-22T10:36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del w:id="31" w:author="Author" w:date="2021-02-22T10:36:00Z">
        <w:r w:rsidRPr="00C50A1E" w:rsidDel="00C1020B">
          <w:rPr>
            <w:rFonts w:ascii="Times New Roman" w:eastAsia="Times New Roman" w:hAnsi="Times New Roman" w:cs="Times New Roman"/>
            <w:sz w:val="24"/>
            <w:szCs w:val="24"/>
          </w:rPr>
          <w:delText>sosial</w:delText>
        </w:r>
      </w:del>
      <w:proofErr w:type="spellStart"/>
      <w:ins w:id="32" w:author="Author" w:date="2021-02-22T10:36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>sosial</w:t>
        </w:r>
        <w:proofErr w:type="spellEnd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1020B">
        <w:rPr>
          <w:rFonts w:ascii="Times New Roman" w:eastAsia="Times New Roman" w:hAnsi="Times New Roman" w:cs="Times New Roman"/>
          <w:i/>
          <w:iCs/>
          <w:sz w:val="24"/>
          <w:szCs w:val="24"/>
          <w:rPrChange w:id="33" w:author="Author" w:date="2021-02-22T10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37DF3A9B" w14:textId="77343AF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4" w:author="Author" w:date="2021-02-22T10:37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>semua</w:t>
        </w:r>
        <w:proofErr w:type="spellEnd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35" w:author="Author" w:date="2021-02-22T10:37:00Z">
        <w:r w:rsidDel="00C1020B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36" w:author="Author" w:date="2021-02-22T10:37:00Z">
        <w:r w:rsidRPr="00C50A1E" w:rsidDel="00C1020B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9D82AF2" w14:textId="155BB0E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37" w:author="Author" w:date="2021-02-22T10:37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38" w:author="Author" w:date="2021-02-22T10:37:00Z">
        <w:r w:rsidR="00C1020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C1020B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39" w:author="Author" w:date="2021-02-22T10:37:00Z">
        <w:r w:rsidRPr="00C50A1E" w:rsidDel="00C1020B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F4493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AA907B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199B751" w14:textId="77777777" w:rsidR="00927764" w:rsidRPr="00C50A1E" w:rsidRDefault="00927764" w:rsidP="00927764"/>
    <w:p w14:paraId="311A9557" w14:textId="77777777" w:rsidR="00927764" w:rsidRPr="005A045A" w:rsidRDefault="00927764" w:rsidP="00927764">
      <w:pPr>
        <w:rPr>
          <w:i/>
        </w:rPr>
      </w:pPr>
    </w:p>
    <w:p w14:paraId="63DFE84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FDE8BB7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09A52" w14:textId="77777777" w:rsidR="00BE2A6D" w:rsidRDefault="00BE2A6D">
      <w:r>
        <w:separator/>
      </w:r>
    </w:p>
  </w:endnote>
  <w:endnote w:type="continuationSeparator" w:id="0">
    <w:p w14:paraId="0C87422F" w14:textId="77777777" w:rsidR="00BE2A6D" w:rsidRDefault="00BE2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6B24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4A1316C" w14:textId="77777777" w:rsidR="00941E77" w:rsidRDefault="00BE2A6D">
    <w:pPr>
      <w:pStyle w:val="Footer"/>
    </w:pPr>
  </w:p>
  <w:p w14:paraId="36F1AC7D" w14:textId="77777777" w:rsidR="00941E77" w:rsidRDefault="00BE2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D05E1" w14:textId="77777777" w:rsidR="00BE2A6D" w:rsidRDefault="00BE2A6D">
      <w:r>
        <w:separator/>
      </w:r>
    </w:p>
  </w:footnote>
  <w:footnote w:type="continuationSeparator" w:id="0">
    <w:p w14:paraId="46377846" w14:textId="77777777" w:rsidR="00BE2A6D" w:rsidRDefault="00BE2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BE2A6D"/>
    <w:rsid w:val="00C1020B"/>
    <w:rsid w:val="00C20908"/>
    <w:rsid w:val="00F9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8F2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Author</cp:lastModifiedBy>
  <cp:revision>4</cp:revision>
  <dcterms:created xsi:type="dcterms:W3CDTF">2020-08-26T21:16:00Z</dcterms:created>
  <dcterms:modified xsi:type="dcterms:W3CDTF">2021-02-22T03:37:00Z</dcterms:modified>
</cp:coreProperties>
</file>