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1CD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8C757B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27BEC0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719BFE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737485B" w14:textId="77777777" w:rsidTr="00821BA2">
        <w:tc>
          <w:tcPr>
            <w:tcW w:w="9350" w:type="dxa"/>
          </w:tcPr>
          <w:p w14:paraId="51E2C23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</w:t>
            </w:r>
            <w:del w:id="0" w:author="Dolly Priatna" w:date="2022-08-18T08:58:00Z">
              <w:r w:rsidDel="00904DAC">
                <w:delText>b</w:delText>
              </w:r>
            </w:del>
            <w:r>
              <w:t>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341FA59" w14:textId="46AA82A5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1" w:author="Dolly Priatna" w:date="2022-08-18T08:58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52DE28E" w14:textId="4A9F9D8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Dolly Priatna" w:date="2022-08-18T08:59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3" w:author="Dolly Priatna" w:date="2022-08-18T08:59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4" w:author="Dolly Priatna" w:date="2022-08-18T09:02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5" w:author="Dolly Priatna" w:date="2022-08-18T09:02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Dolly Priatna" w:date="2022-08-18T09:02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Dolly Priatna" w:date="2022-08-18T09:01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“</w:t>
              </w:r>
            </w:ins>
            <w:proofErr w:type="spellStart"/>
            <w:del w:id="8" w:author="Dolly Priatna" w:date="2022-08-18T09:01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9" w:author="Dolly Priatna" w:date="2022-08-18T09:01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" w:author="Dolly Priatna" w:date="2022-08-18T09:01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11" w:author="Dolly Priatna" w:date="2022-08-18T09:01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12" w:author="Dolly Priatna" w:date="2022-08-18T09:01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3" w:author="Dolly Priatna" w:date="2022-08-18T09:01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4" w:author="Dolly Priatna" w:date="2022-08-18T09:01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”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Dolly Priatna" w:date="2022-08-18T09:03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16" w:author="Dolly Priatna" w:date="2022-08-18T09:03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591A3D" w14:textId="686AA7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7" w:author="Dolly Priatna" w:date="2022-08-18T09:04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Dolly Priatna" w:date="2022-08-18T09:04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9" w:author="Dolly Priatna" w:date="2022-08-18T09:04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Dolly Priatna" w:date="2022-08-18T09:04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50469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Dolly Priatna" w:date="2022-08-18T09:04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AFE931" w14:textId="4D22963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2" w:author="Dolly Priatna" w:date="2022-08-18T09:05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Dolly Priatna" w:date="2022-08-18T09:05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4" w:author="Dolly Priatna" w:date="2022-08-18T09:05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5" w:author="Dolly Priatna" w:date="2022-08-18T09:05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6" w:author="Dolly Priatna" w:date="2022-08-18T09:05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7" w:author="Dolly Priatna" w:date="2022-08-18T09:05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del w:id="28" w:author="Dolly Priatna" w:date="2022-08-18T09:06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>hari</w:delText>
              </w:r>
            </w:del>
            <w:proofErr w:type="spellStart"/>
            <w:ins w:id="29" w:author="Dolly Priatna" w:date="2022-08-18T09:06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0" w:author="Dolly Priatna" w:date="2022-08-18T09:06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31" w:author="Dolly Priatna" w:date="2022-08-18T09:06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32" w:author="Dolly Priatna" w:date="2022-08-18T09:07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Dolly Priatna" w:date="2022-08-18T09:07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ins w:id="34" w:author="Dolly Priatna" w:date="2022-08-18T09:07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“</w:t>
              </w:r>
            </w:ins>
            <w:proofErr w:type="spellStart"/>
            <w:del w:id="35" w:author="Dolly Priatna" w:date="2022-08-18T09:07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36" w:author="Dolly Priatna" w:date="2022-08-18T09:07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7" w:author="Dolly Priatna" w:date="2022-08-18T09:07:00Z">
              <w:r w:rsidRPr="00EC6F38" w:rsidDel="00904DAC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proofErr w:type="spellStart"/>
            <w:ins w:id="38" w:author="Dolly Priatna" w:date="2022-08-18T09:07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904DA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39" w:author="Dolly Priatna" w:date="2022-08-18T09:07:00Z">
              <w:r w:rsidR="00904DAC">
                <w:rPr>
                  <w:rFonts w:ascii="Times New Roman" w:eastAsia="Times New Roman" w:hAnsi="Times New Roman" w:cs="Times New Roman"/>
                  <w:szCs w:val="24"/>
                </w:rPr>
                <w:t>”</w:t>
              </w:r>
            </w:ins>
            <w:bookmarkStart w:id="40" w:name="_GoBack"/>
            <w:bookmarkEnd w:id="40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91BF5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4662B7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9E83A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2D1DB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DAE2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3CD2E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F74E53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8ACA1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176F2D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5049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21325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397377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B3820A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34A997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FEF27E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4DB8E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0726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6038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61E2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EDFBB1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lly Priatna">
    <w15:presenceInfo w15:providerId="Windows Live" w15:userId="1bf548d99c420b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04DA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434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D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D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Dolly Priatna</cp:lastModifiedBy>
  <cp:revision>4</cp:revision>
  <dcterms:created xsi:type="dcterms:W3CDTF">2020-08-26T22:03:00Z</dcterms:created>
  <dcterms:modified xsi:type="dcterms:W3CDTF">2022-08-18T02:08:00Z</dcterms:modified>
</cp:coreProperties>
</file>