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ins w:id="0" w:author="asus" w:date="2021-07-29T15:08:00Z">
        <w:r w:rsidR="00E70412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ins w:id="1" w:author="asus" w:date="2021-07-29T15:07:00Z">
        <w:r w:rsidR="00E70412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ins w:id="2" w:author="asus" w:date="2021-07-29T15:08:00Z">
        <w:r w:rsidR="00E70412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ins w:id="3" w:author="asus" w:date="2021-07-29T15:03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ins w:id="4" w:author="asus" w:date="2021-07-29T15:03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ins w:id="5" w:author="asus" w:date="2021-07-29T15:03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ins w:id="6" w:author="asus" w:date="2021-07-29T15:04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ins w:id="7" w:author="asus" w:date="2021-07-29T15:04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ins w:id="8" w:author="asus" w:date="2021-07-29T15:04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ins w:id="9" w:author="asus" w:date="2021-07-29T15:04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ins w:id="10" w:author="asus" w:date="2021-07-29T15:04:00Z">
        <w:r w:rsidR="00E7041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ins w:id="11" w:author="asus" w:date="2021-07-29T15:04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2" w:author="asus" w:date="2021-07-29T15:08:00Z">
        <w:r w:rsidRPr="00C50A1E" w:rsidDel="00E70412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ins w:id="13" w:author="asus" w:date="2021-07-29T15:08:00Z">
        <w:r w:rsidR="00E70412">
          <w:rPr>
            <w:rFonts w:ascii="Times New Roman" w:eastAsia="Times New Roman" w:hAnsi="Times New Roman" w:cs="Times New Roman"/>
            <w:sz w:val="24"/>
            <w:szCs w:val="24"/>
          </w:rPr>
          <w:t>romanti</w:t>
        </w:r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4" w:author="asus" w:date="2021-07-29T15:08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ins w:id="15" w:author="asus" w:date="2021-07-29T15:08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16" w:author="asus" w:date="2021-07-29T15:08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17" w:author="asus" w:date="2021-07-29T15:08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8" w:author="asus" w:date="2021-07-29T15:08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putih yang</w:t>
      </w:r>
      <w:ins w:id="19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0" w:author="asus" w:date="2021-07-29T15:09:00Z">
        <w:r w:rsidRPr="00C50A1E" w:rsidDel="00E704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ins w:id="21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22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ins w:id="23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ins w:id="24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25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6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7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ins w:id="28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ins w:id="29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30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31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ins w:id="32" w:author="asus" w:date="2021-07-29T15:09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ins w:id="33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ins w:id="34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5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36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37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38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</w:t>
        </w:r>
      </w:ins>
      <w:del w:id="39" w:author="asus" w:date="2021-07-29T15:10:00Z">
        <w:r w:rsidDel="00E7041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ins w:id="40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ins w:id="41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42" w:author="asus" w:date="2021-07-29T15:10:00Z">
        <w:r w:rsidRPr="00C50A1E" w:rsidDel="00E70412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ins w:id="43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</w:rPr>
          <w:t>dat</w:t>
        </w:r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  <w:r w:rsidR="00E70412">
          <w:rPr>
            <w:rFonts w:ascii="Times New Roman" w:eastAsia="Times New Roman" w:hAnsi="Times New Roman" w:cs="Times New Roman"/>
            <w:sz w:val="24"/>
            <w:szCs w:val="24"/>
          </w:rPr>
          <w:t>ng</w:t>
        </w:r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44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ins w:id="45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ins w:id="46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ins w:id="47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48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ins w:id="49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50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ins w:id="51" w:author="asus" w:date="2021-07-29T15:10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ins w:id="52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</w:t>
      </w:r>
      <w:ins w:id="53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54" w:author="asus" w:date="2021-07-29T15:11:00Z">
        <w:r w:rsidRPr="00C50A1E" w:rsidDel="00E704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55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56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57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58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59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ins w:id="60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61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62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63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64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ins w:id="65" w:author="asus" w:date="2021-07-29T15:11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ins w:id="66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ins w:id="67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ins w:id="68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69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70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71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ins w:id="72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73" w:author="asus" w:date="2021-07-29T15:12:00Z">
        <w:r w:rsidRPr="00C50A1E" w:rsidDel="00E70412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74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</w:rPr>
          <w:t>bi</w:t>
        </w:r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75" w:author="asus" w:date="2021-07-29T15:12:00Z">
        <w:r w:rsidR="00E7041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ins w:id="76" w:author="asus" w:date="2021-07-29T15:12:00Z">
        <w:r w:rsidR="00E7041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ins w:id="77" w:author="asus" w:date="2021-07-29T15:12:00Z">
        <w:r w:rsidR="00E7041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ins w:id="78" w:author="asus" w:date="2021-07-29T15:12:00Z">
        <w:r w:rsidR="00E7041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ins w:id="79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80" w:author="asus" w:date="2021-07-29T15:12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ins w:id="81" w:author="asus" w:date="2021-07-29T15:13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ins w:id="82" w:author="asus" w:date="2021-07-29T15:13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83" w:author="asus" w:date="2021-07-29T15:13:00Z">
        <w:r w:rsidDel="00E70412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ins w:id="84" w:author="asus" w:date="2021-07-29T15:13:00Z">
        <w:r w:rsidR="00E70412">
          <w:rPr>
            <w:rFonts w:ascii="Times New Roman" w:eastAsia="Times New Roman" w:hAnsi="Times New Roman" w:cs="Times New Roman"/>
            <w:sz w:val="24"/>
            <w:szCs w:val="24"/>
          </w:rPr>
          <w:t>dat</w:t>
        </w:r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ang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85" w:author="asus" w:date="2021-07-29T15:13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86" w:author="asus" w:date="2021-07-29T15:13:00Z">
        <w:r w:rsidR="00E7041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</w:t>
      </w:r>
      <w:ins w:id="87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88" w:author="asus" w:date="2021-07-29T15:13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tiba</w:t>
      </w:r>
      <w:ins w:id="89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ins w:id="90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ins w:id="91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ins w:id="92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ins w:id="93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94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ins w:id="95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96" w:author="asus" w:date="2021-07-29T15:1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ins w:id="97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ins w:id="98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c</w:t>
        </w:r>
      </w:ins>
      <w:del w:id="99" w:author="asus" w:date="2021-07-29T15:14:00Z">
        <w:r w:rsidR="00881A14"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ins w:id="100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ins w:id="101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ins w:id="102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ins w:id="103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ins w:id="104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ins w:id="105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06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ins w:id="107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keripik </w:t>
      </w:r>
      <w:del w:id="108" w:author="asus" w:date="2021-07-29T15:14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09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10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11" w:author="asus" w:date="2021-07-29T15:14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112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</w:rPr>
          <w:t>bi</w:t>
        </w:r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ins w:id="113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114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ins w:id="115" w:author="asus" w:date="2021-07-29T15:1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ins w:id="116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117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</w:t>
      </w:r>
      <w:ins w:id="118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119" w:author="asus" w:date="2021-07-29T15:15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ins w:id="120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ins w:id="121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ins w:id="122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123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24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25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ins w:id="126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27" w:author="asus" w:date="2021-07-29T15:15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128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</w:rPr>
          <w:t>bias</w:t>
        </w:r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29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30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131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ins w:id="132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ins w:id="133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34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35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</w:t>
      </w:r>
      <w:ins w:id="136" w:author="asus" w:date="2021-07-29T15:15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137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</w:t>
      </w:r>
      <w:del w:id="138" w:author="asus" w:date="2021-07-29T15:16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139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ins w:id="140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ins w:id="141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ins w:id="142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</w:t>
      </w:r>
      <w:ins w:id="143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44" w:author="asus" w:date="2021-07-29T15:16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145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46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ins w:id="147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48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</w:t>
      </w:r>
      <w:ins w:id="149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50" w:author="asus" w:date="2021-07-29T15:16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151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ins w:id="152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ins w:id="153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54" w:author="asus" w:date="2021-07-29T15:16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metabolisme</w:delText>
        </w:r>
      </w:del>
      <w:ins w:id="155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</w:rPr>
          <w:t>metabolism</w:t>
        </w:r>
      </w:ins>
      <w:ins w:id="156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</w:t>
        </w:r>
      </w:ins>
      <w:ins w:id="157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58" w:author="asus" w:date="2021-07-29T15:16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159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ins w:id="160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161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</w:t>
      </w:r>
      <w:ins w:id="162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163" w:author="asus" w:date="2021-07-29T15:17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ins w:id="164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65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166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167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68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169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70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makananmu, lho. Dingin yang kita</w:t>
      </w:r>
      <w:ins w:id="171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172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173" w:author="asus" w:date="2021-07-29T15:17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174" w:author="asus" w:date="2021-07-29T15:18:00Z">
        <w:r w:rsidR="00881A1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i</w:t>
        </w:r>
      </w:ins>
      <w:del w:id="175" w:author="asus" w:date="2021-07-29T15:18:00Z">
        <w:r w:rsidRPr="00C50A1E" w:rsidDel="00881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 yang </w:t>
      </w:r>
      <w:ins w:id="176" w:author="asus" w:date="2021-07-29T15:18:00Z">
        <w:r w:rsidR="00881A1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b</w:t>
        </w:r>
      </w:ins>
      <w:del w:id="177" w:author="asus" w:date="2021-07-29T15:18:00Z">
        <w:r w:rsidRPr="00C50A1E" w:rsidDel="00881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ins w:id="178" w:author="asus" w:date="2021-07-29T15:18:00Z">
        <w:r w:rsidR="00881A1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j</w:t>
        </w:r>
      </w:ins>
      <w:del w:id="179" w:author="asus" w:date="2021-07-29T15:18:00Z">
        <w:r w:rsidRPr="00C50A1E" w:rsidDel="00881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ins w:id="180" w:author="asus" w:date="2021-07-29T15:18:00Z">
        <w:r w:rsidR="00881A1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peny</w:t>
        </w:r>
      </w:ins>
      <w:del w:id="181" w:author="asus" w:date="2021-07-29T15:18:00Z">
        <w:r w:rsidRPr="00C50A1E" w:rsidDel="00881A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ins w:id="182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83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ins w:id="184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85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86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87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88" w:author="asus" w:date="2021-07-29T15:18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189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90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191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ins w:id="192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ins w:id="193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94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95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96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ins w:id="197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ins w:id="198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ins w:id="199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200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ins w:id="201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ins w:id="202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203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204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205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06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207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208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209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10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211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212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ins w:id="213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14" w:author="asus" w:date="2021-07-29T15:19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215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ins w:id="216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17" w:author="asus" w:date="2021-07-29T15:20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18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ins w:id="219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220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ins w:id="221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22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223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ins w:id="224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ins w:id="225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ins w:id="226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ins w:id="227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ins w:id="228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ins w:id="229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230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ins w:id="231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ins w:id="232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233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34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235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236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237" w:author="asus" w:date="2021-07-29T15:20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berkali-kali. </w:t>
      </w:r>
      <w:ins w:id="238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Sungguh</w:t>
        </w:r>
      </w:ins>
      <w:del w:id="239" w:author="asus" w:date="2021-07-29T15:21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:rsidR="00927764" w:rsidRPr="00881A1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40" w:author="asus" w:date="2021-07-29T15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241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242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43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244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ins w:id="245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ins w:id="246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247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248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249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50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251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ins w:id="252" w:author="asus" w:date="2021-07-29T15:21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ins w:id="253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ins w:id="254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!</w:t>
        </w:r>
      </w:ins>
      <w:del w:id="255" w:author="asus" w:date="2021-07-29T15:22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256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ins w:id="257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ins w:id="258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ins w:id="259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260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ins w:id="261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262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263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64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ins w:id="265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66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ins w:id="267" w:author="asus" w:date="2021-07-29T15:22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ins w:id="268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ins w:id="269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ins w:id="270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ins w:id="271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ins w:id="272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273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74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ins w:id="275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ins w:id="276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277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ins w:id="278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279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ins w:id="280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81" w:author="asus" w:date="2021-07-29T15:23:00Z">
        <w:r w:rsidRPr="00C50A1E" w:rsidDel="00881A14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282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</w:rPr>
          <w:t>bi</w:t>
        </w:r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83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ins w:id="284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285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ins w:id="286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287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ins w:id="288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ins w:id="289" w:author="asus" w:date="2021-07-29T15:23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ins w:id="290" w:author="asus" w:date="2021-07-29T15:2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ins w:id="291" w:author="asus" w:date="2021-07-29T15:2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ins w:id="292" w:author="asus" w:date="2021-07-29T15:2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ins w:id="293" w:author="asus" w:date="2021-07-29T15:2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294" w:author="asus" w:date="2021-07-29T15:2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295" w:author="asus" w:date="2021-07-29T15:24:00Z">
        <w:r w:rsidR="00881A14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tutup media </w:t>
      </w:r>
      <w:del w:id="296" w:author="asus" w:date="2021-07-29T15:24:00Z">
        <w:r w:rsidRPr="00C50A1E" w:rsidDel="00BE11F5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297" w:author="asus" w:date="2021-07-29T15:24:00Z">
        <w:r w:rsidR="00BE11F5">
          <w:rPr>
            <w:rFonts w:ascii="Times New Roman" w:eastAsia="Times New Roman" w:hAnsi="Times New Roman" w:cs="Times New Roman"/>
            <w:sz w:val="24"/>
            <w:szCs w:val="24"/>
          </w:rPr>
          <w:t>so</w:t>
        </w:r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r w:rsidR="00BE11F5">
          <w:rPr>
            <w:rFonts w:ascii="Times New Roman" w:eastAsia="Times New Roman" w:hAnsi="Times New Roman" w:cs="Times New Roman"/>
            <w:sz w:val="24"/>
            <w:szCs w:val="24"/>
          </w:rPr>
          <w:t>ial</w:t>
        </w:r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98" w:author="asus" w:date="2021-07-29T15:24:00Z"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ins w:id="299" w:author="asus" w:date="2021-07-29T15:24:00Z"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ins w:id="300" w:author="asus" w:date="2021-07-29T15:24:00Z"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301" w:author="asus" w:date="2021-07-29T15:24:00Z"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302" w:author="asus" w:date="2021-07-29T15:24:00Z"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03" w:author="asus" w:date="2021-07-29T15:25:00Z">
        <w:r w:rsidR="00BE11F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lah yang membuat</w:t>
      </w:r>
      <w:ins w:id="304" w:author="asus" w:date="2021-07-29T15:33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ins w:id="305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ins w:id="306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307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ins w:id="308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ins w:id="309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ins w:id="310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</w:t>
      </w:r>
      <w:ins w:id="311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</w:t>
        </w:r>
      </w:ins>
      <w:del w:id="312" w:author="asus" w:date="2021-07-29T15:35:00Z">
        <w:r w:rsidDel="00391BF3">
          <w:rPr>
            <w:rFonts w:ascii="Times New Roman" w:eastAsia="Times New Roman" w:hAnsi="Times New Roman" w:cs="Times New Roman"/>
            <w:sz w:val="24"/>
            <w:szCs w:val="24"/>
          </w:rPr>
          <w:delText>. 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ins w:id="313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ins w:id="314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315" w:author="asus" w:date="2021-07-29T15:34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316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ins w:id="317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ins w:id="318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ins w:id="319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20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21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22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ins w:id="323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salahnya di kamu. Kamu yang tidak </w:t>
      </w:r>
      <w:del w:id="324" w:author="asus" w:date="2021-07-29T15:35:00Z">
        <w:r w:rsidRPr="00C50A1E" w:rsidDel="00391BF3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325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</w:rPr>
          <w:t>bi</w:t>
        </w:r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ins w:id="326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ins w:id="327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ins w:id="328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329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330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ikut</w:t>
      </w:r>
      <w:ins w:id="331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ins w:id="332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ins w:id="333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334" w:name="_GoBack"/>
      <w:bookmarkEnd w:id="334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ins w:id="335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ins w:id="336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ins w:id="337" w:author="asus" w:date="2021-07-29T15:35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ins w:id="338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39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340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ins w:id="341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ins w:id="342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ins w:id="343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ins w:id="344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ins w:id="345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46" w:author="asus" w:date="2021-07-29T15:36:00Z">
        <w:r w:rsidR="00391BF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FD" w:rsidRDefault="009848FD" w:rsidP="002712CA">
      <w:r>
        <w:separator/>
      </w:r>
    </w:p>
  </w:endnote>
  <w:endnote w:type="continuationSeparator" w:id="1">
    <w:p w:rsidR="009848FD" w:rsidRDefault="009848FD" w:rsidP="00271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9848FD">
    <w:pPr>
      <w:pStyle w:val="Footer"/>
    </w:pPr>
  </w:p>
  <w:p w:rsidR="00941E77" w:rsidRDefault="00984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FD" w:rsidRDefault="009848FD" w:rsidP="002712CA">
      <w:r>
        <w:separator/>
      </w:r>
    </w:p>
  </w:footnote>
  <w:footnote w:type="continuationSeparator" w:id="1">
    <w:p w:rsidR="009848FD" w:rsidRDefault="009848FD" w:rsidP="00271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2712CA"/>
    <w:rsid w:val="00391BF3"/>
    <w:rsid w:val="0042167F"/>
    <w:rsid w:val="00881A14"/>
    <w:rsid w:val="00924DF5"/>
    <w:rsid w:val="00927764"/>
    <w:rsid w:val="009848FD"/>
    <w:rsid w:val="00BE11F5"/>
    <w:rsid w:val="00E7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70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1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0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2020-07-24T23:46:00Z</dcterms:created>
  <dcterms:modified xsi:type="dcterms:W3CDTF">2021-07-29T08:36:00Z</dcterms:modified>
</cp:coreProperties>
</file>