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CF847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2DDBAF2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F59B932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AF0679B" w14:textId="77777777" w:rsidTr="00D810B0">
        <w:tc>
          <w:tcPr>
            <w:tcW w:w="9350" w:type="dxa"/>
          </w:tcPr>
          <w:p w14:paraId="5022807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A826A2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BDEEBEC" w14:textId="5CF19478" w:rsidR="00D80F46" w:rsidRDefault="00D80F46" w:rsidP="008D1AF7">
            <w:pPr>
              <w:spacing w:line="312" w:lineRule="auto"/>
              <w:jc w:val="center"/>
              <w:rPr>
                <w:ins w:id="0" w:author="Hermawan" w:date="2021-02-11T12:13:00Z"/>
                <w:rFonts w:ascii="Times New Roman" w:hAnsi="Times New Roman" w:cs="Times New Roman"/>
                <w:sz w:val="24"/>
                <w:szCs w:val="24"/>
              </w:rPr>
            </w:pPr>
          </w:p>
          <w:p w14:paraId="3AD9B54F" w14:textId="77777777" w:rsidR="00EA76A5" w:rsidRPr="00A16D9B" w:rsidRDefault="00EA76A5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0D58E3" w14:textId="1B239D47" w:rsidR="00EA76A5" w:rsidRDefault="00EA76A5" w:rsidP="00EA76A5">
            <w:pPr>
              <w:spacing w:line="480" w:lineRule="auto"/>
              <w:rPr>
                <w:ins w:id="1" w:author="Hermawan" w:date="2021-02-11T12:15:00Z"/>
                <w:rFonts w:ascii="Times New Roman" w:hAnsi="Times New Roman" w:cs="Times New Roman"/>
                <w:sz w:val="24"/>
                <w:szCs w:val="24"/>
              </w:rPr>
            </w:pPr>
            <w:ins w:id="2" w:author="Hermawan" w:date="2021-02-11T12:1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Instagram </w:t>
              </w:r>
            </w:ins>
            <w:ins w:id="3" w:author="Hermawan" w:date="2021-02-11T12:16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ins w:id="4" w:author="Hermawan" w:date="2021-02-11T12:13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16C96C1B" w14:textId="28EA6B41" w:rsidR="00EA76A5" w:rsidRPr="00A16D9B" w:rsidRDefault="00EA76A5" w:rsidP="00EA76A5">
            <w:pPr>
              <w:spacing w:line="480" w:lineRule="auto"/>
              <w:rPr>
                <w:ins w:id="5" w:author="Hermawan" w:date="2021-02-11T12:15:00Z"/>
                <w:rFonts w:ascii="Times New Roman" w:hAnsi="Times New Roman" w:cs="Times New Roman"/>
                <w:sz w:val="24"/>
                <w:szCs w:val="24"/>
              </w:rPr>
            </w:pPr>
            <w:ins w:id="6" w:author="Hermawan" w:date="2021-02-11T12:1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</w:t>
              </w:r>
            </w:ins>
            <w:ins w:id="7" w:author="Hermawan" w:date="2021-02-11T12:16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ins w:id="8" w:author="Hermawan" w:date="2021-02-11T12:15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3D3B283A" w14:textId="6F43923E" w:rsidR="00EA76A5" w:rsidRDefault="00EA76A5" w:rsidP="00EA76A5">
            <w:pPr>
              <w:spacing w:line="480" w:lineRule="auto"/>
              <w:rPr>
                <w:ins w:id="9" w:author="Hermawan" w:date="2021-02-11T12:14:00Z"/>
                <w:rFonts w:ascii="Times New Roman" w:hAnsi="Times New Roman" w:cs="Times New Roman"/>
                <w:sz w:val="24"/>
                <w:szCs w:val="24"/>
              </w:rPr>
            </w:pPr>
            <w:ins w:id="10" w:author="Hermawan" w:date="2021-02-11T12:1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6872DBF8" w14:textId="77777777" w:rsidR="00EA76A5" w:rsidRPr="00A16D9B" w:rsidRDefault="00EA76A5" w:rsidP="00EA76A5">
            <w:pPr>
              <w:spacing w:line="480" w:lineRule="auto"/>
              <w:rPr>
                <w:ins w:id="11" w:author="Hermawan" w:date="2021-02-11T12:14:00Z"/>
                <w:rFonts w:ascii="Times New Roman" w:hAnsi="Times New Roman" w:cs="Times New Roman"/>
                <w:sz w:val="24"/>
                <w:szCs w:val="24"/>
              </w:rPr>
            </w:pPr>
            <w:ins w:id="12" w:author="Hermawan" w:date="2021-02-11T12:1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196DB7F3" w14:textId="77777777" w:rsidR="00EA76A5" w:rsidRPr="00A16D9B" w:rsidRDefault="00EA76A5" w:rsidP="00EA76A5">
            <w:pPr>
              <w:spacing w:line="480" w:lineRule="auto"/>
              <w:rPr>
                <w:ins w:id="13" w:author="Hermawan" w:date="2021-02-11T12:14:00Z"/>
                <w:rFonts w:ascii="Times New Roman" w:hAnsi="Times New Roman" w:cs="Times New Roman"/>
                <w:sz w:val="24"/>
                <w:szCs w:val="24"/>
              </w:rPr>
            </w:pPr>
            <w:ins w:id="14" w:author="Hermawan" w:date="2021-02-11T12:1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704B786" w14:textId="4FE4732E" w:rsidR="00EA76A5" w:rsidRDefault="00EA76A5" w:rsidP="00EA76A5">
            <w:pPr>
              <w:spacing w:line="480" w:lineRule="auto"/>
              <w:rPr>
                <w:ins w:id="15" w:author="Hermawan" w:date="2021-02-11T12:14:00Z"/>
                <w:rFonts w:ascii="Times New Roman" w:hAnsi="Times New Roman" w:cs="Times New Roman"/>
                <w:sz w:val="24"/>
                <w:szCs w:val="24"/>
              </w:rPr>
            </w:pPr>
            <w:ins w:id="16" w:author="Hermawan" w:date="2021-02-11T12:1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Blog dan Social Media </w:t>
              </w:r>
            </w:ins>
            <w:ins w:id="17" w:author="Hermawan" w:date="2021-02-11T12:16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ins w:id="18" w:author="Hermawan" w:date="2021-02-11T12:14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1A5225B6" w14:textId="77777777" w:rsidR="00EA76A5" w:rsidRPr="00A16D9B" w:rsidRDefault="00EA76A5" w:rsidP="00EA76A5">
            <w:pPr>
              <w:spacing w:line="480" w:lineRule="auto"/>
              <w:rPr>
                <w:ins w:id="19" w:author="Hermawan" w:date="2021-02-11T12:14:00Z"/>
                <w:rFonts w:ascii="Times New Roman" w:hAnsi="Times New Roman" w:cs="Times New Roman"/>
                <w:sz w:val="24"/>
                <w:szCs w:val="24"/>
              </w:rPr>
            </w:pPr>
            <w:ins w:id="20" w:author="Hermawan" w:date="2021-02-11T12:1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14:paraId="37F09A94" w14:textId="77777777" w:rsidR="00EA76A5" w:rsidRPr="00A16D9B" w:rsidRDefault="00EA76A5" w:rsidP="00EA76A5">
            <w:pPr>
              <w:spacing w:line="480" w:lineRule="auto"/>
              <w:rPr>
                <w:ins w:id="21" w:author="Hermawan" w:date="2021-02-11T12:14:00Z"/>
                <w:rFonts w:ascii="Times New Roman" w:hAnsi="Times New Roman" w:cs="Times New Roman"/>
                <w:sz w:val="24"/>
                <w:szCs w:val="24"/>
              </w:rPr>
            </w:pPr>
          </w:p>
          <w:p w14:paraId="020D72C3" w14:textId="4202217F" w:rsidR="00D80F46" w:rsidRPr="00A16D9B" w:rsidDel="00EA76A5" w:rsidRDefault="00D80F46" w:rsidP="008D1AF7">
            <w:pPr>
              <w:spacing w:line="480" w:lineRule="auto"/>
              <w:rPr>
                <w:del w:id="22" w:author="Hermawan" w:date="2021-02-11T12:14:00Z"/>
                <w:rFonts w:ascii="Times New Roman" w:hAnsi="Times New Roman" w:cs="Times New Roman"/>
                <w:sz w:val="24"/>
                <w:szCs w:val="24"/>
              </w:rPr>
            </w:pPr>
            <w:del w:id="23" w:author="Hermawan" w:date="2021-02-11T12:14:00Z">
              <w:r w:rsidRPr="00A16D9B" w:rsidDel="00EA76A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EA76A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EA76A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58F854E4" w14:textId="394D7E26" w:rsidR="00D80F46" w:rsidRPr="00A16D9B" w:rsidDel="00EA76A5" w:rsidRDefault="00D80F46" w:rsidP="008D1AF7">
            <w:pPr>
              <w:spacing w:line="480" w:lineRule="auto"/>
              <w:rPr>
                <w:del w:id="24" w:author="Hermawan" w:date="2021-02-11T12:14:00Z"/>
                <w:rFonts w:ascii="Times New Roman" w:hAnsi="Times New Roman" w:cs="Times New Roman"/>
                <w:sz w:val="24"/>
                <w:szCs w:val="24"/>
              </w:rPr>
            </w:pPr>
            <w:del w:id="25" w:author="Hermawan" w:date="2021-02-11T12:14:00Z">
              <w:r w:rsidRPr="00A16D9B" w:rsidDel="00EA76A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EA76A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EA76A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9DD958F" w14:textId="5CF61AE6" w:rsidR="00D80F46" w:rsidRPr="00A16D9B" w:rsidDel="00EA76A5" w:rsidRDefault="00D80F46" w:rsidP="008D1AF7">
            <w:pPr>
              <w:spacing w:line="480" w:lineRule="auto"/>
              <w:rPr>
                <w:del w:id="26" w:author="Hermawan" w:date="2021-02-11T12:14:00Z"/>
                <w:rFonts w:ascii="Times New Roman" w:hAnsi="Times New Roman" w:cs="Times New Roman"/>
                <w:sz w:val="24"/>
                <w:szCs w:val="24"/>
              </w:rPr>
            </w:pPr>
            <w:del w:id="27" w:author="Hermawan" w:date="2021-02-11T12:14:00Z">
              <w:r w:rsidRPr="00A16D9B" w:rsidDel="00EA76A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EA76A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EA76A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4BF5A8D" w14:textId="71268EDC" w:rsidR="00D80F46" w:rsidRPr="00A16D9B" w:rsidDel="00EA76A5" w:rsidRDefault="00D80F46" w:rsidP="008D1AF7">
            <w:pPr>
              <w:spacing w:line="480" w:lineRule="auto"/>
              <w:rPr>
                <w:del w:id="28" w:author="Hermawan" w:date="2021-02-11T12:14:00Z"/>
                <w:rFonts w:ascii="Times New Roman" w:hAnsi="Times New Roman" w:cs="Times New Roman"/>
                <w:sz w:val="24"/>
                <w:szCs w:val="24"/>
              </w:rPr>
            </w:pPr>
            <w:del w:id="29" w:author="Hermawan" w:date="2021-02-11T12:14:00Z">
              <w:r w:rsidRPr="00A16D9B" w:rsidDel="00EA76A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EA76A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EA76A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C01B7A0" w14:textId="7B1E5DE3" w:rsidR="00D80F46" w:rsidRPr="00A16D9B" w:rsidDel="00EA76A5" w:rsidRDefault="00D80F46" w:rsidP="008D1AF7">
            <w:pPr>
              <w:spacing w:line="480" w:lineRule="auto"/>
              <w:rPr>
                <w:del w:id="30" w:author="Hermawan" w:date="2021-02-11T12:14:00Z"/>
                <w:rFonts w:ascii="Times New Roman" w:hAnsi="Times New Roman" w:cs="Times New Roman"/>
                <w:sz w:val="24"/>
                <w:szCs w:val="24"/>
              </w:rPr>
            </w:pPr>
            <w:del w:id="31" w:author="Hermawan" w:date="2021-02-11T12:14:00Z">
              <w:r w:rsidRPr="00A16D9B" w:rsidDel="00EA76A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EA76A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EA76A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8EE5E3F" w14:textId="51524A19" w:rsidR="00D80F46" w:rsidRPr="00A16D9B" w:rsidDel="00EA76A5" w:rsidRDefault="00D80F46" w:rsidP="008D1AF7">
            <w:pPr>
              <w:spacing w:line="480" w:lineRule="auto"/>
              <w:rPr>
                <w:del w:id="32" w:author="Hermawan" w:date="2021-02-11T12:13:00Z"/>
                <w:rFonts w:ascii="Times New Roman" w:hAnsi="Times New Roman" w:cs="Times New Roman"/>
                <w:sz w:val="24"/>
                <w:szCs w:val="24"/>
              </w:rPr>
            </w:pPr>
            <w:del w:id="33" w:author="Hermawan" w:date="2021-02-11T12:13:00Z">
              <w:r w:rsidRPr="00A16D9B" w:rsidDel="00EA76A5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delText xml:space="preserve">Enterprise, Jubilee. 2012. </w:delText>
              </w:r>
              <w:r w:rsidRPr="00A16D9B" w:rsidDel="00EA76A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EA76A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BA29104" w14:textId="53B0B5CC" w:rsidR="00D80F46" w:rsidRPr="00A16D9B" w:rsidDel="00EA76A5" w:rsidRDefault="00D80F46" w:rsidP="008D1AF7">
            <w:pPr>
              <w:spacing w:line="480" w:lineRule="auto"/>
              <w:rPr>
                <w:del w:id="34" w:author="Hermawan" w:date="2021-02-11T12:14:00Z"/>
                <w:rFonts w:ascii="Times New Roman" w:hAnsi="Times New Roman" w:cs="Times New Roman"/>
                <w:sz w:val="24"/>
                <w:szCs w:val="24"/>
              </w:rPr>
            </w:pPr>
            <w:del w:id="35" w:author="Hermawan" w:date="2021-02-11T12:14:00Z">
              <w:r w:rsidRPr="00A16D9B" w:rsidDel="00EA76A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EA76A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EA76A5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56A249A7" w14:textId="77777777" w:rsidR="00D80F46" w:rsidRPr="00A16D9B" w:rsidRDefault="00D80F46" w:rsidP="00EA76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36" w:author="Hermawan" w:date="2021-02-11T12:14:00Z">
                <w:pPr>
                  <w:spacing w:line="312" w:lineRule="auto"/>
                </w:pPr>
              </w:pPrChange>
            </w:pPr>
          </w:p>
        </w:tc>
      </w:tr>
    </w:tbl>
    <w:p w14:paraId="63C37A47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D36CEE2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47DAB" w14:textId="77777777" w:rsidR="00AF6C6F" w:rsidRDefault="00AF6C6F" w:rsidP="00D80F46">
      <w:r>
        <w:separator/>
      </w:r>
    </w:p>
  </w:endnote>
  <w:endnote w:type="continuationSeparator" w:id="0">
    <w:p w14:paraId="183136C4" w14:textId="77777777" w:rsidR="00AF6C6F" w:rsidRDefault="00AF6C6F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A9C5" w14:textId="77777777" w:rsidR="00D80F46" w:rsidRDefault="00D80F46">
    <w:pPr>
      <w:pStyle w:val="Footer"/>
    </w:pPr>
    <w:r>
      <w:t>CLO-4</w:t>
    </w:r>
  </w:p>
  <w:p w14:paraId="09F09401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CA29E" w14:textId="77777777" w:rsidR="00AF6C6F" w:rsidRDefault="00AF6C6F" w:rsidP="00D80F46">
      <w:r>
        <w:separator/>
      </w:r>
    </w:p>
  </w:footnote>
  <w:footnote w:type="continuationSeparator" w:id="0">
    <w:p w14:paraId="7DA78F06" w14:textId="77777777" w:rsidR="00AF6C6F" w:rsidRDefault="00AF6C6F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ermawan">
    <w15:presenceInfo w15:providerId="None" w15:userId="Hermaw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AF6C6F"/>
    <w:rsid w:val="00BC4E71"/>
    <w:rsid w:val="00D80F46"/>
    <w:rsid w:val="00EA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E71A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Hermawan</cp:lastModifiedBy>
  <cp:revision>2</cp:revision>
  <dcterms:created xsi:type="dcterms:W3CDTF">2021-02-11T05:17:00Z</dcterms:created>
  <dcterms:modified xsi:type="dcterms:W3CDTF">2021-02-11T05:17:00Z</dcterms:modified>
</cp:coreProperties>
</file>