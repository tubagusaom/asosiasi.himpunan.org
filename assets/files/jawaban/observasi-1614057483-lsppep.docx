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44BC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2CBE4B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311142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13EB1F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B2FDB4B" w14:textId="77777777" w:rsidTr="00821BA2">
        <w:tc>
          <w:tcPr>
            <w:tcW w:w="9350" w:type="dxa"/>
          </w:tcPr>
          <w:p w14:paraId="5D3E71D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14:paraId="3FA199B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commentRangeEnd w:id="0"/>
            <w:proofErr w:type="spellEnd"/>
            <w:r w:rsidR="00672958">
              <w:rPr>
                <w:rStyle w:val="CommentReference"/>
              </w:rPr>
              <w:commentReference w:id="0"/>
            </w:r>
            <w:ins w:id="1" w:author="UNIT PENELITIAN 2" w:date="2021-02-23T11:48:00Z">
              <w:r w:rsidR="0067295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5932CF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672958">
              <w:rPr>
                <w:rFonts w:ascii="Times New Roman" w:eastAsia="Times New Roman" w:hAnsi="Times New Roman" w:cs="Times New Roman"/>
                <w:szCs w:val="24"/>
                <w:highlight w:val="yellow"/>
                <w:rPrChange w:id="3" w:author="UNIT PENELITIAN 2" w:date="2021-02-23T11:4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dia</w:t>
            </w:r>
            <w:commentRangeEnd w:id="2"/>
            <w:proofErr w:type="spellEnd"/>
            <w:r w:rsidR="00672958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672958">
              <w:rPr>
                <w:rFonts w:ascii="Times New Roman" w:eastAsia="Times New Roman" w:hAnsi="Times New Roman" w:cs="Times New Roman"/>
                <w:szCs w:val="24"/>
                <w:highlight w:val="yellow"/>
                <w:rPrChange w:id="5" w:author="UNIT PENELITIAN 2" w:date="2021-02-23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industry</w:t>
            </w:r>
            <w:commentRangeEnd w:id="4"/>
            <w:r w:rsidR="00672958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31DD7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672958">
              <w:rPr>
                <w:rFonts w:ascii="Times New Roman" w:eastAsia="Times New Roman" w:hAnsi="Times New Roman" w:cs="Times New Roman"/>
                <w:szCs w:val="24"/>
                <w:highlight w:val="yellow"/>
                <w:rPrChange w:id="6" w:author="UNIT PENELITIAN 2" w:date="2021-02-23T11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commentRangeStart w:id="7"/>
            <w:r w:rsidRPr="00672958">
              <w:rPr>
                <w:rFonts w:ascii="Times New Roman" w:eastAsia="Times New Roman" w:hAnsi="Times New Roman" w:cs="Times New Roman"/>
                <w:szCs w:val="24"/>
                <w:highlight w:val="yellow"/>
                <w:rPrChange w:id="8" w:author="UNIT PENELITIAN 2" w:date="2021-02-23T11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commentRangeEnd w:id="7"/>
            <w:r w:rsidR="00672958">
              <w:rPr>
                <w:rStyle w:val="CommentReference"/>
              </w:rPr>
              <w:commentReference w:id="7"/>
            </w:r>
            <w:proofErr w:type="spellStart"/>
            <w:r w:rsidRPr="00672958">
              <w:rPr>
                <w:rFonts w:ascii="Times New Roman" w:eastAsia="Times New Roman" w:hAnsi="Times New Roman" w:cs="Times New Roman"/>
                <w:szCs w:val="24"/>
                <w:highlight w:val="yellow"/>
                <w:rPrChange w:id="9" w:author="UNIT PENELITIAN 2" w:date="2021-02-23T11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672958">
              <w:rPr>
                <w:rFonts w:ascii="Times New Roman" w:eastAsia="Times New Roman" w:hAnsi="Times New Roman" w:cs="Times New Roman"/>
                <w:szCs w:val="24"/>
                <w:highlight w:val="yellow"/>
                <w:rPrChange w:id="11" w:author="UNIT PENELITIAN 2" w:date="2021-02-23T11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commentRangeEnd w:id="10"/>
            <w:proofErr w:type="spellEnd"/>
            <w:r w:rsidR="00672958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commentRangeEnd w:id="12"/>
            <w:proofErr w:type="spellEnd"/>
            <w:r w:rsidR="00672958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bookmarkStart w:id="13" w:name="_GoBack"/>
            <w:bookmarkEnd w:id="13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0B271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67295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program</w:t>
            </w:r>
            <w:commentRangeEnd w:id="14"/>
            <w:r w:rsidR="00672958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E7113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End w:id="15"/>
            <w:proofErr w:type="spellEnd"/>
            <w:r w:rsidR="00672958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672958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672958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F8C5AD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68617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513B9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672958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68BF6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83327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9"/>
            <w:r w:rsidR="00672958">
              <w:rPr>
                <w:rStyle w:val="CommentReference"/>
              </w:rPr>
              <w:commentReference w:id="19"/>
            </w:r>
          </w:p>
          <w:p w14:paraId="513523F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EB11E2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20"/>
            <w:proofErr w:type="spellEnd"/>
            <w:r w:rsidR="00672958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DFC30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24A726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21"/>
            <w:proofErr w:type="spellEnd"/>
            <w:r w:rsidR="00672958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13F1E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133D08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BD3E95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BAC8D9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5BFF7D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commentRangeEnd w:id="22"/>
            <w:proofErr w:type="spellEnd"/>
            <w:r w:rsidR="00672958">
              <w:rPr>
                <w:rStyle w:val="CommentReference"/>
              </w:rPr>
              <w:commentReference w:id="22"/>
            </w:r>
          </w:p>
          <w:p w14:paraId="2094298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23"/>
            <w:proofErr w:type="spellEnd"/>
            <w:r w:rsidR="00672958">
              <w:rPr>
                <w:rStyle w:val="CommentReference"/>
              </w:rPr>
              <w:commentReference w:id="23"/>
            </w:r>
          </w:p>
          <w:p w14:paraId="6F0B11B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B461B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commentRangeEnd w:id="24"/>
            <w:proofErr w:type="spellEnd"/>
            <w:r w:rsidR="00672958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16870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46B23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25"/>
            <w:proofErr w:type="spellEnd"/>
            <w:r w:rsidR="00672958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commentRangeEnd w:id="26"/>
            <w:r w:rsidR="00672958">
              <w:rPr>
                <w:rStyle w:val="CommentReference"/>
              </w:rPr>
              <w:commentReference w:id="26"/>
            </w:r>
          </w:p>
        </w:tc>
      </w:tr>
    </w:tbl>
    <w:p w14:paraId="05FCBB1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NIT PENELITIAN 2" w:date="2021-02-23T11:48:00Z" w:initials="UP2">
    <w:p w14:paraId="053F0389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: (diberi tanda titik dua)</w:t>
      </w:r>
    </w:p>
  </w:comment>
  <w:comment w:id="2" w:author="UNIT PENELITIAN 2" w:date="2021-02-23T11:49:00Z" w:initials="UP2">
    <w:p w14:paraId="5D7762CE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dia dihapus</w:t>
      </w:r>
    </w:p>
  </w:comment>
  <w:comment w:id="4" w:author="UNIT PENELITIAN 2" w:date="2021-02-23T11:39:00Z" w:initials="UP2">
    <w:p w14:paraId="48164FFA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industri</w:t>
      </w:r>
    </w:p>
  </w:comment>
  <w:comment w:id="7" w:author="UNIT PENELITIAN 2" w:date="2021-02-23T11:50:00Z" w:initials="UP2">
    <w:p w14:paraId="1B070D2E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disiapkan </w:t>
      </w:r>
    </w:p>
  </w:comment>
  <w:comment w:id="10" w:author="UNIT PENELITIAN 2" w:date="2021-02-23T11:50:00Z" w:initials="UP2">
    <w:p w14:paraId="78914BA4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pekerja</w:t>
      </w:r>
    </w:p>
  </w:comment>
  <w:comment w:id="12" w:author="UNIT PENELITIAN 2" w:date="2021-02-23T11:51:00Z" w:initials="UP2">
    <w:p w14:paraId="790FB9AD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pekerjaan</w:t>
      </w:r>
    </w:p>
  </w:comment>
  <w:comment w:id="14" w:author="UNIT PENELITIAN 2" w:date="2021-02-23T11:37:00Z" w:initials="UP2">
    <w:p w14:paraId="6B531FA6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Pembelajaran </w:t>
      </w:r>
    </w:p>
  </w:comment>
  <w:comment w:id="15" w:author="UNIT PENELITIAN 2" w:date="2021-02-23T11:39:00Z" w:initials="UP2">
    <w:p w14:paraId="6EF2229B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kritis dan</w:t>
      </w:r>
    </w:p>
  </w:comment>
  <w:comment w:id="16" w:author="UNIT PENELITIAN 2" w:date="2021-02-23T11:40:00Z" w:initials="UP2">
    <w:p w14:paraId="5A268586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demikian dihapus</w:t>
      </w:r>
    </w:p>
  </w:comment>
  <w:comment w:id="17" w:author="UNIT PENELITIAN 2" w:date="2021-02-23T11:40:00Z" w:initials="UP2">
    <w:p w14:paraId="12DD5134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18" w:author="UNIT PENELITIAN 2" w:date="2021-02-23T11:41:00Z" w:initials="UP2">
    <w:p w14:paraId="4F810477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</w:t>
      </w:r>
    </w:p>
  </w:comment>
  <w:comment w:id="19" w:author="UNIT PENELITIAN 2" w:date="2021-02-23T11:41:00Z" w:initials="UP2">
    <w:p w14:paraId="23953B80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repetisi , dihapus saja </w:t>
      </w:r>
    </w:p>
  </w:comment>
  <w:comment w:id="20" w:author="UNIT PENELITIAN 2" w:date="2021-02-23T11:43:00Z" w:initials="UP2">
    <w:p w14:paraId="2F18510D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Guru</w:t>
      </w:r>
    </w:p>
  </w:comment>
  <w:comment w:id="21" w:author="UNIT PENELITIAN 2" w:date="2021-02-23T11:44:00Z" w:initials="UP2">
    <w:p w14:paraId="52EA385D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Dihapus, tidak boleh kata sambung ada di depan kalimat</w:t>
      </w:r>
    </w:p>
  </w:comment>
  <w:comment w:id="22" w:author="UNIT PENELITIAN 2" w:date="2021-02-23T11:42:00Z" w:initials="UP2">
    <w:p w14:paraId="7E811D0D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Menganalis</w:t>
      </w:r>
    </w:p>
  </w:comment>
  <w:comment w:id="23" w:author="UNIT PENELITIAN 2" w:date="2021-02-23T11:43:00Z" w:initials="UP2">
    <w:p w14:paraId="3A4470B0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Melakuan penelitian </w:t>
      </w:r>
    </w:p>
  </w:comment>
  <w:comment w:id="24" w:author="UNIT PENELITIAN 2" w:date="2021-02-23T11:45:00Z" w:initials="UP2">
    <w:p w14:paraId="6EA3D83E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Untuk didiskusikan (analisa) dan dilakukan penelitian  </w:t>
      </w:r>
    </w:p>
  </w:comment>
  <w:comment w:id="25" w:author="UNIT PENELITIAN 2" w:date="2021-02-23T11:48:00Z" w:initials="UP2">
    <w:p w14:paraId="1EABA73B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melihat</w:t>
      </w:r>
    </w:p>
  </w:comment>
  <w:comment w:id="26" w:author="UNIT PENELITIAN 2" w:date="2021-02-23T11:48:00Z" w:initials="UP2">
    <w:p w14:paraId="3A3B3AB5" w14:textId="77777777" w:rsidR="00672958" w:rsidRPr="00672958" w:rsidRDefault="0067295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dari anak anak kita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3F0389" w15:done="0"/>
  <w15:commentEx w15:paraId="5D7762CE" w15:done="0"/>
  <w15:commentEx w15:paraId="48164FFA" w15:done="0"/>
  <w15:commentEx w15:paraId="1B070D2E" w15:done="0"/>
  <w15:commentEx w15:paraId="78914BA4" w15:done="0"/>
  <w15:commentEx w15:paraId="790FB9AD" w15:done="0"/>
  <w15:commentEx w15:paraId="6B531FA6" w15:done="0"/>
  <w15:commentEx w15:paraId="6EF2229B" w15:done="0"/>
  <w15:commentEx w15:paraId="5A268586" w15:done="0"/>
  <w15:commentEx w15:paraId="12DD5134" w15:done="0"/>
  <w15:commentEx w15:paraId="4F810477" w15:done="0"/>
  <w15:commentEx w15:paraId="23953B80" w15:done="0"/>
  <w15:commentEx w15:paraId="2F18510D" w15:done="0"/>
  <w15:commentEx w15:paraId="52EA385D" w15:done="0"/>
  <w15:commentEx w15:paraId="7E811D0D" w15:done="0"/>
  <w15:commentEx w15:paraId="3A4470B0" w15:done="0"/>
  <w15:commentEx w15:paraId="6EA3D83E" w15:done="0"/>
  <w15:commentEx w15:paraId="1EABA73B" w15:done="0"/>
  <w15:commentEx w15:paraId="3A3B3A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NIT PENELITIAN 2">
    <w15:presenceInfo w15:providerId="None" w15:userId="UNIT PENELITIAN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72958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5E2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672958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72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95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95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UNIT PENELITIAN 2</cp:lastModifiedBy>
  <cp:revision>2</cp:revision>
  <dcterms:created xsi:type="dcterms:W3CDTF">2021-02-23T04:52:00Z</dcterms:created>
  <dcterms:modified xsi:type="dcterms:W3CDTF">2021-02-23T04:52:00Z</dcterms:modified>
</cp:coreProperties>
</file>