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DD1D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789006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DE11F38" w14:textId="77777777" w:rsidR="007952C3" w:rsidRDefault="007952C3"/>
    <w:p w14:paraId="4077A33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5F338BC" w14:textId="77777777" w:rsidTr="00E0626E">
        <w:tc>
          <w:tcPr>
            <w:tcW w:w="9350" w:type="dxa"/>
          </w:tcPr>
          <w:p w14:paraId="48BCBF1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C580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AC91F7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8F0CC" w14:textId="785CAD3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del w:id="0" w:author="Windows User" w:date="2021-09-18T11:41:00Z">
              <w:r w:rsidRPr="00A16D9B" w:rsidDel="0040679D">
                <w:rPr>
                  <w:rFonts w:ascii="Times New Roman" w:hAnsi="Times New Roman" w:cs="Times New Roman"/>
                  <w:sz w:val="24"/>
                  <w:szCs w:val="24"/>
                </w:rPr>
                <w:delText>ony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" w:author="Windows User" w:date="2021-09-18T11:41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ins w:id="2" w:author="Windows User" w:date="2021-09-18T11:41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del w:id="3" w:author="Windows User" w:date="2021-09-18T11:41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Marketing </w:delText>
              </w:r>
            </w:del>
            <w:ins w:id="4" w:author="Windows User" w:date="2021-09-18T11:41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m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arketing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 </w:t>
            </w:r>
            <w:del w:id="5" w:author="Windows User" w:date="2021-09-18T11:41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Beginners</w:delText>
              </w:r>
            </w:del>
            <w:ins w:id="6" w:author="Windows User" w:date="2021-09-18T11:41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b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eginners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7CA908E" w14:textId="4E042F5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7" w:author="Windows User" w:date="2021-09-18T11:42:00Z">
              <w:r w:rsidRPr="00A16D9B" w:rsidDel="0040679D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8" w:author="Windows User" w:date="2021-09-18T11:42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ins w:id="9" w:author="Windows User" w:date="2021-09-18T11:42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del w:id="10" w:author="Windows User" w:date="2021-09-18T11:42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Marketing</w:delText>
              </w:r>
            </w:del>
            <w:ins w:id="11" w:author="Windows User" w:date="2021-09-18T11:42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m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arketing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1189E9C" w14:textId="39EF252C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del w:id="12" w:author="Windows User" w:date="2021-09-18T11:42:00Z">
              <w:r w:rsidRPr="00A16D9B" w:rsidDel="0040679D">
                <w:rPr>
                  <w:rFonts w:ascii="Times New Roman" w:hAnsi="Times New Roman" w:cs="Times New Roman"/>
                  <w:sz w:val="24"/>
                  <w:szCs w:val="24"/>
                </w:rPr>
                <w:delText>Feri</w:delText>
              </w:r>
            </w:del>
            <w:ins w:id="13" w:author="Windows User" w:date="2021-09-18T11:42:00Z">
              <w:r w:rsidR="0040679D" w:rsidRPr="00A16D9B">
                <w:rPr>
                  <w:rFonts w:ascii="Times New Roman" w:hAnsi="Times New Roman" w:cs="Times New Roman"/>
                  <w:sz w:val="24"/>
                  <w:szCs w:val="24"/>
                </w:rPr>
                <w:t>F</w:t>
              </w:r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4" w:author="Windows User" w:date="2021-09-18T11:42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15" w:author="Windows User" w:date="2021-09-18T11:42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del w:id="16" w:author="Windows User" w:date="2021-09-18T11:42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Business</w:delText>
              </w:r>
            </w:del>
            <w:ins w:id="17" w:author="Windows User" w:date="2021-09-18T11:42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b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usiness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8898670" w14:textId="02CBCBFC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18" w:author="Windows User" w:date="2021-09-18T11:42:00Z">
              <w:r w:rsidRPr="00A16D9B" w:rsidDel="0040679D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9" w:author="Windows User" w:date="2021-09-18T11:42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20" w:author="Windows User" w:date="2021-09-18T11:42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del w:id="21" w:author="Windows User" w:date="2021-09-18T11:42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Online </w:delText>
              </w:r>
            </w:del>
            <w:ins w:id="22" w:author="Windows User" w:date="2021-09-18T11:42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o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nline </w:t>
              </w:r>
            </w:ins>
            <w:del w:id="23" w:author="Windows User" w:date="2021-09-18T11:42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Dengan </w:delText>
              </w:r>
            </w:del>
            <w:ins w:id="24" w:author="Windows User" w:date="2021-09-18T11:42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d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engan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dan </w:t>
            </w:r>
            <w:del w:id="25" w:author="Windows User" w:date="2021-09-18T11:42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Blog</w:delText>
              </w:r>
            </w:del>
            <w:ins w:id="26" w:author="Windows User" w:date="2021-09-18T11:42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b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log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F74044" w14:textId="11CAF2D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del w:id="27" w:author="Windows User" w:date="2021-09-18T11:42:00Z">
              <w:r w:rsidRPr="00A16D9B" w:rsidDel="0040679D">
                <w:rPr>
                  <w:rFonts w:ascii="Times New Roman" w:hAnsi="Times New Roman" w:cs="Times New Roman"/>
                  <w:sz w:val="24"/>
                  <w:szCs w:val="24"/>
                </w:rPr>
                <w:delText>oko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8" w:author="Windows User" w:date="2021-09-18T11:42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29" w:author="Windows User" w:date="2021-09-18T11:43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del w:id="30" w:author="Windows User" w:date="2021-09-18T11:43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Blog </w:delText>
              </w:r>
            </w:del>
            <w:ins w:id="31" w:author="Windows User" w:date="2021-09-18T11:43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b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log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dan </w:t>
            </w:r>
            <w:del w:id="32" w:author="Windows User" w:date="2021-09-18T11:43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Social </w:delText>
              </w:r>
            </w:del>
            <w:ins w:id="33" w:author="Windows User" w:date="2021-09-18T11:43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s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ocial </w:t>
              </w:r>
            </w:ins>
            <w:del w:id="34" w:author="Windows User" w:date="2021-09-18T11:43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Media </w:delText>
              </w:r>
            </w:del>
            <w:ins w:id="35" w:author="Windows User" w:date="2021-09-18T11:43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m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edia </w:t>
              </w:r>
            </w:ins>
            <w:del w:id="36" w:author="Windows User" w:date="2021-09-18T11:43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37" w:author="Windows User" w:date="2021-09-18T11:43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u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</w:ins>
            <w:del w:id="38" w:author="Windows User" w:date="2021-09-18T11:43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Small </w:delText>
              </w:r>
            </w:del>
            <w:ins w:id="39" w:author="Windows User" w:date="2021-09-18T11:43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s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mall </w:t>
              </w:r>
            </w:ins>
            <w:del w:id="40" w:author="Windows User" w:date="2021-09-18T11:43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Business</w:delText>
              </w:r>
            </w:del>
            <w:ins w:id="41" w:author="Windows User" w:date="2021-09-18T11:43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b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usiness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E6958C8" w14:textId="1AE4F541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del w:id="42" w:author="Windows User" w:date="2021-09-18T11:43:00Z">
              <w:r w:rsidRPr="00A16D9B" w:rsidDel="0040679D">
                <w:rPr>
                  <w:rFonts w:ascii="Times New Roman" w:hAnsi="Times New Roman" w:cs="Times New Roman"/>
                  <w:sz w:val="24"/>
                  <w:szCs w:val="24"/>
                </w:rPr>
                <w:delText>ubilee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43" w:author="Windows User" w:date="2021-09-18T11:43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44" w:author="Windows User" w:date="2021-09-18T11:43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45" w:author="Windows User" w:date="2021-09-18T11:43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46" w:author="Windows User" w:date="2021-09-18T11:43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u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</w:ins>
            <w:del w:id="47" w:author="Windows User" w:date="2021-09-18T11:43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Fotografi </w:delText>
              </w:r>
            </w:del>
            <w:ins w:id="48" w:author="Windows User" w:date="2021-09-18T11:43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f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otografi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dan </w:t>
            </w:r>
            <w:del w:id="49" w:author="Windows User" w:date="2021-09-18T11:43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Bisnis </w:delText>
              </w:r>
            </w:del>
            <w:ins w:id="50" w:author="Windows User" w:date="2021-09-18T11:43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b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isnis </w:t>
              </w:r>
            </w:ins>
            <w:del w:id="51" w:author="Windows User" w:date="2021-09-18T11:43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Kreatif</w:delText>
              </w:r>
            </w:del>
            <w:ins w:id="52" w:author="Windows User" w:date="2021-09-18T11:43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k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reatif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7FAFAC" w14:textId="36720A6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del w:id="53" w:author="Windows User" w:date="2021-09-18T11:43:00Z">
              <w:r w:rsidRPr="00A16D9B" w:rsidDel="0040679D">
                <w:rPr>
                  <w:rFonts w:ascii="Times New Roman" w:hAnsi="Times New Roman" w:cs="Times New Roman"/>
                  <w:sz w:val="24"/>
                  <w:szCs w:val="24"/>
                </w:rPr>
                <w:delText>uri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54" w:author="Windows User" w:date="2021-09-18T11:43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ins w:id="55" w:author="Windows User" w:date="2021-09-18T11:43:00Z">
              <w:r w:rsidR="0040679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</w:t>
            </w:r>
            <w:del w:id="56" w:author="Windows User" w:date="2021-09-18T11:44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Ampuh </w:delText>
              </w:r>
            </w:del>
            <w:ins w:id="57" w:author="Windows User" w:date="2021-09-18T11:44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a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mpuh </w:t>
              </w:r>
            </w:ins>
            <w:del w:id="58" w:author="Windows User" w:date="2021-09-18T11:44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Membangun </w:delText>
              </w:r>
            </w:del>
            <w:ins w:id="59" w:author="Windows User" w:date="2021-09-18T11:44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m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embangun </w:t>
              </w:r>
            </w:ins>
            <w:del w:id="60" w:author="Windows User" w:date="2021-09-18T11:44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Sistem </w:delText>
              </w:r>
            </w:del>
            <w:ins w:id="61" w:author="Windows User" w:date="2021-09-18T11:44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s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istem </w:t>
              </w:r>
            </w:ins>
            <w:del w:id="62" w:author="Windows User" w:date="2021-09-18T11:44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Bisnis </w:delText>
              </w:r>
            </w:del>
            <w:ins w:id="63" w:author="Windows User" w:date="2021-09-18T11:44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b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isnis </w:t>
              </w:r>
            </w:ins>
            <w:del w:id="64" w:author="Windows User" w:date="2021-09-18T11:44:00Z">
              <w:r w:rsidRPr="00A16D9B" w:rsidDel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Online</w:delText>
              </w:r>
            </w:del>
            <w:ins w:id="65" w:author="Windows User" w:date="2021-09-18T11:44:00Z">
              <w:r w:rsidR="0040679D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o</w:t>
              </w:r>
              <w:r w:rsidR="0040679D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nline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66" w:name="_GoBack"/>
            <w:bookmarkEnd w:id="6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Bandung: Billionaire Sinergi Korpora.</w:t>
            </w:r>
          </w:p>
          <w:p w14:paraId="1F832A1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D43F7D" w14:textId="77777777" w:rsidR="007952C3" w:rsidRDefault="007952C3"/>
    <w:p w14:paraId="0F948B49" w14:textId="77777777" w:rsidR="007952C3" w:rsidRDefault="007952C3"/>
    <w:p w14:paraId="50B02013" w14:textId="77777777" w:rsidR="007952C3" w:rsidRDefault="007952C3"/>
    <w:p w14:paraId="0FCB475B" w14:textId="77777777" w:rsidR="007952C3" w:rsidRDefault="007952C3"/>
    <w:p w14:paraId="047D285B" w14:textId="77777777" w:rsidR="007952C3" w:rsidRDefault="007952C3"/>
    <w:p w14:paraId="5081EAAC" w14:textId="77777777" w:rsidR="007952C3" w:rsidRDefault="007952C3"/>
    <w:p w14:paraId="2314AA7E" w14:textId="77777777" w:rsidR="007952C3" w:rsidRDefault="007952C3"/>
    <w:p w14:paraId="6ADD6DB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0679D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657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2020-07-24T23:53:00Z</dcterms:created>
  <dcterms:modified xsi:type="dcterms:W3CDTF">2021-09-18T04:44:00Z</dcterms:modified>
</cp:coreProperties>
</file>