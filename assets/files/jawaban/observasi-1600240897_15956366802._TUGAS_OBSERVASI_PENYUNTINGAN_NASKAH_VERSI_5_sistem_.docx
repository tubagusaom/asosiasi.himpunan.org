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FE245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6884644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4FC3FF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C2EFFCF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artikel berikut ini dengan menggunakan tanda-tanda koreksi.</w:t>
      </w:r>
    </w:p>
    <w:p w14:paraId="4218858F" w14:textId="77777777" w:rsidR="00927764" w:rsidRPr="0094076B" w:rsidRDefault="00927764" w:rsidP="00927764">
      <w:pPr>
        <w:rPr>
          <w:rFonts w:ascii="Cambria" w:hAnsi="Cambria"/>
        </w:rPr>
      </w:pPr>
    </w:p>
    <w:p w14:paraId="41C8A53A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49777996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Januari 2020   20:48 Diperbarui: 6 Januari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7804F54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049833C" wp14:editId="7F3C75D3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00934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451DF8D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Hujan turun, berat badan naik, hubungan sama dia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aja.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9E1227C" w14:textId="20560C4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Apa yang lebih romantis </w:t>
      </w:r>
      <w:del w:id="0" w:author="PENULIS" w:date="2020-09-16T14:05:00Z">
        <w:r w:rsidRPr="00C50A1E" w:rsidDel="005C2A14">
          <w:rPr>
            <w:rFonts w:ascii="Times New Roman" w:eastAsia="Times New Roman" w:hAnsi="Times New Roman" w:cs="Times New Roman"/>
            <w:sz w:val="24"/>
            <w:szCs w:val="24"/>
          </w:rPr>
          <w:delText xml:space="preserve">dari </w:delText>
        </w:r>
      </w:del>
      <w:ins w:id="1" w:author="PENULIS" w:date="2020-09-16T14:05:00Z">
        <w:r w:rsidR="005C2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antara</w:t>
        </w:r>
        <w:r w:rsidR="005C2A1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sepiring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instan kemasan putih yang aromanya aduhai menggoda indera penciuman </w:t>
      </w:r>
      <w:del w:id="2" w:author="PENULIS" w:date="2020-09-16T14:05:00Z">
        <w:r w:rsidRPr="00C50A1E" w:rsidDel="005C2A14">
          <w:rPr>
            <w:rFonts w:ascii="Times New Roman" w:eastAsia="Times New Roman" w:hAnsi="Times New Roman" w:cs="Times New Roman"/>
            <w:sz w:val="24"/>
            <w:szCs w:val="24"/>
          </w:rPr>
          <w:delText xml:space="preserve">itu atau </w:delText>
        </w:r>
      </w:del>
      <w:ins w:id="3" w:author="PENULIS" w:date="2020-09-16T14:17:00Z">
        <w:r w:rsidR="000155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atau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bakwan yang baru diangkat dari penggorengan di kala hujan?</w:t>
      </w:r>
    </w:p>
    <w:p w14:paraId="3CF4AD9D" w14:textId="3C0B983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sehari-hari, begitu </w:t>
      </w:r>
      <w:del w:id="4" w:author="PENULIS" w:date="2020-09-16T14:06:00Z">
        <w:r w:rsidRPr="00C50A1E" w:rsidDel="005C2A14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orang sering mengartikannya. Benar saja</w:t>
      </w:r>
      <w:ins w:id="5" w:author="PENULIS" w:date="2020-09-16T14:07:00Z">
        <w:r w:rsidR="005C2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 m</w:t>
        </w:r>
      </w:ins>
      <w:del w:id="6" w:author="PENULIS" w:date="2020-09-16T14:07:00Z">
        <w:r w:rsidRPr="00C50A1E" w:rsidDel="005C2A14">
          <w:rPr>
            <w:rFonts w:ascii="Times New Roman" w:eastAsia="Times New Roman" w:hAnsi="Times New Roman" w:cs="Times New Roman"/>
            <w:sz w:val="24"/>
            <w:szCs w:val="24"/>
          </w:rPr>
          <w:delText>. M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ins w:id="7" w:author="PENULIS" w:date="2020-09-16T14:07:00Z">
        <w:r w:rsidR="005C2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pun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PENULIS" w:date="2020-09-16T14:06:00Z">
        <w:r w:rsidRPr="00C50A1E" w:rsidDel="005C2A14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</w:t>
      </w:r>
      <w:del w:id="9" w:author="PENULIS" w:date="2020-09-16T14:06:00Z">
        <w:r w:rsidDel="005C2A14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del w:id="10" w:author="PENULIS" w:date="2020-09-16T14:07:00Z">
        <w:r w:rsidDel="005C2A14">
          <w:rPr>
            <w:rFonts w:ascii="Times New Roman" w:eastAsia="Times New Roman" w:hAnsi="Times New Roman" w:cs="Times New Roman"/>
            <w:sz w:val="24"/>
            <w:szCs w:val="24"/>
          </w:rPr>
          <w:delText xml:space="preserve">antara </w:delText>
        </w:r>
      </w:del>
      <w:ins w:id="11" w:author="PENULIS" w:date="2020-09-16T14:07:00Z">
        <w:r w:rsidR="005C2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ke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 benar-benar datang seperti perkiraan</w:t>
      </w:r>
      <w:ins w:id="12" w:author="PENULIS" w:date="2020-09-16T14:07:00Z">
        <w:r w:rsidR="005C2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orang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13" w:author="PENULIS" w:date="2020-09-16T14:07:00Z">
        <w:r w:rsidR="005C2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Hujan s</w:t>
        </w:r>
      </w:ins>
      <w:del w:id="14" w:author="PENULIS" w:date="2020-09-16T14:07:00Z">
        <w:r w:rsidRPr="00C50A1E" w:rsidDel="005C2A14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udah sangat terasa </w:t>
      </w:r>
      <w:del w:id="15" w:author="PENULIS" w:date="2020-09-16T14:18:00Z">
        <w:r w:rsidRPr="00C50A1E" w:rsidDel="000155DF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sejak awal tahun baru</w:t>
      </w:r>
      <w:del w:id="16" w:author="PENULIS" w:date="2020-09-16T14:07:00Z">
        <w:r w:rsidRPr="00C50A1E" w:rsidDel="005C2A14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B52D37" w14:textId="7D99066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 disalahkan karena mengundang kenangan</w:t>
      </w:r>
      <w:ins w:id="17" w:author="PENULIS" w:date="2020-09-16T14:08:00Z">
        <w:r w:rsidR="005C2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ternyata tak hanya pandai membuat perasaan hatimu </w:t>
      </w:r>
      <w:del w:id="18" w:author="PENULIS" w:date="2020-09-16T14:18:00Z">
        <w:r w:rsidRPr="00C50A1E" w:rsidDel="000155DF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ambyar, </w:t>
      </w:r>
      <w:ins w:id="19" w:author="PENULIS" w:date="2020-09-16T14:08:00Z">
        <w:r w:rsidR="005C2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tapi juga </w:t>
        </w:r>
      </w:ins>
      <w:del w:id="20" w:author="PENULIS" w:date="2020-09-16T14:08:00Z">
        <w:r w:rsidRPr="00C50A1E" w:rsidDel="005C2A14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perilaku kita yang lain. Soal makan. Ya, hujan </w:t>
      </w:r>
      <w:del w:id="21" w:author="PENULIS" w:date="2020-09-16T14:08:00Z">
        <w:r w:rsidRPr="00C50A1E" w:rsidDel="005C2A14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membuat kita jadi sering lapar. Kok bisa ya?</w:t>
      </w:r>
    </w:p>
    <w:p w14:paraId="6E944DE7" w14:textId="5E10785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Siapa yang </w:t>
      </w:r>
      <w:del w:id="22" w:author="PENULIS" w:date="2020-09-16T14:09:00Z">
        <w:r w:rsidRPr="00C50A1E" w:rsidDel="005C2A14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ins w:id="23" w:author="PENULIS" w:date="2020-09-16T14:08:00Z">
        <w:r w:rsidR="005C2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kan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PENULIS" w:date="2020-09-16T14:09:00Z">
        <w:r w:rsidDel="005C2A14">
          <w:rPr>
            <w:rFonts w:ascii="Times New Roman" w:eastAsia="Times New Roman" w:hAnsi="Times New Roman" w:cs="Times New Roman"/>
            <w:sz w:val="24"/>
            <w:szCs w:val="24"/>
          </w:rPr>
          <w:delText xml:space="preserve">bahwa </w:delText>
        </w:r>
      </w:del>
      <w:ins w:id="25" w:author="PENULIS" w:date="2020-09-16T14:08:00Z">
        <w:r w:rsidR="005C2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ketika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hujan datang</w:t>
      </w:r>
      <w:ins w:id="26" w:author="PENULIS" w:date="2020-09-16T14:09:00Z">
        <w:r w:rsidR="005C2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7" w:author="PENULIS" w:date="2020-09-16T14:08:00Z">
        <w:r w:rsidDel="005C2A14">
          <w:rPr>
            <w:rFonts w:ascii="Times New Roman" w:eastAsia="Times New Roman" w:hAnsi="Times New Roman" w:cs="Times New Roman"/>
            <w:sz w:val="24"/>
            <w:szCs w:val="24"/>
          </w:rPr>
          <w:delText xml:space="preserve">bersama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ins w:id="28" w:author="PENULIS" w:date="2020-09-16T14:08:00Z">
        <w:r w:rsidR="005C2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f</w:t>
        </w:r>
      </w:ins>
      <w:del w:id="29" w:author="PENULIS" w:date="2020-09-16T14:08:00Z">
        <w:r w:rsidDel="005C2A14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su makan </w:t>
      </w:r>
      <w:ins w:id="30" w:author="PENULIS" w:date="2020-09-16T14:09:00Z">
        <w:r w:rsidR="005C2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Kita </w:t>
        </w:r>
      </w:ins>
      <w:del w:id="31" w:author="PENULIS" w:date="2020-09-16T14:08:00Z">
        <w:r w:rsidRPr="00C50A1E" w:rsidDel="005C2A14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tiba-tiba ikut meningkat</w:t>
      </w:r>
      <w:ins w:id="32" w:author="PENULIS" w:date="2020-09-16T14:09:00Z">
        <w:r w:rsidR="005C2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juga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A7D763A" w14:textId="76F00C4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33" w:author="PENULIS" w:date="2020-09-16T14:09:00Z">
        <w:r w:rsidRPr="00C50A1E" w:rsidDel="005C2A14">
          <w:rPr>
            <w:rFonts w:ascii="Times New Roman" w:eastAsia="Times New Roman" w:hAnsi="Times New Roman" w:cs="Times New Roman"/>
            <w:sz w:val="24"/>
            <w:szCs w:val="24"/>
          </w:rPr>
          <w:delText xml:space="preserve">Selain mengenang dia, </w:delText>
        </w:r>
      </w:del>
      <w:ins w:id="34" w:author="PENULIS" w:date="2020-09-16T14:09:00Z">
        <w:r w:rsidR="005C2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</w:t>
        </w:r>
      </w:ins>
      <w:del w:id="35" w:author="PENULIS" w:date="2020-09-16T14:09:00Z">
        <w:r w:rsidRPr="00C50A1E" w:rsidDel="005C2A14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asyik di saat hujan turun</w:t>
      </w:r>
      <w:ins w:id="36" w:author="PENULIS" w:date="2020-09-16T14:09:00Z">
        <w:r w:rsidR="005C2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 se</w:t>
        </w:r>
      </w:ins>
      <w:del w:id="37" w:author="PENULIS" w:date="2020-09-16T14:09:00Z">
        <w:r w:rsidRPr="00C50A1E" w:rsidDel="005C2A1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38" w:author="PENULIS" w:date="2020-09-16T14:09:00Z">
        <w:r w:rsidR="005C2A1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lain mengenang dia,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adalah makan. </w:t>
      </w:r>
      <w:ins w:id="39" w:author="PENULIS" w:date="2020-09-16T14:09:00Z">
        <w:r w:rsidR="005C2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Kegiatan ini </w:t>
        </w:r>
      </w:ins>
      <w:ins w:id="40" w:author="PENULIS" w:date="2020-09-16T14:10:00Z">
        <w:r w:rsidR="005C2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del w:id="41" w:author="PENULIS" w:date="2020-09-16T14:10:00Z">
        <w:r w:rsidRPr="00C50A1E" w:rsidDel="005C2A14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ering disebut </w:t>
      </w:r>
      <w:del w:id="42" w:author="PENULIS" w:date="2020-09-16T14:10:00Z">
        <w:r w:rsidRPr="00C50A1E" w:rsidDel="005C2A14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camilan, tapi jumlah kalorinya nyaris melebihi makan berat.</w:t>
      </w:r>
    </w:p>
    <w:p w14:paraId="4A2D6AB5" w14:textId="533C663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Sebungkus keripik </w:t>
      </w:r>
      <w:del w:id="43" w:author="PENULIS" w:date="2020-09-16T14:10:00Z">
        <w:r w:rsidRPr="00C50A1E" w:rsidDel="005C2A14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dalam kemasan bisa </w:t>
      </w:r>
      <w:ins w:id="44" w:author="PENULIS" w:date="2020-09-16T14:10:00Z">
        <w:r w:rsidR="005C2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Kita </w:t>
        </w:r>
      </w:ins>
      <w:del w:id="45" w:author="PENULIS" w:date="2020-09-16T14:10:00Z">
        <w:r w:rsidRPr="00C50A1E" w:rsidDel="005C2A14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konsumsi 4 porsi habis </w:t>
      </w:r>
      <w:ins w:id="46" w:author="PENULIS" w:date="2020-09-16T14:10:00Z">
        <w:r w:rsidR="005C2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dalam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sekali duduk. Belum cukup, tambah lagi gorengan</w:t>
      </w:r>
      <w:del w:id="47" w:author="PENULIS" w:date="2020-09-16T14:10:00Z">
        <w:r w:rsidRPr="00C50A1E" w:rsidDel="005C2A14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, satu-dua biji</w:t>
      </w:r>
      <w:ins w:id="48" w:author="PENULIS" w:date="2020-09-16T14:10:00Z">
        <w:r w:rsidR="005C2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kok jadi lima</w:t>
      </w:r>
      <w:ins w:id="49" w:author="PENULIS" w:date="2020-09-16T14:10:00Z">
        <w:r w:rsidR="005C2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?</w:t>
        </w:r>
      </w:ins>
      <w:del w:id="50" w:author="PENULIS" w:date="2020-09-16T14:10:00Z">
        <w:r w:rsidRPr="00C50A1E" w:rsidDel="005C2A14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4B638136" w14:textId="73C8DC9E" w:rsidR="00927764" w:rsidRPr="00C50A1E" w:rsidDel="000155DF" w:rsidRDefault="00927764" w:rsidP="00927764">
      <w:pPr>
        <w:shd w:val="clear" w:color="auto" w:fill="F5F5F5"/>
        <w:spacing w:after="375"/>
        <w:rPr>
          <w:del w:id="51" w:author="PENULIS" w:date="2020-09-16T14:19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 yang membuat suasana jadi lebih dingin -</w:t>
      </w:r>
      <w:r w:rsidRPr="005C2A14">
        <w:rPr>
          <w:rFonts w:ascii="Times New Roman" w:eastAsia="Times New Roman" w:hAnsi="Times New Roman" w:cs="Times New Roman"/>
          <w:sz w:val="24"/>
          <w:szCs w:val="24"/>
          <w:rPrChange w:id="52" w:author="PENULIS" w:date="2020-09-16T14:11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memang bisa </w:t>
      </w:r>
      <w:ins w:id="53" w:author="PENULIS" w:date="2020-09-16T14:11:00Z">
        <w:r w:rsidR="005C2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 salah satu pencetus </w:t>
      </w:r>
      <w:del w:id="54" w:author="PENULIS" w:date="2020-09-16T14:11:00Z">
        <w:r w:rsidRPr="00C50A1E" w:rsidDel="005C2A14">
          <w:rPr>
            <w:rFonts w:ascii="Times New Roman" w:eastAsia="Times New Roman" w:hAnsi="Times New Roman" w:cs="Times New Roman"/>
            <w:sz w:val="24"/>
            <w:szCs w:val="24"/>
          </w:rPr>
          <w:delText xml:space="preserve">mengapa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kita jadi suka makan</w:t>
      </w:r>
      <w:ins w:id="55" w:author="PENULIS" w:date="2020-09-16T14:19:00Z">
        <w:r w:rsidR="000155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 t</w:t>
        </w:r>
      </w:ins>
      <w:del w:id="56" w:author="PENULIS" w:date="2020-09-16T14:19:00Z">
        <w:r w:rsidRPr="00C50A1E" w:rsidDel="000155DF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</w:p>
    <w:p w14:paraId="4360DE31" w14:textId="66F4EB9D" w:rsidR="00927764" w:rsidRPr="00C50A1E" w:rsidRDefault="00927764" w:rsidP="000155D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57" w:author="PENULIS" w:date="2020-09-16T14:19:00Z">
        <w:r w:rsidRPr="00C50A1E" w:rsidDel="000155DF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makanan </w:t>
      </w:r>
      <w:del w:id="58" w:author="PENULIS" w:date="2020-09-16T14:11:00Z">
        <w:r w:rsidRPr="00C50A1E" w:rsidDel="005C2A14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seperti tahu bulat digoreng dadakan</w:t>
      </w:r>
      <w:ins w:id="59" w:author="PENULIS" w:date="2020-09-16T14:12:00Z">
        <w:r w:rsidR="005C2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masih hangat. </w:t>
      </w:r>
      <w:del w:id="60" w:author="PENULIS" w:date="2020-09-16T14:12:00Z">
        <w:r w:rsidRPr="00C50A1E" w:rsidDel="005C2A14">
          <w:rPr>
            <w:rFonts w:ascii="Times New Roman" w:eastAsia="Times New Roman" w:hAnsi="Times New Roman" w:cs="Times New Roman"/>
            <w:sz w:val="24"/>
            <w:szCs w:val="24"/>
          </w:rPr>
          <w:delText>Apalagi d</w:delText>
        </w:r>
      </w:del>
      <w:ins w:id="61" w:author="PENULIS" w:date="2020-09-16T14:12:00Z">
        <w:r w:rsidR="005C2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makan, tubuh akan mendapat "panas" akibat terjadinya peningkatan metabolisme dalam tubuh. </w:t>
      </w:r>
    </w:p>
    <w:p w14:paraId="7638D504" w14:textId="09A231B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Padahal kenyataannya, dingin yang terjadi akibat hujan tidak benar-benar membuat tubuh </w:t>
      </w:r>
      <w:ins w:id="62" w:author="PENULIS" w:date="2020-09-16T14:19:00Z">
        <w:r w:rsidR="000155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</w:t>
        </w:r>
      </w:ins>
      <w:ins w:id="63" w:author="PENULIS" w:date="2020-09-16T14:12:00Z">
        <w:r w:rsidR="005C2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ita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memerlukan kalori tambahan dari makananmu, lho. Dingin yang kita </w:t>
      </w:r>
      <w:del w:id="64" w:author="PENULIS" w:date="2020-09-16T14:12:00Z">
        <w:r w:rsidRPr="00C50A1E" w:rsidDel="005C2A14">
          <w:rPr>
            <w:rFonts w:ascii="Times New Roman" w:eastAsia="Times New Roman" w:hAnsi="Times New Roman" w:cs="Times New Roman"/>
            <w:sz w:val="24"/>
            <w:szCs w:val="24"/>
          </w:rPr>
          <w:delText xml:space="preserve">kira </w:delText>
        </w:r>
      </w:del>
      <w:ins w:id="65" w:author="PENULIS" w:date="2020-09-16T14:12:00Z">
        <w:r w:rsidR="005C2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rasakan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ternyata tidak sedingin kenyataannya</w:t>
      </w:r>
      <w:ins w:id="66" w:author="PENULIS" w:date="2020-09-16T14:12:00Z">
        <w:r w:rsidR="005C2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del w:id="67" w:author="PENULIS" w:date="2020-09-16T14:12:00Z">
        <w:r w:rsidRPr="00C50A1E" w:rsidDel="005C2A14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ins w:id="68" w:author="PENULIS" w:date="2020-09-16T14:12:00Z">
        <w:r w:rsidR="005C2A14" w:rsidRPr="00C50A1E" w:rsidDel="005C2A1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9" w:author="PENULIS" w:date="2020-09-16T14:12:00Z">
        <w:r w:rsidRPr="00C50A1E" w:rsidDel="005C2A14">
          <w:rPr>
            <w:rFonts w:ascii="Times New Roman" w:eastAsia="Times New Roman" w:hAnsi="Times New Roman" w:cs="Times New Roman"/>
            <w:sz w:val="24"/>
            <w:szCs w:val="24"/>
          </w:rPr>
          <w:delText xml:space="preserve"> kok~</w:delText>
        </w:r>
      </w:del>
    </w:p>
    <w:p w14:paraId="7D50E4C6" w14:textId="6460F3F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Ternyata Ini yang </w:t>
      </w:r>
      <w:del w:id="70" w:author="PENULIS" w:date="2020-09-16T14:12:00Z">
        <w:r w:rsidRPr="00C50A1E" w:rsidDel="005C2A1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Bisa 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 Sebabnya</w:t>
      </w:r>
      <w:del w:id="71" w:author="PENULIS" w:date="2020-09-16T14:12:00Z">
        <w:r w:rsidRPr="00C50A1E" w:rsidDel="005C2A1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Selama hujan datang, tentu kita akan lebih suka berlindung dalam ruangan saja. Ruangan yang membuat jarak kita dengan makanan makin dekat</w:t>
      </w:r>
      <w:del w:id="72" w:author="PENULIS" w:date="2020-09-16T14:12:00Z">
        <w:r w:rsidRPr="00C50A1E" w:rsidDel="005C2A14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Ya, ini soal akses makanan yang </w:t>
      </w:r>
      <w:del w:id="73" w:author="PENULIS" w:date="2020-09-16T14:13:00Z">
        <w:r w:rsidRPr="00C50A1E" w:rsidDel="005C2A14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tak lagi berjarak.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65768B" w14:textId="77777777" w:rsidR="00927764" w:rsidRPr="00C50A1E" w:rsidRDefault="00927764" w:rsidP="005C2A1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dari segala jenis masakan dalam bentuk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instan, biskuit-biskuit yang di</w:t>
      </w:r>
      <w:del w:id="74" w:author="PENULIS" w:date="2020-09-16T14:13:00Z">
        <w:r w:rsidDel="005C2A1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cantik, atau bubuk-bubuk minuman manis dalam kemasan ekonomis. </w:t>
      </w:r>
    </w:p>
    <w:p w14:paraId="06817AA8" w14:textId="4F9C6A4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</w:t>
      </w:r>
      <w:ins w:id="75" w:author="PENULIS" w:date="2020-09-16T14:13:00Z">
        <w:r w:rsidR="005C2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makanan </w:t>
        </w:r>
      </w:ins>
      <w:del w:id="76" w:author="PENULIS" w:date="2020-09-16T14:13:00Z">
        <w:r w:rsidRPr="00C50A1E" w:rsidDel="005C2A14">
          <w:rPr>
            <w:rFonts w:ascii="Times New Roman" w:eastAsia="Times New Roman" w:hAnsi="Times New Roman" w:cs="Times New Roman"/>
            <w:sz w:val="24"/>
            <w:szCs w:val="24"/>
          </w:rPr>
          <w:delText>harus</w:delText>
        </w:r>
      </w:del>
      <w:del w:id="77" w:author="PENULIS" w:date="2020-09-16T14:14:00Z">
        <w:r w:rsidRPr="00C50A1E" w:rsidDel="000155D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</w:t>
      </w:r>
      <w:ins w:id="78" w:author="PENULIS" w:date="2020-09-16T14:13:00Z">
        <w:r w:rsidR="005C2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, </w:t>
        </w:r>
      </w:ins>
      <w:ins w:id="79" w:author="PENULIS" w:date="2020-09-16T14:20:00Z">
        <w:r w:rsidR="000155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menjadi </w:t>
        </w:r>
      </w:ins>
      <w:del w:id="80" w:author="PENULIS" w:date="2020-09-16T14:13:00Z">
        <w:r w:rsidRPr="00C50A1E" w:rsidDel="005C2A14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del w:id="81" w:author="PENULIS" w:date="2020-09-16T14:20:00Z">
        <w:r w:rsidRPr="00C50A1E" w:rsidDel="000155DF">
          <w:rPr>
            <w:rFonts w:ascii="Times New Roman" w:eastAsia="Times New Roman" w:hAnsi="Times New Roman" w:cs="Times New Roman"/>
            <w:sz w:val="24"/>
            <w:szCs w:val="24"/>
          </w:rPr>
          <w:delText xml:space="preserve">ebagai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bahan persediaan</w:t>
      </w:r>
      <w:ins w:id="82" w:author="PENULIS" w:date="2020-09-16T14:14:00Z">
        <w:r w:rsidR="000155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3" w:author="PENULIS" w:date="2020-09-16T14:14:00Z">
        <w:r w:rsidR="000155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</w:t>
        </w:r>
      </w:ins>
      <w:del w:id="84" w:author="PENULIS" w:date="2020-09-16T14:14:00Z">
        <w:r w:rsidRPr="00C50A1E" w:rsidDel="000155DF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del w:id="85" w:author="PENULIS" w:date="2020-09-16T14:20:00Z">
        <w:r w:rsidRPr="00C50A1E" w:rsidDel="000155DF">
          <w:rPr>
            <w:rFonts w:ascii="Times New Roman" w:eastAsia="Times New Roman" w:hAnsi="Times New Roman" w:cs="Times New Roman"/>
            <w:sz w:val="24"/>
            <w:szCs w:val="24"/>
          </w:rPr>
          <w:delText>arena mau k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waktu hujan </w:t>
      </w:r>
      <w:del w:id="86" w:author="PENULIS" w:date="2020-09-16T14:14:00Z">
        <w:r w:rsidRPr="00C50A1E" w:rsidDel="000155DF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membuat kita berpikir berkali-kali. </w:t>
      </w:r>
      <w:ins w:id="87" w:author="PENULIS" w:date="2020-09-16T14:20:00Z">
        <w:r w:rsidR="000155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Ini tentu a</w:t>
        </w:r>
      </w:ins>
      <w:del w:id="88" w:author="PENULIS" w:date="2020-09-16T14:20:00Z">
        <w:r w:rsidRPr="00C50A1E" w:rsidDel="000155DF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kan merepotkan.</w:t>
      </w:r>
    </w:p>
    <w:p w14:paraId="304B2F70" w14:textId="7A50ECC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hujan. Yang sering membuat</w:t>
      </w:r>
      <w:ins w:id="89" w:author="PENULIS" w:date="2020-09-16T14:14:00Z">
        <w:r w:rsidR="000155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Kita</w:t>
        </w:r>
      </w:ins>
      <w:del w:id="90" w:author="PENULIS" w:date="2020-09-16T14:14:00Z">
        <w:r w:rsidRPr="00C50A1E" w:rsidDel="000155DF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adalah pemilihan makanan kita yang tidak tahu diri</w:t>
      </w:r>
      <w:ins w:id="91" w:author="PENULIS" w:date="2020-09-16T14:14:00Z">
        <w:r w:rsidR="000155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 y</w:t>
        </w:r>
      </w:ins>
      <w:del w:id="92" w:author="PENULIS" w:date="2020-09-16T14:14:00Z">
        <w:r w:rsidRPr="00C50A1E" w:rsidDel="000155DF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ang penting enak, kalori belakangan</w:t>
      </w:r>
      <w:ins w:id="93" w:author="PENULIS" w:date="2020-09-16T14:15:00Z">
        <w:r w:rsidR="000155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del w:id="94" w:author="PENULIS" w:date="2020-09-16T14:15:00Z">
        <w:r w:rsidRPr="00C50A1E" w:rsidDel="000155DF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4F679C33" w14:textId="14A6895B" w:rsidR="00927764" w:rsidRPr="00C50A1E" w:rsidRDefault="00927764" w:rsidP="000155D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r w:rsidRPr="000155DF">
        <w:rPr>
          <w:rFonts w:ascii="Times New Roman" w:eastAsia="Times New Roman" w:hAnsi="Times New Roman" w:cs="Times New Roman"/>
          <w:i/>
          <w:iCs/>
          <w:sz w:val="24"/>
          <w:szCs w:val="24"/>
          <w:rPrChange w:id="95" w:author="PENULIS" w:date="2020-09-16T14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96" w:author="PENULIS" w:date="2020-09-16T14:21:00Z">
        <w:r w:rsidR="000155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kamu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del w:id="97" w:author="PENULIS" w:date="2020-09-16T14:20:00Z">
        <w:r w:rsidRPr="00C50A1E" w:rsidDel="000155DF">
          <w:rPr>
            <w:rFonts w:ascii="Times New Roman" w:eastAsia="Times New Roman" w:hAnsi="Times New Roman" w:cs="Times New Roman"/>
            <w:sz w:val="24"/>
            <w:szCs w:val="24"/>
          </w:rPr>
          <w:delText xml:space="preserve">aja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dulu </w:t>
      </w:r>
      <w:del w:id="98" w:author="PENULIS" w:date="2020-09-16T14:21:00Z">
        <w:r w:rsidRPr="00C50A1E" w:rsidDel="000155DF">
          <w:rPr>
            <w:rFonts w:ascii="Times New Roman" w:eastAsia="Times New Roman" w:hAnsi="Times New Roman" w:cs="Times New Roman"/>
            <w:sz w:val="24"/>
            <w:szCs w:val="24"/>
          </w:rPr>
          <w:delText xml:space="preserve">dengan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memperhatikan label informasi gizi </w:t>
      </w:r>
      <w:ins w:id="99" w:author="PENULIS" w:date="2020-09-16T14:21:00Z">
        <w:r w:rsidR="000155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ketika </w:t>
        </w:r>
      </w:ins>
      <w:del w:id="100" w:author="PENULIS" w:date="2020-09-16T14:21:00Z">
        <w:r w:rsidRPr="00C50A1E" w:rsidDel="000155DF">
          <w:rPr>
            <w:rFonts w:ascii="Times New Roman" w:eastAsia="Times New Roman" w:hAnsi="Times New Roman" w:cs="Times New Roman"/>
            <w:sz w:val="24"/>
            <w:szCs w:val="24"/>
          </w:rPr>
          <w:delText xml:space="preserve">ketika kamu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memakan makanan kemasan. Atau jika ingin minum yang hangat-hangat</w:t>
      </w:r>
      <w:ins w:id="101" w:author="PENULIS" w:date="2020-09-16T14:21:00Z">
        <w:r w:rsidR="000155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del w:id="102" w:author="PENULIS" w:date="2020-09-16T14:15:00Z">
        <w:r w:rsidRPr="00C50A1E" w:rsidDel="000155DF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takar </w:t>
      </w:r>
      <w:ins w:id="103" w:author="PENULIS" w:date="2020-09-16T14:21:00Z">
        <w:r w:rsidR="000155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dulu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ins w:id="104" w:author="PENULIS" w:date="2020-09-16T14:15:00Z">
        <w:r w:rsidR="000155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jangan </w:t>
      </w:r>
      <w:ins w:id="105" w:author="PENULIS" w:date="2020-09-16T14:15:00Z">
        <w:r w:rsidR="000155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</w:t>
        </w:r>
      </w:ins>
      <w:del w:id="106" w:author="PENULIS" w:date="2020-09-16T14:15:00Z">
        <w:r w:rsidRPr="00C50A1E" w:rsidDel="000155DF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</w:t>
      </w:r>
      <w:ins w:id="107" w:author="PENULIS" w:date="2020-09-16T14:15:00Z">
        <w:r w:rsidR="000155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r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lebihan</w:t>
      </w:r>
      <w:ins w:id="108" w:author="PENULIS" w:date="2020-09-16T14:21:00Z">
        <w:r w:rsidR="000155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ins w:id="109" w:author="PENULIS" w:date="2020-09-16T14:15:00Z">
        <w:r w:rsidR="000155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ins w:id="110" w:author="PENULIS" w:date="2020-09-16T14:21:00Z">
        <w:r w:rsidR="000155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del w:id="111" w:author="PENULIS" w:date="2020-09-16T14:15:00Z">
        <w:r w:rsidRPr="00C50A1E" w:rsidDel="000155DF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kamu sudah terlalu manis, kata dia</w:t>
      </w:r>
      <w:ins w:id="112" w:author="PENULIS" w:date="2020-09-16T14:15:00Z">
        <w:r w:rsidR="000155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4E0396D" w14:textId="1F9F086E" w:rsidR="00927764" w:rsidRPr="000155DF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113" w:author="PENULIS" w:date="2020-09-1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</w:t>
      </w:r>
      <w:ins w:id="114" w:author="PENULIS" w:date="2020-09-16T14:15:00Z">
        <w:r w:rsidR="000155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 biang berat badan </w:t>
      </w:r>
      <w:del w:id="115" w:author="PENULIS" w:date="2020-09-16T14:15:00Z">
        <w:r w:rsidRPr="00C50A1E" w:rsidDel="000155DF">
          <w:rPr>
            <w:rFonts w:ascii="Times New Roman" w:eastAsia="Times New Roman" w:hAnsi="Times New Roman" w:cs="Times New Roman"/>
            <w:sz w:val="24"/>
            <w:szCs w:val="24"/>
          </w:rPr>
          <w:delText xml:space="preserve">yang lebih suka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del w:id="116" w:author="PENULIS" w:date="2020-09-16T14:15:00Z">
        <w:r w:rsidRPr="00C50A1E" w:rsidDel="000155DF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Apalagi muncul</w:t>
      </w:r>
      <w:del w:id="117" w:author="PENULIS" w:date="2020-09-16T14:16:00Z">
        <w:r w:rsidRPr="00C50A1E" w:rsidDel="000155DF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kaum-kaum rebahan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tiduran dan hanya buka tutup media sosial atau pura-pura sibuk</w:t>
      </w:r>
      <w:ins w:id="118" w:author="PENULIS" w:date="2020-09-16T14:16:00Z">
        <w:r w:rsidR="000155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padahal tidak ada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3907EFD4" w14:textId="7E6AFCB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Kegiatan seperti inilah yang membuat lemak-lemak yang seharusnya dibakar jadi </w:t>
      </w:r>
      <w:del w:id="119" w:author="PENULIS" w:date="2020-09-16T14:16:00Z">
        <w:r w:rsidRPr="00C50A1E" w:rsidDel="000155DF">
          <w:rPr>
            <w:rFonts w:ascii="Times New Roman" w:eastAsia="Times New Roman" w:hAnsi="Times New Roman" w:cs="Times New Roman"/>
            <w:sz w:val="24"/>
            <w:szCs w:val="24"/>
          </w:rPr>
          <w:delText xml:space="preserve">memilih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ins w:id="120" w:author="PENULIS" w:date="2020-09-16T14:21:00Z">
        <w:r w:rsidR="000155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menjadi penyebab kita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del w:id="121" w:author="PENULIS" w:date="2020-09-16T14:16:00Z">
        <w:r w:rsidDel="000155DF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122" w:author="PENULIS" w:date="2020-09-16T14:16:00Z">
        <w:r w:rsidR="000155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Lemak tersebut menjadi</w:t>
        </w:r>
      </w:ins>
      <w:del w:id="123" w:author="PENULIS" w:date="2020-09-16T14:16:00Z">
        <w:r w:rsidDel="000155DF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simpanan di</w:t>
      </w:r>
      <w:ins w:id="124" w:author="PENULIS" w:date="2020-09-16T14:16:00Z">
        <w:r w:rsidR="000155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del w:id="125" w:author="PENULIS" w:date="2020-09-16T14:21:00Z">
        <w:r w:rsidRPr="00C50A1E" w:rsidDel="000155DF">
          <w:rPr>
            <w:rFonts w:ascii="Times New Roman" w:eastAsia="Times New Roman" w:hAnsi="Times New Roman" w:cs="Times New Roman"/>
            <w:sz w:val="24"/>
            <w:szCs w:val="24"/>
          </w:rPr>
          <w:delText>, dimana-mana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885AB5" w14:textId="4AE9632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</w:t>
      </w:r>
      <w:ins w:id="126" w:author="PENULIS" w:date="2020-09-16T14:21:00Z">
        <w:r w:rsidR="000155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</w:t>
        </w:r>
      </w:ins>
      <w:ins w:id="127" w:author="PENULIS" w:date="2020-09-16T14:17:00Z">
        <w:r w:rsidR="000155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amu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lebih banyak salahnya</w:t>
      </w:r>
      <w:del w:id="128" w:author="PENULIS" w:date="2020-09-16T14:17:00Z">
        <w:r w:rsidRPr="00C50A1E" w:rsidDel="000155DF">
          <w:rPr>
            <w:rFonts w:ascii="Times New Roman" w:eastAsia="Times New Roman" w:hAnsi="Times New Roman" w:cs="Times New Roman"/>
            <w:sz w:val="24"/>
            <w:szCs w:val="24"/>
          </w:rPr>
          <w:delText xml:space="preserve"> di kamu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ins w:id="129" w:author="PENULIS" w:date="2020-09-16T14:17:00Z">
        <w:r w:rsidR="000155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</w:t>
      </w:r>
      <w:ins w:id="130" w:author="PENULIS" w:date="2020-09-16T14:17:00Z">
        <w:r w:rsidR="000155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 c</w:t>
        </w:r>
      </w:ins>
      <w:del w:id="131" w:author="PENULIS" w:date="2020-09-16T14:17:00Z">
        <w:r w:rsidRPr="00C50A1E" w:rsidDel="000155DF">
          <w:rPr>
            <w:rFonts w:ascii="Times New Roman" w:eastAsia="Times New Roman" w:hAnsi="Times New Roman" w:cs="Times New Roman"/>
            <w:sz w:val="24"/>
            <w:szCs w:val="24"/>
          </w:rPr>
          <w:delText>. C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ingat-ingat </w:t>
      </w:r>
      <w:ins w:id="132" w:author="PENULIS" w:date="2020-09-16T14:22:00Z">
        <w:r w:rsidR="000155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lagi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apa yang kamu makan saat hujan?</w:t>
      </w:r>
    </w:p>
    <w:p w14:paraId="0A0C7832" w14:textId="1B8E992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</w:t>
      </w:r>
      <w:ins w:id="133" w:author="PENULIS" w:date="2020-09-16T14:17:00Z">
        <w:r w:rsidR="000155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? </w:t>
        </w:r>
      </w:ins>
      <w:del w:id="134" w:author="PENULIS" w:date="2020-09-16T14:17:00Z">
        <w:r w:rsidRPr="00C50A1E" w:rsidDel="000155DF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lebih dari 500 kalori. HAHA. </w:t>
      </w:r>
    </w:p>
    <w:p w14:paraId="1B6BD09D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22EC9BA" w14:textId="77777777" w:rsidR="00927764" w:rsidRPr="00C50A1E" w:rsidRDefault="00927764" w:rsidP="00927764"/>
    <w:p w14:paraId="27FDA69F" w14:textId="77777777" w:rsidR="00927764" w:rsidRPr="005A045A" w:rsidRDefault="00927764" w:rsidP="00927764">
      <w:pPr>
        <w:rPr>
          <w:i/>
        </w:rPr>
      </w:pPr>
    </w:p>
    <w:p w14:paraId="48EDECE1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AA53E07" w14:textId="77777777"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C1EB7" w14:textId="77777777" w:rsidR="00D448D7" w:rsidRDefault="00D448D7">
      <w:r>
        <w:separator/>
      </w:r>
    </w:p>
  </w:endnote>
  <w:endnote w:type="continuationSeparator" w:id="0">
    <w:p w14:paraId="3179CCEA" w14:textId="77777777" w:rsidR="00D448D7" w:rsidRDefault="00D44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AAF90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versi 6</w:t>
    </w:r>
  </w:p>
  <w:p w14:paraId="795E112F" w14:textId="77777777" w:rsidR="00941E77" w:rsidRDefault="00D448D7">
    <w:pPr>
      <w:pStyle w:val="Footer"/>
    </w:pPr>
  </w:p>
  <w:p w14:paraId="28C62B2A" w14:textId="77777777" w:rsidR="00941E77" w:rsidRDefault="00D44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06946" w14:textId="77777777" w:rsidR="00D448D7" w:rsidRDefault="00D448D7">
      <w:r>
        <w:separator/>
      </w:r>
    </w:p>
  </w:footnote>
  <w:footnote w:type="continuationSeparator" w:id="0">
    <w:p w14:paraId="08C3962A" w14:textId="77777777" w:rsidR="00D448D7" w:rsidRDefault="00D44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NULIS">
    <w15:presenceInfo w15:providerId="None" w15:userId="PENUL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155DF"/>
    <w:rsid w:val="0012251A"/>
    <w:rsid w:val="0042167F"/>
    <w:rsid w:val="005C2A14"/>
    <w:rsid w:val="00924DF5"/>
    <w:rsid w:val="00927764"/>
    <w:rsid w:val="00D4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9981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5C2A14"/>
  </w:style>
  <w:style w:type="paragraph" w:styleId="BalloonText">
    <w:name w:val="Balloon Text"/>
    <w:basedOn w:val="Normal"/>
    <w:link w:val="BalloonTextChar"/>
    <w:uiPriority w:val="99"/>
    <w:semiHidden/>
    <w:unhideWhenUsed/>
    <w:rsid w:val="005C2A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A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C3476-967B-479E-B52E-BFB814B72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PENULIS</cp:lastModifiedBy>
  <cp:revision>2</cp:revision>
  <dcterms:created xsi:type="dcterms:W3CDTF">2020-07-24T23:46:00Z</dcterms:created>
  <dcterms:modified xsi:type="dcterms:W3CDTF">2020-09-16T07:22:00Z</dcterms:modified>
</cp:coreProperties>
</file>