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C10427" w:rsidRDefault="000728F3" w:rsidP="00C10427">
      <w:pPr>
        <w:spacing w:line="360" w:lineRule="auto"/>
        <w:jc w:val="both"/>
        <w:rPr>
          <w:rFonts w:ascii="Bookman Old Style" w:hAnsi="Bookman Old Style"/>
          <w:b/>
          <w:noProof/>
          <w:sz w:val="28"/>
          <w:szCs w:val="28"/>
          <w:lang w:val="id-ID"/>
          <w:rPrChange w:id="0" w:author="ismail - [2010]" w:date="2020-09-26T14:16:00Z">
            <w:rPr>
              <w:rFonts w:ascii="Bookman Old Style" w:hAnsi="Bookman Old Style"/>
              <w:b/>
              <w:sz w:val="28"/>
              <w:szCs w:val="28"/>
            </w:rPr>
          </w:rPrChange>
        </w:rPr>
        <w:pPrChange w:id="1" w:author="ismail - [2010]" w:date="2020-09-26T14:16:00Z">
          <w:pPr>
            <w:spacing w:line="360" w:lineRule="auto"/>
            <w:jc w:val="center"/>
          </w:pPr>
        </w:pPrChange>
      </w:pPr>
      <w:r w:rsidRPr="00C10427">
        <w:rPr>
          <w:rFonts w:ascii="Bookman Old Style" w:hAnsi="Bookman Old Style"/>
          <w:b/>
          <w:noProof/>
          <w:sz w:val="28"/>
          <w:szCs w:val="28"/>
          <w:lang w:val="id-ID"/>
          <w:rPrChange w:id="2" w:author="ismail - [2010]" w:date="2020-09-26T14:16:00Z">
            <w:rPr>
              <w:rFonts w:ascii="Bookman Old Style" w:hAnsi="Bookman Old Style"/>
              <w:b/>
              <w:sz w:val="28"/>
              <w:szCs w:val="28"/>
            </w:rPr>
          </w:rPrChange>
        </w:rPr>
        <w:t>TUGAS OBSERVASI 6</w:t>
      </w:r>
    </w:p>
    <w:p w:rsidR="00927764" w:rsidRPr="00C10427" w:rsidRDefault="00927764" w:rsidP="00C10427">
      <w:pPr>
        <w:jc w:val="both"/>
        <w:rPr>
          <w:rFonts w:ascii="Bookman Old Style" w:hAnsi="Bookman Old Style"/>
          <w:b/>
          <w:noProof/>
          <w:sz w:val="28"/>
          <w:szCs w:val="28"/>
          <w:lang w:val="id-ID"/>
          <w:rPrChange w:id="3" w:author="ismail - [2010]" w:date="2020-09-26T14:16:00Z">
            <w:rPr>
              <w:rFonts w:ascii="Bookman Old Style" w:hAnsi="Bookman Old Style"/>
              <w:b/>
              <w:sz w:val="28"/>
              <w:szCs w:val="28"/>
            </w:rPr>
          </w:rPrChange>
        </w:rPr>
        <w:pPrChange w:id="4" w:author="ismail - [2010]" w:date="2020-09-26T14:16:00Z">
          <w:pPr>
            <w:jc w:val="center"/>
          </w:pPr>
        </w:pPrChange>
      </w:pPr>
      <w:r w:rsidRPr="00C10427">
        <w:rPr>
          <w:rFonts w:ascii="Bookman Old Style" w:hAnsi="Bookman Old Style"/>
          <w:b/>
          <w:noProof/>
          <w:sz w:val="28"/>
          <w:szCs w:val="28"/>
          <w:lang w:val="id-ID"/>
          <w:rPrChange w:id="5" w:author="ismail - [2010]" w:date="2020-09-26T14:16:00Z">
            <w:rPr>
              <w:rFonts w:ascii="Bookman Old Style" w:hAnsi="Bookman Old Style"/>
              <w:b/>
              <w:sz w:val="28"/>
              <w:szCs w:val="28"/>
            </w:rPr>
          </w:rPrChange>
        </w:rPr>
        <w:t>SKEMA PENYUNTINGAN NASKAH</w:t>
      </w:r>
    </w:p>
    <w:p w:rsidR="00927764" w:rsidRPr="00C10427" w:rsidRDefault="00927764" w:rsidP="00C10427">
      <w:pPr>
        <w:jc w:val="both"/>
        <w:rPr>
          <w:rFonts w:ascii="Cambria" w:hAnsi="Cambria" w:cs="Times New Roman"/>
          <w:noProof/>
          <w:sz w:val="24"/>
          <w:szCs w:val="24"/>
          <w:lang w:val="id-ID"/>
          <w:rPrChange w:id="6" w:author="ismail - [2010]" w:date="2020-09-26T14:16:00Z">
            <w:rPr>
              <w:rFonts w:ascii="Cambria" w:hAnsi="Cambria" w:cs="Times New Roman"/>
              <w:sz w:val="24"/>
              <w:szCs w:val="24"/>
            </w:rPr>
          </w:rPrChange>
        </w:rPr>
        <w:pPrChange w:id="7" w:author="ismail - [2010]" w:date="2020-09-26T14:16:00Z">
          <w:pPr>
            <w:jc w:val="center"/>
          </w:pPr>
        </w:pPrChange>
      </w:pPr>
    </w:p>
    <w:p w:rsidR="00927764" w:rsidRPr="00C10427" w:rsidRDefault="00927764" w:rsidP="00C10427">
      <w:pPr>
        <w:pStyle w:val="ListParagraph"/>
        <w:numPr>
          <w:ilvl w:val="0"/>
          <w:numId w:val="3"/>
        </w:numPr>
        <w:jc w:val="both"/>
        <w:rPr>
          <w:rFonts w:ascii="Cambria" w:hAnsi="Cambria"/>
          <w:noProof/>
          <w:lang w:val="id-ID"/>
          <w:rPrChange w:id="8" w:author="ismail - [2010]" w:date="2020-09-26T14:16:00Z">
            <w:rPr>
              <w:rFonts w:ascii="Cambria" w:hAnsi="Cambria"/>
            </w:rPr>
          </w:rPrChange>
        </w:rPr>
        <w:pPrChange w:id="9" w:author="ismail - [2010]" w:date="2020-09-26T14:16:00Z">
          <w:pPr>
            <w:pStyle w:val="ListParagraph"/>
            <w:numPr>
              <w:numId w:val="3"/>
            </w:numPr>
            <w:ind w:hanging="360"/>
          </w:pPr>
        </w:pPrChange>
      </w:pPr>
      <w:proofErr w:type="spellStart"/>
      <w:r w:rsidRPr="00C10427">
        <w:rPr>
          <w:rFonts w:ascii="Cambria" w:hAnsi="Cambria" w:cs="Times New Roman"/>
          <w:noProof/>
          <w:sz w:val="24"/>
          <w:szCs w:val="24"/>
          <w:lang w:val="id-ID"/>
          <w:rPrChange w:id="10" w:author="ismail - [2010]" w:date="2020-09-26T14:16:00Z">
            <w:rPr>
              <w:rFonts w:ascii="Cambria" w:hAnsi="Cambria" w:cs="Times New Roman"/>
              <w:sz w:val="24"/>
              <w:szCs w:val="24"/>
            </w:rPr>
          </w:rPrChange>
        </w:rPr>
        <w:t>Suntinglah</w:t>
      </w:r>
      <w:proofErr w:type="spellEnd"/>
      <w:r w:rsidRPr="00C10427">
        <w:rPr>
          <w:rFonts w:ascii="Cambria" w:hAnsi="Cambria" w:cs="Times New Roman"/>
          <w:noProof/>
          <w:sz w:val="24"/>
          <w:szCs w:val="24"/>
          <w:lang w:val="id-ID"/>
          <w:rPrChange w:id="11" w:author="ismail - [2010]" w:date="2020-09-26T14:16:00Z">
            <w:rPr>
              <w:rFonts w:ascii="Cambria" w:hAnsi="Cambria" w:cs="Times New Roman"/>
              <w:sz w:val="24"/>
              <w:szCs w:val="24"/>
            </w:rPr>
          </w:rPrChange>
        </w:rPr>
        <w:t xml:space="preserve"> </w:t>
      </w:r>
      <w:proofErr w:type="spellStart"/>
      <w:r w:rsidRPr="00C10427">
        <w:rPr>
          <w:rFonts w:ascii="Cambria" w:hAnsi="Cambria" w:cs="Times New Roman"/>
          <w:noProof/>
          <w:sz w:val="24"/>
          <w:szCs w:val="24"/>
          <w:lang w:val="id-ID"/>
          <w:rPrChange w:id="12" w:author="ismail - [2010]" w:date="2020-09-26T14:16:00Z">
            <w:rPr>
              <w:rFonts w:ascii="Cambria" w:hAnsi="Cambria" w:cs="Times New Roman"/>
              <w:sz w:val="24"/>
              <w:szCs w:val="24"/>
            </w:rPr>
          </w:rPrChange>
        </w:rPr>
        <w:t>artikel</w:t>
      </w:r>
      <w:proofErr w:type="spellEnd"/>
      <w:r w:rsidRPr="00C10427">
        <w:rPr>
          <w:rFonts w:ascii="Cambria" w:hAnsi="Cambria" w:cs="Times New Roman"/>
          <w:noProof/>
          <w:sz w:val="24"/>
          <w:szCs w:val="24"/>
          <w:lang w:val="id-ID"/>
          <w:rPrChange w:id="13" w:author="ismail - [2010]" w:date="2020-09-26T14:16:00Z">
            <w:rPr>
              <w:rFonts w:ascii="Cambria" w:hAnsi="Cambria" w:cs="Times New Roman"/>
              <w:sz w:val="24"/>
              <w:szCs w:val="24"/>
            </w:rPr>
          </w:rPrChange>
        </w:rPr>
        <w:t xml:space="preserve"> </w:t>
      </w:r>
      <w:proofErr w:type="spellStart"/>
      <w:r w:rsidRPr="00C10427">
        <w:rPr>
          <w:rFonts w:ascii="Cambria" w:hAnsi="Cambria" w:cs="Times New Roman"/>
          <w:noProof/>
          <w:sz w:val="24"/>
          <w:szCs w:val="24"/>
          <w:lang w:val="id-ID"/>
          <w:rPrChange w:id="14" w:author="ismail - [2010]" w:date="2020-09-26T14:16:00Z">
            <w:rPr>
              <w:rFonts w:ascii="Cambria" w:hAnsi="Cambria" w:cs="Times New Roman"/>
              <w:sz w:val="24"/>
              <w:szCs w:val="24"/>
            </w:rPr>
          </w:rPrChange>
        </w:rPr>
        <w:t>berikut</w:t>
      </w:r>
      <w:proofErr w:type="spellEnd"/>
      <w:r w:rsidRPr="00C10427">
        <w:rPr>
          <w:rFonts w:ascii="Cambria" w:hAnsi="Cambria" w:cs="Times New Roman"/>
          <w:noProof/>
          <w:sz w:val="24"/>
          <w:szCs w:val="24"/>
          <w:lang w:val="id-ID"/>
          <w:rPrChange w:id="15" w:author="ismail - [2010]" w:date="2020-09-26T14:16:00Z">
            <w:rPr>
              <w:rFonts w:ascii="Cambria" w:hAnsi="Cambria" w:cs="Times New Roman"/>
              <w:sz w:val="24"/>
              <w:szCs w:val="24"/>
            </w:rPr>
          </w:rPrChange>
        </w:rPr>
        <w:t xml:space="preserve"> </w:t>
      </w:r>
      <w:proofErr w:type="spellStart"/>
      <w:r w:rsidRPr="00C10427">
        <w:rPr>
          <w:rFonts w:ascii="Cambria" w:hAnsi="Cambria" w:cs="Times New Roman"/>
          <w:noProof/>
          <w:sz w:val="24"/>
          <w:szCs w:val="24"/>
          <w:lang w:val="id-ID"/>
          <w:rPrChange w:id="16" w:author="ismail - [2010]" w:date="2020-09-26T14:16:00Z">
            <w:rPr>
              <w:rFonts w:ascii="Cambria" w:hAnsi="Cambria" w:cs="Times New Roman"/>
              <w:sz w:val="24"/>
              <w:szCs w:val="24"/>
            </w:rPr>
          </w:rPrChange>
        </w:rPr>
        <w:t>ini</w:t>
      </w:r>
      <w:proofErr w:type="spellEnd"/>
      <w:r w:rsidRPr="00C10427">
        <w:rPr>
          <w:rFonts w:ascii="Cambria" w:hAnsi="Cambria" w:cs="Times New Roman"/>
          <w:noProof/>
          <w:sz w:val="24"/>
          <w:szCs w:val="24"/>
          <w:lang w:val="id-ID"/>
          <w:rPrChange w:id="17" w:author="ismail - [2010]" w:date="2020-09-26T14:16:00Z">
            <w:rPr>
              <w:rFonts w:ascii="Cambria" w:hAnsi="Cambria" w:cs="Times New Roman"/>
              <w:sz w:val="24"/>
              <w:szCs w:val="24"/>
            </w:rPr>
          </w:rPrChange>
        </w:rPr>
        <w:t xml:space="preserve"> </w:t>
      </w:r>
      <w:proofErr w:type="spellStart"/>
      <w:r w:rsidR="00C20908" w:rsidRPr="00C10427">
        <w:rPr>
          <w:rFonts w:ascii="Cambria" w:hAnsi="Cambria" w:cs="Times New Roman"/>
          <w:noProof/>
          <w:sz w:val="24"/>
          <w:szCs w:val="24"/>
          <w:lang w:val="id-ID"/>
          <w:rPrChange w:id="18" w:author="ismail - [2010]" w:date="2020-09-26T14:16:00Z">
            <w:rPr>
              <w:rFonts w:ascii="Cambria" w:hAnsi="Cambria" w:cs="Times New Roman"/>
              <w:sz w:val="24"/>
              <w:szCs w:val="24"/>
            </w:rPr>
          </w:rPrChange>
        </w:rPr>
        <w:t>secara</w:t>
      </w:r>
      <w:proofErr w:type="spellEnd"/>
      <w:r w:rsidR="00C20908" w:rsidRPr="00C10427">
        <w:rPr>
          <w:rFonts w:ascii="Cambria" w:hAnsi="Cambria" w:cs="Times New Roman"/>
          <w:noProof/>
          <w:sz w:val="24"/>
          <w:szCs w:val="24"/>
          <w:lang w:val="id-ID"/>
          <w:rPrChange w:id="19" w:author="ismail - [2010]" w:date="2020-09-26T14:16:00Z">
            <w:rPr>
              <w:rFonts w:ascii="Cambria" w:hAnsi="Cambria" w:cs="Times New Roman"/>
              <w:sz w:val="24"/>
              <w:szCs w:val="24"/>
            </w:rPr>
          </w:rPrChange>
        </w:rPr>
        <w:t xml:space="preserve"> digital!</w:t>
      </w:r>
    </w:p>
    <w:p w:rsidR="00927764" w:rsidRPr="00C10427" w:rsidRDefault="00927764" w:rsidP="00C10427">
      <w:pPr>
        <w:shd w:val="clear" w:color="auto" w:fill="F5F5F5"/>
        <w:spacing w:before="300" w:line="690" w:lineRule="atLeast"/>
        <w:jc w:val="both"/>
        <w:outlineLvl w:val="0"/>
        <w:rPr>
          <w:rFonts w:ascii="Times New Roman" w:eastAsia="Times New Roman" w:hAnsi="Times New Roman" w:cs="Times New Roman"/>
          <w:noProof/>
          <w:kern w:val="36"/>
          <w:sz w:val="54"/>
          <w:szCs w:val="54"/>
          <w:lang w:val="id-ID"/>
          <w:rPrChange w:id="20" w:author="ismail - [2010]" w:date="2020-09-26T14:16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pPrChange w:id="21" w:author="ismail - [2010]" w:date="2020-09-26T14:16:00Z">
          <w:pPr>
            <w:shd w:val="clear" w:color="auto" w:fill="F5F5F5"/>
            <w:spacing w:before="300" w:line="690" w:lineRule="atLeast"/>
            <w:outlineLvl w:val="0"/>
          </w:pPr>
        </w:pPrChange>
      </w:pPr>
      <w:proofErr w:type="spellStart"/>
      <w:r w:rsidRPr="00C10427">
        <w:rPr>
          <w:rFonts w:ascii="Times New Roman" w:eastAsia="Times New Roman" w:hAnsi="Times New Roman" w:cs="Times New Roman"/>
          <w:noProof/>
          <w:kern w:val="36"/>
          <w:sz w:val="54"/>
          <w:szCs w:val="54"/>
          <w:lang w:val="id-ID"/>
          <w:rPrChange w:id="22" w:author="ismail - [2010]" w:date="2020-09-26T14:16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Hujan</w:t>
      </w:r>
      <w:proofErr w:type="spellEnd"/>
      <w:r w:rsidRPr="00C10427">
        <w:rPr>
          <w:rFonts w:ascii="Times New Roman" w:eastAsia="Times New Roman" w:hAnsi="Times New Roman" w:cs="Times New Roman"/>
          <w:noProof/>
          <w:kern w:val="36"/>
          <w:sz w:val="54"/>
          <w:szCs w:val="54"/>
          <w:lang w:val="id-ID"/>
          <w:rPrChange w:id="23" w:author="ismail - [2010]" w:date="2020-09-26T14:16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 </w:t>
      </w:r>
      <w:proofErr w:type="spellStart"/>
      <w:r w:rsidRPr="00C10427">
        <w:rPr>
          <w:rFonts w:ascii="Times New Roman" w:eastAsia="Times New Roman" w:hAnsi="Times New Roman" w:cs="Times New Roman"/>
          <w:noProof/>
          <w:kern w:val="36"/>
          <w:sz w:val="54"/>
          <w:szCs w:val="54"/>
          <w:lang w:val="id-ID"/>
          <w:rPrChange w:id="24" w:author="ismail - [2010]" w:date="2020-09-26T14:16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Turun</w:t>
      </w:r>
      <w:proofErr w:type="spellEnd"/>
      <w:r w:rsidRPr="00C10427">
        <w:rPr>
          <w:rFonts w:ascii="Times New Roman" w:eastAsia="Times New Roman" w:hAnsi="Times New Roman" w:cs="Times New Roman"/>
          <w:noProof/>
          <w:kern w:val="36"/>
          <w:sz w:val="54"/>
          <w:szCs w:val="54"/>
          <w:lang w:val="id-ID"/>
          <w:rPrChange w:id="25" w:author="ismail - [2010]" w:date="2020-09-26T14:16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, </w:t>
      </w:r>
      <w:proofErr w:type="spellStart"/>
      <w:r w:rsidRPr="00C10427">
        <w:rPr>
          <w:rFonts w:ascii="Times New Roman" w:eastAsia="Times New Roman" w:hAnsi="Times New Roman" w:cs="Times New Roman"/>
          <w:noProof/>
          <w:kern w:val="36"/>
          <w:sz w:val="54"/>
          <w:szCs w:val="54"/>
          <w:lang w:val="id-ID"/>
          <w:rPrChange w:id="26" w:author="ismail - [2010]" w:date="2020-09-26T14:16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Berat</w:t>
      </w:r>
      <w:proofErr w:type="spellEnd"/>
      <w:r w:rsidRPr="00C10427">
        <w:rPr>
          <w:rFonts w:ascii="Times New Roman" w:eastAsia="Times New Roman" w:hAnsi="Times New Roman" w:cs="Times New Roman"/>
          <w:noProof/>
          <w:kern w:val="36"/>
          <w:sz w:val="54"/>
          <w:szCs w:val="54"/>
          <w:lang w:val="id-ID"/>
          <w:rPrChange w:id="27" w:author="ismail - [2010]" w:date="2020-09-26T14:16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 </w:t>
      </w:r>
      <w:proofErr w:type="spellStart"/>
      <w:r w:rsidRPr="00C10427">
        <w:rPr>
          <w:rFonts w:ascii="Times New Roman" w:eastAsia="Times New Roman" w:hAnsi="Times New Roman" w:cs="Times New Roman"/>
          <w:noProof/>
          <w:kern w:val="36"/>
          <w:sz w:val="54"/>
          <w:szCs w:val="54"/>
          <w:lang w:val="id-ID"/>
          <w:rPrChange w:id="28" w:author="ismail - [2010]" w:date="2020-09-26T14:16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Badan</w:t>
      </w:r>
      <w:proofErr w:type="spellEnd"/>
      <w:r w:rsidRPr="00C10427">
        <w:rPr>
          <w:rFonts w:ascii="Times New Roman" w:eastAsia="Times New Roman" w:hAnsi="Times New Roman" w:cs="Times New Roman"/>
          <w:noProof/>
          <w:kern w:val="36"/>
          <w:sz w:val="54"/>
          <w:szCs w:val="54"/>
          <w:lang w:val="id-ID"/>
          <w:rPrChange w:id="29" w:author="ismail - [2010]" w:date="2020-09-26T14:16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 </w:t>
      </w:r>
      <w:proofErr w:type="spellStart"/>
      <w:r w:rsidRPr="00C10427">
        <w:rPr>
          <w:rFonts w:ascii="Times New Roman" w:eastAsia="Times New Roman" w:hAnsi="Times New Roman" w:cs="Times New Roman"/>
          <w:noProof/>
          <w:kern w:val="36"/>
          <w:sz w:val="54"/>
          <w:szCs w:val="54"/>
          <w:lang w:val="id-ID"/>
          <w:rPrChange w:id="30" w:author="ismail - [2010]" w:date="2020-09-26T14:16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Naik</w:t>
      </w:r>
      <w:proofErr w:type="spellEnd"/>
    </w:p>
    <w:p w:rsidR="00927764" w:rsidRPr="00C10427" w:rsidRDefault="00927764" w:rsidP="00C10427">
      <w:pPr>
        <w:shd w:val="clear" w:color="auto" w:fill="F5F5F5"/>
        <w:spacing w:line="270" w:lineRule="atLeast"/>
        <w:jc w:val="both"/>
        <w:rPr>
          <w:rFonts w:ascii="Roboto" w:eastAsia="Times New Roman" w:hAnsi="Roboto" w:cs="Times New Roman"/>
          <w:noProof/>
          <w:sz w:val="17"/>
          <w:szCs w:val="17"/>
          <w:lang w:val="id-ID"/>
          <w:rPrChange w:id="31" w:author="ismail - [2010]" w:date="2020-09-26T14:16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pPrChange w:id="32" w:author="ismail - [2010]" w:date="2020-09-26T14:16:00Z">
          <w:pPr>
            <w:shd w:val="clear" w:color="auto" w:fill="F5F5F5"/>
            <w:spacing w:line="270" w:lineRule="atLeast"/>
          </w:pPr>
        </w:pPrChange>
      </w:pPr>
      <w:r w:rsidRPr="00C10427">
        <w:rPr>
          <w:rFonts w:ascii="Roboto" w:eastAsia="Times New Roman" w:hAnsi="Roboto" w:cs="Times New Roman"/>
          <w:noProof/>
          <w:sz w:val="17"/>
          <w:szCs w:val="17"/>
          <w:lang w:val="id-ID"/>
          <w:rPrChange w:id="33" w:author="ismail - [2010]" w:date="2020-09-26T14:16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 xml:space="preserve">5 </w:t>
      </w:r>
      <w:proofErr w:type="spellStart"/>
      <w:r w:rsidRPr="00C10427">
        <w:rPr>
          <w:rFonts w:ascii="Roboto" w:eastAsia="Times New Roman" w:hAnsi="Roboto" w:cs="Times New Roman"/>
          <w:noProof/>
          <w:sz w:val="17"/>
          <w:szCs w:val="17"/>
          <w:lang w:val="id-ID"/>
          <w:rPrChange w:id="34" w:author="ismail - [2010]" w:date="2020-09-26T14:16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Januari</w:t>
      </w:r>
      <w:proofErr w:type="spellEnd"/>
      <w:r w:rsidRPr="00C10427">
        <w:rPr>
          <w:rFonts w:ascii="Roboto" w:eastAsia="Times New Roman" w:hAnsi="Roboto" w:cs="Times New Roman"/>
          <w:noProof/>
          <w:sz w:val="17"/>
          <w:szCs w:val="17"/>
          <w:lang w:val="id-ID"/>
          <w:rPrChange w:id="35" w:author="ismail - [2010]" w:date="2020-09-26T14:16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 xml:space="preserve"> 2020   20:48 </w:t>
      </w:r>
      <w:proofErr w:type="spellStart"/>
      <w:r w:rsidRPr="00C10427">
        <w:rPr>
          <w:rFonts w:ascii="Roboto" w:eastAsia="Times New Roman" w:hAnsi="Roboto" w:cs="Times New Roman"/>
          <w:noProof/>
          <w:sz w:val="17"/>
          <w:szCs w:val="17"/>
          <w:lang w:val="id-ID"/>
          <w:rPrChange w:id="36" w:author="ismail - [2010]" w:date="2020-09-26T14:16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Diperbarui</w:t>
      </w:r>
      <w:proofErr w:type="spellEnd"/>
      <w:r w:rsidRPr="00C10427">
        <w:rPr>
          <w:rFonts w:ascii="Roboto" w:eastAsia="Times New Roman" w:hAnsi="Roboto" w:cs="Times New Roman"/>
          <w:noProof/>
          <w:sz w:val="17"/>
          <w:szCs w:val="17"/>
          <w:lang w:val="id-ID"/>
          <w:rPrChange w:id="37" w:author="ismail - [2010]" w:date="2020-09-26T14:16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 xml:space="preserve">: 6 </w:t>
      </w:r>
      <w:proofErr w:type="spellStart"/>
      <w:r w:rsidRPr="00C10427">
        <w:rPr>
          <w:rFonts w:ascii="Roboto" w:eastAsia="Times New Roman" w:hAnsi="Roboto" w:cs="Times New Roman"/>
          <w:noProof/>
          <w:sz w:val="17"/>
          <w:szCs w:val="17"/>
          <w:lang w:val="id-ID"/>
          <w:rPrChange w:id="38" w:author="ismail - [2010]" w:date="2020-09-26T14:16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Januari</w:t>
      </w:r>
      <w:proofErr w:type="spellEnd"/>
      <w:r w:rsidRPr="00C10427">
        <w:rPr>
          <w:rFonts w:ascii="Roboto" w:eastAsia="Times New Roman" w:hAnsi="Roboto" w:cs="Times New Roman"/>
          <w:noProof/>
          <w:sz w:val="17"/>
          <w:szCs w:val="17"/>
          <w:lang w:val="id-ID"/>
          <w:rPrChange w:id="39" w:author="ismail - [2010]" w:date="2020-09-26T14:16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 xml:space="preserve"> 2020   05:43  </w:t>
      </w:r>
      <w:del w:id="40" w:author="ismail - [2010]" w:date="2020-09-26T14:18:00Z">
        <w:r w:rsidRPr="00C10427" w:rsidDel="00C10427">
          <w:rPr>
            <w:rFonts w:ascii="Roboto" w:eastAsia="Times New Roman" w:hAnsi="Roboto" w:cs="Times New Roman"/>
            <w:noProof/>
            <w:sz w:val="17"/>
            <w:szCs w:val="17"/>
            <w:lang w:val="id-ID"/>
            <w:rPrChange w:id="41" w:author="ismail - [2010]" w:date="2020-09-26T14:17:00Z">
              <w:rPr>
                <w:rFonts w:ascii="Roboto" w:eastAsia="Times New Roman" w:hAnsi="Roboto" w:cs="Times New Roman"/>
                <w:strike/>
                <w:sz w:val="17"/>
                <w:szCs w:val="17"/>
              </w:rPr>
            </w:rPrChange>
          </w:rPr>
          <w:delText>61  10 3</w:delText>
        </w:r>
      </w:del>
    </w:p>
    <w:p w:rsidR="00927764" w:rsidRPr="00C10427" w:rsidRDefault="00927764" w:rsidP="00C10427">
      <w:pPr>
        <w:shd w:val="clear" w:color="auto" w:fill="F5F5F5"/>
        <w:jc w:val="both"/>
        <w:rPr>
          <w:rFonts w:ascii="Times New Roman" w:eastAsia="Times New Roman" w:hAnsi="Times New Roman" w:cs="Times New Roman"/>
          <w:noProof/>
          <w:sz w:val="21"/>
          <w:szCs w:val="21"/>
          <w:lang w:val="id-ID"/>
          <w:rPrChange w:id="42" w:author="ismail - [2010]" w:date="2020-09-26T14:16:00Z">
            <w:rPr>
              <w:rFonts w:ascii="Times New Roman" w:eastAsia="Times New Roman" w:hAnsi="Times New Roman" w:cs="Times New Roman"/>
              <w:sz w:val="21"/>
              <w:szCs w:val="21"/>
            </w:rPr>
          </w:rPrChange>
        </w:rPr>
        <w:pPrChange w:id="43" w:author="ismail - [2010]" w:date="2020-09-26T14:16:00Z">
          <w:pPr>
            <w:shd w:val="clear" w:color="auto" w:fill="F5F5F5"/>
            <w:jc w:val="center"/>
          </w:pPr>
        </w:pPrChange>
      </w:pPr>
      <w:r w:rsidRPr="00C10427">
        <w:rPr>
          <w:rFonts w:ascii="Times New Roman" w:eastAsia="Times New Roman" w:hAnsi="Times New Roman" w:cs="Times New Roman"/>
          <w:noProof/>
          <w:sz w:val="21"/>
          <w:szCs w:val="21"/>
          <w:lang w:val="id-ID" w:eastAsia="id-ID" w:bidi="bn-BD"/>
        </w:rPr>
        <w:drawing>
          <wp:inline distT="0" distB="0" distL="0" distR="0" wp14:anchorId="00694012" wp14:editId="60CBB2D3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10427" w:rsidRDefault="00927764" w:rsidP="00C10427">
      <w:pPr>
        <w:spacing w:line="270" w:lineRule="atLeast"/>
        <w:jc w:val="both"/>
        <w:rPr>
          <w:rFonts w:ascii="Times New Roman" w:eastAsia="Times New Roman" w:hAnsi="Times New Roman" w:cs="Times New Roman"/>
          <w:noProof/>
          <w:sz w:val="18"/>
          <w:szCs w:val="18"/>
          <w:lang w:val="id-ID"/>
          <w:rPrChange w:id="44" w:author="ismail - [2010]" w:date="2020-09-26T14:16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  <w:pPrChange w:id="45" w:author="ismail - [2010]" w:date="2020-09-26T14:16:00Z">
          <w:pPr>
            <w:spacing w:line="270" w:lineRule="atLeast"/>
            <w:jc w:val="center"/>
          </w:pPr>
        </w:pPrChange>
      </w:pPr>
      <w:r w:rsidRPr="00C10427">
        <w:rPr>
          <w:rFonts w:ascii="Times New Roman" w:eastAsia="Times New Roman" w:hAnsi="Times New Roman" w:cs="Times New Roman"/>
          <w:noProof/>
          <w:sz w:val="18"/>
          <w:szCs w:val="18"/>
          <w:lang w:val="id-ID"/>
          <w:rPrChange w:id="46" w:author="ismail - [2010]" w:date="2020-09-26T14:16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  <w:t>Ilustrasi | unsplash.com</w:t>
      </w:r>
    </w:p>
    <w:p w:rsidR="00927764" w:rsidRPr="00C10427" w:rsidRDefault="00C10427" w:rsidP="00C10427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47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48" w:author="ismail - [2010]" w:date="2020-09-26T14:16:00Z">
          <w:pPr>
            <w:shd w:val="clear" w:color="auto" w:fill="F5F5F5"/>
            <w:spacing w:after="375"/>
          </w:pPr>
        </w:pPrChange>
      </w:pPr>
      <w:ins w:id="49" w:author="ismail - [2010]" w:date="2020-09-26T14:18:00Z">
        <w:r>
          <w:rPr>
            <w:rFonts w:ascii="Times New Roman" w:eastAsia="Times New Roman" w:hAnsi="Times New Roman" w:cs="Times New Roman"/>
            <w:i/>
            <w:iCs/>
            <w:noProof/>
            <w:sz w:val="24"/>
            <w:szCs w:val="24"/>
            <w:lang w:val="id-ID"/>
          </w:rPr>
          <w:t>“</w:t>
        </w:r>
      </w:ins>
      <w:r w:rsidR="00927764" w:rsidRPr="00C10427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id-ID"/>
          <w:rPrChange w:id="50" w:author="ismail - [2010]" w:date="2020-09-26T14:1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Hujan turun, berat badan naik, hubungan sama dia tetep temenan aja. Huft.</w:t>
      </w:r>
      <w:ins w:id="51" w:author="ismail - [2010]" w:date="2020-09-26T14:18:00Z">
        <w:r>
          <w:rPr>
            <w:rFonts w:ascii="Times New Roman" w:eastAsia="Times New Roman" w:hAnsi="Times New Roman" w:cs="Times New Roman"/>
            <w:i/>
            <w:iCs/>
            <w:noProof/>
            <w:sz w:val="24"/>
            <w:szCs w:val="24"/>
            <w:lang w:val="id-ID"/>
          </w:rPr>
          <w:t>”</w:t>
        </w:r>
      </w:ins>
    </w:p>
    <w:p w:rsidR="00927764" w:rsidRPr="00C10427" w:rsidRDefault="00927764" w:rsidP="00C10427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52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53" w:author="ismail - [2010]" w:date="2020-09-26T14:16:00Z">
          <w:pPr>
            <w:shd w:val="clear" w:color="auto" w:fill="F5F5F5"/>
            <w:spacing w:after="375"/>
          </w:pPr>
        </w:pPrChange>
      </w:pPr>
      <w:proofErr w:type="gramStart"/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54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Apa</w:t>
      </w:r>
      <w:proofErr w:type="gramEnd"/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55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lebih romantis dari sepiring mie instan kemasan putih yang aromanya aduhai menggoda indera penciuman itu atau bakwan yang baru diangkat dari penggorengan di kala hujan?</w:t>
      </w:r>
    </w:p>
    <w:p w:rsidR="00C10427" w:rsidRDefault="00C10427" w:rsidP="00C10427">
      <w:pPr>
        <w:shd w:val="clear" w:color="auto" w:fill="F5F5F5"/>
        <w:spacing w:after="375"/>
        <w:jc w:val="both"/>
        <w:rPr>
          <w:ins w:id="56" w:author="ismail - [2010]" w:date="2020-09-26T14:18:00Z"/>
          <w:rFonts w:ascii="Times New Roman" w:eastAsia="Times New Roman" w:hAnsi="Times New Roman" w:cs="Times New Roman"/>
          <w:noProof/>
          <w:sz w:val="24"/>
          <w:szCs w:val="24"/>
          <w:lang w:val="id-ID"/>
        </w:rPr>
        <w:pPrChange w:id="57" w:author="ismail - [2010]" w:date="2020-09-26T14:16:00Z">
          <w:pPr>
            <w:shd w:val="clear" w:color="auto" w:fill="F5F5F5"/>
            <w:spacing w:after="375"/>
          </w:pPr>
        </w:pPrChange>
      </w:pPr>
      <w:ins w:id="58" w:author="ismail - [2010]" w:date="2020-09-26T14:18:00Z">
        <w:r w:rsidRPr="00BA1E02">
          <w:rPr>
            <w:rFonts w:ascii="Times New Roman" w:eastAsia="Times New Roman" w:hAnsi="Times New Roman" w:cs="Times New Roman"/>
            <w:i/>
            <w:iCs/>
            <w:noProof/>
            <w:sz w:val="24"/>
            <w:szCs w:val="24"/>
            <w:lang w:val="id-ID"/>
            <w:rPrChange w:id="59" w:author="ismail - [2010]" w:date="2020-09-26T14:20:00Z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id-ID"/>
              </w:rPr>
            </w:rPrChange>
          </w:rPr>
          <w:t>“</w:t>
        </w:r>
      </w:ins>
      <w:r w:rsidR="00927764" w:rsidRPr="00BA1E02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id-ID"/>
          <w:rPrChange w:id="60" w:author="ismail - [2010]" w:date="2020-09-26T14:2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Januari, hujan </w:t>
      </w:r>
      <w:ins w:id="61" w:author="ismail - [2010]" w:date="2020-09-26T14:17:00Z">
        <w:r w:rsidRPr="00BA1E02">
          <w:rPr>
            <w:rFonts w:ascii="Times New Roman" w:eastAsia="Times New Roman" w:hAnsi="Times New Roman" w:cs="Times New Roman"/>
            <w:i/>
            <w:iCs/>
            <w:noProof/>
            <w:sz w:val="24"/>
            <w:szCs w:val="24"/>
            <w:lang w:val="id-ID"/>
            <w:rPrChange w:id="62" w:author="ismail - [2010]" w:date="2020-09-26T14:20:00Z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id-ID"/>
              </w:rPr>
            </w:rPrChange>
          </w:rPr>
          <w:t>ber</w:t>
        </w:r>
      </w:ins>
      <w:r w:rsidR="00927764" w:rsidRPr="00BA1E02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id-ID"/>
          <w:rPrChange w:id="63" w:author="ismail - [2010]" w:date="2020-09-26T14:2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sehari-hari</w:t>
      </w:r>
      <w:ins w:id="64" w:author="ismail - [2010]" w:date="2020-09-26T14:18:00Z">
        <w:r w:rsidRPr="00BA1E02">
          <w:rPr>
            <w:rFonts w:ascii="Times New Roman" w:eastAsia="Times New Roman" w:hAnsi="Times New Roman" w:cs="Times New Roman"/>
            <w:i/>
            <w:iCs/>
            <w:noProof/>
            <w:sz w:val="24"/>
            <w:szCs w:val="24"/>
            <w:lang w:val="id-ID"/>
            <w:rPrChange w:id="65" w:author="ismail - [2010]" w:date="2020-09-26T14:20:00Z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id-ID"/>
              </w:rPr>
            </w:rPrChange>
          </w:rPr>
          <w:t>,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” b</w:t>
        </w:r>
      </w:ins>
      <w:del w:id="66" w:author="ismail - [2010]" w:date="2020-09-26T14:18:00Z">
        <w:r w:rsidR="00927764" w:rsidRPr="00C10427" w:rsidDel="00C10427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  <w:rPrChange w:id="67" w:author="ismail - [2010]" w:date="2020-09-26T14:1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, b</w:delText>
        </w:r>
      </w:del>
      <w:r w:rsidR="00927764"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68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egitu kata orang sering mengartikannya. </w:t>
      </w:r>
    </w:p>
    <w:p w:rsidR="00927764" w:rsidRPr="00C10427" w:rsidRDefault="00927764" w:rsidP="00C10427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69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70" w:author="ismail - [2010]" w:date="2020-09-26T14:16:00Z">
          <w:pPr>
            <w:shd w:val="clear" w:color="auto" w:fill="F5F5F5"/>
            <w:spacing w:after="375"/>
          </w:pPr>
        </w:pPrChange>
      </w:pPr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71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Benar saja</w:t>
      </w:r>
      <w:ins w:id="72" w:author="ismail - [2010]" w:date="2020-09-26T14:18:00Z">
        <w:r w:rsidR="00C10427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, m</w:t>
        </w:r>
      </w:ins>
      <w:del w:id="73" w:author="ismail - [2010]" w:date="2020-09-26T14:18:00Z">
        <w:r w:rsidRPr="00C10427" w:rsidDel="00C10427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  <w:rPrChange w:id="74" w:author="ismail - [2010]" w:date="2020-09-26T14:1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. M</w:delText>
        </w:r>
      </w:del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75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eski </w:t>
      </w:r>
      <w:del w:id="76" w:author="ismail - [2010]" w:date="2020-09-26T14:19:00Z">
        <w:r w:rsidRPr="00C10427" w:rsidDel="00C10427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  <w:rPrChange w:id="77" w:author="ismail - [2010]" w:date="2020-09-26T14:1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di </w:delText>
        </w:r>
      </w:del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78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tahun ini awal musim hujan di Indonesia mundur di antara </w:t>
      </w:r>
      <w:del w:id="79" w:author="ismail - [2010]" w:date="2020-09-26T14:19:00Z">
        <w:r w:rsidRPr="00C10427" w:rsidDel="00C10427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  <w:rPrChange w:id="80" w:author="ismail - [2010]" w:date="2020-09-26T14:1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Bulan </w:delText>
        </w:r>
      </w:del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81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November-Desember 2019, hujan benar-benar datang seperti </w:t>
      </w:r>
      <w:ins w:id="82" w:author="ismail - [2010]" w:date="2020-09-26T14:19:00Z">
        <w:r w:rsidR="00C10427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yang </w:t>
        </w:r>
      </w:ins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83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perkiraan. Sudah sangat terasa apalagi sejak awal tahun baru</w:t>
      </w:r>
      <w:del w:id="84" w:author="ismail - [2010]" w:date="2020-09-26T14:19:00Z">
        <w:r w:rsidRPr="00C10427" w:rsidDel="00C10427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  <w:rPrChange w:id="85" w:author="ismail - [2010]" w:date="2020-09-26T14:1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kita</w:delText>
        </w:r>
      </w:del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86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:rsidR="00BA1E02" w:rsidRDefault="00927764" w:rsidP="00C10427">
      <w:pPr>
        <w:shd w:val="clear" w:color="auto" w:fill="F5F5F5"/>
        <w:spacing w:after="375"/>
        <w:jc w:val="both"/>
        <w:rPr>
          <w:ins w:id="87" w:author="ismail - [2010]" w:date="2020-09-26T14:20:00Z"/>
          <w:rFonts w:ascii="Times New Roman" w:eastAsia="Times New Roman" w:hAnsi="Times New Roman" w:cs="Times New Roman"/>
          <w:noProof/>
          <w:sz w:val="24"/>
          <w:szCs w:val="24"/>
          <w:lang w:val="id-ID"/>
        </w:rPr>
        <w:pPrChange w:id="88" w:author="ismail - [2010]" w:date="2020-09-26T14:16:00Z">
          <w:pPr>
            <w:shd w:val="clear" w:color="auto" w:fill="F5F5F5"/>
            <w:spacing w:after="375"/>
          </w:pPr>
        </w:pPrChange>
      </w:pPr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89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Hujan yang sering disalahkan karena mengundang kenangan ternyata tak hanya pandai membuat perasaan hatimu yang ambyar, pun perilaku kita yang lain. Soal makan. </w:t>
      </w:r>
    </w:p>
    <w:p w:rsidR="00927764" w:rsidRPr="00BA1E02" w:rsidRDefault="00BA1E02" w:rsidP="00C10427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id-ID"/>
          <w:rPrChange w:id="90" w:author="ismail - [2010]" w:date="2020-09-26T14:2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91" w:author="ismail - [2010]" w:date="2020-09-26T14:16:00Z">
          <w:pPr>
            <w:shd w:val="clear" w:color="auto" w:fill="F5F5F5"/>
            <w:spacing w:after="375"/>
          </w:pPr>
        </w:pPrChange>
      </w:pPr>
      <w:ins w:id="92" w:author="ismail - [2010]" w:date="2020-09-26T14:20:00Z">
        <w:r w:rsidRPr="00BA1E02">
          <w:rPr>
            <w:rFonts w:ascii="Times New Roman" w:eastAsia="Times New Roman" w:hAnsi="Times New Roman" w:cs="Times New Roman"/>
            <w:i/>
            <w:iCs/>
            <w:noProof/>
            <w:sz w:val="24"/>
            <w:szCs w:val="24"/>
            <w:lang w:val="id-ID"/>
            <w:rPrChange w:id="93" w:author="ismail - [2010]" w:date="2020-09-26T14:20:00Z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id-ID"/>
              </w:rPr>
            </w:rPrChange>
          </w:rPr>
          <w:t>“</w:t>
        </w:r>
      </w:ins>
      <w:r w:rsidR="00927764" w:rsidRPr="00BA1E02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id-ID"/>
          <w:rPrChange w:id="94" w:author="ismail - [2010]" w:date="2020-09-26T14:2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Ya, hujan yang membuat kita jadi sering lapar. Kok bisa ya?</w:t>
      </w:r>
      <w:ins w:id="95" w:author="ismail - [2010]" w:date="2020-09-26T14:20:00Z">
        <w:r w:rsidRPr="00BA1E02">
          <w:rPr>
            <w:rFonts w:ascii="Times New Roman" w:eastAsia="Times New Roman" w:hAnsi="Times New Roman" w:cs="Times New Roman"/>
            <w:i/>
            <w:iCs/>
            <w:noProof/>
            <w:sz w:val="24"/>
            <w:szCs w:val="24"/>
            <w:lang w:val="id-ID"/>
            <w:rPrChange w:id="96" w:author="ismail - [2010]" w:date="2020-09-26T14:20:00Z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id-ID"/>
              </w:rPr>
            </w:rPrChange>
          </w:rPr>
          <w:t>”</w:t>
        </w:r>
      </w:ins>
    </w:p>
    <w:p w:rsidR="00C10427" w:rsidRDefault="00927764" w:rsidP="00C10427">
      <w:pPr>
        <w:shd w:val="clear" w:color="auto" w:fill="F5F5F5"/>
        <w:spacing w:after="375"/>
        <w:jc w:val="both"/>
        <w:rPr>
          <w:ins w:id="97" w:author="ismail - [2010]" w:date="2020-09-26T14:17:00Z"/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  <w:pPrChange w:id="98" w:author="ismail - [2010]" w:date="2020-09-26T14:16:00Z">
          <w:pPr>
            <w:shd w:val="clear" w:color="auto" w:fill="F5F5F5"/>
            <w:spacing w:after="375"/>
          </w:pPr>
        </w:pPrChange>
      </w:pPr>
      <w:r w:rsidRPr="00C10427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  <w:rPrChange w:id="99" w:author="ismail - [2010]" w:date="2020-09-26T14:16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Mengapa Kita Merasa Lapar Ketika Hujan</w:t>
      </w:r>
      <w:ins w:id="100" w:author="ismail - [2010]" w:date="2020-09-26T14:20:00Z">
        <w:r w:rsidR="00BA1E02">
          <w:rPr>
            <w:rFonts w:ascii="Times New Roman" w:eastAsia="Times New Roman" w:hAnsi="Times New Roman" w:cs="Times New Roman"/>
            <w:b/>
            <w:bCs/>
            <w:noProof/>
            <w:sz w:val="24"/>
            <w:szCs w:val="24"/>
            <w:lang w:val="id-ID"/>
          </w:rPr>
          <w:t>?</w:t>
        </w:r>
      </w:ins>
    </w:p>
    <w:p w:rsidR="00927764" w:rsidRPr="00C10427" w:rsidRDefault="00927764" w:rsidP="00C10427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01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102" w:author="ismail - [2010]" w:date="2020-09-26T14:16:00Z">
          <w:pPr>
            <w:shd w:val="clear" w:color="auto" w:fill="F5F5F5"/>
            <w:spacing w:after="375"/>
          </w:pPr>
        </w:pPrChange>
      </w:pPr>
      <w:del w:id="103" w:author="ismail - [2010]" w:date="2020-09-26T14:17:00Z">
        <w:r w:rsidRPr="00C10427" w:rsidDel="00C10427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  <w:rPrChange w:id="104" w:author="ismail - [2010]" w:date="2020-09-26T14:1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br/>
        </w:r>
      </w:del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05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Siapa yang suka merasa bahwa hujan datang bersama na</w:t>
      </w:r>
      <w:ins w:id="106" w:author="ismail - [2010]" w:date="2020-09-26T14:20:00Z">
        <w:r w:rsidR="00BA1E02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f</w:t>
        </w:r>
      </w:ins>
      <w:del w:id="107" w:author="ismail - [2010]" w:date="2020-09-26T14:20:00Z">
        <w:r w:rsidRPr="00C10427" w:rsidDel="00BA1E02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  <w:rPrChange w:id="108" w:author="ismail - [2010]" w:date="2020-09-26T14:1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p</w:delText>
        </w:r>
      </w:del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09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 makan yang tiba-tiba ikut meningkat?</w:t>
      </w:r>
    </w:p>
    <w:p w:rsidR="00927764" w:rsidRPr="00C10427" w:rsidRDefault="00927764" w:rsidP="00C10427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10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111" w:author="ismail - [2010]" w:date="2020-09-26T14:16:00Z">
          <w:pPr>
            <w:shd w:val="clear" w:color="auto" w:fill="F5F5F5"/>
            <w:spacing w:after="375"/>
          </w:pPr>
        </w:pPrChange>
      </w:pPr>
      <w:proofErr w:type="gramStart"/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12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lastRenderedPageBreak/>
        <w:t>Selain mengenang dia, kegiatan yang paling asyik di saat hujan turun adalah makan.</w:t>
      </w:r>
      <w:proofErr w:type="gramEnd"/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13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Sering </w:t>
      </w:r>
      <w:ins w:id="114" w:author="ismail - [2010]" w:date="2020-09-26T14:21:00Z">
        <w:r w:rsidR="00BA1E02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hanya </w:t>
        </w:r>
      </w:ins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15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disebut </w:t>
      </w:r>
      <w:ins w:id="116" w:author="ismail - [2010]" w:date="2020-09-26T14:21:00Z">
        <w:r w:rsidR="00BA1E02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sebagai </w:t>
        </w:r>
      </w:ins>
      <w:del w:id="117" w:author="ismail - [2010]" w:date="2020-09-26T14:21:00Z">
        <w:r w:rsidRPr="00C10427" w:rsidDel="00BA1E02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  <w:rPrChange w:id="118" w:author="ismail - [2010]" w:date="2020-09-26T14:1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cuma </w:delText>
        </w:r>
      </w:del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19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camilan, tapi jumlah kalorinya nyaris melebihi makan</w:t>
      </w:r>
      <w:ins w:id="120" w:author="ismail - [2010]" w:date="2020-09-26T14:21:00Z">
        <w:r w:rsidR="00BA1E02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an</w:t>
        </w:r>
      </w:ins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21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berat.</w:t>
      </w:r>
    </w:p>
    <w:p w:rsidR="00927764" w:rsidRPr="00C10427" w:rsidRDefault="00927764" w:rsidP="00C10427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22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123" w:author="ismail - [2010]" w:date="2020-09-26T14:16:00Z">
          <w:pPr>
            <w:shd w:val="clear" w:color="auto" w:fill="F5F5F5"/>
            <w:spacing w:after="375"/>
          </w:pPr>
        </w:pPrChange>
      </w:pPr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24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Sebungkus keripik </w:t>
      </w:r>
      <w:del w:id="125" w:author="ismail - [2010]" w:date="2020-09-26T14:21:00Z">
        <w:r w:rsidRPr="00C10427" w:rsidDel="00BA1E02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  <w:rPrChange w:id="126" w:author="ismail - [2010]" w:date="2020-09-26T14:1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yang </w:delText>
        </w:r>
      </w:del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27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dalam kemasan bisa dikonsumsi </w:t>
      </w:r>
      <w:ins w:id="128" w:author="ismail - [2010]" w:date="2020-09-26T14:22:00Z">
        <w:r w:rsidR="00BA1E02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sebanyak </w:t>
        </w:r>
      </w:ins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29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4 porsi habis </w:t>
      </w:r>
      <w:ins w:id="130" w:author="ismail - [2010]" w:date="2020-09-26T14:22:00Z">
        <w:r w:rsidR="00BA1E02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dalam </w:t>
        </w:r>
      </w:ins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31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sekali duduk. Belum cukup, tambah lagi gorengannya, satu-dua biji eh kok jadi </w:t>
      </w:r>
      <w:proofErr w:type="gramStart"/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32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lima</w:t>
      </w:r>
      <w:proofErr w:type="gramEnd"/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33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:rsidR="00927764" w:rsidRPr="00C10427" w:rsidRDefault="00927764" w:rsidP="00C10427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34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135" w:author="ismail - [2010]" w:date="2020-09-26T14:16:00Z">
          <w:pPr>
            <w:shd w:val="clear" w:color="auto" w:fill="F5F5F5"/>
            <w:spacing w:after="375"/>
          </w:pPr>
        </w:pPrChange>
      </w:pPr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36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 yang membuat suasana jadi lebih dingin -</w:t>
      </w:r>
      <w:r w:rsidRPr="00C10427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137" w:author="ismail - [2010]" w:date="2020-09-26T14:16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 sikapnya padamu</w:t>
      </w:r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38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, memang bisa jadi salah satu pencetus mengapa kita jadi suka makan. </w:t>
      </w:r>
    </w:p>
    <w:p w:rsidR="00927764" w:rsidRPr="00C10427" w:rsidRDefault="00927764" w:rsidP="00C10427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39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140" w:author="ismail - [2010]" w:date="2020-09-26T14:16:00Z">
          <w:pPr>
            <w:shd w:val="clear" w:color="auto" w:fill="F5F5F5"/>
            <w:spacing w:after="375"/>
          </w:pPr>
        </w:pPrChange>
      </w:pPr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41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Terutama makanan </w:t>
      </w:r>
      <w:del w:id="142" w:author="ismail - [2010]" w:date="2020-09-26T14:22:00Z">
        <w:r w:rsidRPr="00C10427" w:rsidDel="00BA1E02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  <w:rPrChange w:id="143" w:author="ismail - [2010]" w:date="2020-09-26T14:1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yang </w:delText>
        </w:r>
      </w:del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44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seperti tahu bulat digoreng dadakan alias yang masih hangat. Apalagi dengan makan, tubuh </w:t>
      </w:r>
      <w:proofErr w:type="gramStart"/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45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akan</w:t>
      </w:r>
      <w:proofErr w:type="gramEnd"/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46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mendapat "panas" akibat terjadinya peningkatan metabolisme dalam tubuh. </w:t>
      </w:r>
    </w:p>
    <w:p w:rsidR="00927764" w:rsidRPr="00C10427" w:rsidRDefault="00927764" w:rsidP="00C10427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47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148" w:author="ismail - [2010]" w:date="2020-09-26T14:16:00Z">
          <w:pPr>
            <w:shd w:val="clear" w:color="auto" w:fill="F5F5F5"/>
            <w:spacing w:after="375"/>
          </w:pPr>
        </w:pPrChange>
      </w:pPr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49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Padahal kenyataannya, dingin </w:t>
      </w:r>
      <w:del w:id="150" w:author="ismail - [2010]" w:date="2020-09-26T14:22:00Z">
        <w:r w:rsidRPr="00C10427" w:rsidDel="00BA1E02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  <w:rPrChange w:id="151" w:author="ismail - [2010]" w:date="2020-09-26T14:1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yang </w:delText>
        </w:r>
      </w:del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52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terjadi akibat hujan tidak benar-benar membuat tubuh memerlukan kalori tambahan dari makananmu, lho. Dingin yang kita kira ternyata tidak sedingin kenyataannya, kok~</w:t>
      </w:r>
    </w:p>
    <w:p w:rsidR="00BA1E02" w:rsidRDefault="00927764" w:rsidP="00C10427">
      <w:pPr>
        <w:shd w:val="clear" w:color="auto" w:fill="F5F5F5"/>
        <w:spacing w:after="375"/>
        <w:jc w:val="both"/>
        <w:rPr>
          <w:ins w:id="153" w:author="ismail - [2010]" w:date="2020-09-26T14:23:00Z"/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  <w:pPrChange w:id="154" w:author="ismail - [2010]" w:date="2020-09-26T14:16:00Z">
          <w:pPr>
            <w:shd w:val="clear" w:color="auto" w:fill="F5F5F5"/>
            <w:spacing w:after="375"/>
          </w:pPr>
        </w:pPrChange>
      </w:pPr>
      <w:r w:rsidRPr="00C10427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  <w:rPrChange w:id="155" w:author="ismail - [2010]" w:date="2020-09-26T14:16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Ternyata Ini yang Bisa Jadi Sebabnya...</w:t>
      </w:r>
    </w:p>
    <w:p w:rsidR="00927764" w:rsidRPr="00C10427" w:rsidRDefault="00927764" w:rsidP="00C10427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56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157" w:author="ismail - [2010]" w:date="2020-09-26T14:16:00Z">
          <w:pPr>
            <w:shd w:val="clear" w:color="auto" w:fill="F5F5F5"/>
            <w:spacing w:after="375"/>
          </w:pPr>
        </w:pPrChange>
      </w:pPr>
      <w:del w:id="158" w:author="ismail - [2010]" w:date="2020-09-26T14:23:00Z">
        <w:r w:rsidRPr="00C10427" w:rsidDel="00BA1E02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  <w:rPrChange w:id="159" w:author="ismail - [2010]" w:date="2020-09-26T14:1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br/>
        </w:r>
      </w:del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60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Selama hujan datang, tentu kita akan lebih suka berlindung dalam ruangan saja. </w:t>
      </w:r>
      <w:proofErr w:type="gramStart"/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61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Ruangan yang membuat jarak kita dengan makanan makin dekat saja.</w:t>
      </w:r>
      <w:proofErr w:type="gramEnd"/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62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Ya, ini soal akses makanan yang jadi tak lagi berjarak. </w:t>
      </w:r>
      <w:del w:id="163" w:author="ismail - [2010]" w:date="2020-09-26T14:23:00Z">
        <w:r w:rsidRPr="00C10427" w:rsidDel="00BA1E02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  <w:rPrChange w:id="164" w:author="ismail - [2010]" w:date="2020-09-26T14:1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Ehem.</w:delText>
        </w:r>
      </w:del>
    </w:p>
    <w:p w:rsidR="00927764" w:rsidRPr="00C10427" w:rsidRDefault="00927764" w:rsidP="00C10427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65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166" w:author="ismail - [2010]" w:date="2020-09-26T14:16:00Z">
          <w:pPr>
            <w:shd w:val="clear" w:color="auto" w:fill="F5F5F5"/>
            <w:spacing w:after="375"/>
          </w:pPr>
        </w:pPrChange>
      </w:pPr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67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Mulai dari segala jenis masakan dalam bentuk mie instan, biskuit-biskuit yang di tata dalam toples cantik, atau bubuk-bubuk minuman manis dalam kemasan ekonomis. </w:t>
      </w:r>
    </w:p>
    <w:p w:rsidR="00927764" w:rsidRPr="00C10427" w:rsidRDefault="00927764" w:rsidP="00C10427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68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169" w:author="ismail - [2010]" w:date="2020-09-26T14:16:00Z">
          <w:pPr>
            <w:shd w:val="clear" w:color="auto" w:fill="F5F5F5"/>
            <w:spacing w:after="375"/>
          </w:pPr>
        </w:pPrChange>
      </w:pPr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70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Semua harus ada di </w:t>
      </w:r>
      <w:del w:id="171" w:author="ismail - [2010]" w:date="2020-09-26T14:23:00Z">
        <w:r w:rsidRPr="00C10427" w:rsidDel="00BA1E02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  <w:rPrChange w:id="172" w:author="ismail - [2010]" w:date="2020-09-26T14:1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almari </w:delText>
        </w:r>
      </w:del>
      <w:ins w:id="173" w:author="ismail - [2010]" w:date="2020-09-26T14:23:00Z">
        <w:r w:rsidR="00BA1E02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lemari </w:t>
        </w:r>
      </w:ins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74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penyimpanan. </w:t>
      </w:r>
      <w:proofErr w:type="gramStart"/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75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Sebagai bahan persediaan karena mau keluar di waktu hujan itu membuat kita berpikir berkali-kali.</w:t>
      </w:r>
      <w:proofErr w:type="gramEnd"/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76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gramStart"/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77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Akan merepotkan.</w:t>
      </w:r>
      <w:proofErr w:type="gramEnd"/>
    </w:p>
    <w:p w:rsidR="00927764" w:rsidRPr="00C10427" w:rsidRDefault="00927764" w:rsidP="00C10427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78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179" w:author="ismail - [2010]" w:date="2020-09-26T14:16:00Z">
          <w:pPr>
            <w:shd w:val="clear" w:color="auto" w:fill="F5F5F5"/>
            <w:spacing w:after="375"/>
          </w:pPr>
        </w:pPrChange>
      </w:pPr>
      <w:proofErr w:type="gramStart"/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80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 ada salahnya makan saat hujan.</w:t>
      </w:r>
      <w:proofErr w:type="gramEnd"/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81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gramStart"/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82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Yang sering membuatnya salah adalah pemilihan makanan kita yang tidak tahu diri.</w:t>
      </w:r>
      <w:proofErr w:type="gramEnd"/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83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penting enak, kalori belakangan</w:t>
      </w:r>
      <w:ins w:id="184" w:author="ismail - [2010]" w:date="2020-09-26T14:24:00Z">
        <w:r w:rsidR="00BA1E02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.</w:t>
        </w:r>
      </w:ins>
      <w:del w:id="185" w:author="ismail - [2010]" w:date="2020-09-26T14:24:00Z">
        <w:r w:rsidRPr="00C10427" w:rsidDel="00BA1E02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  <w:rPrChange w:id="186" w:author="ismail - [2010]" w:date="2020-09-26T14:1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?</w:delText>
        </w:r>
      </w:del>
    </w:p>
    <w:p w:rsidR="00927764" w:rsidRPr="00C10427" w:rsidRDefault="00927764" w:rsidP="00C10427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87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188" w:author="ismail - [2010]" w:date="2020-09-26T14:16:00Z">
          <w:pPr>
            <w:shd w:val="clear" w:color="auto" w:fill="F5F5F5"/>
            <w:spacing w:after="375"/>
          </w:pPr>
        </w:pPrChange>
      </w:pPr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89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Coba deh, mulai aja dulu dengan memperhatikan label informasi gizi ketika kamu memakan makanan kemasan. </w:t>
      </w:r>
      <w:proofErr w:type="gramStart"/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90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Atau jika ingin minum yang hangat-hangat, takar gulanya jangan kelebihan.</w:t>
      </w:r>
      <w:proofErr w:type="gramEnd"/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91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Sebab kamu sudah terlalu manis, kata dia </w:t>
      </w:r>
      <w:r w:rsidRPr="00C10427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id-ID"/>
          <w:rPrChange w:id="192" w:author="ismail - [2010]" w:date="2020-09-26T14:1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gitu khan</w:t>
      </w:r>
      <w:ins w:id="193" w:author="ismail - [2010]" w:date="2020-09-26T14:24:00Z">
        <w:r w:rsidR="00BA1E02">
          <w:rPr>
            <w:rFonts w:ascii="Times New Roman" w:eastAsia="Times New Roman" w:hAnsi="Times New Roman" w:cs="Times New Roman"/>
            <w:i/>
            <w:iCs/>
            <w:noProof/>
            <w:sz w:val="24"/>
            <w:szCs w:val="24"/>
            <w:lang w:val="id-ID"/>
          </w:rPr>
          <w:t>?</w:t>
        </w:r>
      </w:ins>
      <w:del w:id="194" w:author="ismail - [2010]" w:date="2020-09-26T14:24:00Z">
        <w:r w:rsidRPr="00C10427" w:rsidDel="00BA1E02">
          <w:rPr>
            <w:rFonts w:ascii="Times New Roman" w:eastAsia="Times New Roman" w:hAnsi="Times New Roman" w:cs="Times New Roman"/>
            <w:i/>
            <w:iCs/>
            <w:noProof/>
            <w:sz w:val="24"/>
            <w:szCs w:val="24"/>
            <w:lang w:val="id-ID"/>
            <w:rPrChange w:id="195" w:author="ismail - [2010]" w:date="2020-09-26T14:16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.</w:delText>
        </w:r>
      </w:del>
    </w:p>
    <w:p w:rsidR="00927764" w:rsidRPr="00C10427" w:rsidRDefault="00927764" w:rsidP="00C10427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96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197" w:author="ismail - [2010]" w:date="2020-09-26T14:16:00Z">
          <w:pPr>
            <w:shd w:val="clear" w:color="auto" w:fill="F5F5F5"/>
            <w:spacing w:after="375"/>
          </w:pPr>
        </w:pPrChange>
      </w:pPr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98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 musim hujan, rasa malas bergerak juga bisa jadi biang berat badan yang lebih suka naiknya. Apalagi munculnya kaum-kaum rebahan yang kerjaannya tiduran dan hanya buka tutup media sosial atau pura-pura sibuk padahal tidak ada yang nge-</w:t>
      </w:r>
      <w:r w:rsidRPr="00BA1E02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id-ID"/>
          <w:rPrChange w:id="199" w:author="ismail - [2010]" w:date="2020-09-26T14:2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00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</w:p>
    <w:p w:rsidR="00927764" w:rsidRPr="00C10427" w:rsidRDefault="00927764" w:rsidP="00C10427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01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202" w:author="ismail - [2010]" w:date="2020-09-26T14:16:00Z">
          <w:pPr>
            <w:shd w:val="clear" w:color="auto" w:fill="F5F5F5"/>
            <w:spacing w:after="375"/>
          </w:pPr>
        </w:pPrChange>
      </w:pPr>
      <w:proofErr w:type="gramStart"/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03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Kegiatan seperti inilah yang membuat lemak-lemak yang seharusnya dibakar jadi memilih ikutan mager saja.</w:t>
      </w:r>
      <w:proofErr w:type="gramEnd"/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04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Jadi</w:t>
      </w:r>
      <w:ins w:id="205" w:author="ismail - [2010]" w:date="2020-09-26T14:24:00Z">
        <w:r w:rsidR="00BA1E02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,</w:t>
        </w:r>
      </w:ins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06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simpanan ditubuhmu</w:t>
      </w:r>
      <w:ins w:id="207" w:author="ismail - [2010]" w:date="2020-09-26T14:25:00Z">
        <w:r w:rsidR="00BA1E02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 ada</w:t>
        </w:r>
      </w:ins>
      <w:del w:id="208" w:author="ismail - [2010]" w:date="2020-09-26T14:24:00Z">
        <w:r w:rsidRPr="00C10427" w:rsidDel="00BA1E02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  <w:rPrChange w:id="209" w:author="ismail - [2010]" w:date="2020-09-26T14:1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,</w:delText>
        </w:r>
      </w:del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10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dimana-mana.</w:t>
      </w:r>
    </w:p>
    <w:p w:rsidR="00927764" w:rsidRPr="00C10427" w:rsidRDefault="00927764" w:rsidP="00C10427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11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212" w:author="ismail - [2010]" w:date="2020-09-26T14:16:00Z">
          <w:pPr>
            <w:shd w:val="clear" w:color="auto" w:fill="F5F5F5"/>
            <w:spacing w:after="375"/>
          </w:pPr>
        </w:pPrChange>
      </w:pPr>
      <w:proofErr w:type="gramStart"/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13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lastRenderedPageBreak/>
        <w:t>Jadi, jangan salahkan hujannya.</w:t>
      </w:r>
      <w:proofErr w:type="gramEnd"/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14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Soal na</w:t>
      </w:r>
      <w:ins w:id="215" w:author="ismail - [2010]" w:date="2020-09-26T14:25:00Z">
        <w:r w:rsidR="00BA1E02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p</w:t>
        </w:r>
      </w:ins>
      <w:del w:id="216" w:author="ismail - [2010]" w:date="2020-09-26T14:25:00Z">
        <w:r w:rsidRPr="00C10427" w:rsidDel="00BA1E02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  <w:rPrChange w:id="217" w:author="ismail - [2010]" w:date="2020-09-26T14:1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f</w:delText>
        </w:r>
      </w:del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18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su makan ini lebih banyak salahnya di kamu. </w:t>
      </w:r>
      <w:proofErr w:type="gramStart"/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19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 yang tidak bisa mengendalikan diri.</w:t>
      </w:r>
      <w:proofErr w:type="gramEnd"/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20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gramStart"/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21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Kalau tiba-tiba berat badan ikut tergelincir makin kekanan di saat hujan.</w:t>
      </w:r>
      <w:proofErr w:type="gramEnd"/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22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 </w:t>
      </w:r>
      <w:r w:rsidRPr="00BA1E02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id-ID"/>
          <w:rPrChange w:id="223" w:author="ismail - [2010]" w:date="2020-09-26T14:2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Coba ingat-ingat apa yang kamu makan saat hujan?</w:t>
      </w:r>
    </w:p>
    <w:p w:rsidR="00927764" w:rsidRPr="00C10427" w:rsidRDefault="00927764" w:rsidP="00C10427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24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225" w:author="ismail - [2010]" w:date="2020-09-26T14:16:00Z">
          <w:pPr>
            <w:shd w:val="clear" w:color="auto" w:fill="F5F5F5"/>
            <w:spacing w:after="375"/>
          </w:pPr>
        </w:pPrChange>
      </w:pPr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26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Mie rebus</w:t>
      </w:r>
      <w:ins w:id="227" w:author="ismail - [2010]" w:date="2020-09-26T14:25:00Z">
        <w:r w:rsidR="00BA1E02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,</w:t>
        </w:r>
      </w:ins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28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kuah susu</w:t>
      </w:r>
      <w:ins w:id="229" w:author="ismail - [2010]" w:date="2020-09-26T14:25:00Z">
        <w:r w:rsidR="00BA1E02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,</w:t>
        </w:r>
      </w:ins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30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ditambah telur. </w:t>
      </w:r>
      <w:proofErr w:type="gramStart"/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31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 bisalah lebih dari 500 kalori.</w:t>
      </w:r>
      <w:proofErr w:type="gramEnd"/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32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H</w:t>
      </w:r>
      <w:ins w:id="233" w:author="ismail - [2010]" w:date="2020-09-26T14:25:00Z">
        <w:r w:rsidR="00BA1E02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aha</w:t>
        </w:r>
      </w:ins>
      <w:del w:id="234" w:author="ismail - [2010]" w:date="2020-09-26T14:25:00Z">
        <w:r w:rsidRPr="00C10427" w:rsidDel="00BA1E02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  <w:rPrChange w:id="235" w:author="ismail - [2010]" w:date="2020-09-26T14:1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AHA</w:delText>
        </w:r>
      </w:del>
      <w:bookmarkStart w:id="236" w:name="_GoBack"/>
      <w:bookmarkEnd w:id="236"/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37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</w:p>
    <w:p w:rsidR="00927764" w:rsidRPr="00C10427" w:rsidRDefault="00927764" w:rsidP="00C10427">
      <w:pPr>
        <w:shd w:val="clear" w:color="auto" w:fill="F5F5F5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38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239" w:author="ismail - [2010]" w:date="2020-09-26T14:16:00Z">
          <w:pPr>
            <w:shd w:val="clear" w:color="auto" w:fill="F5F5F5"/>
          </w:pPr>
        </w:pPrChange>
      </w:pPr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40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Salam</w:t>
      </w:r>
      <w:proofErr w:type="gramStart"/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41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,</w:t>
      </w:r>
      <w:proofErr w:type="gramEnd"/>
      <w:r w:rsidRPr="00C1042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42" w:author="ismail - [2010]" w:date="2020-09-2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br/>
        <w:t>Listhia H. Rahman</w:t>
      </w:r>
    </w:p>
    <w:p w:rsidR="00927764" w:rsidRPr="00C10427" w:rsidRDefault="00927764" w:rsidP="00C10427">
      <w:pPr>
        <w:jc w:val="both"/>
        <w:rPr>
          <w:noProof/>
          <w:lang w:val="id-ID"/>
          <w:rPrChange w:id="243" w:author="ismail - [2010]" w:date="2020-09-26T14:16:00Z">
            <w:rPr/>
          </w:rPrChange>
        </w:rPr>
        <w:pPrChange w:id="244" w:author="ismail - [2010]" w:date="2020-09-26T14:16:00Z">
          <w:pPr/>
        </w:pPrChange>
      </w:pPr>
    </w:p>
    <w:p w:rsidR="00927764" w:rsidRPr="00C10427" w:rsidRDefault="00927764" w:rsidP="00C10427">
      <w:pPr>
        <w:jc w:val="both"/>
        <w:rPr>
          <w:i/>
          <w:noProof/>
          <w:lang w:val="id-ID"/>
          <w:rPrChange w:id="245" w:author="ismail - [2010]" w:date="2020-09-26T14:16:00Z">
            <w:rPr>
              <w:i/>
            </w:rPr>
          </w:rPrChange>
        </w:rPr>
        <w:pPrChange w:id="246" w:author="ismail - [2010]" w:date="2020-09-26T14:16:00Z">
          <w:pPr/>
        </w:pPrChange>
      </w:pPr>
    </w:p>
    <w:p w:rsidR="00927764" w:rsidRPr="00C10427" w:rsidRDefault="00927764" w:rsidP="00C10427">
      <w:pPr>
        <w:jc w:val="both"/>
        <w:rPr>
          <w:rFonts w:ascii="Cambria" w:hAnsi="Cambria"/>
          <w:i/>
          <w:noProof/>
          <w:sz w:val="18"/>
          <w:szCs w:val="18"/>
          <w:lang w:val="id-ID"/>
          <w:rPrChange w:id="247" w:author="ismail - [2010]" w:date="2020-09-26T14:16:00Z">
            <w:rPr>
              <w:rFonts w:ascii="Cambria" w:hAnsi="Cambria"/>
              <w:i/>
              <w:sz w:val="18"/>
              <w:szCs w:val="18"/>
            </w:rPr>
          </w:rPrChange>
        </w:rPr>
        <w:pPrChange w:id="248" w:author="ismail - [2010]" w:date="2020-09-26T14:16:00Z">
          <w:pPr/>
        </w:pPrChange>
      </w:pPr>
      <w:r w:rsidRPr="00C10427">
        <w:rPr>
          <w:rFonts w:ascii="Cambria" w:hAnsi="Cambria"/>
          <w:i/>
          <w:noProof/>
          <w:sz w:val="18"/>
          <w:szCs w:val="18"/>
          <w:lang w:val="id-ID"/>
          <w:rPrChange w:id="249" w:author="ismail - [2010]" w:date="2020-09-26T14:16:00Z">
            <w:rPr>
              <w:rFonts w:ascii="Cambria" w:hAnsi="Cambria"/>
              <w:i/>
              <w:sz w:val="18"/>
              <w:szCs w:val="18"/>
            </w:rPr>
          </w:rPrChange>
        </w:rPr>
        <w:t xml:space="preserve">Sumber: </w:t>
      </w:r>
      <w:r w:rsidR="00B82AF2" w:rsidRPr="00C10427">
        <w:rPr>
          <w:noProof/>
          <w:lang w:val="id-ID"/>
          <w:rPrChange w:id="250" w:author="ismail - [2010]" w:date="2020-09-26T14:16:00Z">
            <w:rPr/>
          </w:rPrChange>
        </w:rPr>
        <w:fldChar w:fldCharType="begin"/>
      </w:r>
      <w:r w:rsidR="00B82AF2" w:rsidRPr="00C10427">
        <w:rPr>
          <w:noProof/>
          <w:lang w:val="id-ID"/>
          <w:rPrChange w:id="251" w:author="ismail - [2010]" w:date="2020-09-26T14:16:00Z">
            <w:rPr/>
          </w:rPrChange>
        </w:rPr>
        <w:instrText xml:space="preserve"> HYPERLINK "https://www.kompasiana.com/listhiahr/5e11e59a097f367b4a413222/hujan-turun-berat-badan-naik?page=all" \l "section1" </w:instrText>
      </w:r>
      <w:r w:rsidR="00B82AF2" w:rsidRPr="00C10427">
        <w:rPr>
          <w:noProof/>
          <w:lang w:val="id-ID"/>
          <w:rPrChange w:id="252" w:author="ismail - [2010]" w:date="2020-09-26T14:16:00Z">
            <w:rPr/>
          </w:rPrChange>
        </w:rPr>
        <w:fldChar w:fldCharType="separate"/>
      </w:r>
      <w:r w:rsidRPr="00C10427">
        <w:rPr>
          <w:rStyle w:val="Hyperlink"/>
          <w:rFonts w:ascii="Cambria" w:hAnsi="Cambria"/>
          <w:i/>
          <w:noProof/>
          <w:sz w:val="18"/>
          <w:szCs w:val="18"/>
          <w:lang w:val="id-ID"/>
          <w:rPrChange w:id="253" w:author="ismail - [2010]" w:date="2020-09-26T14:16:00Z">
            <w:rPr>
              <w:rStyle w:val="Hyperlink"/>
              <w:rFonts w:ascii="Cambria" w:hAnsi="Cambria"/>
              <w:i/>
              <w:sz w:val="18"/>
              <w:szCs w:val="18"/>
            </w:rPr>
          </w:rPrChange>
        </w:rPr>
        <w:t>https://www.kompasiana.com/listhiahr/5e11e59a097f367b4a413222/hujan-turun-berat-badan-naik?page=all#section1</w:t>
      </w:r>
      <w:r w:rsidR="00B82AF2" w:rsidRPr="00C10427">
        <w:rPr>
          <w:rStyle w:val="Hyperlink"/>
          <w:rFonts w:ascii="Cambria" w:hAnsi="Cambria"/>
          <w:i/>
          <w:noProof/>
          <w:sz w:val="18"/>
          <w:szCs w:val="18"/>
          <w:lang w:val="id-ID"/>
          <w:rPrChange w:id="254" w:author="ismail - [2010]" w:date="2020-09-26T14:16:00Z">
            <w:rPr>
              <w:rStyle w:val="Hyperlink"/>
              <w:rFonts w:ascii="Cambria" w:hAnsi="Cambria"/>
              <w:i/>
              <w:sz w:val="18"/>
              <w:szCs w:val="18"/>
            </w:rPr>
          </w:rPrChange>
        </w:rPr>
        <w:fldChar w:fldCharType="end"/>
      </w:r>
    </w:p>
    <w:p w:rsidR="00924DF5" w:rsidRPr="00C10427" w:rsidRDefault="00924DF5" w:rsidP="00C10427">
      <w:pPr>
        <w:jc w:val="both"/>
        <w:rPr>
          <w:noProof/>
          <w:lang w:val="id-ID"/>
          <w:rPrChange w:id="255" w:author="ismail - [2010]" w:date="2020-09-26T14:16:00Z">
            <w:rPr/>
          </w:rPrChange>
        </w:rPr>
        <w:pPrChange w:id="256" w:author="ismail - [2010]" w:date="2020-09-26T14:16:00Z">
          <w:pPr/>
        </w:pPrChange>
      </w:pPr>
    </w:p>
    <w:sectPr w:rsidR="00924DF5" w:rsidRPr="00C10427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AF2" w:rsidRDefault="00B82AF2">
      <w:r>
        <w:separator/>
      </w:r>
    </w:p>
  </w:endnote>
  <w:endnote w:type="continuationSeparator" w:id="0">
    <w:p w:rsidR="00B82AF2" w:rsidRDefault="00B82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B82AF2">
    <w:pPr>
      <w:pStyle w:val="Footer"/>
    </w:pPr>
  </w:p>
  <w:p w:rsidR="00941E77" w:rsidRDefault="00B82A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AF2" w:rsidRDefault="00B82AF2">
      <w:r>
        <w:separator/>
      </w:r>
    </w:p>
  </w:footnote>
  <w:footnote w:type="continuationSeparator" w:id="0">
    <w:p w:rsidR="00B82AF2" w:rsidRDefault="00B82A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2318A3"/>
    <w:rsid w:val="0042167F"/>
    <w:rsid w:val="00924DF5"/>
    <w:rsid w:val="00927764"/>
    <w:rsid w:val="00B82AF2"/>
    <w:rsid w:val="00BA1E02"/>
    <w:rsid w:val="00C10427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C104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4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C104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4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7401D-FA74-49FE-976A-3C56434F0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ismail - [2010]</cp:lastModifiedBy>
  <cp:revision>5</cp:revision>
  <dcterms:created xsi:type="dcterms:W3CDTF">2020-08-26T21:16:00Z</dcterms:created>
  <dcterms:modified xsi:type="dcterms:W3CDTF">2020-09-26T07:25:00Z</dcterms:modified>
</cp:coreProperties>
</file>