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Pada zaman ini kita berada pada zona industri yang sangat </w:t>
            </w:r>
            <w:del w:id="0" w:author="ARI SUSANTI PC" w:date="2020-09-24T10:39:5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extream</w:delText>
              </w:r>
            </w:del>
            <w:ins w:id="1" w:author="ARI SUSANTI PC" w:date="2020-09-24T10:39:5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</w:t>
              </w:r>
            </w:ins>
            <w:ins w:id="2" w:author="ARI SUSANTI PC" w:date="2020-09-24T10:39:5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kstr</w:t>
              </w:r>
            </w:ins>
            <w:ins w:id="3" w:author="ARI SUSANTI PC" w:date="2020-09-24T10:39:5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im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. Industri yang </w:t>
            </w:r>
            <w:del w:id="4" w:author="ARI SUSANTI PC" w:date="2020-09-24T10:40:1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tiap </w:delText>
              </w:r>
            </w:del>
            <w:ins w:id="5" w:author="ARI SUSANTI PC" w:date="2020-09-24T10:40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set</w:t>
              </w:r>
            </w:ins>
            <w:ins w:id="6" w:author="ARI SUSANTI PC" w:date="2020-09-24T10:40:1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iap</w:t>
              </w:r>
            </w:ins>
            <w:ins w:id="7" w:author="ARI SUSANTI PC" w:date="2020-09-24T10:40:1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menit bahkan detik </w:t>
            </w:r>
            <w:del w:id="8" w:author="ARI SUSANTI PC" w:date="2020-09-24T10:40:4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dia</w:delText>
              </w:r>
            </w:del>
            <w:ins w:id="9" w:author="ARI SUSANTI PC" w:date="2020-09-24T10:40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hal </w:t>
              </w:r>
            </w:ins>
            <w:ins w:id="10" w:author="ARI SUSANTI PC" w:date="2020-09-24T10:40:4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tersebu</w:t>
              </w:r>
            </w:ins>
            <w:ins w:id="11" w:author="ARI SUSANTI PC" w:date="2020-09-24T10:40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akan berubah semakin maju, yang sering kita sebut dengan revolusi </w:t>
            </w:r>
            <w:del w:id="12" w:author="ARI SUSANTI PC" w:date="2020-09-24T10:41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industry</w:delText>
              </w:r>
            </w:del>
            <w:ins w:id="13" w:author="ARI SUSANTI PC" w:date="2020-09-24T10:41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ind</w:t>
              </w:r>
            </w:ins>
            <w:ins w:id="14" w:author="ARI SUSANTI PC" w:date="2020-09-24T10:41:0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ustri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4.0. Istilah yang masih jarang kita dengar bahkan banyak yang masih awam.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 hari ini kita di</w:t>
            </w:r>
            <w:del w:id="15" w:author="ARI SUSANTI PC" w:date="2020-09-24T10:41:3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memasuki dunia kerja</w:t>
            </w:r>
            <w:ins w:id="16" w:author="ARI SUSANTI PC" w:date="2020-09-24T10:42:4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17" w:author="ARI SUSANTI PC" w:date="2020-09-24T10:42:5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</w:t>
              </w:r>
            </w:ins>
            <w:del w:id="18" w:author="ARI SUSANTI PC" w:date="2020-09-24T10:42:52Z">
              <w:r>
                <w:rPr>
                  <w:rFonts w:ascii="Times New Roman" w:hAnsi="Times New Roman" w:eastAsia="Times New Roman" w:cs="Times New Roman"/>
                  <w:szCs w:val="24"/>
                </w:rPr>
                <w:delText>n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amun bukan lagi </w:t>
            </w:r>
            <w:ins w:id="19" w:author="ARI SUSANTI PC" w:date="2020-09-24T10:42:5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</w:t>
              </w:r>
            </w:ins>
            <w:ins w:id="20" w:author="ARI SUSANTI PC" w:date="2020-09-24T10:43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ebaga</w:t>
              </w:r>
            </w:ins>
            <w:ins w:id="21" w:author="ARI SUSANTI PC" w:date="2020-09-24T10:43:0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</w:t>
              </w:r>
            </w:ins>
            <w:ins w:id="22" w:author="ARI SUSANTI PC" w:date="2020-09-24T10:43:0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perkerja, tetapi kita di</w:t>
            </w:r>
            <w:del w:id="23" w:author="ARI SUSANTI PC" w:date="2020-09-24T10:42:3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</w:t>
            </w:r>
            <w:del w:id="24" w:author="ARI SUSANTI PC" w:date="2020-09-24T10:43:1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buat untuk mewujudkan pendidikan yang cerdas dan kreatif. Tujuan dari terciptanya pendidikan 4.0 ini adalah peningkatan dan pemerataan pendidikan, dengan cara </w:t>
            </w:r>
            <w:del w:id="25" w:author="ARI SUSANTI PC" w:date="2020-09-24T10:43:3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memerluas</w:delText>
              </w:r>
            </w:del>
            <w:ins w:id="26" w:author="ARI SUSANTI PC" w:date="2020-09-24T10:43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</w:t>
              </w:r>
            </w:ins>
            <w:ins w:id="27" w:author="ARI SUSANTI PC" w:date="2020-09-24T10:43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emperl</w:t>
              </w:r>
            </w:ins>
            <w:ins w:id="28" w:author="ARI SUSANTI PC" w:date="2020-09-24T10:43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uas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akses dan memanfaatkan 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Tidak hanya itu pendidikan 4.0 menghasilkan 4 aspek yang sangat di</w:t>
            </w:r>
            <w:del w:id="29" w:author="ARI SUSANTI PC" w:date="2020-09-24T10:43:5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butuhkan di era milenial ini yaitu kolaboratif, komunikatif, berfikir kritis, </w:t>
            </w:r>
            <w:ins w:id="30" w:author="ARI SUSANTI PC" w:date="2020-09-24T10:44:0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dan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kreatif. Mengapa demikian </w:t>
            </w:r>
            <w:ins w:id="31" w:author="ARI SUSANTI PC" w:date="2020-09-24T10:44:1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?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pendidikan 4.0 ini hari ini sedang gencar-gencarnya </w:t>
            </w:r>
            <w:del w:id="32" w:author="ARI SUSANTI PC" w:date="2020-09-24T10:44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di publis</w:delText>
              </w:r>
            </w:del>
            <w:ins w:id="33" w:author="ARI SUSANTI PC" w:date="2020-09-24T10:44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dipu</w:t>
              </w:r>
            </w:ins>
            <w:ins w:id="34" w:author="ARI SUSANTI PC" w:date="2020-09-24T10:44:3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blika</w:t>
              </w:r>
            </w:ins>
            <w:ins w:id="35" w:author="ARI SUSANTI PC" w:date="2020-09-24T10:44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sikan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Karakteristik pendidikan 4.0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 dan minat/kebutuhan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tahab ini guru di tutut untuk merancang pembelajaran sesuai dengan minat dan bakat/kebutuhan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36" w:author="ARI SUSANTI PC" w:date="2020-09-24T10:45:30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Menggunakan penilaian formatif.</w:t>
            </w:r>
            <w:ins w:id="37" w:author="ARI SUSANTI PC" w:date="2020-09-24T10:45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ins w:id="38" w:author="ARI SUSANTI PC" w:date="2020-09-24T10:45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</w:t>
              </w:r>
            </w:ins>
          </w:p>
          <w:p>
            <w:pPr>
              <w:numPr>
                <w:ilvl w:val="0"/>
                <w:numId w:val="2"/>
                <w:ins w:id="40" w:author="ARI SUSANTI PC" w:date="2020-09-24T10:45:30Z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39" w:author="ARI SUSANTI PC" w:date="2020-09-24T10:45:30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41" w:author="ARI SUSANTI PC" w:date="2020-09-24T10:45:27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aitu guru di sini di tuntut untuk membantu siwa dalam mencari kemampuan dan bakat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Menempatkan guru sebagai mentor.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Gur</w:t>
            </w:r>
            <w:ins w:id="42" w:author="ARI SUSANTI PC" w:date="2020-09-24T10:46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</w:t>
              </w:r>
            </w:ins>
            <w:del w:id="43" w:author="ARI SUSANTI PC" w:date="2020-09-24T10:46:42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Dimana guru sebagai pendidik di era 4.0 maka guru tidak boleh menetap dengan satu </w:t>
            </w:r>
            <w:ins w:id="44" w:author="ARI SUSANTI PC" w:date="2020-09-24T10:47:1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</w:t>
              </w:r>
            </w:ins>
            <w:ins w:id="45" w:author="ARI SUSANTI PC" w:date="2020-09-24T10:47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ing</w:t>
              </w:r>
            </w:ins>
            <w:ins w:id="46" w:author="ARI SUSANTI PC" w:date="2020-09-24T10:47:1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ka</w:t>
              </w:r>
            </w:ins>
            <w:ins w:id="47" w:author="ARI SUSANTI PC" w:date="2020-09-24T10:47:1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</w:t>
              </w:r>
            </w:ins>
            <w:del w:id="48" w:author="ARI SUSANTI PC" w:date="2020-09-24T10:47:14Z">
              <w:r>
                <w:rPr>
                  <w:rFonts w:ascii="Times New Roman" w:hAnsi="Times New Roman" w:eastAsia="Times New Roman" w:cs="Times New Roman"/>
                  <w:szCs w:val="24"/>
                </w:rPr>
                <w:delText>s</w:delText>
              </w:r>
            </w:del>
            <w:del w:id="49" w:author="ARI SUSANTI PC" w:date="2020-09-24T10:47:13Z">
              <w:r>
                <w:rPr>
                  <w:rFonts w:ascii="Times New Roman" w:hAnsi="Times New Roman" w:eastAsia="Times New Roman" w:cs="Times New Roman"/>
                  <w:szCs w:val="24"/>
                </w:rPr>
                <w:delText>t</w:delText>
              </w:r>
            </w:del>
            <w:del w:id="50" w:author="ARI SUSANTI PC" w:date="2020-09-24T10:47:12Z">
              <w:r>
                <w:rPr>
                  <w:rFonts w:ascii="Times New Roman" w:hAnsi="Times New Roman" w:eastAsia="Times New Roman" w:cs="Times New Roman"/>
                  <w:szCs w:val="24"/>
                </w:rPr>
                <w:delText>ra</w:delText>
              </w:r>
            </w:del>
            <w:del w:id="51" w:author="ARI SUSANTI PC" w:date="2020-09-24T10:47:11Z">
              <w:r>
                <w:rPr>
                  <w:rFonts w:ascii="Times New Roman" w:hAnsi="Times New Roman" w:eastAsia="Times New Roman" w:cs="Times New Roman"/>
                  <w:szCs w:val="24"/>
                </w:rPr>
                <w:delText>ta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, harus selalu berkembang agar dapat mengajarkan pendidikan sesuai dengan eranya.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Mengamati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Memahami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Mencoba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Mendiskusikan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52" w:author="ARI SUSANTI PC" w:date="2020-09-24T10:48:1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Men</w:t>
              </w:r>
            </w:ins>
            <w:ins w:id="53" w:author="ARI SUSANTI PC" w:date="2020-09-24T10:48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eliti</w:t>
              </w:r>
            </w:ins>
            <w:del w:id="54" w:author="ARI SUSANTI PC" w:date="2020-09-24T10:48:13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del w:id="55" w:author="ARI SUSANTI PC" w:date="2020-09-24T10:48:12Z">
              <w:r>
                <w:rPr>
                  <w:rFonts w:ascii="Times New Roman" w:hAnsi="Times New Roman" w:eastAsia="Times New Roman" w:cs="Times New Roman"/>
                  <w:szCs w:val="24"/>
                </w:rPr>
                <w:delText>e</w:delText>
              </w:r>
            </w:del>
            <w:del w:id="56" w:author="ARI SUSANTI PC" w:date="2020-09-24T10:48:11Z">
              <w:r>
                <w:rPr>
                  <w:rFonts w:ascii="Times New Roman" w:hAnsi="Times New Roman" w:eastAsia="Times New Roman" w:cs="Times New Roman"/>
                  <w:szCs w:val="24"/>
                </w:rPr>
                <w:delText>nel</w:delText>
              </w:r>
            </w:del>
            <w:del w:id="57" w:author="ARI SUSANTI PC" w:date="2020-09-24T10:48:10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del w:id="58" w:author="ARI SUSANTI PC" w:date="2020-09-24T10:48:09Z">
              <w:r>
                <w:rPr>
                  <w:rFonts w:ascii="Times New Roman" w:hAnsi="Times New Roman" w:eastAsia="Times New Roman" w:cs="Times New Roman"/>
                  <w:szCs w:val="24"/>
                </w:rPr>
                <w:delText>tian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dasarnya kita bisa lihat proses mengamati dan memahami ini sebenarnya jadi satu kesatuan, pada proses mengamati dan memahami kita bisa memiliki pikiran yang kritis. Pikiran kritis sangat di</w:t>
            </w:r>
            <w:del w:id="59" w:author="ARI SUSANTI PC" w:date="2020-09-24T10:48:2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karena dengan pikiran yang kritis maka akan timbul sebuah ide atau gagasan.</w:t>
            </w:r>
            <w:bookmarkStart w:id="0" w:name="_GoBack"/>
            <w:bookmarkEnd w:id="0"/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Dari gagasan yang mucul dari pemikiran kritis tadi maka proses selanjutnya yaitu mencoba/ </w:t>
            </w:r>
            <w:del w:id="60" w:author="ARI SUSANTI PC" w:date="2020-09-24T10:48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pengaplikasian</w:delText>
              </w:r>
            </w:del>
            <w:ins w:id="61" w:author="ARI SUSANTI PC" w:date="2020-09-24T10:48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men</w:t>
              </w:r>
            </w:ins>
            <w:ins w:id="62" w:author="ARI SUSANTI PC" w:date="2020-09-24T10:48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gaplikas</w:t>
              </w:r>
            </w:ins>
            <w:ins w:id="63" w:author="ARI SUSANTI PC" w:date="2020-09-24T10:48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ikan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. Pada revolusi 4.0 ini lebih banyak praktek karena lebih </w:t>
            </w:r>
            <w:del w:id="64" w:author="ARI SUSANTI PC" w:date="2020-09-24T10:49:0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menyiapkan</w:delText>
              </w:r>
            </w:del>
            <w:ins w:id="65" w:author="ARI SUSANTI PC" w:date="2020-09-24T10:49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memp</w:t>
              </w:r>
            </w:ins>
            <w:ins w:id="66" w:author="ARI SUSANTI PC" w:date="2020-09-24T10:49:0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ersiapk</w:t>
              </w:r>
            </w:ins>
            <w:ins w:id="67" w:author="ARI SUSANTI PC" w:date="2020-09-24T10:49:0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anak pada bagaimana kita menumbuhkan ide baru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 proses selanjutnya yaitu mendiskusikan. Mendiskusikan di</w:t>
            </w:r>
            <w:del w:id="68" w:author="ARI SUSANTI PC" w:date="2020-09-24T10:49:1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sini bukan hanya satu atau dua orang tapi banyak kolaborasi komunikasi dengan banyak orang. Hal ini dilakukan karena banyak pandangan yang berbeda atau ide-ide yang baru akan muncul.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69" w:author="ARI SUSANTI PC" w:date="2020-09-24T10:49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Aspek</w:t>
              </w:r>
            </w:ins>
            <w:ins w:id="70" w:author="ARI SUSANTI PC" w:date="2020-09-24T10:49:4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71" w:author="ARI SUSANTI PC" w:date="2020-09-24T10:49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</w:t>
              </w:r>
            </w:ins>
            <w:del w:id="72" w:author="ARI SUSANTI PC" w:date="2020-09-24T10:49:38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ang terahir adalah melakukan penelitian, </w:t>
            </w:r>
            <w:ins w:id="73" w:author="ARI SUSANTI PC" w:date="2020-09-24T10:49:5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dim</w:t>
              </w:r>
            </w:ins>
            <w:ins w:id="74" w:author="ARI SUSANTI PC" w:date="2020-09-24T10:49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ana</w:t>
              </w:r>
            </w:ins>
            <w:ins w:id="75" w:author="ARI SUSANTI PC" w:date="2020-09-24T10:49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tuntutan 4.0 ini adalah kreatif dan inovatif. Dengan melakukan penelitian kita bisa lihat proses kreatif dan inovatif kita. </w:t>
            </w: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Segoe Print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I SUSANTI PC">
    <w15:presenceInfo w15:providerId="None" w15:userId="ARI SUSANTI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657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16</TotalTime>
  <ScaleCrop>false</ScaleCrop>
  <LinksUpToDate>false</LinksUpToDate>
  <CharactersWithSpaces>3169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2020-08-26T22:03:00Z</dcterms:created>
  <dc:creator>Epic_Epik</dc:creator>
  <cp:lastModifiedBy>ARI SUSANTI PC</cp:lastModifiedBy>
  <dcterms:modified xsi:type="dcterms:W3CDTF">2020-09-24T03:51:29Z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