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72D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433AB7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46EC6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74E6CC0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D8D4F0F" w14:textId="77777777" w:rsidTr="00821BA2">
        <w:tc>
          <w:tcPr>
            <w:tcW w:w="9350" w:type="dxa"/>
          </w:tcPr>
          <w:p w14:paraId="552F233B" w14:textId="77777777" w:rsidR="00BE098E" w:rsidRDefault="00BE098E" w:rsidP="00821BA2">
            <w:pPr>
              <w:pStyle w:val="ListParagraph"/>
              <w:ind w:left="0"/>
            </w:pPr>
          </w:p>
          <w:p w14:paraId="0C6768E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62F161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76E68F7" w14:textId="082D7519" w:rsidR="00BE098E" w:rsidRDefault="0024496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del w:id="0" w:author="Microsoft Office User" w:date="2021-08-18T10:11:00Z">
              <w:r w:rsidDel="00244965">
                <w:delText xml:space="preserve">penggunaan </w:delText>
              </w:r>
            </w:del>
            <w:proofErr w:type="spellStart"/>
            <w:ins w:id="1" w:author="Microsoft Office User" w:date="2021-08-18T10:11:00Z">
              <w:r>
                <w:t>P</w:t>
              </w:r>
              <w:r>
                <w:t>enggunaan</w:t>
              </w:r>
              <w:proofErr w:type="spellEnd"/>
              <w:r>
                <w:t xml:space="preserve"> </w:t>
              </w:r>
            </w:ins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1BD76A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C7E34AB" w14:textId="5BF8F9FE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" w:author="Microsoft Office User" w:date="2021-08-18T10:12:00Z">
              <w:r w:rsidDel="00244965">
                <w:delText xml:space="preserve">berdasarkan </w:delText>
              </w:r>
            </w:del>
            <w:proofErr w:type="spellStart"/>
            <w:ins w:id="3" w:author="Microsoft Office User" w:date="2021-08-18T10:12:00Z">
              <w:r>
                <w:t>B</w:t>
              </w:r>
              <w:r>
                <w:t>erdasarkan</w:t>
              </w:r>
              <w:proofErr w:type="spellEnd"/>
              <w:r>
                <w:t xml:space="preserve"> </w:t>
              </w:r>
            </w:ins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20B766F4" w14:textId="1048ECE7" w:rsidR="00BE098E" w:rsidRDefault="0024496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4" w:author="Microsoft Office User" w:date="2021-08-18T10:12:00Z">
              <w:r w:rsidDel="00244965">
                <w:delText xml:space="preserve">perangkat </w:delText>
              </w:r>
            </w:del>
            <w:proofErr w:type="spellStart"/>
            <w:ins w:id="5" w:author="Microsoft Office User" w:date="2021-08-18T10:12:00Z">
              <w:r>
                <w:t>P</w:t>
              </w:r>
              <w:r>
                <w:t>erangkat</w:t>
              </w:r>
              <w:proofErr w:type="spellEnd"/>
              <w:r>
                <w:t xml:space="preserve"> </w:t>
              </w:r>
            </w:ins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6F568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FB793E6" w14:textId="518D7CF3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del w:id="6" w:author="Microsoft Office User" w:date="2021-08-18T10:12:00Z">
              <w:r w:rsidDel="00244965">
                <w:delText>pelaksanaan</w:delText>
              </w:r>
            </w:del>
            <w:proofErr w:type="spellStart"/>
            <w:ins w:id="7" w:author="Microsoft Office User" w:date="2021-08-18T10:12:00Z">
              <w:r>
                <w:t>P</w:t>
              </w:r>
              <w:r>
                <w:t>elaksanaan</w:t>
              </w:r>
            </w:ins>
            <w:proofErr w:type="spellEnd"/>
            <w:r>
              <w:t xml:space="preserve">, </w:t>
            </w:r>
            <w:proofErr w:type="spellStart"/>
            <w:ins w:id="8" w:author="Microsoft Office User" w:date="2021-08-18T10:16:00Z">
              <w:r w:rsidR="000B175F">
                <w:t>dan</w:t>
              </w:r>
              <w:proofErr w:type="spellEnd"/>
              <w:r w:rsidR="000B175F">
                <w:t xml:space="preserve"> </w:t>
              </w:r>
            </w:ins>
            <w:bookmarkStart w:id="9" w:name="_GoBack"/>
            <w:bookmarkEnd w:id="9"/>
            <w:proofErr w:type="spellStart"/>
            <w:r>
              <w:t>penerapan</w:t>
            </w:r>
            <w:proofErr w:type="spellEnd"/>
            <w:r>
              <w:t>.</w:t>
            </w:r>
          </w:p>
          <w:p w14:paraId="40B1D9BD" w14:textId="4DDC25E3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del w:id="10" w:author="Microsoft Office User" w:date="2021-08-18T10:12:00Z">
              <w:r w:rsidDel="00244965">
                <w:delText>tertinggi</w:delText>
              </w:r>
            </w:del>
            <w:proofErr w:type="spellStart"/>
            <w:ins w:id="11" w:author="Microsoft Office User" w:date="2021-08-18T10:12:00Z">
              <w:r>
                <w:t>T</w:t>
              </w:r>
              <w:r>
                <w:t>ertinggi</w:t>
              </w:r>
            </w:ins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1FAF2D1" w14:textId="41284CC6" w:rsidR="00BE098E" w:rsidDel="002112D1" w:rsidRDefault="00244965" w:rsidP="002112D1">
            <w:pPr>
              <w:pStyle w:val="ListParagraph"/>
              <w:tabs>
                <w:tab w:val="left" w:pos="2064"/>
                <w:tab w:val="left" w:pos="2513"/>
              </w:tabs>
              <w:ind w:left="2506" w:hanging="2131"/>
              <w:jc w:val="left"/>
              <w:rPr>
                <w:del w:id="12" w:author="Microsoft Office User" w:date="2021-08-18T10:15:00Z"/>
              </w:rPr>
              <w:pPrChange w:id="13" w:author="Microsoft Office User" w:date="2021-08-18T10:1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del w:id="14" w:author="Microsoft Office User" w:date="2021-08-18T10:12:00Z">
              <w:r w:rsidDel="00244965">
                <w:delText xml:space="preserve">meliputi </w:delText>
              </w:r>
            </w:del>
            <w:proofErr w:type="spellStart"/>
            <w:ins w:id="15" w:author="Microsoft Office User" w:date="2021-08-18T10:12:00Z">
              <w:r>
                <w:t>M</w:t>
              </w:r>
              <w:r>
                <w:t>eliputi</w:t>
              </w:r>
              <w:proofErr w:type="spellEnd"/>
              <w:r>
                <w:t xml:space="preserve"> </w:t>
              </w:r>
            </w:ins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ins w:id="16" w:author="Microsoft Office User" w:date="2021-08-18T10:15:00Z">
              <w:r w:rsidR="002112D1">
                <w:t>di</w:t>
              </w:r>
            </w:ins>
            <w:r>
              <w:t>perlu</w:t>
            </w:r>
            <w:ins w:id="17" w:author="Microsoft Office User" w:date="2021-08-18T10:15:00Z">
              <w:r w:rsidR="002112D1">
                <w:t>kan</w:t>
              </w:r>
            </w:ins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ins w:id="18" w:author="Microsoft Office User" w:date="2021-08-18T10:15:00Z">
              <w:r w:rsidR="002112D1">
                <w:t>bagian</w:t>
              </w:r>
              <w:proofErr w:type="spellEnd"/>
              <w:r w:rsidR="002112D1">
                <w:t xml:space="preserve"> </w:t>
              </w:r>
              <w:proofErr w:type="spellStart"/>
              <w:r w:rsidR="002112D1">
                <w:t>tersebut</w:t>
              </w:r>
              <w:proofErr w:type="spellEnd"/>
              <w:r w:rsidR="002112D1">
                <w:t xml:space="preserve"> </w:t>
              </w:r>
            </w:ins>
          </w:p>
          <w:p w14:paraId="1341F686" w14:textId="446F03FE" w:rsidR="00BE098E" w:rsidRDefault="00BE098E" w:rsidP="002112D1">
            <w:pPr>
              <w:pStyle w:val="ListParagraph"/>
              <w:tabs>
                <w:tab w:val="left" w:pos="2064"/>
                <w:tab w:val="left" w:pos="2513"/>
              </w:tabs>
              <w:ind w:left="2506" w:hanging="2131"/>
              <w:jc w:val="left"/>
              <w:pPrChange w:id="19" w:author="Microsoft Office User" w:date="2021-08-18T10:1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0" w:author="Microsoft Office User" w:date="2021-08-18T10:15:00Z">
              <w:r w:rsidDel="002112D1">
                <w:tab/>
              </w:r>
              <w:r w:rsidDel="002112D1">
                <w:tab/>
              </w:r>
            </w:del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ins w:id="21" w:author="Microsoft Office User" w:date="2021-08-18T10:15:00Z">
              <w:r w:rsidR="002112D1">
                <w:t>dan</w:t>
              </w:r>
              <w:proofErr w:type="spellEnd"/>
              <w:r w:rsidR="002112D1">
                <w:t xml:space="preserve"> </w:t>
              </w:r>
            </w:ins>
            <w:proofErr w:type="spellStart"/>
            <w:r>
              <w:t>sempurna</w:t>
            </w:r>
            <w:proofErr w:type="spellEnd"/>
            <w:r>
              <w:t>.</w:t>
            </w:r>
          </w:p>
          <w:p w14:paraId="649B27CE" w14:textId="016F0C74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22" w:author="Microsoft Office User" w:date="2021-08-18T10:14:00Z">
              <w:r w:rsidR="00C93186">
                <w:t>Segala</w:t>
              </w:r>
              <w:proofErr w:type="spellEnd"/>
              <w:r w:rsidR="00C93186">
                <w:t xml:space="preserve"> </w:t>
              </w:r>
              <w:proofErr w:type="spellStart"/>
              <w:r w:rsidR="00C93186">
                <w:t>sesuatu</w:t>
              </w:r>
              <w:proofErr w:type="spellEnd"/>
              <w:r w:rsidR="00C93186">
                <w:t xml:space="preserve"> yang </w:t>
              </w:r>
              <w:proofErr w:type="spellStart"/>
              <w:r w:rsidR="00C93186">
                <w:t>b</w:t>
              </w:r>
            </w:ins>
            <w:del w:id="23" w:author="Microsoft Office User" w:date="2021-08-18T10:12:00Z">
              <w:r w:rsidDel="00244965">
                <w:delText xml:space="preserve">berhubungan </w:delText>
              </w:r>
            </w:del>
            <w:ins w:id="24" w:author="Microsoft Office User" w:date="2021-08-18T10:12:00Z">
              <w:r>
                <w:t>erhubungan</w:t>
              </w:r>
              <w:proofErr w:type="spellEnd"/>
              <w:r>
                <w:t xml:space="preserve"> </w:t>
              </w:r>
            </w:ins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F52F25D" w14:textId="111DB823" w:rsidR="00BE098E" w:rsidRDefault="0024496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del w:id="25" w:author="Microsoft Office User" w:date="2021-08-18T10:12:00Z">
              <w:r w:rsidDel="00244965">
                <w:delText xml:space="preserve">rancangan </w:delText>
              </w:r>
            </w:del>
            <w:proofErr w:type="spellStart"/>
            <w:ins w:id="26" w:author="Microsoft Office User" w:date="2021-08-18T10:12:00Z">
              <w:r>
                <w:t>R</w:t>
              </w:r>
              <w:r>
                <w:t>ancangan</w:t>
              </w:r>
              <w:proofErr w:type="spellEnd"/>
              <w:r>
                <w:t xml:space="preserve"> </w:t>
              </w:r>
            </w:ins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del w:id="27" w:author="Microsoft Office User" w:date="2021-08-18T10:14:00Z">
              <w:r w:rsidDel="00F959C3">
                <w:delText>dsb</w:delText>
              </w:r>
            </w:del>
            <w:proofErr w:type="spellStart"/>
            <w:ins w:id="28" w:author="Microsoft Office User" w:date="2021-08-18T10:14:00Z">
              <w:r w:rsidR="00F959C3">
                <w:t>d</w:t>
              </w:r>
              <w:r w:rsidR="00F959C3">
                <w:t>an</w:t>
              </w:r>
              <w:proofErr w:type="spellEnd"/>
              <w:r w:rsidR="00F959C3">
                <w:t xml:space="preserve"> lain </w:t>
              </w:r>
              <w:proofErr w:type="spellStart"/>
              <w:r w:rsidR="00F959C3">
                <w:t>sebagainya</w:t>
              </w:r>
            </w:ins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C289C2D" w14:textId="4E73D23B" w:rsidR="00BE098E" w:rsidRDefault="0024496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29" w:author="Microsoft Office User" w:date="2021-08-18T10:12:00Z">
              <w:r w:rsidDel="00244965">
                <w:delText xml:space="preserve">ukuran </w:delText>
              </w:r>
            </w:del>
            <w:proofErr w:type="spellStart"/>
            <w:ins w:id="30" w:author="Microsoft Office User" w:date="2021-08-18T10:12:00Z">
              <w:r>
                <w:t>U</w:t>
              </w:r>
              <w:r>
                <w:t>kuran</w:t>
              </w:r>
              <w:proofErr w:type="spellEnd"/>
              <w:r>
                <w:t xml:space="preserve"> </w:t>
              </w:r>
            </w:ins>
            <w:r>
              <w:t xml:space="preserve">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CFC1B46" w14:textId="6A2F6001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</w:t>
            </w:r>
            <w:r w:rsidR="00BE098E">
              <w:t>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del w:id="31" w:author="Microsoft Office User" w:date="2021-08-18T10:12:00Z">
              <w:r w:rsidR="00BE098E" w:rsidDel="00244965">
                <w:delText xml:space="preserve">ilmu </w:delText>
              </w:r>
            </w:del>
            <w:proofErr w:type="spellStart"/>
            <w:ins w:id="32" w:author="Microsoft Office User" w:date="2021-08-18T10:12:00Z">
              <w:r>
                <w:t>I</w:t>
              </w:r>
              <w:r>
                <w:t>lmu</w:t>
              </w:r>
              <w:proofErr w:type="spellEnd"/>
              <w:r>
                <w:t xml:space="preserve"> </w:t>
              </w:r>
            </w:ins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4EAF3DB8" w14:textId="381414FB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del w:id="33" w:author="Microsoft Office User" w:date="2021-08-18T10:12:00Z">
              <w:r w:rsidDel="00244965">
                <w:delText xml:space="preserve">aturan </w:delText>
              </w:r>
            </w:del>
            <w:proofErr w:type="spellStart"/>
            <w:ins w:id="34" w:author="Microsoft Office User" w:date="2021-08-18T10:12:00Z">
              <w:r>
                <w:t>A</w:t>
              </w:r>
              <w:r>
                <w:t>turan</w:t>
              </w:r>
              <w:proofErr w:type="spellEnd"/>
              <w:r>
                <w:t xml:space="preserve"> </w:t>
              </w:r>
            </w:ins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3DFAE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272D01D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4ABF26B" w14:textId="244162AA" w:rsidR="00BE098E" w:rsidRDefault="0024496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35" w:author="Microsoft Office User" w:date="2021-08-18T10:12:00Z">
              <w:r w:rsidDel="00244965">
                <w:delText xml:space="preserve">pandangan </w:delText>
              </w:r>
            </w:del>
            <w:proofErr w:type="spellStart"/>
            <w:ins w:id="36" w:author="Microsoft Office User" w:date="2021-08-18T10:12:00Z">
              <w:r>
                <w:t>P</w:t>
              </w:r>
              <w:r>
                <w:t>andangan</w:t>
              </w:r>
              <w:proofErr w:type="spellEnd"/>
              <w:r>
                <w:t xml:space="preserve"> </w:t>
              </w:r>
            </w:ins>
            <w:r>
              <w:t xml:space="preserve">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</w:t>
            </w:r>
            <w:r w:rsidR="00BE098E">
              <w:t>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537FA2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628ADC99" w14:textId="55B967C0" w:rsidR="00BE098E" w:rsidDel="00244965" w:rsidRDefault="00244965" w:rsidP="00244965">
            <w:pPr>
              <w:pStyle w:val="ListParagraph"/>
              <w:tabs>
                <w:tab w:val="left" w:pos="2064"/>
                <w:tab w:val="left" w:pos="2513"/>
              </w:tabs>
              <w:ind w:left="2506" w:hanging="2126"/>
              <w:jc w:val="left"/>
              <w:rPr>
                <w:del w:id="37" w:author="Microsoft Office User" w:date="2021-08-18T10:13:00Z"/>
              </w:rPr>
              <w:pPrChange w:id="38" w:author="Microsoft Office User" w:date="2021-08-18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80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39" w:author="Microsoft Office User" w:date="2021-08-18T10:13:00Z">
              <w:r w:rsidDel="00244965">
                <w:delText xml:space="preserve">tahap </w:delText>
              </w:r>
            </w:del>
            <w:proofErr w:type="spellStart"/>
            <w:ins w:id="40" w:author="Microsoft Office User" w:date="2021-08-18T10:13:00Z">
              <w:r>
                <w:t>T</w:t>
              </w:r>
              <w:r>
                <w:t>ahap</w:t>
              </w:r>
              <w:proofErr w:type="spellEnd"/>
              <w:r>
                <w:t xml:space="preserve"> </w:t>
              </w:r>
            </w:ins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aktivitas</w:t>
            </w:r>
            <w:proofErr w:type="spellEnd"/>
            <w:r>
              <w:t xml:space="preserve">; </w:t>
            </w:r>
            <w:ins w:id="41" w:author="Microsoft Office User" w:date="2021-08-18T10:13:00Z">
              <w:r>
                <w:t xml:space="preserve"> </w:t>
              </w:r>
            </w:ins>
            <w:proofErr w:type="spellStart"/>
            <w:r>
              <w:t>metode</w:t>
            </w:r>
            <w:proofErr w:type="spellEnd"/>
            <w:proofErr w:type="gramEnd"/>
            <w:r>
              <w:t xml:space="preserve"> </w:t>
            </w:r>
          </w:p>
          <w:p w14:paraId="043DC555" w14:textId="77777777" w:rsidR="00BE098E" w:rsidRDefault="00BE098E" w:rsidP="00244965">
            <w:pPr>
              <w:pStyle w:val="ListParagraph"/>
              <w:tabs>
                <w:tab w:val="left" w:pos="2064"/>
                <w:tab w:val="left" w:pos="2513"/>
              </w:tabs>
              <w:ind w:left="2506" w:hanging="2126"/>
              <w:jc w:val="left"/>
              <w:pPrChange w:id="42" w:author="Microsoft Office User" w:date="2021-08-18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3" w:author="Microsoft Office User" w:date="2021-08-18T10:13:00Z">
              <w:r w:rsidDel="00244965">
                <w:tab/>
              </w:r>
              <w:r w:rsidDel="00244965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0C808FF" w14:textId="46450187" w:rsidR="00BE098E" w:rsidRDefault="0024496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44" w:author="Microsoft Office User" w:date="2021-08-18T10:13:00Z">
              <w:r w:rsidDel="00244965">
                <w:delText xml:space="preserve">penempatan </w:delText>
              </w:r>
            </w:del>
            <w:proofErr w:type="spellStart"/>
            <w:ins w:id="45" w:author="Microsoft Office User" w:date="2021-08-18T10:13:00Z">
              <w:r>
                <w:t>P</w:t>
              </w:r>
              <w:r>
                <w:t>enempatan</w:t>
              </w:r>
              <w:proofErr w:type="spellEnd"/>
              <w:r>
                <w:t xml:space="preserve"> </w:t>
              </w:r>
            </w:ins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50E048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5D0FD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71CB2B5" w14:textId="77777777" w:rsidTr="00821BA2">
        <w:tc>
          <w:tcPr>
            <w:tcW w:w="9350" w:type="dxa"/>
          </w:tcPr>
          <w:p w14:paraId="111ED6A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300A9E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B175F"/>
    <w:rsid w:val="0012251A"/>
    <w:rsid w:val="002112D1"/>
    <w:rsid w:val="00244965"/>
    <w:rsid w:val="0042167F"/>
    <w:rsid w:val="00924DF5"/>
    <w:rsid w:val="00BE098E"/>
    <w:rsid w:val="00C93186"/>
    <w:rsid w:val="00F9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EF60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96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2021-08-18T03:16:00Z</dcterms:created>
  <dcterms:modified xsi:type="dcterms:W3CDTF">2021-08-18T03:16:00Z</dcterms:modified>
</cp:coreProperties>
</file>