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0" w:author="Yudi Suryadi" w:date="2021-02-22T09:5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27"/>
        <w:tblGridChange w:id="1">
          <w:tblGrid>
            <w:gridCol w:w="9017"/>
          </w:tblGrid>
        </w:tblGridChange>
      </w:tblGrid>
      <w:tr w:rsidR="007952C3" w:rsidRPr="00A16D9B" w:rsidTr="00D042DF">
        <w:tc>
          <w:tcPr>
            <w:tcW w:w="9350" w:type="dxa"/>
            <w:tcPrChange w:id="2" w:author="Yudi Suryadi" w:date="2021-02-22T09:52:00Z">
              <w:tcPr>
                <w:tcW w:w="9350" w:type="dxa"/>
              </w:tcPr>
            </w:tcPrChange>
          </w:tcPr>
          <w:p w:rsidR="007952C3" w:rsidRPr="00A16D9B" w:rsidDel="00D042DF" w:rsidRDefault="007952C3" w:rsidP="00D042DF">
            <w:pPr>
              <w:rPr>
                <w:del w:id="3" w:author="Yudi Suryadi" w:date="2021-02-22T09:47:00Z"/>
                <w:rFonts w:ascii="Times New Roman" w:hAnsi="Times New Roman" w:cs="Times New Roman"/>
                <w:sz w:val="24"/>
                <w:szCs w:val="24"/>
              </w:rPr>
              <w:pPrChange w:id="4" w:author="Yudi Suryadi" w:date="2021-02-22T09:46:00Z">
                <w:pPr>
                  <w:spacing w:line="312" w:lineRule="auto"/>
                </w:pPr>
              </w:pPrChange>
            </w:pPr>
          </w:p>
          <w:p w:rsidR="007952C3" w:rsidRPr="008D1AF7" w:rsidDel="00D042DF" w:rsidRDefault="007952C3" w:rsidP="00D042DF">
            <w:pPr>
              <w:jc w:val="center"/>
              <w:rPr>
                <w:del w:id="5" w:author="Yudi Suryadi" w:date="2021-02-22T09:46:00Z"/>
                <w:rFonts w:ascii="Times New Roman" w:hAnsi="Times New Roman" w:cs="Times New Roman"/>
                <w:b/>
                <w:sz w:val="24"/>
                <w:szCs w:val="24"/>
              </w:rPr>
              <w:pPrChange w:id="6" w:author="Yudi Suryadi" w:date="2021-02-22T09:46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Del="00D042DF" w:rsidRDefault="007952C3" w:rsidP="00D042DF">
            <w:pPr>
              <w:jc w:val="center"/>
              <w:rPr>
                <w:del w:id="7" w:author="Yudi Suryadi" w:date="2021-02-22T09:46:00Z"/>
                <w:rFonts w:ascii="Times New Roman" w:hAnsi="Times New Roman" w:cs="Times New Roman"/>
                <w:sz w:val="24"/>
                <w:szCs w:val="24"/>
              </w:rPr>
              <w:pPrChange w:id="8" w:author="Yudi Suryadi" w:date="2021-02-22T09:46:00Z">
                <w:pPr>
                  <w:spacing w:line="312" w:lineRule="auto"/>
                  <w:jc w:val="center"/>
                </w:pPr>
              </w:pPrChange>
            </w:pPr>
          </w:p>
          <w:p w:rsidR="00D042DF" w:rsidRDefault="00D042DF" w:rsidP="00D042DF">
            <w:pPr>
              <w:rPr>
                <w:ins w:id="9" w:author="Yudi Suryadi" w:date="2021-02-22T09:47:00Z"/>
                <w:rFonts w:ascii="Times New Roman" w:hAnsi="Times New Roman" w:cs="Times New Roman"/>
                <w:sz w:val="24"/>
                <w:szCs w:val="24"/>
              </w:rPr>
            </w:pPr>
            <w:ins w:id="10" w:author="Yudi Suryadi" w:date="2021-02-22T09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 Jakarta: PT Elex</w:t>
              </w:r>
            </w:ins>
            <w:ins w:id="11" w:author="Yudi Suryadi" w:date="2021-02-22T09:5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bookmarkStart w:id="12" w:name="_GoBack"/>
            <w:bookmarkEnd w:id="12"/>
            <w:ins w:id="13" w:author="Yudi Suryadi" w:date="2021-02-22T09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D042DF" w:rsidRDefault="00D042DF" w:rsidP="00D042DF">
            <w:pPr>
              <w:rPr>
                <w:ins w:id="14" w:author="Yudi Suryadi" w:date="2021-02-22T09:45:00Z"/>
                <w:rFonts w:ascii="Times New Roman" w:hAnsi="Times New Roman" w:cs="Times New Roman"/>
                <w:sz w:val="24"/>
                <w:szCs w:val="24"/>
              </w:rPr>
              <w:pPrChange w:id="15" w:author="Yudi Suryadi" w:date="2021-02-22T09:46:00Z">
                <w:pPr>
                  <w:spacing w:line="480" w:lineRule="auto"/>
                </w:pPr>
              </w:pPrChange>
            </w:pPr>
          </w:p>
          <w:p w:rsidR="00D042DF" w:rsidRDefault="00D042DF" w:rsidP="00D042DF">
            <w:pPr>
              <w:rPr>
                <w:ins w:id="16" w:author="Yudi Suryadi" w:date="2021-02-22T09:48:00Z"/>
                <w:rFonts w:ascii="Times New Roman" w:hAnsi="Times New Roman" w:cs="Times New Roman"/>
                <w:sz w:val="24"/>
                <w:szCs w:val="24"/>
              </w:rPr>
              <w:pPrChange w:id="17" w:author="Yudi Suryadi" w:date="2021-02-22T09:46:00Z">
                <w:pPr>
                  <w:spacing w:line="480" w:lineRule="auto"/>
                </w:pPr>
              </w:pPrChange>
            </w:pPr>
            <w:ins w:id="18" w:author="Yudi Suryadi" w:date="2021-02-22T09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D042DF" w:rsidRDefault="00D042DF" w:rsidP="00D042DF">
            <w:pPr>
              <w:rPr>
                <w:ins w:id="19" w:author="Yudi Suryadi" w:date="2021-02-22T09:48:00Z"/>
                <w:rFonts w:ascii="Times New Roman" w:hAnsi="Times New Roman" w:cs="Times New Roman"/>
                <w:sz w:val="24"/>
                <w:szCs w:val="24"/>
              </w:rPr>
              <w:pPrChange w:id="20" w:author="Yudi Suryadi" w:date="2021-02-22T09:46:00Z">
                <w:pPr>
                  <w:spacing w:line="480" w:lineRule="auto"/>
                </w:pPr>
              </w:pPrChange>
            </w:pPr>
          </w:p>
          <w:p w:rsidR="00D042DF" w:rsidRDefault="00D042DF" w:rsidP="00D042DF">
            <w:pPr>
              <w:rPr>
                <w:ins w:id="21" w:author="Yudi Suryadi" w:date="2021-02-22T09:48:00Z"/>
                <w:rFonts w:ascii="Times New Roman" w:hAnsi="Times New Roman" w:cs="Times New Roman"/>
                <w:sz w:val="24"/>
                <w:szCs w:val="24"/>
              </w:rPr>
            </w:pPr>
            <w:ins w:id="22" w:author="Yudi Suryadi" w:date="2021-02-22T09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2DF" w:rsidRDefault="00D042DF" w:rsidP="00D042DF">
            <w:pPr>
              <w:rPr>
                <w:ins w:id="23" w:author="Yudi Suryadi" w:date="2021-02-22T09:48:00Z"/>
                <w:rFonts w:ascii="Times New Roman" w:hAnsi="Times New Roman" w:cs="Times New Roman"/>
                <w:sz w:val="24"/>
                <w:szCs w:val="24"/>
              </w:rPr>
              <w:pPrChange w:id="24" w:author="Yudi Suryadi" w:date="2021-02-22T09:46:00Z">
                <w:pPr>
                  <w:spacing w:line="480" w:lineRule="auto"/>
                </w:pPr>
              </w:pPrChange>
            </w:pPr>
          </w:p>
          <w:p w:rsidR="00D042DF" w:rsidRDefault="00D042DF" w:rsidP="00D042DF">
            <w:pPr>
              <w:rPr>
                <w:ins w:id="25" w:author="Yudi Suryadi" w:date="2021-02-22T09:48:00Z"/>
                <w:rFonts w:ascii="Times New Roman" w:hAnsi="Times New Roman" w:cs="Times New Roman"/>
                <w:sz w:val="24"/>
                <w:szCs w:val="24"/>
              </w:rPr>
            </w:pPr>
            <w:ins w:id="26" w:author="Yudi Suryadi" w:date="2021-02-22T09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__________</w:t>
              </w:r>
            </w:ins>
            <w:ins w:id="27" w:author="Yudi Suryadi" w:date="2021-02-22T09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___</w:t>
              </w:r>
            </w:ins>
            <w:ins w:id="28" w:author="Yudi Suryadi" w:date="2021-02-22T09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2DF" w:rsidRDefault="00D042DF" w:rsidP="00D042DF">
            <w:pPr>
              <w:rPr>
                <w:ins w:id="29" w:author="Yudi Suryadi" w:date="2021-02-22T09:49:00Z"/>
                <w:rFonts w:ascii="Times New Roman" w:hAnsi="Times New Roman" w:cs="Times New Roman"/>
                <w:sz w:val="24"/>
                <w:szCs w:val="24"/>
              </w:rPr>
              <w:pPrChange w:id="30" w:author="Yudi Suryadi" w:date="2021-02-22T09:46:00Z">
                <w:pPr>
                  <w:spacing w:line="480" w:lineRule="auto"/>
                </w:pPr>
              </w:pPrChange>
            </w:pPr>
          </w:p>
          <w:p w:rsidR="00D042DF" w:rsidRDefault="00D042DF" w:rsidP="00D042DF">
            <w:pPr>
              <w:rPr>
                <w:ins w:id="31" w:author="Yudi Suryadi" w:date="2021-02-22T09:49:00Z"/>
                <w:rFonts w:ascii="Times New Roman" w:hAnsi="Times New Roman" w:cs="Times New Roman"/>
                <w:sz w:val="24"/>
                <w:szCs w:val="24"/>
              </w:rPr>
            </w:pPr>
            <w:ins w:id="32" w:author="Yudi Suryadi" w:date="2021-02-22T09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2DF" w:rsidRDefault="00D042DF" w:rsidP="00D042DF">
            <w:pPr>
              <w:rPr>
                <w:ins w:id="33" w:author="Yudi Suryadi" w:date="2021-02-22T09:49:00Z"/>
                <w:rFonts w:ascii="Times New Roman" w:hAnsi="Times New Roman" w:cs="Times New Roman"/>
                <w:sz w:val="24"/>
                <w:szCs w:val="24"/>
              </w:rPr>
            </w:pPr>
          </w:p>
          <w:p w:rsidR="00D042DF" w:rsidRDefault="00D042DF" w:rsidP="00D042DF">
            <w:pPr>
              <w:rPr>
                <w:ins w:id="34" w:author="Yudi Suryadi" w:date="2021-02-22T09:49:00Z"/>
                <w:rFonts w:ascii="Times New Roman" w:hAnsi="Times New Roman" w:cs="Times New Roman"/>
                <w:sz w:val="24"/>
                <w:szCs w:val="24"/>
              </w:rPr>
            </w:pPr>
            <w:ins w:id="35" w:author="Yudi Suryadi" w:date="2021-02-22T09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042DF" w:rsidRDefault="00D042DF" w:rsidP="00D042DF">
            <w:pPr>
              <w:rPr>
                <w:ins w:id="36" w:author="Yudi Suryadi" w:date="2021-02-22T09:49:00Z"/>
                <w:rFonts w:ascii="Times New Roman" w:hAnsi="Times New Roman" w:cs="Times New Roman"/>
                <w:sz w:val="24"/>
                <w:szCs w:val="24"/>
              </w:rPr>
            </w:pPr>
          </w:p>
          <w:p w:rsidR="00D042DF" w:rsidRDefault="007952C3" w:rsidP="00D042DF">
            <w:pPr>
              <w:rPr>
                <w:ins w:id="37" w:author="Yudi Suryadi" w:date="2021-02-22T09:47:00Z"/>
                <w:rFonts w:ascii="Times New Roman" w:hAnsi="Times New Roman" w:cs="Times New Roman"/>
                <w:sz w:val="24"/>
                <w:szCs w:val="24"/>
              </w:rPr>
              <w:pPrChange w:id="38" w:author="Yudi Suryadi" w:date="2021-02-22T09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39" w:author="Yudi Suryadi" w:date="2021-02-22T09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42DF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40" w:author="Yudi Suryadi" w:date="2021-02-22T09:46:00Z">
                <w:pPr>
                  <w:spacing w:line="480" w:lineRule="auto"/>
                </w:pPr>
              </w:pPrChange>
            </w:pPr>
            <w:del w:id="41" w:author="Yudi Suryadi" w:date="2021-02-22T09:48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042DF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42" w:author="Yudi Suryadi" w:date="2021-02-22T09:46:00Z">
                <w:pPr>
                  <w:spacing w:line="480" w:lineRule="auto"/>
                </w:pPr>
              </w:pPrChange>
            </w:pPr>
            <w:del w:id="43" w:author="Yudi Suryadi" w:date="2021-02-22T09:49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042DF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44" w:author="Yudi Suryadi" w:date="2021-02-22T09:46:00Z">
                <w:pPr>
                  <w:spacing w:line="480" w:lineRule="auto"/>
                </w:pPr>
              </w:pPrChange>
            </w:pPr>
            <w:del w:id="45" w:author="Yudi Suryadi" w:date="2021-02-22T09:48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042DF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46" w:author="Yudi Suryadi" w:date="2021-02-22T09:46:00Z">
                <w:pPr>
                  <w:spacing w:line="480" w:lineRule="auto"/>
                </w:pPr>
              </w:pPrChange>
            </w:pPr>
            <w:del w:id="47" w:author="Yudi Suryadi" w:date="2021-02-22T09:49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042DF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48" w:author="Yudi Suryadi" w:date="2021-02-22T09:46:00Z">
                <w:pPr>
                  <w:spacing w:line="480" w:lineRule="auto"/>
                </w:pPr>
              </w:pPrChange>
            </w:pPr>
            <w:del w:id="49" w:author="Yudi Suryadi" w:date="2021-02-22T09:47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D042DF" w:rsidRDefault="007952C3" w:rsidP="00D042DF">
            <w:pPr>
              <w:rPr>
                <w:del w:id="50" w:author="Yudi Suryadi" w:date="2021-02-22T09:47:00Z"/>
                <w:rFonts w:ascii="Times New Roman" w:hAnsi="Times New Roman" w:cs="Times New Roman"/>
                <w:sz w:val="24"/>
                <w:szCs w:val="24"/>
              </w:rPr>
              <w:pPrChange w:id="51" w:author="Yudi Suryadi" w:date="2021-02-22T09:46:00Z">
                <w:pPr>
                  <w:spacing w:line="480" w:lineRule="auto"/>
                </w:pPr>
              </w:pPrChange>
            </w:pPr>
            <w:del w:id="52" w:author="Yudi Suryadi" w:date="2021-02-22T09:48:00Z"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042D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042D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D042DF">
            <w:pPr>
              <w:rPr>
                <w:rFonts w:ascii="Times New Roman" w:hAnsi="Times New Roman" w:cs="Times New Roman"/>
                <w:sz w:val="24"/>
                <w:szCs w:val="24"/>
              </w:rPr>
              <w:pPrChange w:id="53" w:author="Yudi Suryadi" w:date="2021-02-22T09:48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di Suryadi">
    <w15:presenceInfo w15:providerId="None" w15:userId="Yudi Surya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802C3"/>
    <w:rsid w:val="0042167F"/>
    <w:rsid w:val="007952C3"/>
    <w:rsid w:val="00924DF5"/>
    <w:rsid w:val="00D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98C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90B7-73BC-4395-8F28-12C722BE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Yudi Suryadi</cp:lastModifiedBy>
  <cp:revision>2</cp:revision>
  <dcterms:created xsi:type="dcterms:W3CDTF">2021-02-22T02:55:00Z</dcterms:created>
  <dcterms:modified xsi:type="dcterms:W3CDTF">2021-02-22T02:55:00Z</dcterms:modified>
</cp:coreProperties>
</file>