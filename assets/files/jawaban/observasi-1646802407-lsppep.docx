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Windows User" w:date="2022-03-09T11:52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" w:author="Windows User" w:date="2022-03-09T11:53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del w:id="2" w:author="Windows User" w:date="2022-03-09T11:53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Start"/>
      <w:ins w:id="3" w:author="Windows User" w:date="2022-03-09T11:53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4" w:author="Windows User" w:date="2022-03-09T11:54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s.d.</w:t>
        </w:r>
      </w:ins>
      <w:del w:id="5" w:author="Windows User" w:date="2022-03-09T11:54:00Z">
        <w:r w:rsidDel="00E2299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del w:id="6" w:author="Windows User" w:date="2022-03-09T11:54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7" w:author="Windows User" w:date="2022-03-09T11:55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" w:author="Windows User" w:date="2022-03-09T11:55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proofErr w:type="gramEnd"/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Windows User" w:date="2022-03-09T11:56:00Z">
        <w:r w:rsidDel="00E2299D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Windows User" w:date="2022-03-09T11:56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del w:id="11" w:author="Windows User" w:date="2022-03-09T11:56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2" w:author="Windows User" w:date="2022-03-09T11:57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Misalnya </w:t>
        </w:r>
      </w:ins>
      <w:del w:id="13" w:author="Windows User" w:date="2022-03-09T11:57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disebut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Windows User" w:date="2022-03-09T11:57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empat </w:t>
        </w:r>
      </w:ins>
      <w:del w:id="15" w:author="Windows User" w:date="2022-03-09T11:57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16" w:author="Windows User" w:date="2022-03-09T11:58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Windows User" w:date="2022-03-09T11:59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8" w:author="Windows User" w:date="2022-03-09T11:59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19" w:author="Windows User" w:date="2022-03-09T11:59:00Z">
        <w:r w:rsidR="00E2299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20" w:author="Windows User" w:date="2022-03-09T11:59:00Z">
        <w:r w:rsidRPr="00C50A1E" w:rsidDel="00E2299D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1" w:author="Windows User" w:date="2022-03-09T12:00:00Z">
        <w:r w:rsidDel="00E2299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Windows User" w:date="2022-03-09T12:01:00Z">
        <w:r w:rsidR="00DF631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del w:id="23" w:author="Windows User" w:date="2022-03-09T12:01:00Z">
        <w:r w:rsidRPr="00C50A1E" w:rsidDel="00DF631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4" w:author="Windows User" w:date="2022-03-09T12:02:00Z">
        <w:r w:rsidR="00DF631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5" w:author="Windows User" w:date="2022-03-09T12:02:00Z">
        <w:r w:rsidRPr="00C50A1E" w:rsidDel="00DF6310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ins w:id="26" w:author="Windows User" w:date="2022-03-09T12:02:00Z">
        <w:r w:rsidR="00DF631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27" w:author="Windows User" w:date="2022-03-09T12:02:00Z">
        <w:r w:rsidRPr="00C50A1E" w:rsidDel="00DF631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8" w:author="Windows User" w:date="2022-03-09T12:02:00Z">
        <w:r w:rsidR="00DF631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29" w:author="Windows User" w:date="2022-03-09T12:02:00Z">
        <w:r w:rsidRPr="00C50A1E" w:rsidDel="00DF631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30" w:author="Windows User" w:date="2022-03-09T12:02:00Z">
        <w:r w:rsidR="00DF631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Windows User" w:date="2022-03-09T12:03:00Z">
        <w:r w:rsidR="00DF631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del w:id="32" w:author="Windows User" w:date="2022-03-09T12:03:00Z">
        <w:r w:rsidRPr="00C50A1E" w:rsidDel="00DF631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Windows User" w:date="2022-03-09T12:03:00Z">
        <w:r w:rsidR="00DF631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bookmarkStart w:id="34" w:name="_GoBack"/>
      <w:bookmarkEnd w:id="34"/>
      <w:del w:id="35" w:author="Windows User" w:date="2022-03-09T12:03:00Z">
        <w:r w:rsidRPr="00C50A1E" w:rsidDel="00DF631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A51" w:rsidRDefault="00675A51">
      <w:r>
        <w:separator/>
      </w:r>
    </w:p>
  </w:endnote>
  <w:endnote w:type="continuationSeparator" w:id="0">
    <w:p w:rsidR="00675A51" w:rsidRDefault="0067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75A51">
    <w:pPr>
      <w:pStyle w:val="Footer"/>
    </w:pPr>
  </w:p>
  <w:p w:rsidR="00941E77" w:rsidRDefault="00675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A51" w:rsidRDefault="00675A51">
      <w:r>
        <w:separator/>
      </w:r>
    </w:p>
  </w:footnote>
  <w:footnote w:type="continuationSeparator" w:id="0">
    <w:p w:rsidR="00675A51" w:rsidRDefault="00675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B13DF"/>
    <w:rsid w:val="0012251A"/>
    <w:rsid w:val="002318A3"/>
    <w:rsid w:val="0042167F"/>
    <w:rsid w:val="00675A51"/>
    <w:rsid w:val="00924DF5"/>
    <w:rsid w:val="00927764"/>
    <w:rsid w:val="00C20908"/>
    <w:rsid w:val="00DF6310"/>
    <w:rsid w:val="00E2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8</cp:revision>
  <dcterms:created xsi:type="dcterms:W3CDTF">2022-03-09T04:51:00Z</dcterms:created>
  <dcterms:modified xsi:type="dcterms:W3CDTF">2022-03-09T05:03:00Z</dcterms:modified>
</cp:coreProperties>
</file>