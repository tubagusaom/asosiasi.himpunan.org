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1642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3DAE2F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F42C2B4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F342F1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D2D2416" w14:textId="77777777" w:rsidTr="00821BA2">
        <w:tc>
          <w:tcPr>
            <w:tcW w:w="9350" w:type="dxa"/>
          </w:tcPr>
          <w:p w14:paraId="70001618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E5C7727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C53E451" w14:textId="12325B9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del w:id="0" w:author="Lenovo" w:date="2021-11-11T12:02:00Z">
              <w:r w:rsidRPr="00EC6F38" w:rsidDel="006D6236">
                <w:rPr>
                  <w:rFonts w:ascii="Times New Roman" w:eastAsia="Times New Roman" w:hAnsi="Times New Roman" w:cs="Times New Roman"/>
                  <w:szCs w:val="24"/>
                </w:rPr>
                <w:delText xml:space="preserve"> extream</w:delText>
              </w:r>
            </w:del>
            <w:ins w:id="1" w:author="Lenovo" w:date="2021-11-11T12:03:00Z">
              <w:r w:rsidR="006D623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ekstrem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Lenovo" w:date="2021-11-11T12:04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proofErr w:type="spellEnd"/>
            <w:del w:id="3" w:author="Lenovo" w:date="2021-11-11T12:05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ins w:id="4" w:author="Lenovo" w:date="2021-11-11T12:05:00Z">
              <w:r w:rsidR="00A03DA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6AC666" w14:textId="27AD5F9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Lenovo" w:date="2021-11-11T12:05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6" w:author="Lenovo" w:date="2021-11-11T12:05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Lenovo" w:date="2021-11-11T12:05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del w:id="8" w:author="Lenovo" w:date="2021-11-11T12:06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4A2221" w14:textId="4C7053D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Lenovo" w:date="2021-11-11T12:06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mem</w:t>
            </w:r>
            <w:ins w:id="10" w:author="Lenovo" w:date="2021-11-11T12:06:00Z">
              <w:r w:rsidR="00A03DA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0C151E" w14:textId="4172292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Lenovo" w:date="2021-11-11T12:06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Lenovo" w:date="2021-11-11T12:07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5930488" w14:textId="53A0C954" w:rsidR="00125355" w:rsidRPr="00A03DAA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" w:author="Lenovo" w:date="2021-11-11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0</w:t>
            </w:r>
            <w:commentRangeEnd w:id="14"/>
            <w:r w:rsidR="00A03DAA">
              <w:rPr>
                <w:rStyle w:val="CommentReference"/>
              </w:rPr>
              <w:commentReference w:id="14"/>
            </w:r>
            <w:ins w:id="15" w:author="Lenovo" w:date="2021-11-11T12:07:00Z">
              <w:r w:rsidR="00A03DA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:</w:t>
              </w:r>
            </w:ins>
          </w:p>
          <w:p w14:paraId="742186B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39BB86" w14:textId="54AED08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del w:id="16" w:author="Lenovo" w:date="2021-11-11T12:08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ins w:id="17" w:author="Lenovo" w:date="2021-11-11T12:08:00Z">
              <w:r w:rsidR="00A03DA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Lenovo" w:date="2021-11-11T12:08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DBE19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694201" w14:textId="518205B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Lenovo" w:date="2021-11-11T12:08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16016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C406226" w14:textId="478A4C8D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del w:id="20" w:author="Lenovo" w:date="2021-11-11T12:08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21" w:author="Lenovo" w:date="2021-11-11T12:09:00Z">
              <w:r w:rsidR="00A03DA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02193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48DD215" w14:textId="078D74F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2" w:author="Lenovo" w:date="2021-11-11T12:09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23" w:author="Lenovo" w:date="2021-11-11T12:09:00Z">
              <w:r w:rsidR="00A03DA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C14292" w14:textId="58CC7A6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Lenovo" w:date="2021-11-11T12:09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423DE2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F0EC64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4DA580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76FFF8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EA9AE1D" w14:textId="5307DF53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5" w:author="Lenovo" w:date="2021-11-11T12:10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26" w:author="Lenovo" w:date="2021-11-11T12:10:00Z">
              <w:r w:rsidR="00A03DA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Meneliti</w:t>
              </w:r>
            </w:ins>
          </w:p>
          <w:p w14:paraId="3E89557E" w14:textId="455EDE5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del w:id="27" w:author="Lenovo" w:date="2021-11-11T12:10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28" w:author="Lenovo" w:date="2021-11-11T12:10:00Z">
              <w:r w:rsidR="00A03DA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9" w:author="Lenovo" w:date="2021-11-11T12:10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30" w:author="Lenovo" w:date="2021-11-11T12:10:00Z">
              <w:r w:rsidR="00A03DA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1" w:author="Lenovo" w:date="2021-11-11T12:10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A19D23" w14:textId="7664FF6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del w:id="32" w:author="Lenovo" w:date="2021-11-11T12:10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33" w:author="Lenovo" w:date="2021-11-11T12:11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34" w:author="Lenovo" w:date="2021-11-11T12:11:00Z">
              <w:r w:rsidR="00A03DA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proofErr w:type="spellEnd"/>
            <w:ins w:id="35" w:author="Lenovo" w:date="2021-11-11T12:11:00Z">
              <w:r w:rsidR="00A03DA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an.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proofErr w:type="spellEnd"/>
            <w:del w:id="36" w:author="Lenovo" w:date="2021-11-11T12:11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ins w:id="37" w:author="Lenovo" w:date="2021-11-11T12:11:00Z">
              <w:r w:rsidR="00A03DA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1623C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685261" w14:textId="62349CE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del w:id="38" w:author="Lenovo" w:date="2021-11-11T12:11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39" w:author="Lenovo" w:date="2021-11-11T12:11:00Z">
              <w:r w:rsidR="00A03DA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  <w:r w:rsidR="00A03DA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0" w:author="Lenovo" w:date="2021-11-11T12:11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ins w:id="41" w:author="Lenovo" w:date="2021-11-11T12:11:00Z">
              <w:r w:rsidR="00A03DAA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del w:id="42" w:author="Lenovo" w:date="2021-11-11T12:12:00Z">
              <w:r w:rsidRPr="00EC6F38" w:rsidDel="00A03DAA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bookmarkStart w:id="43" w:name="_GoBack"/>
            <w:bookmarkEnd w:id="43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37CE397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Lenovo" w:date="2021-11-11T12:07:00Z" w:initials="L">
    <w:p w14:paraId="0FA92994" w14:textId="292FE4C0" w:rsidR="00A03DAA" w:rsidRPr="00A03DAA" w:rsidRDefault="00A03DA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Berikan titik dua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A929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A92994" w16cid:durableId="253786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63BF7"/>
    <w:rsid w:val="006D6236"/>
    <w:rsid w:val="00924DF5"/>
    <w:rsid w:val="00A0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D24A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D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A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03D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D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DA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D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DAA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2021-11-11T05:04:00Z</dcterms:created>
  <dcterms:modified xsi:type="dcterms:W3CDTF">2021-11-11T05:12:00Z</dcterms:modified>
</cp:coreProperties>
</file>