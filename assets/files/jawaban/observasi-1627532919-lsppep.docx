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12"/>
        <w:jc w:val="center"/>
        <w:rPr>
          <w:rFonts w:ascii="Times New Roman" w:hAnsi="Times New Roman" w:cs="Times New Roman"/>
          <w:b/>
          <w:b/>
          <w:sz w:val="24"/>
          <w:szCs w:val="24"/>
        </w:rPr>
      </w:pPr>
      <w:r>
        <w:rPr>
          <w:rFonts w:cs="Times New Roman" w:ascii="Times New Roman" w:hAnsi="Times New Roman"/>
          <w:b/>
          <w:sz w:val="24"/>
          <w:szCs w:val="24"/>
        </w:rPr>
        <w:t>SOAL OBSERVASI</w:t>
      </w:r>
    </w:p>
    <w:p>
      <w:pPr>
        <w:pStyle w:val="ListParagraph"/>
        <w:spacing w:lineRule="auto" w:line="312"/>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312" w:before="0" w:after="240"/>
        <w:contextualSpacing/>
        <w:jc w:val="both"/>
        <w:rPr>
          <w:rFonts w:ascii="Times New Roman" w:hAnsi="Times New Roman" w:cs="Times New Roman"/>
          <w:sz w:val="24"/>
          <w:szCs w:val="24"/>
        </w:rPr>
      </w:pPr>
      <w:r>
        <w:rPr>
          <w:rFonts w:cs="Times New Roman" w:ascii="Times New Roman" w:hAnsi="Times New Roman"/>
          <w:sz w:val="24"/>
          <w:szCs w:val="24"/>
        </w:rPr>
        <w:t>Ubahlah susunan paragraf-paragraf berikut ini sehingga menjadi lebih logis dan sistematis.</w:t>
      </w:r>
    </w:p>
    <w:p>
      <w:pPr>
        <w:pStyle w:val="Normal"/>
        <w:spacing w:lineRule="auto" w:line="312"/>
        <w:rPr>
          <w:rFonts w:ascii="Times New Roman" w:hAnsi="Times New Roman" w:cs="Times New Roman"/>
          <w:sz w:val="24"/>
          <w:szCs w:val="24"/>
        </w:rPr>
      </w:pPr>
      <w:r>
        <w:rPr>
          <w:rFonts w:cs="Times New Roman" w:ascii="Times New Roman" w:hAnsi="Times New Roman"/>
          <w:sz w:val="24"/>
          <w:szCs w:val="24"/>
        </w:rPr>
      </w:r>
    </w:p>
    <w:tbl>
      <w:tblPr>
        <w:tblStyle w:val="TableGrid"/>
        <w:tblW w:w="8657" w:type="dxa"/>
        <w:jc w:val="left"/>
        <w:tblInd w:w="360" w:type="dxa"/>
        <w:tblCellMar>
          <w:top w:w="0" w:type="dxa"/>
          <w:left w:w="108" w:type="dxa"/>
          <w:bottom w:w="0" w:type="dxa"/>
          <w:right w:w="108" w:type="dxa"/>
        </w:tblCellMar>
        <w:tblLook w:val="04a0" w:noVBand="1" w:noHBand="0" w:lastColumn="0" w:firstColumn="1" w:lastRow="0" w:firstRow="1"/>
      </w:tblPr>
      <w:tblGrid>
        <w:gridCol w:w="8657"/>
      </w:tblGrid>
      <w:tr>
        <w:trPr/>
        <w:tc>
          <w:tcPr>
            <w:tcW w:w="8657" w:type="dxa"/>
            <w:tcBorders/>
          </w:tcPr>
          <w:p>
            <w:pPr>
              <w:pStyle w:val="Normal"/>
              <w:spacing w:lineRule="auto" w:line="312"/>
              <w:jc w:val="both"/>
              <w:rPr>
                <w:rFonts w:ascii="Times New Roman" w:hAnsi="Times New Roman" w:cs="Times New Roman"/>
                <w:sz w:val="24"/>
                <w:szCs w:val="24"/>
              </w:rPr>
            </w:pPr>
            <w:r>
              <w:rPr>
                <w:rFonts w:cs="Times New Roman" w:ascii="Times New Roman" w:hAnsi="Times New Roman"/>
                <w:sz w:val="24"/>
                <w:szCs w:val="24"/>
                <w:lang w:val="id-ID"/>
              </w:rPr>
            </w:r>
          </w:p>
          <w:p>
            <w:pPr>
              <w:pStyle w:val="Normal"/>
              <w:spacing w:lineRule="auto" w:line="312"/>
              <w:jc w:val="both"/>
              <w:rPr>
                <w:rFonts w:ascii="Times New Roman" w:hAnsi="Times New Roman" w:cs="Times New Roman"/>
                <w:b/>
                <w:b/>
                <w:sz w:val="24"/>
                <w:szCs w:val="24"/>
              </w:rPr>
            </w:pPr>
            <w:r>
              <w:rPr>
                <w:rFonts w:cs="Times New Roman" w:ascii="Times New Roman" w:hAnsi="Times New Roman"/>
                <w:b/>
                <w:sz w:val="24"/>
                <w:szCs w:val="24"/>
                <w:lang w:val="id-ID"/>
              </w:rPr>
              <w:t>1.</w:t>
              <w:tab/>
              <w:t>Berpikir Kritis</w:t>
            </w:r>
          </w:p>
          <w:p>
            <w:pPr>
              <w:pStyle w:val="Normal"/>
              <w:spacing w:lineRule="auto" w:line="312"/>
              <w:jc w:val="both"/>
              <w:rPr>
                <w:rFonts w:ascii="Times New Roman" w:hAnsi="Times New Roman" w:cs="Times New Roman"/>
                <w:sz w:val="24"/>
                <w:szCs w:val="24"/>
              </w:rPr>
            </w:pPr>
            <w:r>
              <w:rPr>
                <w:rFonts w:cs="Times New Roman" w:ascii="Times New Roman" w:hAnsi="Times New Roman"/>
                <w:sz w:val="24"/>
                <w:szCs w:val="24"/>
                <w:lang w:val="id-ID"/>
              </w:rPr>
            </w:r>
          </w:p>
          <w:p>
            <w:pPr>
              <w:pStyle w:val="Normal"/>
              <w:spacing w:lineRule="auto" w:line="312"/>
              <w:jc w:val="both"/>
              <w:rPr>
                <w:rFonts w:ascii="Times New Roman" w:hAnsi="Times New Roman" w:cs="Times New Roman"/>
                <w:ins w:id="2" w:author="Unknown Author" w:date="2021-07-29T11:24:01Z"/>
                <w:sz w:val="24"/>
                <w:szCs w:val="24"/>
              </w:rPr>
            </w:pPr>
            <w:del w:id="0" w:author="Unknown Author" w:date="2021-07-29T11:24:00Z">
              <w:r>
                <w:rPr>
                  <w:rFonts w:cs="Times New Roman" w:ascii="Times New Roman" w:hAnsi="Times New Roman"/>
                  <w:sz w:val="24"/>
                  <w:szCs w:val="24"/>
                  <w:lang w:val="id-ID"/>
                </w:rPr>
                <w:delText xml:space="preserve">Di dalam dunia tulis-menulis, kemampuan berpikir kritis sangat membantu dalam pengembangan gagasan yang berbasis masalah. Kemampuan ini terutama diperlukan untuk menghasilkan karya tulis ilmiah yang berbasis pada riset masalah seperti di pendidikan tinggi. </w:delText>
              </w:r>
            </w:del>
            <w:del w:id="1" w:author="Unknown Author" w:date="2021-07-29T11:24:00Z">
              <w:r>
                <w:rPr>
                  <w:rFonts w:cs="Times New Roman" w:ascii="Times New Roman" w:hAnsi="Times New Roman"/>
                  <w:b/>
                  <w:sz w:val="24"/>
                  <w:szCs w:val="24"/>
                  <w:vertAlign w:val="superscript"/>
                  <w:lang w:val="id-ID"/>
                </w:rPr>
                <w:delText>1</w:delText>
              </w:r>
            </w:del>
          </w:p>
          <w:p>
            <w:pPr>
              <w:pStyle w:val="Normal"/>
              <w:spacing w:lineRule="auto" w:line="312"/>
              <w:jc w:val="both"/>
              <w:rPr>
                <w:rFonts w:ascii="Times New Roman" w:hAnsi="Times New Roman" w:cs="Times New Roman"/>
                <w:ins w:id="4" w:author="Unknown Author" w:date="2021-07-29T11:24:01Z"/>
                <w:sz w:val="24"/>
                <w:szCs w:val="24"/>
              </w:rPr>
            </w:pPr>
            <w:ins w:id="3" w:author="Unknown Author" w:date="2021-07-29T11:24:01Z">
              <w:r>
                <w:rPr>
                  <w:lang w:val="id-ID"/>
                </w:rPr>
              </w:r>
            </w:ins>
          </w:p>
          <w:p>
            <w:pPr>
              <w:pStyle w:val="Normal"/>
              <w:spacing w:lineRule="auto" w:line="312"/>
              <w:jc w:val="both"/>
              <w:rPr>
                <w:rFonts w:ascii="Times New Roman" w:hAnsi="Times New Roman" w:cs="Times New Roman"/>
                <w:ins w:id="7" w:author="Unknown Author" w:date="2021-07-29T11:24:01Z"/>
                <w:sz w:val="24"/>
                <w:szCs w:val="24"/>
              </w:rPr>
            </w:pPr>
            <w:ins w:id="5" w:author="Unknown Author" w:date="2021-07-29T11:24:01Z">
              <w:r>
                <w:rPr>
                  <w:rFonts w:cs="Times New Roman" w:ascii="Times New Roman" w:hAnsi="Times New Roman"/>
                  <w:sz w:val="24"/>
                  <w:szCs w:val="24"/>
                  <w:lang w:val="id-ID"/>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ins>
            <w:ins w:id="6" w:author="Unknown Author" w:date="2021-07-29T11:24:01Z">
              <w:r>
                <w:rPr>
                  <w:rFonts w:cs="Times New Roman" w:ascii="Times New Roman" w:hAnsi="Times New Roman"/>
                  <w:b/>
                  <w:sz w:val="24"/>
                  <w:szCs w:val="24"/>
                  <w:vertAlign w:val="superscript"/>
                  <w:lang w:val="id-ID"/>
                </w:rPr>
                <w:t>2</w:t>
              </w:r>
            </w:ins>
          </w:p>
          <w:p>
            <w:pPr>
              <w:pStyle w:val="Normal"/>
              <w:spacing w:lineRule="auto" w:line="312"/>
              <w:jc w:val="both"/>
              <w:rPr>
                <w:rFonts w:ascii="Times New Roman" w:hAnsi="Times New Roman" w:cs="Times New Roman"/>
                <w:sz w:val="24"/>
                <w:szCs w:val="24"/>
              </w:rPr>
            </w:pPr>
            <w:r>
              <w:rPr>
                <w:rFonts w:cs="Times New Roman" w:ascii="Times New Roman" w:hAnsi="Times New Roman"/>
                <w:sz w:val="24"/>
                <w:szCs w:val="24"/>
                <w:lang w:val="id-ID"/>
              </w:rPr>
            </w:r>
          </w:p>
          <w:p>
            <w:pPr>
              <w:pStyle w:val="Normal"/>
              <w:spacing w:lineRule="auto" w:line="312"/>
              <w:jc w:val="both"/>
              <w:rPr>
                <w:rFonts w:ascii="Times New Roman" w:hAnsi="Times New Roman" w:cs="Times New Roman"/>
                <w:ins w:id="10" w:author="Unknown Author" w:date="2021-07-29T11:24:20Z"/>
                <w:sz w:val="24"/>
                <w:szCs w:val="24"/>
              </w:rPr>
            </w:pPr>
            <w:del w:id="8" w:author="Unknown Author" w:date="2021-07-29T11:24:13Z">
              <w:r>
                <w:rPr>
                  <w:rFonts w:cs="Times New Roman" w:ascii="Times New Roman" w:hAnsi="Times New Roman"/>
                  <w:sz w:val="24"/>
                  <w:szCs w:val="24"/>
                  <w:lang w:val="id-ID"/>
                </w:rPr>
                <w:delTex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delText>
              </w:r>
            </w:del>
            <w:del w:id="9" w:author="Unknown Author" w:date="2021-07-29T11:24:13Z">
              <w:r>
                <w:rPr>
                  <w:rFonts w:cs="Times New Roman" w:ascii="Times New Roman" w:hAnsi="Times New Roman"/>
                  <w:b/>
                  <w:sz w:val="24"/>
                  <w:szCs w:val="24"/>
                  <w:vertAlign w:val="superscript"/>
                  <w:lang w:val="id-ID"/>
                </w:rPr>
                <w:delText>2</w:delText>
              </w:r>
            </w:del>
          </w:p>
          <w:p>
            <w:pPr>
              <w:pStyle w:val="Normal"/>
              <w:spacing w:lineRule="auto" w:line="312"/>
              <w:jc w:val="both"/>
              <w:rPr>
                <w:rFonts w:ascii="Times New Roman" w:hAnsi="Times New Roman" w:cs="Times New Roman"/>
                <w:ins w:id="12" w:author="Unknown Author" w:date="2021-07-29T11:24:20Z"/>
                <w:sz w:val="24"/>
                <w:szCs w:val="24"/>
              </w:rPr>
            </w:pPr>
            <w:ins w:id="11" w:author="Unknown Author" w:date="2021-07-29T11:24:20Z">
              <w:r>
                <w:rPr>
                  <w:lang w:val="id-ID"/>
                </w:rPr>
              </w:r>
            </w:ins>
          </w:p>
          <w:p>
            <w:pPr>
              <w:pStyle w:val="Normal"/>
              <w:spacing w:lineRule="auto" w:line="312"/>
              <w:ind w:hanging="0"/>
              <w:jc w:val="both"/>
              <w:rPr>
                <w:rFonts w:ascii="Times New Roman" w:hAnsi="Times New Roman" w:cs="Times New Roman"/>
                <w:ins w:id="15" w:author="Unknown Author" w:date="2021-07-29T11:24:20Z"/>
                <w:sz w:val="24"/>
                <w:szCs w:val="24"/>
              </w:rPr>
            </w:pPr>
            <w:ins w:id="13" w:author="Unknown Author" w:date="2021-07-29T11:24:20Z">
              <w:r>
                <w:rPr>
                  <w:rFonts w:cs="Times New Roman" w:ascii="Times New Roman" w:hAnsi="Times New Roman"/>
                  <w:sz w:val="24"/>
                  <w:szCs w:val="24"/>
                  <w:lang w:val="id-ID"/>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ins>
            <w:ins w:id="14" w:author="Unknown Author" w:date="2021-07-29T11:24:20Z">
              <w:r>
                <w:rPr>
                  <w:rFonts w:cs="Times New Roman" w:ascii="Times New Roman" w:hAnsi="Times New Roman"/>
                  <w:b/>
                  <w:sz w:val="24"/>
                  <w:szCs w:val="24"/>
                  <w:vertAlign w:val="superscript"/>
                  <w:lang w:val="id-ID"/>
                </w:rPr>
                <w:t>1</w:t>
              </w:r>
            </w:ins>
          </w:p>
          <w:p>
            <w:pPr>
              <w:pStyle w:val="Normal"/>
              <w:spacing w:lineRule="auto" w:line="312"/>
              <w:ind w:hanging="0"/>
              <w:jc w:val="both"/>
              <w:rPr>
                <w:rFonts w:ascii="Times New Roman" w:hAnsi="Times New Roman" w:cs="Times New Roman"/>
                <w:sz w:val="24"/>
                <w:szCs w:val="24"/>
              </w:rPr>
            </w:pPr>
            <w:r>
              <w:rPr>
                <w:rFonts w:cs="Times New Roman" w:ascii="Times New Roman" w:hAnsi="Times New Roman"/>
                <w:sz w:val="24"/>
                <w:szCs w:val="24"/>
                <w:lang w:val="id-ID"/>
              </w:rPr>
            </w:r>
          </w:p>
          <w:p>
            <w:pPr>
              <w:pStyle w:val="Normal"/>
              <w:spacing w:lineRule="auto" w:line="312"/>
              <w:jc w:val="both"/>
              <w:rPr>
                <w:rFonts w:ascii="Times New Roman" w:hAnsi="Times New Roman" w:cs="Times New Roman"/>
                <w:sz w:val="24"/>
                <w:szCs w:val="24"/>
                <w:del w:id="18" w:author="Unknown Author" w:date="2021-07-29T11:24:40Z"/>
              </w:rPr>
            </w:pPr>
            <w:del w:id="16" w:author="Unknown Author" w:date="2021-07-29T11:24:40Z">
              <w:r>
                <w:rPr>
                  <w:rFonts w:cs="Times New Roman" w:ascii="Times New Roman" w:hAnsi="Times New Roman"/>
                  <w:sz w:val="24"/>
                  <w:szCs w:val="24"/>
                  <w:lang w:val="id-ID"/>
                </w:rPr>
                <w:delTex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delText>
              </w:r>
            </w:del>
            <w:del w:id="17" w:author="Unknown Author" w:date="2021-07-29T11:24:40Z">
              <w:r>
                <w:rPr>
                  <w:rFonts w:cs="Times New Roman" w:ascii="Times New Roman" w:hAnsi="Times New Roman"/>
                  <w:b/>
                  <w:sz w:val="24"/>
                  <w:szCs w:val="24"/>
                  <w:vertAlign w:val="superscript"/>
                  <w:lang w:val="id-ID"/>
                </w:rPr>
                <w:delText>3</w:delText>
              </w:r>
            </w:del>
          </w:p>
          <w:p>
            <w:pPr>
              <w:pStyle w:val="Normal"/>
              <w:spacing w:lineRule="auto" w:line="312"/>
              <w:jc w:val="both"/>
              <w:rPr>
                <w:rFonts w:ascii="Times New Roman" w:hAnsi="Times New Roman" w:cs="Times New Roman"/>
                <w:ins w:id="20" w:author="Unknown Author" w:date="2021-07-29T11:24:53Z"/>
                <w:sz w:val="24"/>
                <w:szCs w:val="24"/>
              </w:rPr>
            </w:pPr>
            <w:ins w:id="19" w:author="Unknown Author" w:date="2021-07-29T11:24:53Z">
              <w:r>
                <w:rPr>
                  <w:rFonts w:cs="Times New Roman" w:ascii="Times New Roman" w:hAnsi="Times New Roman"/>
                  <w:sz w:val="24"/>
                  <w:szCs w:val="24"/>
                  <w:lang w:val="id-ID"/>
                </w:rPr>
              </w:r>
            </w:ins>
          </w:p>
          <w:p>
            <w:pPr>
              <w:pStyle w:val="Normal"/>
              <w:spacing w:lineRule="auto" w:line="312"/>
              <w:ind w:hanging="0"/>
              <w:jc w:val="both"/>
              <w:rPr>
                <w:rFonts w:ascii="Times New Roman" w:hAnsi="Times New Roman" w:cs="Times New Roman"/>
                <w:ins w:id="23" w:author="Unknown Author" w:date="2021-07-29T11:24:53Z"/>
                <w:sz w:val="24"/>
                <w:szCs w:val="24"/>
              </w:rPr>
            </w:pPr>
            <w:ins w:id="21" w:author="Unknown Author" w:date="2021-07-29T11:24:53Z">
              <w:r>
                <w:rPr>
                  <w:rFonts w:cs="Times New Roman" w:ascii="Times New Roman" w:hAnsi="Times New Roman"/>
                  <w:sz w:val="24"/>
                  <w:szCs w:val="24"/>
                  <w:lang w:val="id-ID"/>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ins>
            <w:ins w:id="22" w:author="Unknown Author" w:date="2021-07-29T11:24:53Z">
              <w:r>
                <w:rPr>
                  <w:rFonts w:cs="Times New Roman" w:ascii="Times New Roman" w:hAnsi="Times New Roman"/>
                  <w:b/>
                  <w:sz w:val="24"/>
                  <w:szCs w:val="24"/>
                  <w:vertAlign w:val="superscript"/>
                  <w:lang w:val="id-ID"/>
                </w:rPr>
                <w:t>5</w:t>
              </w:r>
            </w:ins>
          </w:p>
          <w:p>
            <w:pPr>
              <w:pStyle w:val="ListParagraph"/>
              <w:spacing w:lineRule="auto" w:line="312"/>
              <w:jc w:val="both"/>
              <w:rPr>
                <w:rFonts w:ascii="Times New Roman" w:hAnsi="Times New Roman" w:cs="Times New Roman"/>
                <w:sz w:val="24"/>
                <w:szCs w:val="24"/>
              </w:rPr>
            </w:pPr>
            <w:r>
              <w:rPr>
                <w:rFonts w:cs="Times New Roman" w:ascii="Times New Roman" w:hAnsi="Times New Roman"/>
                <w:b/>
                <w:bCs/>
                <w:sz w:val="24"/>
                <w:szCs w:val="24"/>
                <w:lang w:val="id-ID"/>
              </w:rPr>
            </w:r>
          </w:p>
          <w:p>
            <w:pPr>
              <w:pStyle w:val="Normal"/>
              <w:spacing w:lineRule="auto" w:line="312"/>
              <w:jc w:val="both"/>
              <w:rPr>
                <w:rFonts w:ascii="Times New Roman" w:hAnsi="Times New Roman" w:cs="Times New Roman"/>
                <w:ins w:id="26" w:author="Unknown Author" w:date="2021-07-29T11:25:42Z"/>
                <w:sz w:val="24"/>
                <w:szCs w:val="24"/>
              </w:rPr>
            </w:pPr>
            <w:del w:id="24" w:author="Unknown Author" w:date="2021-07-29T11:25:48Z">
              <w:r>
                <w:rPr>
                  <w:rFonts w:cs="Times New Roman" w:ascii="Times New Roman" w:hAnsi="Times New Roman"/>
                  <w:sz w:val="24"/>
                  <w:szCs w:val="24"/>
                  <w:lang w:val="id-ID"/>
                </w:rPr>
                <w:delTex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delText>
              </w:r>
            </w:del>
            <w:del w:id="25" w:author="Unknown Author" w:date="2021-07-29T11:25:48Z">
              <w:r>
                <w:rPr>
                  <w:rFonts w:cs="Times New Roman" w:ascii="Times New Roman" w:hAnsi="Times New Roman"/>
                  <w:b/>
                  <w:sz w:val="24"/>
                  <w:szCs w:val="24"/>
                  <w:vertAlign w:val="superscript"/>
                  <w:lang w:val="id-ID"/>
                </w:rPr>
                <w:delText>4</w:delText>
              </w:r>
            </w:del>
          </w:p>
          <w:p>
            <w:pPr>
              <w:pStyle w:val="Normal"/>
              <w:spacing w:lineRule="auto" w:line="312"/>
              <w:jc w:val="both"/>
              <w:rPr>
                <w:rFonts w:ascii="Times New Roman" w:hAnsi="Times New Roman" w:cs="Times New Roman"/>
                <w:ins w:id="28" w:author="Unknown Author" w:date="2021-07-29T11:25:42Z"/>
                <w:sz w:val="24"/>
                <w:szCs w:val="24"/>
              </w:rPr>
            </w:pPr>
            <w:ins w:id="27" w:author="Unknown Author" w:date="2021-07-29T11:25:42Z">
              <w:r>
                <w:rPr>
                  <w:lang w:val="id-ID"/>
                </w:rPr>
              </w:r>
            </w:ins>
          </w:p>
          <w:p>
            <w:pPr>
              <w:pStyle w:val="Normal"/>
              <w:spacing w:lineRule="auto" w:line="312"/>
              <w:ind w:hanging="0"/>
              <w:jc w:val="both"/>
              <w:rPr>
                <w:rFonts w:ascii="Times New Roman" w:hAnsi="Times New Roman" w:cs="Times New Roman"/>
                <w:sz w:val="24"/>
                <w:szCs w:val="24"/>
              </w:rPr>
            </w:pPr>
            <w:ins w:id="29" w:author="Unknown Author" w:date="2021-07-29T11:25:42Z">
              <w:r>
                <w:rPr>
                  <w:rFonts w:cs="Times New Roman" w:ascii="Times New Roman" w:hAnsi="Times New Roman"/>
                  <w:b w:val="false"/>
                  <w:bCs w:val="false"/>
                  <w:sz w:val="24"/>
                  <w:szCs w:val="24"/>
                  <w:lang w:val="id-ID"/>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ins>
            <w:ins w:id="30" w:author="Unknown Author" w:date="2021-07-29T11:25:42Z">
              <w:r>
                <w:rPr>
                  <w:rFonts w:cs="Times New Roman" w:ascii="Times New Roman" w:hAnsi="Times New Roman"/>
                  <w:b/>
                  <w:bCs w:val="false"/>
                  <w:sz w:val="24"/>
                  <w:szCs w:val="24"/>
                  <w:vertAlign w:val="superscript"/>
                  <w:lang w:val="id-ID"/>
                </w:rPr>
                <w:t>3</w:t>
              </w:r>
            </w:ins>
          </w:p>
          <w:p>
            <w:pPr>
              <w:pStyle w:val="Normal"/>
              <w:spacing w:lineRule="auto" w:line="312"/>
              <w:jc w:val="both"/>
              <w:rPr>
                <w:rFonts w:ascii="Times New Roman" w:hAnsi="Times New Roman" w:cs="Times New Roman"/>
                <w:sz w:val="24"/>
                <w:szCs w:val="24"/>
              </w:rPr>
            </w:pPr>
            <w:r>
              <w:rPr>
                <w:rFonts w:cs="Times New Roman" w:ascii="Times New Roman" w:hAnsi="Times New Roman"/>
                <w:sz w:val="24"/>
                <w:szCs w:val="24"/>
                <w:lang w:val="id-ID"/>
              </w:rPr>
            </w:r>
          </w:p>
          <w:p>
            <w:pPr>
              <w:pStyle w:val="Normal"/>
              <w:spacing w:lineRule="auto" w:line="312"/>
              <w:jc w:val="both"/>
              <w:rPr>
                <w:rFonts w:ascii="Times New Roman" w:hAnsi="Times New Roman" w:cs="Times New Roman"/>
                <w:ins w:id="33" w:author="Unknown Author" w:date="2021-07-29T11:26:00Z"/>
                <w:sz w:val="24"/>
                <w:szCs w:val="24"/>
              </w:rPr>
            </w:pPr>
            <w:del w:id="31" w:author="Unknown Author" w:date="2021-07-29T11:25:53Z">
              <w:r>
                <w:rPr>
                  <w:rFonts w:cs="Times New Roman" w:ascii="Times New Roman" w:hAnsi="Times New Roman"/>
                  <w:sz w:val="24"/>
                  <w:szCs w:val="24"/>
                  <w:lang w:val="id-ID"/>
                </w:rPr>
                <w:delTex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delText>
              </w:r>
            </w:del>
            <w:del w:id="32" w:author="Unknown Author" w:date="2021-07-29T11:25:53Z">
              <w:r>
                <w:rPr>
                  <w:rFonts w:cs="Times New Roman" w:ascii="Times New Roman" w:hAnsi="Times New Roman"/>
                  <w:b/>
                  <w:sz w:val="24"/>
                  <w:szCs w:val="24"/>
                  <w:vertAlign w:val="superscript"/>
                  <w:lang w:val="id-ID"/>
                </w:rPr>
                <w:delText>5</w:delText>
              </w:r>
            </w:del>
          </w:p>
          <w:p>
            <w:pPr>
              <w:pStyle w:val="Normal"/>
              <w:spacing w:lineRule="auto" w:line="312"/>
              <w:jc w:val="both"/>
              <w:rPr>
                <w:rFonts w:ascii="Times New Roman" w:hAnsi="Times New Roman" w:cs="Times New Roman"/>
                <w:ins w:id="35" w:author="Unknown Author" w:date="2021-07-29T11:26:00Z"/>
                <w:sz w:val="24"/>
                <w:szCs w:val="24"/>
              </w:rPr>
            </w:pPr>
            <w:ins w:id="34" w:author="Unknown Author" w:date="2021-07-29T11:26:00Z">
              <w:r>
                <w:rPr>
                  <w:lang w:val="id-ID"/>
                </w:rPr>
              </w:r>
            </w:ins>
          </w:p>
          <w:p>
            <w:pPr>
              <w:pStyle w:val="Normal"/>
              <w:spacing w:lineRule="auto" w:line="312"/>
              <w:ind w:hanging="0"/>
              <w:jc w:val="both"/>
              <w:rPr>
                <w:rFonts w:ascii="Times New Roman" w:hAnsi="Times New Roman" w:cs="Times New Roman"/>
                <w:sz w:val="24"/>
                <w:szCs w:val="24"/>
              </w:rPr>
            </w:pPr>
            <w:ins w:id="36" w:author="Unknown Author" w:date="2021-07-29T11:26:00Z">
              <w:r>
                <w:rPr>
                  <w:rFonts w:cs="Times New Roman" w:ascii="Times New Roman" w:hAnsi="Times New Roman"/>
                  <w:sz w:val="24"/>
                  <w:szCs w:val="24"/>
                  <w:lang w:val="id-ID"/>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ins>
            <w:ins w:id="37" w:author="Unknown Author" w:date="2021-07-29T11:26:00Z">
              <w:r>
                <w:rPr>
                  <w:rFonts w:cs="Times New Roman" w:ascii="Times New Roman" w:hAnsi="Times New Roman"/>
                  <w:b/>
                  <w:sz w:val="24"/>
                  <w:szCs w:val="24"/>
                  <w:vertAlign w:val="superscript"/>
                  <w:lang w:val="id-ID"/>
                </w:rPr>
                <w:t>4</w:t>
              </w:r>
            </w:ins>
          </w:p>
        </w:tc>
      </w:tr>
    </w:tbl>
    <w:p>
      <w:pPr>
        <w:pStyle w:val="Normal"/>
        <w:spacing w:lineRule="auto" w:line="312"/>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12"/>
        <w:jc w:val="both"/>
        <w:rPr>
          <w:rFonts w:ascii="Times New Roman" w:hAnsi="Times New Roman" w:cs="Times New Roman"/>
          <w:sz w:val="24"/>
          <w:szCs w:val="24"/>
        </w:rPr>
      </w:pPr>
      <w:r>
        <w:rPr>
          <w:rFonts w:cs="Times New Roman" w:ascii="Times New Roman" w:hAnsi="Times New Roman"/>
          <w:sz w:val="24"/>
          <w:szCs w:val="24"/>
          <w:lang w:val="id-ID"/>
        </w:rPr>
      </w:r>
    </w:p>
    <w:p>
      <w:pPr>
        <w:pStyle w:val="ListParagraph"/>
        <w:spacing w:lineRule="auto" w:line="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12"/>
        <w:rPr>
          <w:rFonts w:ascii="Times New Roman" w:hAnsi="Times New Roman" w:cs="Times New Roman"/>
          <w:sz w:val="24"/>
          <w:szCs w:val="24"/>
        </w:rPr>
      </w:pPr>
      <w:r>
        <w:rPr/>
      </w:r>
    </w:p>
    <w:sectPr>
      <w:footerReference w:type="default" r:id="rId2"/>
      <w:type w:val="nextPage"/>
      <w:pgSz w:w="11906" w:h="16838"/>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CLO-4</w:t>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80f46"/>
    <w:pPr>
      <w:widowControl/>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80f46"/>
    <w:rPr/>
  </w:style>
  <w:style w:type="character" w:styleId="FooterChar" w:customStyle="1">
    <w:name w:val="Footer Char"/>
    <w:basedOn w:val="DefaultParagraphFont"/>
    <w:link w:val="Footer"/>
    <w:uiPriority w:val="99"/>
    <w:qFormat/>
    <w:rsid w:val="00d80f46"/>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d80f46"/>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d80f46"/>
    <w:pPr>
      <w:tabs>
        <w:tab w:val="clear" w:pos="720"/>
        <w:tab w:val="center" w:pos="4680" w:leader="none"/>
        <w:tab w:val="right" w:pos="9360" w:leader="none"/>
      </w:tabs>
    </w:pPr>
    <w:rPr/>
  </w:style>
  <w:style w:type="paragraph" w:styleId="Footer">
    <w:name w:val="Footer"/>
    <w:basedOn w:val="Normal"/>
    <w:link w:val="FooterChar"/>
    <w:uiPriority w:val="99"/>
    <w:unhideWhenUsed/>
    <w:rsid w:val="00d80f46"/>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80f46"/>
    <w:rPr>
      <w:lang w:val="id-I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Application>LibreOffice/6.4.7.2$MacOSX_X86_64 LibreOffice_project/639b8ac485750d5696d7590a72ef1b496725cfb5</Application>
  <Pages>2</Pages>
  <Words>245</Words>
  <Characters>1726</Characters>
  <CharactersWithSpaces>1962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2019-10-18T19:52:00Z</dcterms:created>
  <dc:creator>Epic_Epik</dc:creator>
  <dc:description/>
  <dc:language>en-NZ</dc:language>
  <cp:lastModifiedBy/>
  <dcterms:modified xsi:type="dcterms:W3CDTF">2021-07-29T11:26:26Z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