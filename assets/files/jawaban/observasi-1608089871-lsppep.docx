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E676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0A13EC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F1E46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ED53A2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52412F4" w14:textId="77777777" w:rsidR="00927764" w:rsidRPr="0094076B" w:rsidRDefault="00927764" w:rsidP="00927764">
      <w:pPr>
        <w:rPr>
          <w:rFonts w:ascii="Cambria" w:hAnsi="Cambria"/>
        </w:rPr>
      </w:pPr>
    </w:p>
    <w:p w14:paraId="23F7E3FF" w14:textId="0B6B3A0F" w:rsidR="00927764" w:rsidRPr="00412B5A" w:rsidRDefault="00412B5A" w:rsidP="00412B5A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2"/>
          <w:szCs w:val="52"/>
        </w:rPr>
      </w:pPr>
      <w:r w:rsidRPr="00412B5A">
        <w:rPr>
          <w:rFonts w:ascii="Times New Roman" w:eastAsia="Times New Roman" w:hAnsi="Times New Roman" w:cs="Times New Roman"/>
          <w:kern w:val="36"/>
          <w:sz w:val="52"/>
          <w:szCs w:val="52"/>
        </w:rPr>
        <w:t>HUJAN TURUN, BERAT BADAN NAIK</w:t>
      </w:r>
    </w:p>
    <w:p w14:paraId="2B9F1363" w14:textId="77777777" w:rsidR="00412B5A" w:rsidRPr="00412B5A" w:rsidRDefault="00412B5A" w:rsidP="00412B5A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14:paraId="77F280CE" w14:textId="77777777" w:rsidR="00927764" w:rsidRPr="00C50A1E" w:rsidRDefault="00927764" w:rsidP="00412B5A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D44508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98A0730" wp14:editId="3F42B83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2D78" w14:textId="0E5BB9DB" w:rsidR="00927764" w:rsidRPr="00C50A1E" w:rsidRDefault="00412B5A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Sumber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proofErr w:type="spellStart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D3B38DA" w14:textId="77777777" w:rsidR="00412B5A" w:rsidRDefault="00412B5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3CA2ECE" w14:textId="10B790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E728959" w14:textId="4172F6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4884">
        <w:rPr>
          <w:rFonts w:ascii="Times New Roman" w:eastAsia="Times New Roman" w:hAnsi="Times New Roman" w:cs="Times New Roman"/>
          <w:i/>
          <w:iCs/>
          <w:sz w:val="24"/>
          <w:szCs w:val="24"/>
          <w:rPrChange w:id="0" w:author="shintawulandari" w:date="2020-12-1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0C067A" w14:textId="1F394FF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2B5A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412B5A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16C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64884">
        <w:rPr>
          <w:rFonts w:ascii="Times New Roman" w:eastAsia="Times New Roman" w:hAnsi="Times New Roman" w:cs="Times New Roman"/>
          <w:i/>
          <w:iCs/>
          <w:sz w:val="24"/>
          <w:szCs w:val="24"/>
          <w:rPrChange w:id="1" w:author="shintawulandari" w:date="2020-12-1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4884">
        <w:rPr>
          <w:rFonts w:ascii="Times New Roman" w:eastAsia="Times New Roman" w:hAnsi="Times New Roman" w:cs="Times New Roman"/>
          <w:i/>
          <w:iCs/>
          <w:sz w:val="24"/>
          <w:szCs w:val="24"/>
          <w:rPrChange w:id="2" w:author="shintawulandari" w:date="2020-12-1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9715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16A42B" w14:textId="50490CD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3" w:author="shintawulandari" w:date="2020-12-16T11:11:00Z">
        <w:r w:rsidRPr="00C50A1E" w:rsidDel="00412B5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" w:author="shintawulandari" w:date="2020-12-16T11:12:00Z">
        <w:r w:rsidR="00412B5A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shintawulandari" w:date="2020-12-16T11:12:00Z">
        <w:r w:rsidRPr="00C50A1E" w:rsidDel="00412B5A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6" w:author="shintawulandari" w:date="2020-12-16T11:12:00Z">
        <w:r w:rsidR="00412B5A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412B5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4EBC0" w14:textId="11AA7C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shintawulandari" w:date="2020-12-16T11:12:00Z">
        <w:r w:rsidRPr="00C50A1E" w:rsidDel="00412B5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shintawulandari" w:date="2020-12-16T11:12:00Z">
        <w:r w:rsidRPr="00C50A1E" w:rsidDel="00412B5A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9" w:author="shintawulandari" w:date="2020-12-16T11:12:00Z">
        <w:r w:rsidR="00412B5A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412B5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" w:author="shintawulandari" w:date="2020-12-16T11:13:00Z">
        <w:r w:rsidR="00412B5A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412B5A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ins w:id="11" w:author="shintawulandari" w:date="2020-12-16T11:13:00Z">
        <w:r w:rsidR="00412B5A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29EA">
        <w:rPr>
          <w:rFonts w:ascii="Times New Roman" w:eastAsia="Times New Roman" w:hAnsi="Times New Roman" w:cs="Times New Roman"/>
          <w:i/>
          <w:iCs/>
          <w:sz w:val="24"/>
          <w:szCs w:val="24"/>
          <w:rPrChange w:id="12" w:author="shintawulandari" w:date="2020-12-16T11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6F4EE54" w14:textId="73C1E2A2" w:rsidR="00927764" w:rsidRPr="00C50A1E" w:rsidDel="00412B5A" w:rsidRDefault="00927764" w:rsidP="00412B5A">
      <w:pPr>
        <w:shd w:val="clear" w:color="auto" w:fill="F5F5F5"/>
        <w:rPr>
          <w:del w:id="13" w:author="shintawulandari" w:date="2020-12-16T11:14:00Z"/>
          <w:rFonts w:ascii="Times New Roman" w:eastAsia="Times New Roman" w:hAnsi="Times New Roman" w:cs="Times New Roman"/>
          <w:sz w:val="24"/>
          <w:szCs w:val="24"/>
        </w:rPr>
        <w:pPrChange w:id="14" w:author="shintawulandari" w:date="2020-12-16T11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shintawulandari" w:date="2020-12-16T11:14:00Z">
        <w:r w:rsidR="00412B5A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16" w:author="shintawulandari" w:date="2020-12-16T11:14:00Z">
        <w:r w:rsidRPr="00C50A1E" w:rsidDel="00412B5A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5D67F497" w14:textId="252A8B75" w:rsidR="00927764" w:rsidRPr="00C50A1E" w:rsidDel="00864884" w:rsidRDefault="00927764" w:rsidP="00412B5A">
      <w:pPr>
        <w:shd w:val="clear" w:color="auto" w:fill="F5F5F5"/>
        <w:rPr>
          <w:del w:id="17" w:author="shintawulandari" w:date="2020-12-16T11:15:00Z"/>
          <w:rFonts w:ascii="Times New Roman" w:eastAsia="Times New Roman" w:hAnsi="Times New Roman" w:cs="Times New Roman"/>
          <w:sz w:val="24"/>
          <w:szCs w:val="24"/>
        </w:rPr>
        <w:pPrChange w:id="18" w:author="shintawulandari" w:date="2020-12-16T11:15:00Z">
          <w:pPr>
            <w:shd w:val="clear" w:color="auto" w:fill="F5F5F5"/>
            <w:spacing w:after="375"/>
          </w:pPr>
        </w:pPrChange>
      </w:pPr>
      <w:del w:id="19" w:author="shintawulandari" w:date="2020-12-16T11:14:00Z">
        <w:r w:rsidRPr="00C50A1E" w:rsidDel="00412B5A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ins w:id="20" w:author="shintawulandari" w:date="2020-12-16T11:15:00Z">
        <w:r w:rsidR="00412B5A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9EA">
        <w:rPr>
          <w:rFonts w:ascii="Times New Roman" w:eastAsia="Times New Roman" w:hAnsi="Times New Roman" w:cs="Times New Roman"/>
          <w:i/>
          <w:iCs/>
          <w:sz w:val="24"/>
          <w:szCs w:val="24"/>
          <w:rPrChange w:id="21" w:author="shintawulandari" w:date="2020-12-16T11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091A9342" w14:textId="77777777" w:rsidR="00864884" w:rsidRDefault="00864884" w:rsidP="00864884">
      <w:pPr>
        <w:shd w:val="clear" w:color="auto" w:fill="F5F5F5"/>
        <w:rPr>
          <w:ins w:id="22" w:author="shintawulandari" w:date="2020-12-16T11:16:00Z"/>
          <w:rFonts w:ascii="Times New Roman" w:eastAsia="Times New Roman" w:hAnsi="Times New Roman" w:cs="Times New Roman"/>
          <w:sz w:val="24"/>
          <w:szCs w:val="24"/>
        </w:rPr>
      </w:pPr>
      <w:proofErr w:type="spellEnd"/>
    </w:p>
    <w:p w14:paraId="781F2A28" w14:textId="1115B702" w:rsidR="00927764" w:rsidRPr="00864884" w:rsidRDefault="00927764" w:rsidP="00864884">
      <w:pPr>
        <w:shd w:val="clear" w:color="auto" w:fill="F5F5F5"/>
        <w:rPr>
          <w:rFonts w:ascii="Times New Roman" w:eastAsia="Times New Roman" w:hAnsi="Times New Roman" w:cs="Times New Roman"/>
          <w:i/>
          <w:iCs/>
          <w:sz w:val="24"/>
          <w:szCs w:val="24"/>
          <w:rPrChange w:id="23" w:author="shintawulandari" w:date="2020-12-1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4" w:author="shintawulandari" w:date="2020-12-16T11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4884">
        <w:rPr>
          <w:rFonts w:ascii="Times New Roman" w:eastAsia="Times New Roman" w:hAnsi="Times New Roman" w:cs="Times New Roman"/>
          <w:i/>
          <w:iCs/>
          <w:sz w:val="24"/>
          <w:szCs w:val="24"/>
          <w:rPrChange w:id="25" w:author="shintawulandari" w:date="2020-12-1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864884">
        <w:rPr>
          <w:rFonts w:ascii="Times New Roman" w:eastAsia="Times New Roman" w:hAnsi="Times New Roman" w:cs="Times New Roman"/>
          <w:i/>
          <w:iCs/>
          <w:sz w:val="24"/>
          <w:szCs w:val="24"/>
          <w:rPrChange w:id="26" w:author="shintawulandari" w:date="2020-12-1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14:paraId="3EAB739B" w14:textId="77777777" w:rsidR="00864884" w:rsidRDefault="00864884" w:rsidP="00927764">
      <w:pPr>
        <w:shd w:val="clear" w:color="auto" w:fill="F5F5F5"/>
        <w:spacing w:after="375"/>
        <w:rPr>
          <w:ins w:id="27" w:author="shintawulandari" w:date="2020-12-16T11:16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A1308C" w14:textId="56FEC9E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28" w:author="shintawulandari" w:date="2020-12-16T11:17:00Z">
        <w:r w:rsidRPr="00C50A1E" w:rsidDel="0086488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</w:delText>
        </w:r>
      </w:del>
      <w:proofErr w:type="spellStart"/>
      <w:ins w:id="29" w:author="shintawulandari" w:date="2020-12-16T11:17:00Z">
        <w:r w:rsidR="0086488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del w:id="30" w:author="shintawulandari" w:date="2020-12-16T11:17:00Z">
        <w:r w:rsidRPr="00C50A1E" w:rsidDel="0086488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Sebabnya...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shintawulandari" w:date="2020-12-16T11:17:00Z">
        <w:r w:rsidRPr="00C50A1E" w:rsidDel="00864884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shintawulandari" w:date="2020-12-16T11:32:00Z">
        <w:r w:rsidRPr="00C50A1E" w:rsidDel="002C29EA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33" w:author="shintawulandari" w:date="2020-12-16T11:32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senang</w:t>
        </w:r>
        <w:proofErr w:type="spellEnd"/>
        <w:r w:rsidR="002C29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shintawulandari" w:date="2020-12-16T11:32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35" w:author="shintawulandari" w:date="2020-12-16T11:32:00Z">
        <w:r w:rsidRPr="00C50A1E" w:rsidDel="002C29E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shintawulandari" w:date="2020-12-16T11:32:00Z">
        <w:r w:rsidRPr="00C50A1E" w:rsidDel="002C29EA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37" w:author="shintawulandari" w:date="2020-12-16T11:32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2C29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4884">
        <w:rPr>
          <w:rFonts w:ascii="Times New Roman" w:eastAsia="Times New Roman" w:hAnsi="Times New Roman" w:cs="Times New Roman"/>
          <w:i/>
          <w:iCs/>
          <w:sz w:val="24"/>
          <w:szCs w:val="24"/>
          <w:rPrChange w:id="38" w:author="shintawulandari" w:date="2020-12-16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059FA" w14:textId="43ABD7C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9" w:author="shintawulandari" w:date="2020-12-16T11:18:00Z">
        <w:r w:rsidRPr="00C50A1E" w:rsidDel="0086488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0" w:author="shintawulandari" w:date="2020-12-16T11:18:00Z">
        <w:r w:rsidDel="0086488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18B3F9" w14:textId="3DC87F4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 di </w:t>
      </w:r>
      <w:del w:id="41" w:author="shintawulandari" w:date="2020-12-16T11:32:00Z">
        <w:r w:rsidDel="002C29EA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2C29E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42" w:author="shintawulandari" w:date="2020-12-16T11:32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le</w:t>
        </w:r>
        <w:r w:rsidR="002C29EA">
          <w:rPr>
            <w:rFonts w:ascii="Times New Roman" w:eastAsia="Times New Roman" w:hAnsi="Times New Roman" w:cs="Times New Roman"/>
            <w:sz w:val="24"/>
            <w:szCs w:val="24"/>
          </w:rPr>
          <w:t>mari</w:t>
        </w:r>
        <w:proofErr w:type="spellEnd"/>
        <w:r w:rsidR="002C29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shintawulandari" w:date="2020-12-16T11:32:00Z">
        <w:r w:rsidRPr="00C50A1E" w:rsidDel="002C29EA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44" w:author="shintawulandari" w:date="2020-12-16T11:33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2C29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45" w:author="shintawulandari" w:date="2020-12-16T11:33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2C29EA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2C29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shintawulandari" w:date="2020-12-16T11:33:00Z">
        <w:r w:rsidRPr="00C50A1E" w:rsidDel="002C29EA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47" w:author="shintawulandari" w:date="2020-12-16T11:33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D1D5D" w14:textId="69537CA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8" w:author="shintawulandari" w:date="2020-12-16T11:34:00Z">
        <w:r w:rsidRPr="00C50A1E" w:rsidDel="002C29EA">
          <w:rPr>
            <w:rFonts w:ascii="Times New Roman" w:eastAsia="Times New Roman" w:hAnsi="Times New Roman" w:cs="Times New Roman"/>
            <w:sz w:val="24"/>
            <w:szCs w:val="24"/>
          </w:rPr>
          <w:delText>Yang s</w:delText>
        </w:r>
      </w:del>
      <w:proofErr w:type="spellStart"/>
      <w:ins w:id="49" w:author="shintawulandari" w:date="2020-12-16T11:34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ins w:id="50" w:author="shintawulandari" w:date="2020-12-16T11:34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kali</w:t>
        </w:r>
        <w:proofErr w:type="spellEnd"/>
        <w:r w:rsidR="002C29EA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shintawulandari" w:date="2020-12-16T11:34:00Z">
        <w:r w:rsidRPr="00C50A1E" w:rsidDel="002C29EA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del w:id="52" w:author="shintawulandari" w:date="2020-12-16T11:34:00Z">
        <w:r w:rsidRPr="00C50A1E" w:rsidDel="002C29EA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proofErr w:type="spellStart"/>
      <w:ins w:id="53" w:author="shintawulandari" w:date="2020-12-16T11:34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4" w:author="shintawulandari" w:date="2020-12-16T11:35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2C29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29EA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2C29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5" w:author="shintawulandari" w:date="2020-12-16T11:35:00Z">
        <w:r w:rsidRPr="00C50A1E" w:rsidDel="002C29E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56" w:author="shintawulandari" w:date="2020-12-16T11:35:00Z">
        <w:r w:rsidR="002C29E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7" w:author="shintawulandari" w:date="2020-12-16T11:35:00Z">
        <w:r w:rsidR="00E41FCF">
          <w:rPr>
            <w:rFonts w:ascii="Times New Roman" w:eastAsia="Times New Roman" w:hAnsi="Times New Roman" w:cs="Times New Roman"/>
            <w:sz w:val="24"/>
            <w:szCs w:val="24"/>
          </w:rPr>
          <w:t>sedangkan</w:t>
        </w:r>
        <w:proofErr w:type="spellEnd"/>
        <w:r w:rsidR="00E41FC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58" w:author="shintawulandari" w:date="2020-12-16T11:19:00Z">
        <w:r w:rsidRPr="00C50A1E" w:rsidDel="00864884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59" w:author="shintawulandari" w:date="2020-12-16T11:19:00Z">
        <w:r w:rsidR="0086488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41C64AF" w14:textId="560744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4884">
        <w:rPr>
          <w:rFonts w:ascii="Times New Roman" w:eastAsia="Times New Roman" w:hAnsi="Times New Roman" w:cs="Times New Roman"/>
          <w:i/>
          <w:iCs/>
          <w:sz w:val="24"/>
          <w:szCs w:val="24"/>
          <w:rPrChange w:id="60" w:author="shintawulandari" w:date="2020-12-16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864884">
        <w:rPr>
          <w:rFonts w:ascii="Times New Roman" w:eastAsia="Times New Roman" w:hAnsi="Times New Roman" w:cs="Times New Roman"/>
          <w:i/>
          <w:iCs/>
          <w:sz w:val="24"/>
          <w:szCs w:val="24"/>
          <w:rPrChange w:id="61" w:author="shintawulandari" w:date="2020-12-16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2" w:author="shintawulandari" w:date="2020-12-16T11:19:00Z">
        <w:r w:rsidR="0086488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04F56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864884">
        <w:rPr>
          <w:rFonts w:ascii="Times New Roman" w:eastAsia="Times New Roman" w:hAnsi="Times New Roman" w:cs="Times New Roman"/>
          <w:i/>
          <w:iCs/>
          <w:sz w:val="24"/>
          <w:szCs w:val="24"/>
          <w:rPrChange w:id="63" w:author="shintawulandari" w:date="2020-12-16T11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BB3C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4884">
        <w:rPr>
          <w:rFonts w:ascii="Times New Roman" w:eastAsia="Times New Roman" w:hAnsi="Times New Roman" w:cs="Times New Roman"/>
          <w:i/>
          <w:iCs/>
          <w:sz w:val="24"/>
          <w:szCs w:val="24"/>
          <w:rPrChange w:id="64" w:author="shintawulandari" w:date="2020-12-16T11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FFF5997" w14:textId="6FD059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65" w:author="shintawulandari" w:date="2020-12-16T11:20:00Z">
        <w:r w:rsidR="0086488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1CE341" w14:textId="07C9F27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</w:t>
      </w:r>
      <w:del w:id="66" w:author="shintawulandari" w:date="2020-12-16T11:20:00Z">
        <w:r w:rsidRPr="00C50A1E" w:rsidDel="0086488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7" w:author="shintawulandari" w:date="2020-12-16T11:22:00Z">
        <w:r w:rsidRPr="00864884" w:rsidDel="00A042BD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68" w:author="shintawulandari" w:date="2020-12-16T11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HAHA</w:delText>
        </w:r>
      </w:del>
      <w:proofErr w:type="spellStart"/>
      <w:ins w:id="69" w:author="shintawulandari" w:date="2020-12-16T11:22:00Z">
        <w:r w:rsidR="00A042BD" w:rsidRPr="00864884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70" w:author="shintawulandari" w:date="2020-12-16T11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</w:t>
        </w:r>
        <w:r w:rsidR="00A042B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46EF9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161FF19" w14:textId="77777777" w:rsidR="00927764" w:rsidRPr="00C50A1E" w:rsidRDefault="00927764" w:rsidP="00927764"/>
    <w:p w14:paraId="47843600" w14:textId="77777777" w:rsidR="00927764" w:rsidRPr="005A045A" w:rsidRDefault="00927764" w:rsidP="00927764">
      <w:pPr>
        <w:rPr>
          <w:i/>
        </w:rPr>
      </w:pPr>
    </w:p>
    <w:p w14:paraId="361888A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63E27CE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F685D" w14:textId="77777777" w:rsidR="00F434A7" w:rsidRDefault="00F434A7">
      <w:r>
        <w:separator/>
      </w:r>
    </w:p>
  </w:endnote>
  <w:endnote w:type="continuationSeparator" w:id="0">
    <w:p w14:paraId="0F45C05C" w14:textId="77777777" w:rsidR="00F434A7" w:rsidRDefault="00F4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610F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1057658" w14:textId="77777777" w:rsidR="00941E77" w:rsidRDefault="00F434A7">
    <w:pPr>
      <w:pStyle w:val="Footer"/>
    </w:pPr>
  </w:p>
  <w:p w14:paraId="299A0B2D" w14:textId="77777777" w:rsidR="00941E77" w:rsidRDefault="00F43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A1FD9" w14:textId="77777777" w:rsidR="00F434A7" w:rsidRDefault="00F434A7">
      <w:r>
        <w:separator/>
      </w:r>
    </w:p>
  </w:footnote>
  <w:footnote w:type="continuationSeparator" w:id="0">
    <w:p w14:paraId="4A3110F6" w14:textId="77777777" w:rsidR="00F434A7" w:rsidRDefault="00F43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ntawulandari">
    <w15:presenceInfo w15:providerId="None" w15:userId="shintawuland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C29EA"/>
    <w:rsid w:val="003E726F"/>
    <w:rsid w:val="00412B5A"/>
    <w:rsid w:val="0042167F"/>
    <w:rsid w:val="00864884"/>
    <w:rsid w:val="00924DF5"/>
    <w:rsid w:val="00927764"/>
    <w:rsid w:val="00A042BD"/>
    <w:rsid w:val="00E41FCF"/>
    <w:rsid w:val="00F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EDD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12B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F87D3-474D-4284-B366-533FF03A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shintawulandari</cp:lastModifiedBy>
  <cp:revision>3</cp:revision>
  <dcterms:created xsi:type="dcterms:W3CDTF">2020-12-16T03:22:00Z</dcterms:created>
  <dcterms:modified xsi:type="dcterms:W3CDTF">2020-12-16T03:35:00Z</dcterms:modified>
</cp:coreProperties>
</file>