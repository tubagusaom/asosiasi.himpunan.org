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0097" w14:textId="77777777" w:rsidR="00125355" w:rsidRPr="0081589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0" w:author="Office 365" w:date="2022-02-18T14:33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15895">
        <w:rPr>
          <w:rFonts w:ascii="Minion Pro" w:hAnsi="Minion Pro"/>
          <w:b/>
          <w:sz w:val="36"/>
          <w:szCs w:val="36"/>
          <w:lang w:val="id-ID"/>
          <w:rPrChange w:id="1" w:author="Office 365" w:date="2022-02-18T14:33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436B663D" w14:textId="77777777" w:rsidR="00125355" w:rsidRPr="0081589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2" w:author="Office 365" w:date="2022-02-18T14:33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815895">
        <w:rPr>
          <w:rFonts w:ascii="Minion Pro" w:hAnsi="Minion Pro"/>
          <w:b/>
          <w:sz w:val="36"/>
          <w:szCs w:val="36"/>
          <w:lang w:val="id-ID"/>
          <w:rPrChange w:id="3" w:author="Office 365" w:date="2022-02-18T14:33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0A3E13A5" w14:textId="77777777" w:rsidR="00125355" w:rsidRPr="0081589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id-ID"/>
          <w:rPrChange w:id="4" w:author="Office 365" w:date="2022-02-18T14:33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0A84607C" w14:textId="77777777" w:rsidR="00125355" w:rsidRPr="0081589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  <w:lang w:val="id-ID"/>
          <w:rPrChange w:id="5" w:author="Office 365" w:date="2022-02-18T14:33:00Z">
            <w:rPr>
              <w:rFonts w:ascii="Minion Pro" w:hAnsi="Minion Pro"/>
            </w:rPr>
          </w:rPrChange>
        </w:rPr>
      </w:pPr>
      <w:r w:rsidRPr="00815895">
        <w:rPr>
          <w:rFonts w:ascii="Minion Pro" w:hAnsi="Minion Pro"/>
          <w:lang w:val="id-ID"/>
          <w:rPrChange w:id="6" w:author="Office 365" w:date="2022-02-18T14:33:00Z">
            <w:rPr>
              <w:rFonts w:ascii="Minion Pro" w:hAnsi="Minion Pro"/>
            </w:rPr>
          </w:rPrChange>
        </w:rPr>
        <w:t xml:space="preserve">Lakukan </w:t>
      </w:r>
      <w:proofErr w:type="spellStart"/>
      <w:r w:rsidRPr="00815895">
        <w:rPr>
          <w:rFonts w:ascii="Minion Pro" w:hAnsi="Minion Pro"/>
          <w:lang w:val="id-ID"/>
          <w:rPrChange w:id="7" w:author="Office 365" w:date="2022-02-18T14:33:00Z">
            <w:rPr>
              <w:rFonts w:ascii="Minion Pro" w:hAnsi="Minion Pro"/>
            </w:rPr>
          </w:rPrChange>
        </w:rPr>
        <w:t>swasunting</w:t>
      </w:r>
      <w:proofErr w:type="spellEnd"/>
      <w:r w:rsidRPr="00815895">
        <w:rPr>
          <w:rFonts w:ascii="Minion Pro" w:hAnsi="Minion Pro"/>
          <w:lang w:val="id-ID"/>
          <w:rPrChange w:id="8" w:author="Office 365" w:date="2022-02-18T14:33:00Z">
            <w:rPr>
              <w:rFonts w:ascii="Minion Pro" w:hAnsi="Minion Pro"/>
            </w:rPr>
          </w:rPrChange>
        </w:rPr>
        <w:t xml:space="preserve"> secara digital dengan menggunakan </w:t>
      </w:r>
      <w:proofErr w:type="spellStart"/>
      <w:r w:rsidRPr="00815895">
        <w:rPr>
          <w:rFonts w:ascii="Minion Pro" w:hAnsi="Minion Pro"/>
          <w:lang w:val="id-ID"/>
          <w:rPrChange w:id="9" w:author="Office 365" w:date="2022-02-18T14:33:00Z">
            <w:rPr>
              <w:rFonts w:ascii="Minion Pro" w:hAnsi="Minion Pro"/>
            </w:rPr>
          </w:rPrChange>
        </w:rPr>
        <w:t>fitur</w:t>
      </w:r>
      <w:proofErr w:type="spellEnd"/>
      <w:r w:rsidRPr="00815895">
        <w:rPr>
          <w:rFonts w:ascii="Minion Pro" w:hAnsi="Minion Pro"/>
          <w:lang w:val="id-ID"/>
          <w:rPrChange w:id="10" w:author="Office 365" w:date="2022-02-18T14:33:00Z">
            <w:rPr>
              <w:rFonts w:ascii="Minion Pro" w:hAnsi="Minion Pro"/>
            </w:rPr>
          </w:rPrChange>
        </w:rPr>
        <w:t xml:space="preserve"> </w:t>
      </w:r>
      <w:proofErr w:type="spellStart"/>
      <w:r w:rsidRPr="00815895">
        <w:rPr>
          <w:rFonts w:ascii="Minion Pro" w:hAnsi="Minion Pro"/>
          <w:i/>
          <w:lang w:val="id-ID"/>
          <w:rPrChange w:id="11" w:author="Office 365" w:date="2022-02-18T14:33:00Z">
            <w:rPr>
              <w:rFonts w:ascii="Minion Pro" w:hAnsi="Minion Pro"/>
              <w:i/>
            </w:rPr>
          </w:rPrChange>
        </w:rPr>
        <w:t>Review</w:t>
      </w:r>
      <w:proofErr w:type="spellEnd"/>
      <w:r w:rsidRPr="00815895">
        <w:rPr>
          <w:rFonts w:ascii="Minion Pro" w:hAnsi="Minion Pro"/>
          <w:lang w:val="id-ID"/>
          <w:rPrChange w:id="12" w:author="Office 365" w:date="2022-02-18T14:33:00Z">
            <w:rPr>
              <w:rFonts w:ascii="Minion Pro" w:hAnsi="Minion Pro"/>
            </w:rPr>
          </w:rPrChange>
        </w:rPr>
        <w:t xml:space="preserve"> (Peninjauan) pada aplikasi Word. Aktifkan </w:t>
      </w:r>
      <w:proofErr w:type="spellStart"/>
      <w:r w:rsidRPr="00815895">
        <w:rPr>
          <w:rFonts w:ascii="Minion Pro" w:hAnsi="Minion Pro"/>
          <w:i/>
          <w:lang w:val="id-ID"/>
          <w:rPrChange w:id="13" w:author="Office 365" w:date="2022-02-18T14:33:00Z">
            <w:rPr>
              <w:rFonts w:ascii="Minion Pro" w:hAnsi="Minion Pro"/>
              <w:i/>
            </w:rPr>
          </w:rPrChange>
        </w:rPr>
        <w:t>Track</w:t>
      </w:r>
      <w:proofErr w:type="spellEnd"/>
      <w:r w:rsidRPr="00815895">
        <w:rPr>
          <w:rFonts w:ascii="Minion Pro" w:hAnsi="Minion Pro"/>
          <w:i/>
          <w:lang w:val="id-ID"/>
          <w:rPrChange w:id="14" w:author="Office 365" w:date="2022-02-18T14:33:00Z">
            <w:rPr>
              <w:rFonts w:ascii="Minion Pro" w:hAnsi="Minion Pro"/>
              <w:i/>
            </w:rPr>
          </w:rPrChange>
        </w:rPr>
        <w:t xml:space="preserve"> </w:t>
      </w:r>
      <w:proofErr w:type="spellStart"/>
      <w:r w:rsidRPr="00815895">
        <w:rPr>
          <w:rFonts w:ascii="Minion Pro" w:hAnsi="Minion Pro"/>
          <w:i/>
          <w:lang w:val="id-ID"/>
          <w:rPrChange w:id="15" w:author="Office 365" w:date="2022-02-18T14:33:00Z">
            <w:rPr>
              <w:rFonts w:ascii="Minion Pro" w:hAnsi="Minion Pro"/>
              <w:i/>
            </w:rPr>
          </w:rPrChange>
        </w:rPr>
        <w:t>Changes</w:t>
      </w:r>
      <w:proofErr w:type="spellEnd"/>
      <w:r w:rsidRPr="00815895">
        <w:rPr>
          <w:rFonts w:ascii="Minion Pro" w:hAnsi="Minion Pro"/>
          <w:lang w:val="id-ID"/>
          <w:rPrChange w:id="16" w:author="Office 365" w:date="2022-02-18T14:33:00Z">
            <w:rPr>
              <w:rFonts w:ascii="Minion Pro" w:hAnsi="Minion Pro"/>
            </w:rPr>
          </w:rPrChange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RPr="00815895" w14:paraId="23DC2363" w14:textId="77777777" w:rsidTr="00821BA2">
        <w:tc>
          <w:tcPr>
            <w:tcW w:w="9350" w:type="dxa"/>
          </w:tcPr>
          <w:p w14:paraId="137629B9" w14:textId="77777777" w:rsidR="00125355" w:rsidRPr="00815895" w:rsidRDefault="00125355" w:rsidP="00821BA2">
            <w:pPr>
              <w:pStyle w:val="Heading3"/>
              <w:rPr>
                <w:rFonts w:ascii="Times New Roman" w:hAnsi="Times New Roman"/>
                <w:sz w:val="48"/>
                <w:lang w:val="id-ID"/>
                <w:rPrChange w:id="17" w:author="Office 365" w:date="2022-02-18T14:33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815895">
              <w:rPr>
                <w:lang w:val="id-ID"/>
                <w:rPrChange w:id="18" w:author="Office 365" w:date="2022-02-18T14:33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14:paraId="372B6C48" w14:textId="77777777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2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Oleh </w:t>
            </w: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2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Kodar</w:t>
            </w:r>
            <w:proofErr w:type="spellEnd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2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Akbar</w:t>
            </w:r>
          </w:p>
          <w:p w14:paraId="17E5EA57" w14:textId="7CA54E11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2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zaman ini kita berada pada zona industri yang sangat </w:t>
            </w:r>
            <w:del w:id="25" w:author="Office 365" w:date="2022-02-18T14:30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27" w:author="Office 365" w:date="2022-02-18T14:30:00Z">
              <w:r w:rsidR="00815895" w:rsidRPr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8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  <w:highlight w:val="yellow"/>
                    </w:rPr>
                  </w:rPrChange>
                </w:rPr>
                <w:t>ekstrem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2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Industri yang tiap menit bahkan detik dia akan berubah semakin maju, yang sering kita sebut dengan revolusi </w:t>
            </w:r>
            <w:del w:id="30" w:author="Office 365" w:date="2022-02-18T14:31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1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industry </w:delText>
              </w:r>
            </w:del>
            <w:ins w:id="32" w:author="Office 365" w:date="2022-02-18T14:31:00Z">
              <w:r w:rsidR="00815895" w:rsidRPr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3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industri</w:t>
              </w:r>
              <w:r w:rsidR="00815895" w:rsidRPr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4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3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4.0. Istilah yang masih jarang kita dengar bahkan banyak yang masih awam.</w:t>
            </w:r>
          </w:p>
          <w:p w14:paraId="6A5BB976" w14:textId="5962BFDD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6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3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 pendidik maupun peserta didik</w:t>
            </w:r>
            <w:ins w:id="38" w:author="Office 365" w:date="2022-02-18T14:38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3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hari ini kita di</w:t>
            </w:r>
            <w:del w:id="40" w:author="Office 365" w:date="2022-02-18T14:31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1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4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siapkan untuk memasuki dunia kerja namun bukan lagi </w:t>
            </w:r>
            <w:del w:id="43" w:author="Office 365" w:date="2022-02-18T14:31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4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perkerja</w:delText>
              </w:r>
            </w:del>
            <w:ins w:id="45" w:author="Office 365" w:date="2022-02-18T14:31:00Z">
              <w:r w:rsidR="00815895" w:rsidRPr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6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Pekerja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4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tetapi kita di</w:t>
            </w:r>
            <w:del w:id="48" w:author="Office 365" w:date="2022-02-18T14:32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9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5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membuat lapangan kerja baru yang belum tercipta</w:t>
            </w:r>
            <w:del w:id="51" w:author="Office 365" w:date="2022-02-18T14:38:00Z">
              <w:r w:rsidRPr="00815895" w:rsidDel="000642C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2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5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dengan menggunakan kemampuan teknologi dan ide kreatif kita.</w:t>
            </w:r>
          </w:p>
          <w:p w14:paraId="5BE6C400" w14:textId="2567CC1E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5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56" w:author="Office 365" w:date="2022-02-18T14:32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7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5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 untuk mewujudkan pendidikan yang cerdas dan kreatif. Tujuan dari terciptanya pendidikan 4.0 ini adalah peningkatan dan pemerataan pendidikan, dengan cara mem</w:t>
            </w:r>
            <w:ins w:id="59" w:author="Office 365" w:date="2022-02-18T14:32:00Z">
              <w:r w:rsidR="00815895" w:rsidRPr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0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6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 akses dan memanfaatkan teknologi.</w:t>
            </w:r>
          </w:p>
          <w:p w14:paraId="3EFA0F90" w14:textId="6741E793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6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 hanya itu</w:t>
            </w:r>
            <w:ins w:id="64" w:author="Office 365" w:date="2022-02-18T14:38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6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pendidikan 4.0 menghasilkan 4 aspek yang sangat di</w:t>
            </w:r>
            <w:del w:id="66" w:author="Office 365" w:date="2022-02-18T14:32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7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butuhkan di era </w:t>
            </w: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6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milenial</w:t>
            </w:r>
            <w:proofErr w:type="spellEnd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7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 yaitu kolaboratif, komunikatif, </w:t>
            </w: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7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</w:t>
            </w:r>
            <w:proofErr w:type="spellEnd"/>
            <w:ins w:id="72" w:author="Office 365" w:date="2022-02-18T14:34:00Z">
              <w:r w:rsidR="0081589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3" w:author="Office 365" w:date="2022-02-18T14:34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4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f</w:delText>
              </w:r>
            </w:del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7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ikir</w:t>
            </w:r>
            <w:proofErr w:type="spellEnd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76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kritis, kreatif. Mengapa demikian</w:t>
            </w:r>
            <w:ins w:id="77" w:author="Office 365" w:date="2022-02-18T14:33:00Z">
              <w:r w:rsidR="00815895" w:rsidRPr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8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7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pendidikan 4.0 ini hari ini sedang gencar-gencarnya </w:t>
            </w: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8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81" w:author="Office 365" w:date="2022-02-18T14:33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2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8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</w:t>
            </w:r>
            <w:ins w:id="84" w:author="Office 365" w:date="2022-02-18T14:38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likasikan</w:t>
              </w:r>
            </w:ins>
            <w:proofErr w:type="spellEnd"/>
            <w:del w:id="85" w:author="Office 365" w:date="2022-02-18T14:38:00Z">
              <w:r w:rsidRPr="00815895" w:rsidDel="000642C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6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lis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8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karena di era ini kita harus mempersiapkan diri atau generasi muda untuk memasuki dunia revolusi industri 4.0.</w:t>
            </w:r>
          </w:p>
          <w:p w14:paraId="1A33DFCE" w14:textId="77777777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8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8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 pendidikan 4.0</w:t>
            </w:r>
          </w:p>
          <w:p w14:paraId="531DA92B" w14:textId="77777777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9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14:paraId="33EFAD77" w14:textId="5A098916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9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taha</w:t>
            </w:r>
            <w:ins w:id="94" w:author="Office 365" w:date="2022-02-18T14:33:00Z">
              <w:r w:rsidR="00815895" w:rsidRPr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5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del w:id="96" w:author="Office 365" w:date="2022-02-18T14:33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7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9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 guru </w:t>
            </w: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9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00" w:author="Office 365" w:date="2022-02-18T14:33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1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0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tutut</w:t>
            </w:r>
            <w:proofErr w:type="spellEnd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0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untuk merancang pembelajaran sesuai dengan minat dan bakat/kebutuhan siswa.</w:t>
            </w:r>
          </w:p>
          <w:p w14:paraId="0CDE75B7" w14:textId="77777777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0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formatif.</w:t>
            </w:r>
          </w:p>
          <w:p w14:paraId="4D56ABE5" w14:textId="195B3CE9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6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0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 guru di sini di</w:t>
            </w:r>
            <w:del w:id="108" w:author="Office 365" w:date="2022-02-18T14:39:00Z">
              <w:r w:rsidRPr="00815895" w:rsidDel="000642C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9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1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</w:t>
            </w:r>
            <w:ins w:id="111" w:author="Office 365" w:date="2022-02-18T14:34:00Z">
              <w:r w:rsidR="00815895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1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1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dalam mencari kemampuan dan bakat siswa.</w:t>
            </w:r>
          </w:p>
          <w:p w14:paraId="110D55CC" w14:textId="77777777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1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14:paraId="47A13246" w14:textId="59A63D43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6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1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proofErr w:type="spellEnd"/>
            <w:ins w:id="118" w:author="Office 365" w:date="2022-02-18T14:39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19" w:author="Office 365" w:date="2022-02-18T14:39:00Z">
              <w:r w:rsidRPr="00815895" w:rsidDel="000642C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0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2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dilatih untuk mengembangkan kurikulum dan memberikan kebebasan untuk menentukan cara belajar mengajar siswa.</w:t>
            </w:r>
          </w:p>
          <w:p w14:paraId="0E1285FE" w14:textId="77777777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2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14:paraId="77AB1D96" w14:textId="4B65EA0B" w:rsidR="00125355" w:rsidRPr="0081589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2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ins w:id="126" w:author="Office 365" w:date="2022-02-18T14:39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2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mana guru sebagai pendidik di era 4.0 maka guru tidak boleh menetap dengan satu strata, harus selalu berkembang agar dapat mengajarkan pendidikan sesuai dengan eranya.</w:t>
            </w:r>
          </w:p>
          <w:p w14:paraId="7A9B0C28" w14:textId="77777777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2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 Di dalam pendidikan revolusi industri ini ada 5 aspek yang di tekankan pada proses pembelajaran yaitu:</w:t>
            </w:r>
          </w:p>
          <w:p w14:paraId="292E66B9" w14:textId="77777777" w:rsidR="00125355" w:rsidRPr="0081589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3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</w:p>
          <w:p w14:paraId="74279B59" w14:textId="77777777" w:rsidR="00125355" w:rsidRPr="0081589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3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</w:p>
          <w:p w14:paraId="2E7FA4DD" w14:textId="77777777" w:rsidR="00125355" w:rsidRPr="0081589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35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</w:p>
          <w:p w14:paraId="71E46BC1" w14:textId="77777777" w:rsidR="00125355" w:rsidRPr="0081589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6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3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</w:p>
          <w:p w14:paraId="6306B12A" w14:textId="77777777" w:rsidR="00125355" w:rsidRPr="0081589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3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</w:p>
          <w:p w14:paraId="12C78163" w14:textId="5C808642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4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dasarnya</w:t>
            </w:r>
            <w:ins w:id="142" w:author="Office 365" w:date="2022-02-18T14:40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4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bisa lihat proses mengamati dan memahami ini sebenarnya jadi satu kesatuan, pada proses mengamati dan memahami kita bisa memiliki pikiran yang kritis. </w:t>
            </w: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4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Pikiran kritis sangat di</w:t>
            </w:r>
            <w:del w:id="145" w:author="Office 365" w:date="2022-02-18T14:35:00Z">
              <w:r w:rsidRPr="00815895" w:rsidDel="0081589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6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4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karena dengan pikiran yang kritis maka akan timbul sebuah ide atau gagasan.</w:t>
            </w:r>
          </w:p>
          <w:p w14:paraId="0ABB6060" w14:textId="438EBE30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4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Dari gagasan yang </w:t>
            </w: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5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mu</w:t>
            </w:r>
            <w:proofErr w:type="spellEnd"/>
            <w:ins w:id="151" w:author="Office 365" w:date="2022-02-18T14:36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5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</w:t>
            </w:r>
            <w:proofErr w:type="spellEnd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53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dari pemikiran kritis tadi maka proses selanjutnya yaitu mencoba/ pengaplikasian. Pada revolusi 4.0 ini lebih banyak </w:t>
            </w:r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54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prakt</w:t>
            </w:r>
            <w:ins w:id="155" w:author="Office 365" w:date="2022-02-18T14:36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56" w:author="Office 365" w:date="2022-02-18T14:36:00Z">
              <w:r w:rsidRPr="00815895" w:rsidDel="000642C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7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5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 karena lebih menyiapkan anak pada bagaimana kita menumbuhkan ide baru atau gagasan.</w:t>
            </w:r>
          </w:p>
          <w:p w14:paraId="516CF933" w14:textId="548D4D6B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9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6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 proses mencoba</w:t>
            </w:r>
            <w:ins w:id="161" w:author="Office 365" w:date="2022-02-18T14:37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62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selanjutnya yaitu mendiskusikan. Mendiskusikan di sini bukan hanya satu atau dua orang</w:t>
            </w:r>
            <w:ins w:id="163" w:author="Office 365" w:date="2022-02-18T14:37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64" w:author="Office 365" w:date="2022-02-18T14:37:00Z">
              <w:r w:rsidRPr="00815895" w:rsidDel="000642C5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5" w:author="Office 365" w:date="2022-02-18T14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66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tapi banyak kolaborasi komunikasi dengan banyak orang. Hal ini dilakukan karena banyak pandangan yang berbeda atau ide-ide yang baru akan muncul.</w:t>
            </w:r>
          </w:p>
          <w:p w14:paraId="5CA0E774" w14:textId="1922E81A" w:rsidR="00125355" w:rsidRPr="0081589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67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68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tera</w:t>
            </w:r>
            <w:ins w:id="169" w:author="Office 365" w:date="2022-02-18T14:36:00Z">
              <w:r w:rsidR="000642C5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proofErr w:type="spellStart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70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hir</w:t>
            </w:r>
            <w:proofErr w:type="spellEnd"/>
            <w:r w:rsidRPr="00815895">
              <w:rPr>
                <w:rFonts w:ascii="Times New Roman" w:eastAsia="Times New Roman" w:hAnsi="Times New Roman" w:cs="Times New Roman"/>
                <w:szCs w:val="24"/>
                <w:lang w:val="id-ID"/>
                <w:rPrChange w:id="171" w:author="Office 365" w:date="2022-02-18T14:3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adalah melakukan penelitian, tuntutan 4.0 ini adalah kreatif dan inovatif. Dengan melakukan penelitian kita bisa lihat proses kreatif dan inovatif kita. </w:t>
            </w:r>
          </w:p>
        </w:tc>
      </w:tr>
    </w:tbl>
    <w:p w14:paraId="4F464310" w14:textId="77777777" w:rsidR="00924DF5" w:rsidRPr="00815895" w:rsidRDefault="00924DF5">
      <w:pPr>
        <w:rPr>
          <w:lang w:val="id-ID"/>
          <w:rPrChange w:id="172" w:author="Office 365" w:date="2022-02-18T14:33:00Z">
            <w:rPr/>
          </w:rPrChange>
        </w:rPr>
      </w:pPr>
    </w:p>
    <w:sectPr w:rsidR="00924DF5" w:rsidRPr="0081589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ffice 365">
    <w15:presenceInfo w15:providerId="AD" w15:userId="S::id1903@akun365.bz::a4692129-4d85-437c-b4ab-36864edee0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642C5"/>
    <w:rsid w:val="0012251A"/>
    <w:rsid w:val="00125355"/>
    <w:rsid w:val="001D038C"/>
    <w:rsid w:val="00240407"/>
    <w:rsid w:val="0042167F"/>
    <w:rsid w:val="00663711"/>
    <w:rsid w:val="0081589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0CC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1589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Office 365</cp:lastModifiedBy>
  <cp:revision>3</cp:revision>
  <dcterms:created xsi:type="dcterms:W3CDTF">2022-02-18T07:27:00Z</dcterms:created>
  <dcterms:modified xsi:type="dcterms:W3CDTF">2022-02-18T07:41:00Z</dcterms:modified>
</cp:coreProperties>
</file>