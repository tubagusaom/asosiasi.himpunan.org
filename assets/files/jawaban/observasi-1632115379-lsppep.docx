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7B3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B216F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28ED95" w14:textId="63F11D5D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r w:rsidR="00350A3F">
        <w:t xml:space="preserve"> 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C2F48C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DD5443B" w14:textId="77777777" w:rsidTr="00821BA2">
        <w:tc>
          <w:tcPr>
            <w:tcW w:w="9350" w:type="dxa"/>
          </w:tcPr>
          <w:p w14:paraId="3D077220" w14:textId="77777777" w:rsidR="00BE098E" w:rsidRDefault="00BE098E" w:rsidP="00821BA2">
            <w:pPr>
              <w:pStyle w:val="ListParagraph"/>
              <w:ind w:left="0"/>
            </w:pPr>
          </w:p>
          <w:p w14:paraId="61B2174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8330C7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C8256A0" w14:textId="22A67673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EFB31D8" w14:textId="00649928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4850EC1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F940B4F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A751C29" w14:textId="39A8FA4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9C626C3" w14:textId="418AFAFC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9A132F1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341BDCC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275B98E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95C4809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97190F0" w14:textId="74E571A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4D21604" w14:textId="0EC1735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4156990" w14:textId="095A91D6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629A437" w14:textId="24A5666E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2355" w:hanging="1980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del w:id="0" w:author="Masriani" w:date="2021-09-20T11:30:00Z">
              <w:r w:rsidDel="00350A3F">
                <w:delText xml:space="preserve">warga </w:delText>
              </w:r>
            </w:del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ins w:id="1" w:author="Masriani" w:date="2021-09-20T11:30:00Z">
              <w:r>
                <w:t>warga</w:t>
              </w:r>
            </w:ins>
            <w:proofErr w:type="spellEnd"/>
          </w:p>
          <w:p w14:paraId="068D816A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DAA7228" w14:textId="77777777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B2F413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4AE1314" w14:textId="508A540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.</w:t>
            </w:r>
            <w:bookmarkStart w:id="2" w:name="_GoBack"/>
            <w:bookmarkEnd w:id="2"/>
          </w:p>
          <w:p w14:paraId="6703ED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CB71190" w14:textId="388D988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B2134E8" w14:textId="33F77529" w:rsidR="00350A3F" w:rsidRDefault="00350A3F" w:rsidP="00350A3F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</w:p>
          <w:p w14:paraId="36297A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05DF073" w14:textId="65C5C829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3F1C9BE" w14:textId="77777777" w:rsidR="00BE098E" w:rsidRDefault="00BE098E" w:rsidP="00350A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6707530A" w14:textId="77777777" w:rsidTr="00821BA2">
        <w:tc>
          <w:tcPr>
            <w:tcW w:w="9350" w:type="dxa"/>
          </w:tcPr>
          <w:p w14:paraId="39A76CD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F0985C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sriani">
    <w15:presenceInfo w15:providerId="None" w15:userId="Masri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36C95"/>
    <w:rsid w:val="00350A3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1F1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Masriani</cp:lastModifiedBy>
  <cp:revision>3</cp:revision>
  <dcterms:created xsi:type="dcterms:W3CDTF">2021-09-20T04:25:00Z</dcterms:created>
  <dcterms:modified xsi:type="dcterms:W3CDTF">2021-09-20T04:31:00Z</dcterms:modified>
</cp:coreProperties>
</file>