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</w:t>
            </w:r>
            <w:ins w:id="0" w:author="User" w:date="2022-08-22T16:34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berada pada zona industri yang sangat e</w:t>
            </w:r>
            <w:del w:id="1" w:author="User" w:date="2022-08-22T16:33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ins w:id="2" w:author="User" w:date="2022-08-22T16:33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kstrim</w:t>
              </w:r>
            </w:ins>
            <w:del w:id="3" w:author="User" w:date="2022-08-22T16:33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>tream.</w:delText>
              </w:r>
            </w:del>
            <w:ins w:id="4" w:author="User" w:date="2022-08-22T16:33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Industri yang tiap menit bahkan detik </w:t>
            </w:r>
            <w:del w:id="5" w:author="User" w:date="2022-08-22T16:34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 berubah semakin maju, yang sering kita sebut dengan revolusi industry 4.0. Istilah yang masih jarang kita dengar bahkan banyak yang masih awam.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6" w:author="User" w:date="2022-08-22T16:35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kita di siapkan untuk memasuki dunia kerja</w:t>
            </w:r>
            <w:ins w:id="7" w:author="User" w:date="2022-08-22T16:35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;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namun bukan lagi pe</w:t>
            </w:r>
            <w:del w:id="8" w:author="User" w:date="2022-08-22T16:35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kerja, tetapi kita di siapkan untuk membuat lapangan kerja baru yang belum tercipta</w:t>
            </w:r>
            <w:ins w:id="9" w:author="User" w:date="2022-08-22T16:36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10" w:author="User" w:date="2022-08-22T16:36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 menggunakan kemampuan teknologi dan ide kreatif kita.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11" w:author="User" w:date="2022-08-22T16:36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 untuk mewujudkan pendidikan yang cerdas dan kreatif. Tujuan dari terciptanya pendidikan 4.0 ini adalah peningkatan dan pemerataan pendidikan, dengan cara mem</w:t>
            </w:r>
            <w:ins w:id="12" w:author="User" w:date="2022-08-22T16:36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 pendidikan 4.0 menghasilkan 4 aspek yang sangat di butuhkan di era milenial ini yaitu kolaboratif, komunikatif, berfikir kritis, kreatif. Mengapa demikian</w:t>
            </w:r>
            <w:ins w:id="13" w:author="User" w:date="2022-08-22T16:37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?  </w:t>
              </w:r>
            </w:ins>
            <w:del w:id="14" w:author="User" w:date="2022-08-22T16:37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 xml:space="preserve"> p</w:delText>
              </w:r>
            </w:del>
            <w:ins w:id="15" w:author="User" w:date="2022-08-22T16:37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ini </w:t>
            </w:r>
            <w:del w:id="16" w:author="User" w:date="2022-08-22T16:37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 gencar</w:t>
            </w:r>
            <w:del w:id="17" w:author="User" w:date="2022-08-22T16:37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>-gencarnya di publis</w:delText>
              </w:r>
            </w:del>
            <w:ins w:id="18" w:author="User" w:date="2022-08-22T16:37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dilakukan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del w:id="19" w:author="User" w:date="2022-08-22T16:37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ins w:id="20" w:author="User" w:date="2022-08-22T16:37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</w:t>
            </w:r>
            <w:del w:id="21" w:author="User" w:date="2022-08-22T16:38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2" w:author="User" w:date="2022-08-22T16:38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</w:t>
            </w:r>
            <w:del w:id="23" w:author="User" w:date="2022-08-22T16:38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siwa dalam mencari kemampuan dan bakat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 dilatih untuk mengembangkan kurikulum dan memberikan kebebasan untuk menentukan cara belajar mengajar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:rsidR="00125355" w:rsidRPr="00EC6F38" w:rsidRDefault="007C06E3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4" w:author="User" w:date="2022-08-22T16:38:00Z">
              <w:r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del w:id="25" w:author="User" w:date="2022-08-22T16:38:00Z">
              <w:r w:rsidR="00125355"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sebagai pendidik di era 4.0 </w:t>
            </w:r>
            <w:del w:id="26" w:author="User" w:date="2022-08-22T16:38:00Z">
              <w:r w:rsidR="00125355"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 boleh menetap dengan satu strata, harus selalu berkembang agar dapat mengajarkan pendidikan sesuai dengan eranya.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 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7" w:author="User" w:date="2022-08-22T16:39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28" w:author="User" w:date="2022-08-22T16:39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Meneliti 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ins w:id="29" w:author="User" w:date="2022-08-22T16:39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mengamati dan memahami ini </w:t>
            </w:r>
            <w:del w:id="30" w:author="User" w:date="2022-08-22T16:40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jadi </w:delText>
              </w:r>
            </w:del>
            <w:ins w:id="31" w:author="User" w:date="2022-08-22T16:40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sebagai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satu kesatuan</w:t>
            </w:r>
            <w:ins w:id="32" w:author="User" w:date="2022-08-22T16:39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 </w:t>
              </w:r>
            </w:ins>
            <w:del w:id="33" w:author="User" w:date="2022-08-22T16:39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ins w:id="34" w:author="User" w:date="2022-08-22T16:39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</w:t>
            </w:r>
            <w:ins w:id="35" w:author="User" w:date="2022-08-22T16:40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</w:t>
            </w:r>
            <w:del w:id="36" w:author="User" w:date="2022-08-22T16:40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 maka proses selanjutnya yaitu mencoba</w:t>
            </w:r>
            <w:del w:id="37" w:author="User" w:date="2022-08-22T16:41:00Z">
              <w:r w:rsidRPr="00EC6F38" w:rsidDel="007C06E3">
                <w:rPr>
                  <w:rFonts w:ascii="Times New Roman" w:eastAsia="Times New Roman" w:hAnsi="Times New Roman" w:cs="Times New Roman"/>
                  <w:szCs w:val="24"/>
                </w:rPr>
                <w:delText>/ pengaplikasian</w:delText>
              </w:r>
            </w:del>
            <w:ins w:id="38" w:author="User" w:date="2022-08-22T16:41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atau mengaplikasikan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 Pada revolusi 4.0 ini lebih banyak praktek karena lebih menyiapkan anak pada bagaimana kita menumbuhkan ide baru atau 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39" w:author="User" w:date="2022-08-22T16:43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hanya satu atau dua orang</w:t>
            </w:r>
            <w:ins w:id="40" w:author="User" w:date="2022-08-22T16:43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tapi banyak kolaborasi komunikasi dengan banyak orang. Hal ini dilakukan karena banyak pandangan yang berbeda atau ide-ide yang baru akan muncul.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41" w:author="User" w:date="2022-08-22T16:43:00Z">
              <w:r w:rsidR="007C06E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penelitian, tuntutan 4.0 ini adalah kreatif dan inovatif. Dengan melakukan penelitian kita bisa lihat proses kreatif dan inovatif kita. </w:t>
            </w:r>
            <w:bookmarkStart w:id="42" w:name="_GoBack"/>
            <w:bookmarkEnd w:id="42"/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C06E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88B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2020-08-26T22:03:00Z</dcterms:created>
  <dcterms:modified xsi:type="dcterms:W3CDTF">2022-08-22T09:43:00Z</dcterms:modified>
</cp:coreProperties>
</file>