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7764" w:rsidRPr="0094076B" w:rsidRDefault="00927764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:rsidR="00927764" w:rsidRPr="00927764" w:rsidRDefault="00927764" w:rsidP="00927764">
      <w:pPr>
        <w:pStyle w:val="ListParagraph"/>
        <w:numPr>
          <w:ilvl w:val="0"/>
          <w:numId w:val="2"/>
        </w:numPr>
        <w:ind w:left="567" w:hanging="567"/>
        <w:rPr>
          <w:rFonts w:ascii="Cambria" w:hAnsi="Cambria"/>
        </w:rPr>
      </w:pPr>
      <w:proofErr w:type="spellStart"/>
      <w:r w:rsidRPr="00927764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artikel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berikut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ini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dengan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menggunakan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tanda-tanda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koreksi</w:t>
      </w:r>
      <w:proofErr w:type="spellEnd"/>
      <w:r w:rsidRPr="00927764">
        <w:rPr>
          <w:rFonts w:ascii="Cambria" w:hAnsi="Cambria" w:cs="Times New Roman"/>
          <w:sz w:val="24"/>
          <w:szCs w:val="24"/>
        </w:rPr>
        <w:t>.</w:t>
      </w:r>
    </w:p>
    <w:p w:rsidR="00927764" w:rsidRPr="0094076B" w:rsidRDefault="00927764" w:rsidP="00927764">
      <w:pPr>
        <w:rPr>
          <w:rFonts w:ascii="Cambria" w:hAnsi="Cambria"/>
        </w:rPr>
      </w:pPr>
    </w:p>
    <w:p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Naik</w:t>
      </w:r>
      <w:proofErr w:type="spellEnd"/>
    </w:p>
    <w:p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05:43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7A1E6BCE" wp14:editId="7C1AA53C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naik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ins w:id="0" w:author="HP" w:date="2020-12-15T16:19:00Z">
        <w:r w:rsidR="0081064F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>s</w:t>
        </w:r>
      </w:ins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</w:t>
      </w:r>
      <w:del w:id="1" w:author="HP" w:date="2020-12-15T16:19:00Z">
        <w:r w:rsidRPr="00C50A1E" w:rsidDel="0081064F">
          <w:rPr>
            <w:rFonts w:ascii="Times New Roman" w:eastAsia="Times New Roman" w:hAnsi="Times New Roman" w:cs="Times New Roman"/>
            <w:sz w:val="24"/>
            <w:szCs w:val="24"/>
          </w:rPr>
          <w:delText>e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ins w:id="2" w:author="HP" w:date="2020-12-15T16:00:00Z">
        <w:r w:rsidR="001F108D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kala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ins w:id="3" w:author="HP" w:date="2020-12-15T16:11:00Z">
        <w:r w:rsidR="001F108D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November</w:t>
      </w:r>
      <w:del w:id="4" w:author="HP" w:date="2020-12-15T16:10:00Z">
        <w:r w:rsidDel="001F108D">
          <w:rPr>
            <w:rFonts w:ascii="Times New Roman" w:eastAsia="Times New Roman" w:hAnsi="Times New Roman" w:cs="Times New Roman"/>
            <w:sz w:val="24"/>
            <w:szCs w:val="24"/>
          </w:rPr>
          <w:delText>-</w:delText>
        </w:r>
      </w:del>
      <w:ins w:id="5" w:author="HP" w:date="2020-12-15T16:10:00Z">
        <w:r w:rsidR="001F108D">
          <w:rPr>
            <w:rFonts w:ascii="Times New Roman" w:eastAsia="Times New Roman" w:hAnsi="Times New Roman" w:cs="Times New Roman"/>
            <w:sz w:val="24"/>
            <w:szCs w:val="24"/>
          </w:rPr>
          <w:t>—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ins w:id="6" w:author="HP" w:date="2020-12-15T16:10:00Z">
        <w:r w:rsidR="001F108D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7" w:author="HP" w:date="2020-12-15T16:10:00Z">
        <w:r w:rsidRPr="00C50A1E" w:rsidDel="001F108D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del w:id="8" w:author="HP" w:date="2020-12-15T16:11:00Z">
        <w:r w:rsidRPr="00C50A1E" w:rsidDel="001F108D">
          <w:rPr>
            <w:rFonts w:ascii="Times New Roman" w:eastAsia="Times New Roman" w:hAnsi="Times New Roman" w:cs="Times New Roman"/>
            <w:sz w:val="24"/>
            <w:szCs w:val="24"/>
          </w:rPr>
          <w:delText xml:space="preserve"> kita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ins w:id="9" w:author="HP" w:date="2020-12-15T16:11:00Z">
        <w:r w:rsidR="001F108D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pun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ins w:id="10" w:author="HP" w:date="2020-12-15T16:12:00Z">
        <w:r w:rsidR="001F108D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?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</w:t>
      </w:r>
      <w:ins w:id="11" w:author="HP" w:date="2020-12-15T16:18:00Z">
        <w:r w:rsidR="0081064F">
          <w:rPr>
            <w:rFonts w:ascii="Times New Roman" w:eastAsia="Times New Roman" w:hAnsi="Times New Roman" w:cs="Times New Roman"/>
            <w:sz w:val="24"/>
            <w:szCs w:val="24"/>
          </w:rPr>
          <w:t>f</w:t>
        </w:r>
      </w:ins>
      <w:del w:id="12" w:author="HP" w:date="2020-12-15T16:18:00Z">
        <w:r w:rsidDel="0081064F">
          <w:rPr>
            <w:rFonts w:ascii="Times New Roman" w:eastAsia="Times New Roman" w:hAnsi="Times New Roman" w:cs="Times New Roman"/>
            <w:sz w:val="24"/>
            <w:szCs w:val="24"/>
          </w:rPr>
          <w:delText>p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Del="0081064F" w:rsidRDefault="00927764" w:rsidP="00927764">
      <w:pPr>
        <w:shd w:val="clear" w:color="auto" w:fill="F5F5F5"/>
        <w:spacing w:after="375"/>
        <w:rPr>
          <w:del w:id="13" w:author="HP" w:date="2020-12-15T16:21:00Z"/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ins w:id="14" w:author="HP" w:date="2020-12-15T16:21:00Z">
        <w:r w:rsidR="0081064F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15" w:author="HP" w:date="2020-12-15T16:12:00Z">
        <w:r w:rsidR="001F108D">
          <w:rPr>
            <w:rFonts w:ascii="Times New Roman" w:eastAsia="Times New Roman" w:hAnsi="Times New Roman" w:cs="Times New Roman"/>
            <w:sz w:val="24"/>
            <w:szCs w:val="24"/>
          </w:rPr>
          <w:t>empat</w:t>
        </w:r>
      </w:ins>
      <w:proofErr w:type="spellEnd"/>
      <w:del w:id="16" w:author="HP" w:date="2020-12-15T16:12:00Z">
        <w:r w:rsidRPr="00C50A1E" w:rsidDel="001F108D">
          <w:rPr>
            <w:rFonts w:ascii="Times New Roman" w:eastAsia="Times New Roman" w:hAnsi="Times New Roman" w:cs="Times New Roman"/>
            <w:sz w:val="24"/>
            <w:szCs w:val="24"/>
          </w:rPr>
          <w:delText>4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duduk.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eh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lima?</w:t>
      </w:r>
    </w:p>
    <w:p w:rsidR="00927764" w:rsidRPr="00C50A1E" w:rsidDel="0081064F" w:rsidRDefault="00927764" w:rsidP="00927764">
      <w:pPr>
        <w:shd w:val="clear" w:color="auto" w:fill="F5F5F5"/>
        <w:spacing w:after="375"/>
        <w:rPr>
          <w:del w:id="17" w:author="HP" w:date="2020-12-15T16:22:00Z"/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sikapnya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padamu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del w:id="18" w:author="HP" w:date="2020-12-15T16:22:00Z">
        <w:r w:rsidRPr="00C50A1E" w:rsidDel="0081064F">
          <w:rPr>
            <w:rFonts w:ascii="Times New Roman" w:eastAsia="Times New Roman" w:hAnsi="Times New Roman" w:cs="Times New Roman"/>
            <w:sz w:val="24"/>
            <w:szCs w:val="24"/>
          </w:rPr>
          <w:delText xml:space="preserve">memang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lho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ins w:id="19" w:author="HP" w:date="2020-12-15T16:14:00Z">
        <w:r w:rsidR="00694FBD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~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20" w:author="HP" w:date="2020-12-15T16:24:00Z">
        <w:r w:rsidR="00694FBD">
          <w:rPr>
            <w:rFonts w:ascii="Times New Roman" w:eastAsia="Times New Roman" w:hAnsi="Times New Roman" w:cs="Times New Roman"/>
            <w:sz w:val="24"/>
            <w:szCs w:val="24"/>
          </w:rPr>
          <w:t>se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Ehem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Del="0081064F" w:rsidRDefault="00927764" w:rsidP="00927764">
      <w:pPr>
        <w:shd w:val="clear" w:color="auto" w:fill="F5F5F5"/>
        <w:spacing w:after="375"/>
        <w:rPr>
          <w:del w:id="21" w:author="HP" w:date="2020-12-15T16:15:00Z"/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</w:t>
      </w:r>
      <w:del w:id="22" w:author="HP" w:date="2020-12-15T16:26:00Z">
        <w:r w:rsidDel="00694FBD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tata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ins w:id="23" w:author="HP" w:date="2020-12-15T16:15:00Z">
        <w:r w:rsidR="0081064F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81064F">
          <w:rPr>
            <w:rFonts w:ascii="Times New Roman" w:eastAsia="Times New Roman" w:hAnsi="Times New Roman" w:cs="Times New Roman"/>
            <w:sz w:val="24"/>
            <w:szCs w:val="24"/>
          </w:rPr>
          <w:t>s</w:t>
        </w:r>
      </w:ins>
      <w:del w:id="24" w:author="HP" w:date="2020-12-15T16:15:00Z">
        <w:r w:rsidRPr="00C50A1E" w:rsidDel="0081064F">
          <w:rPr>
            <w:rFonts w:ascii="Times New Roman" w:eastAsia="Times New Roman" w:hAnsi="Times New Roman" w:cs="Times New Roman"/>
            <w:sz w:val="24"/>
            <w:szCs w:val="24"/>
          </w:rPr>
          <w:delText>. S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-kali. Akan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ins w:id="25" w:author="HP" w:date="2020-12-15T16:16:00Z">
        <w:r w:rsidR="0081064F">
          <w:rPr>
            <w:rFonts w:ascii="Times New Roman" w:eastAsia="Times New Roman" w:hAnsi="Times New Roman" w:cs="Times New Roman"/>
            <w:sz w:val="24"/>
            <w:szCs w:val="24"/>
          </w:rPr>
          <w:t>.</w:t>
        </w:r>
      </w:ins>
      <w:del w:id="26" w:author="HP" w:date="2020-12-15T16:16:00Z">
        <w:r w:rsidRPr="00C50A1E" w:rsidDel="0081064F">
          <w:rPr>
            <w:rFonts w:ascii="Times New Roman" w:eastAsia="Times New Roman" w:hAnsi="Times New Roman" w:cs="Times New Roman"/>
            <w:sz w:val="24"/>
            <w:szCs w:val="24"/>
          </w:rPr>
          <w:delText>?</w:delText>
        </w:r>
      </w:del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khan.</w:t>
      </w:r>
    </w:p>
    <w:p w:rsidR="00927764" w:rsidRPr="00C50A1E" w:rsidDel="0081064F" w:rsidRDefault="00927764" w:rsidP="00927764">
      <w:pPr>
        <w:shd w:val="clear" w:color="auto" w:fill="F5F5F5"/>
        <w:spacing w:after="375"/>
        <w:rPr>
          <w:del w:id="27" w:author="HP" w:date="2020-12-15T16:17:00Z"/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malas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naiknya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81064F">
        <w:rPr>
          <w:rFonts w:ascii="Times New Roman" w:eastAsia="Times New Roman" w:hAnsi="Times New Roman" w:cs="Times New Roman"/>
          <w:i/>
          <w:sz w:val="24"/>
          <w:szCs w:val="24"/>
          <w:rPrChange w:id="28" w:author="HP" w:date="2020-12-15T16:17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chat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lemak-lemak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</w:t>
      </w:r>
      <w:ins w:id="29" w:author="HP" w:date="2020-12-15T16:18:00Z">
        <w:r w:rsidR="0081064F">
          <w:rPr>
            <w:rFonts w:ascii="Times New Roman" w:eastAsia="Times New Roman" w:hAnsi="Times New Roman" w:cs="Times New Roman"/>
            <w:sz w:val="24"/>
            <w:szCs w:val="24"/>
          </w:rPr>
          <w:t>a</w:t>
        </w:r>
        <w:proofErr w:type="spellEnd"/>
        <w:r w:rsidR="0081064F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81064F">
          <w:rPr>
            <w:rFonts w:ascii="Times New Roman" w:eastAsia="Times New Roman" w:hAnsi="Times New Roman" w:cs="Times New Roman"/>
            <w:sz w:val="24"/>
            <w:szCs w:val="24"/>
          </w:rPr>
          <w:t>sehingga</w:t>
        </w:r>
        <w:proofErr w:type="spellEnd"/>
        <w:r w:rsidR="0081064F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30" w:author="HP" w:date="2020-12-15T16:18:00Z">
        <w:r w:rsidDel="0081064F">
          <w:rPr>
            <w:rFonts w:ascii="Times New Roman" w:eastAsia="Times New Roman" w:hAnsi="Times New Roman" w:cs="Times New Roman"/>
            <w:sz w:val="24"/>
            <w:szCs w:val="24"/>
          </w:rPr>
          <w:delText xml:space="preserve">a. Jadi </w:delText>
        </w:r>
      </w:del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ins w:id="31" w:author="HP" w:date="2020-12-15T16:18:00Z">
        <w:r w:rsidR="0081064F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81064F">
          <w:rPr>
            <w:rFonts w:ascii="Times New Roman" w:eastAsia="Times New Roman" w:hAnsi="Times New Roman" w:cs="Times New Roman"/>
            <w:sz w:val="24"/>
            <w:szCs w:val="24"/>
          </w:rPr>
          <w:t>ada</w:t>
        </w:r>
      </w:ins>
      <w:proofErr w:type="spellEnd"/>
      <w:del w:id="32" w:author="HP" w:date="2020-12-15T16:17:00Z">
        <w:r w:rsidRPr="00C50A1E" w:rsidDel="0081064F">
          <w:rPr>
            <w:rFonts w:ascii="Times New Roman" w:eastAsia="Times New Roman" w:hAnsi="Times New Roman" w:cs="Times New Roman"/>
            <w:sz w:val="24"/>
            <w:szCs w:val="24"/>
          </w:rPr>
          <w:delText>,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-mana.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ins w:id="33" w:author="HP" w:date="2020-12-15T16:28:00Z">
        <w:r w:rsidR="00694FBD">
          <w:rPr>
            <w:rFonts w:ascii="Times New Roman" w:eastAsia="Times New Roman" w:hAnsi="Times New Roman" w:cs="Times New Roman"/>
            <w:sz w:val="24"/>
            <w:szCs w:val="24"/>
          </w:rPr>
          <w:t xml:space="preserve">. </w:t>
        </w:r>
        <w:proofErr w:type="spellStart"/>
        <w:r w:rsidR="00694FBD">
          <w:rPr>
            <w:rFonts w:ascii="Times New Roman" w:eastAsia="Times New Roman" w:hAnsi="Times New Roman" w:cs="Times New Roman"/>
            <w:sz w:val="24"/>
            <w:szCs w:val="24"/>
          </w:rPr>
          <w:t>S</w:t>
        </w:r>
      </w:ins>
      <w:del w:id="34" w:author="HP" w:date="2020-12-15T16:28:00Z">
        <w:r w:rsidRPr="00C50A1E" w:rsidDel="00694FBD">
          <w:rPr>
            <w:rFonts w:ascii="Times New Roman" w:eastAsia="Times New Roman" w:hAnsi="Times New Roman" w:cs="Times New Roman"/>
            <w:sz w:val="24"/>
            <w:szCs w:val="24"/>
          </w:rPr>
          <w:delText>. S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ins w:id="35" w:author="HP" w:date="2020-12-15T16:28:00Z">
        <w:r w:rsidR="00694FBD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bookmarkStart w:id="36" w:name="_GoBack"/>
      <w:bookmarkEnd w:id="36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</w:t>
      </w:r>
      <w:ins w:id="37" w:author="HP" w:date="2020-12-15T16:19:00Z">
        <w:r w:rsidR="0081064F">
          <w:rPr>
            <w:rFonts w:ascii="Times New Roman" w:eastAsia="Times New Roman" w:hAnsi="Times New Roman" w:cs="Times New Roman"/>
            <w:sz w:val="24"/>
            <w:szCs w:val="24"/>
          </w:rPr>
          <w:t>aha</w:t>
        </w:r>
      </w:ins>
      <w:proofErr w:type="spellEnd"/>
      <w:del w:id="38" w:author="HP" w:date="2020-12-15T16:19:00Z">
        <w:r w:rsidRPr="00C50A1E" w:rsidDel="0081064F">
          <w:rPr>
            <w:rFonts w:ascii="Times New Roman" w:eastAsia="Times New Roman" w:hAnsi="Times New Roman" w:cs="Times New Roman"/>
            <w:sz w:val="24"/>
            <w:szCs w:val="24"/>
          </w:rPr>
          <w:delText>AHA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:rsidR="00927764" w:rsidRPr="00C50A1E" w:rsidRDefault="00927764" w:rsidP="00927764"/>
    <w:p w:rsidR="00927764" w:rsidRPr="005A045A" w:rsidRDefault="00927764" w:rsidP="00927764">
      <w:pPr>
        <w:rPr>
          <w:i/>
        </w:rPr>
      </w:pPr>
    </w:p>
    <w:p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9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:rsidR="00924DF5" w:rsidRDefault="00924DF5"/>
    <w:sectPr w:rsidR="00924DF5" w:rsidSect="00927764">
      <w:footerReference w:type="default" r:id="rId10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353B" w:rsidRDefault="0077353B">
      <w:r>
        <w:separator/>
      </w:r>
    </w:p>
  </w:endnote>
  <w:endnote w:type="continuationSeparator" w:id="0">
    <w:p w:rsidR="0077353B" w:rsidRDefault="007735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:rsidR="00941E77" w:rsidRDefault="0077353B">
    <w:pPr>
      <w:pStyle w:val="Footer"/>
    </w:pPr>
  </w:p>
  <w:p w:rsidR="00941E77" w:rsidRDefault="0077353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353B" w:rsidRDefault="0077353B">
      <w:r>
        <w:separator/>
      </w:r>
    </w:p>
  </w:footnote>
  <w:footnote w:type="continuationSeparator" w:id="0">
    <w:p w:rsidR="0077353B" w:rsidRDefault="007735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HP">
    <w15:presenceInfo w15:providerId="None" w15:userId="HP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764"/>
    <w:rsid w:val="00120E96"/>
    <w:rsid w:val="0012251A"/>
    <w:rsid w:val="001F108D"/>
    <w:rsid w:val="0042167F"/>
    <w:rsid w:val="00694FBD"/>
    <w:rsid w:val="0077353B"/>
    <w:rsid w:val="0081064F"/>
    <w:rsid w:val="00924DF5"/>
    <w:rsid w:val="00927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7F300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ssets-a2.kompasiana.com/items/album/2020/01/05/photo-1561497268-131821f92985-5e11e63d097f362701721a02.jpeg?t=o&amp;v=760" TargetMode="Externa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kompasiana.com/listhiahr/5e11e59a097f367b4a413222/hujan-turun-berat-badan-naik?page=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588</Words>
  <Characters>3354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HP</cp:lastModifiedBy>
  <cp:revision>2</cp:revision>
  <dcterms:created xsi:type="dcterms:W3CDTF">2020-12-15T08:29:00Z</dcterms:created>
  <dcterms:modified xsi:type="dcterms:W3CDTF">2020-12-15T08:29:00Z</dcterms:modified>
</cp:coreProperties>
</file>