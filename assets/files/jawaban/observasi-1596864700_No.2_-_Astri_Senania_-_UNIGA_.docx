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86BD9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3E1E41B8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9CBFA2D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44C5766" w14:textId="77777777" w:rsidTr="00D810B0">
        <w:tc>
          <w:tcPr>
            <w:tcW w:w="9350" w:type="dxa"/>
          </w:tcPr>
          <w:p w14:paraId="11494B05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FBAE9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3424A0C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0EA0E" w14:textId="77777777" w:rsidR="00A47A3C" w:rsidRPr="00A16D9B" w:rsidRDefault="00A47A3C" w:rsidP="002337C7">
            <w:pPr>
              <w:spacing w:line="480" w:lineRule="auto"/>
              <w:ind w:left="454" w:hanging="425"/>
              <w:rPr>
                <w:ins w:id="0" w:author="Astri Senania" w:date="2020-08-08T12:39:00Z"/>
                <w:rFonts w:ascii="Times New Roman" w:hAnsi="Times New Roman" w:cs="Times New Roman"/>
                <w:sz w:val="24"/>
                <w:szCs w:val="24"/>
              </w:rPr>
              <w:pPrChange w:id="1" w:author="Astri Senania" w:date="2020-08-08T12:40:00Z">
                <w:pPr>
                  <w:spacing w:line="480" w:lineRule="auto"/>
                </w:pPr>
              </w:pPrChange>
            </w:pPr>
            <w:ins w:id="2" w:author="Astri Senania" w:date="2020-08-08T12:3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D4ECAA6" w14:textId="738E211A" w:rsidR="00A47A3C" w:rsidRDefault="00A47A3C" w:rsidP="002337C7">
            <w:pPr>
              <w:spacing w:line="480" w:lineRule="auto"/>
              <w:ind w:left="454" w:hanging="425"/>
              <w:rPr>
                <w:ins w:id="3" w:author="Astri Senania" w:date="2020-08-08T12:38:00Z"/>
                <w:rFonts w:ascii="Times New Roman" w:hAnsi="Times New Roman" w:cs="Times New Roman"/>
                <w:sz w:val="24"/>
                <w:szCs w:val="24"/>
              </w:rPr>
              <w:pPrChange w:id="4" w:author="Astri Senania" w:date="2020-08-08T12:40:00Z">
                <w:pPr>
                  <w:spacing w:line="480" w:lineRule="auto"/>
                </w:pPr>
              </w:pPrChange>
            </w:pPr>
            <w:ins w:id="5" w:author="Astri Senania" w:date="2020-08-08T12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711F7A2F" w14:textId="5A76DED0" w:rsidR="00D80F46" w:rsidRPr="00A16D9B" w:rsidRDefault="00D80F46" w:rsidP="002337C7">
            <w:pPr>
              <w:spacing w:line="480" w:lineRule="auto"/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  <w:pPrChange w:id="6" w:author="Astri Senania" w:date="2020-08-08T12:40:00Z">
                <w:pPr>
                  <w:spacing w:line="480" w:lineRule="auto"/>
                </w:pPr>
              </w:pPrChange>
            </w:pPr>
            <w:del w:id="7" w:author="Astri Senania" w:date="2020-08-08T12:38:00Z">
              <w:r w:rsidRPr="00A16D9B" w:rsidDel="00A47A3C">
                <w:rPr>
                  <w:rFonts w:ascii="Times New Roman" w:hAnsi="Times New Roman" w:cs="Times New Roman"/>
                  <w:sz w:val="24"/>
                  <w:szCs w:val="24"/>
                </w:rPr>
                <w:delText>Wong, J</w:delText>
              </w:r>
            </w:del>
            <w:del w:id="8" w:author="Astri Senania" w:date="2020-08-08T12:35:00Z">
              <w:r w:rsidRPr="00A16D9B" w:rsidDel="007F53A7">
                <w:rPr>
                  <w:rFonts w:ascii="Times New Roman" w:hAnsi="Times New Roman" w:cs="Times New Roman"/>
                  <w:sz w:val="24"/>
                  <w:szCs w:val="24"/>
                </w:rPr>
                <w:delText>ony</w:delText>
              </w:r>
            </w:del>
            <w:del w:id="9" w:author="Astri Senania" w:date="2020-08-08T12:38:00Z">
              <w:r w:rsidRPr="00A16D9B" w:rsidDel="00A47A3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2010. </w:delText>
              </w:r>
              <w:r w:rsidRPr="00A16D9B" w:rsidDel="00A47A3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A47A3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5F9F5662" w14:textId="1672F62E" w:rsidR="00D80F46" w:rsidRPr="00A16D9B" w:rsidRDefault="00D80F46" w:rsidP="002337C7">
            <w:pPr>
              <w:spacing w:line="480" w:lineRule="auto"/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  <w:pPrChange w:id="10" w:author="Astri Senania" w:date="2020-08-08T12:40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del w:id="11" w:author="Astri Senania" w:date="2020-08-08T12:35:00Z">
              <w:r w:rsidRPr="00A16D9B" w:rsidDel="007F53A7">
                <w:rPr>
                  <w:rFonts w:ascii="Times New Roman" w:hAnsi="Times New Roman" w:cs="Times New Roman"/>
                  <w:sz w:val="24"/>
                  <w:szCs w:val="24"/>
                </w:rPr>
                <w:delText>efferly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EC1CA6F" w14:textId="73A1106E" w:rsidR="00D80F46" w:rsidRPr="00A16D9B" w:rsidRDefault="00D80F46" w:rsidP="002337C7">
            <w:pPr>
              <w:spacing w:line="480" w:lineRule="auto"/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  <w:pPrChange w:id="12" w:author="Astri Senania" w:date="2020-08-08T12:40:00Z">
                <w:pPr>
                  <w:spacing w:line="480" w:lineRule="auto"/>
                </w:pPr>
              </w:pPrChange>
            </w:pPr>
            <w:del w:id="13" w:author="Astri Senania" w:date="2020-08-08T12:38:00Z">
              <w:r w:rsidRPr="00A16D9B" w:rsidDel="00A47A3C">
                <w:rPr>
                  <w:rFonts w:ascii="Times New Roman" w:hAnsi="Times New Roman" w:cs="Times New Roman"/>
                  <w:sz w:val="24"/>
                  <w:szCs w:val="24"/>
                </w:rPr>
                <w:delText>Sulianta, F</w:delText>
              </w:r>
            </w:del>
            <w:del w:id="14" w:author="Astri Senania" w:date="2020-08-08T12:35:00Z">
              <w:r w:rsidRPr="00A16D9B" w:rsidDel="007F53A7">
                <w:rPr>
                  <w:rFonts w:ascii="Times New Roman" w:hAnsi="Times New Roman" w:cs="Times New Roman"/>
                  <w:sz w:val="24"/>
                  <w:szCs w:val="24"/>
                </w:rPr>
                <w:delText>eri</w:delText>
              </w:r>
            </w:del>
            <w:del w:id="15" w:author="Astri Senania" w:date="2020-08-08T12:38:00Z">
              <w:r w:rsidRPr="00A16D9B" w:rsidDel="00A47A3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2011. </w:delText>
              </w:r>
              <w:r w:rsidRPr="00A16D9B" w:rsidDel="00A47A3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A47A3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6B80068C" w14:textId="7A4DD1B5" w:rsidR="00D80F46" w:rsidRPr="00A16D9B" w:rsidRDefault="00D80F46" w:rsidP="002337C7">
            <w:pPr>
              <w:spacing w:line="480" w:lineRule="auto"/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  <w:pPrChange w:id="16" w:author="Astri Senania" w:date="2020-08-08T12:40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del w:id="17" w:author="Astri Senania" w:date="2020-08-08T12:35:00Z">
              <w:r w:rsidRPr="00A16D9B" w:rsidDel="007F53A7">
                <w:rPr>
                  <w:rFonts w:ascii="Times New Roman" w:hAnsi="Times New Roman" w:cs="Times New Roman"/>
                  <w:sz w:val="24"/>
                  <w:szCs w:val="24"/>
                </w:rPr>
                <w:delText>efferly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9881D60" w14:textId="7B0B4472" w:rsidR="00D80F46" w:rsidRPr="00A16D9B" w:rsidRDefault="00D80F46" w:rsidP="002337C7">
            <w:pPr>
              <w:spacing w:line="480" w:lineRule="auto"/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  <w:pPrChange w:id="18" w:author="Astri Senania" w:date="2020-08-08T12:40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del w:id="19" w:author="Astri Senania" w:date="2020-08-08T12:35:00Z">
              <w:r w:rsidRPr="00A16D9B" w:rsidDel="007F53A7">
                <w:rPr>
                  <w:rFonts w:ascii="Times New Roman" w:hAnsi="Times New Roman" w:cs="Times New Roman"/>
                  <w:sz w:val="24"/>
                  <w:szCs w:val="24"/>
                </w:rPr>
                <w:delText>oko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5DBB0BB" w14:textId="74B23452" w:rsidR="00D80F46" w:rsidRPr="00A16D9B" w:rsidDel="00A47A3C" w:rsidRDefault="00D80F46" w:rsidP="002337C7">
            <w:pPr>
              <w:spacing w:line="480" w:lineRule="auto"/>
              <w:ind w:left="454" w:hanging="425"/>
              <w:rPr>
                <w:del w:id="20" w:author="Astri Senania" w:date="2020-08-08T12:39:00Z"/>
                <w:rFonts w:ascii="Times New Roman" w:hAnsi="Times New Roman" w:cs="Times New Roman"/>
                <w:sz w:val="24"/>
                <w:szCs w:val="24"/>
              </w:rPr>
              <w:pPrChange w:id="21" w:author="Astri Senania" w:date="2020-08-08T12:40:00Z">
                <w:pPr>
                  <w:spacing w:line="480" w:lineRule="auto"/>
                </w:pPr>
              </w:pPrChange>
            </w:pPr>
            <w:del w:id="22" w:author="Astri Senania" w:date="2020-08-08T12:39:00Z">
              <w:r w:rsidRPr="00A16D9B" w:rsidDel="00A47A3C">
                <w:rPr>
                  <w:rFonts w:ascii="Times New Roman" w:hAnsi="Times New Roman" w:cs="Times New Roman"/>
                  <w:sz w:val="24"/>
                  <w:szCs w:val="24"/>
                </w:rPr>
                <w:delText>Enterprise, J</w:delText>
              </w:r>
            </w:del>
            <w:del w:id="23" w:author="Astri Senania" w:date="2020-08-08T12:36:00Z">
              <w:r w:rsidRPr="00A16D9B" w:rsidDel="007F53A7">
                <w:rPr>
                  <w:rFonts w:ascii="Times New Roman" w:hAnsi="Times New Roman" w:cs="Times New Roman"/>
                  <w:sz w:val="24"/>
                  <w:szCs w:val="24"/>
                </w:rPr>
                <w:delText>ubilee</w:delText>
              </w:r>
            </w:del>
            <w:del w:id="24" w:author="Astri Senania" w:date="2020-08-08T12:39:00Z">
              <w:r w:rsidRPr="00A16D9B" w:rsidDel="00A47A3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2012. </w:delText>
              </w:r>
              <w:r w:rsidRPr="00A16D9B" w:rsidDel="00A47A3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A47A3C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817F35D" w14:textId="05004E31" w:rsidR="00D80F46" w:rsidRDefault="00D80F46" w:rsidP="002337C7">
            <w:pPr>
              <w:spacing w:line="480" w:lineRule="auto"/>
              <w:ind w:left="454" w:hanging="425"/>
              <w:rPr>
                <w:ins w:id="25" w:author="Astri Senania" w:date="2020-08-08T12:38:00Z"/>
                <w:rFonts w:ascii="Times New Roman" w:hAnsi="Times New Roman" w:cs="Times New Roman"/>
                <w:sz w:val="24"/>
                <w:szCs w:val="24"/>
              </w:rPr>
              <w:pPrChange w:id="26" w:author="Astri Senania" w:date="2020-08-08T12:40:00Z">
                <w:pPr>
                  <w:spacing w:line="480" w:lineRule="auto"/>
                </w:pPr>
              </w:pPrChange>
            </w:pPr>
            <w:del w:id="27" w:author="Astri Senania" w:date="2020-08-08T12:38:00Z">
              <w:r w:rsidRPr="00A16D9B" w:rsidDel="00A47A3C">
                <w:rPr>
                  <w:rFonts w:ascii="Times New Roman" w:hAnsi="Times New Roman" w:cs="Times New Roman"/>
                  <w:sz w:val="24"/>
                  <w:szCs w:val="24"/>
                </w:rPr>
                <w:delText>Handayani, M</w:delText>
              </w:r>
            </w:del>
            <w:del w:id="28" w:author="Astri Senania" w:date="2020-08-08T12:36:00Z">
              <w:r w:rsidRPr="00A16D9B" w:rsidDel="007F53A7">
                <w:rPr>
                  <w:rFonts w:ascii="Times New Roman" w:hAnsi="Times New Roman" w:cs="Times New Roman"/>
                  <w:sz w:val="24"/>
                  <w:szCs w:val="24"/>
                </w:rPr>
                <w:delText>uri</w:delText>
              </w:r>
            </w:del>
            <w:del w:id="29" w:author="Astri Senania" w:date="2020-08-08T12:38:00Z">
              <w:r w:rsidRPr="00A16D9B" w:rsidDel="00A47A3C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2017. </w:delText>
              </w:r>
              <w:r w:rsidRPr="00A16D9B" w:rsidDel="00A47A3C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A47A3C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77C45596" w14:textId="421446A4" w:rsidR="00A47A3C" w:rsidRDefault="00A47A3C" w:rsidP="002337C7">
            <w:pPr>
              <w:spacing w:line="480" w:lineRule="auto"/>
              <w:ind w:left="454" w:hanging="425"/>
              <w:rPr>
                <w:ins w:id="30" w:author="Astri Senania" w:date="2020-08-08T12:38:00Z"/>
                <w:rFonts w:ascii="Times New Roman" w:hAnsi="Times New Roman" w:cs="Times New Roman"/>
                <w:sz w:val="24"/>
                <w:szCs w:val="24"/>
              </w:rPr>
              <w:pPrChange w:id="31" w:author="Astri Senania" w:date="2020-08-08T12:40:00Z">
                <w:pPr>
                  <w:spacing w:line="480" w:lineRule="auto"/>
                </w:pPr>
              </w:pPrChange>
            </w:pPr>
            <w:ins w:id="32" w:author="Astri Senania" w:date="2020-08-08T12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4B93241E" w14:textId="66DD737B" w:rsidR="00A47A3C" w:rsidRPr="00A16D9B" w:rsidRDefault="00A47A3C" w:rsidP="002337C7">
            <w:pPr>
              <w:spacing w:line="480" w:lineRule="auto"/>
              <w:ind w:left="454" w:hanging="425"/>
              <w:rPr>
                <w:rFonts w:ascii="Times New Roman" w:hAnsi="Times New Roman" w:cs="Times New Roman"/>
                <w:sz w:val="24"/>
                <w:szCs w:val="24"/>
              </w:rPr>
              <w:pPrChange w:id="33" w:author="Astri Senania" w:date="2020-08-08T12:40:00Z">
                <w:pPr>
                  <w:spacing w:line="480" w:lineRule="auto"/>
                </w:pPr>
              </w:pPrChange>
            </w:pPr>
            <w:ins w:id="34" w:author="Astri Senania" w:date="2020-08-08T12:3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Wong, J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9E0132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C1CAC8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88D35B2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6B200" w14:textId="77777777" w:rsidR="007638F2" w:rsidRDefault="007638F2" w:rsidP="00D80F46">
      <w:r>
        <w:separator/>
      </w:r>
    </w:p>
  </w:endnote>
  <w:endnote w:type="continuationSeparator" w:id="0">
    <w:p w14:paraId="037B83A5" w14:textId="77777777" w:rsidR="007638F2" w:rsidRDefault="007638F2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E264B" w14:textId="77777777" w:rsidR="00D80F46" w:rsidRDefault="00D80F46">
    <w:pPr>
      <w:pStyle w:val="Footer"/>
    </w:pPr>
    <w:r>
      <w:t>CLO-4</w:t>
    </w:r>
  </w:p>
  <w:p w14:paraId="7EFFF005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F3817" w14:textId="77777777" w:rsidR="007638F2" w:rsidRDefault="007638F2" w:rsidP="00D80F46">
      <w:r>
        <w:separator/>
      </w:r>
    </w:p>
  </w:footnote>
  <w:footnote w:type="continuationSeparator" w:id="0">
    <w:p w14:paraId="5CF702EE" w14:textId="77777777" w:rsidR="007638F2" w:rsidRDefault="007638F2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tri Senania">
    <w15:presenceInfo w15:providerId="None" w15:userId="Astri Senan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502D7"/>
    <w:rsid w:val="0012251A"/>
    <w:rsid w:val="00184E03"/>
    <w:rsid w:val="002337C7"/>
    <w:rsid w:val="00233D8A"/>
    <w:rsid w:val="002D5B47"/>
    <w:rsid w:val="0034240B"/>
    <w:rsid w:val="0042167F"/>
    <w:rsid w:val="004F5D73"/>
    <w:rsid w:val="007638F2"/>
    <w:rsid w:val="00771E9D"/>
    <w:rsid w:val="007F53A7"/>
    <w:rsid w:val="008D1AF7"/>
    <w:rsid w:val="00924DF5"/>
    <w:rsid w:val="00A16D9B"/>
    <w:rsid w:val="00A47A3C"/>
    <w:rsid w:val="00A86167"/>
    <w:rsid w:val="00AF28E1"/>
    <w:rsid w:val="00BC4E71"/>
    <w:rsid w:val="00D80F46"/>
    <w:rsid w:val="00F9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50388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7F53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Astri Senania</cp:lastModifiedBy>
  <cp:revision>5</cp:revision>
  <dcterms:created xsi:type="dcterms:W3CDTF">2020-08-08T05:17:00Z</dcterms:created>
  <dcterms:modified xsi:type="dcterms:W3CDTF">2020-08-08T05:40:00Z</dcterms:modified>
</cp:coreProperties>
</file>