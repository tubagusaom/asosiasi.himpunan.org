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66E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80723F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FBFDE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900E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FE04062" w14:textId="77777777" w:rsidTr="00821BA2">
        <w:tc>
          <w:tcPr>
            <w:tcW w:w="9350" w:type="dxa"/>
          </w:tcPr>
          <w:p w14:paraId="35B38FC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FAF8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D1E30B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F2EA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74EC83A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084254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8967C2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025542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197B2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395BE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2CAD3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A127FF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C30A3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F6B5B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4B2C1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8A333D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083E8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F52C9A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66100AD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07D239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BCB1BE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F9D0F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FD29D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DEF191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8A1AEB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B880F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A385F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FB2587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7F925C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C2AF48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F3791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57A55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13B8F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4F7CB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31453E3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6FACD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46F2D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2D4AE" w14:textId="03B2E442" w:rsidR="00924DF5" w:rsidRDefault="00924DF5">
      <w:pPr>
        <w:rPr>
          <w:ins w:id="0" w:author="perpustakaan nasional" w:date="2021-09-02T09:59:00Z"/>
        </w:rPr>
      </w:pPr>
    </w:p>
    <w:p w14:paraId="00EB5BCC" w14:textId="63A84938" w:rsidR="00071A73" w:rsidRDefault="00071A73">
      <w:pPr>
        <w:rPr>
          <w:ins w:id="1" w:author="perpustakaan nasional" w:date="2021-09-02T09:59:00Z"/>
        </w:rPr>
      </w:pPr>
    </w:p>
    <w:p w14:paraId="7DAD80B2" w14:textId="04B4C9B5" w:rsidR="00071A73" w:rsidRPr="00071A73" w:rsidRDefault="00071A73" w:rsidP="00071A73">
      <w:pPr>
        <w:spacing w:line="312" w:lineRule="auto"/>
        <w:ind w:left="32"/>
        <w:rPr>
          <w:ins w:id="2" w:author="perpustakaan nasional" w:date="2021-09-02T10:00:00Z"/>
          <w:rFonts w:ascii="Times New Roman" w:hAnsi="Times New Roman" w:cs="Times New Roman"/>
          <w:sz w:val="24"/>
          <w:szCs w:val="24"/>
          <w:rPrChange w:id="3" w:author="perpustakaan nasional" w:date="2021-09-02T10:01:00Z">
            <w:rPr>
              <w:ins w:id="4" w:author="perpustakaan nasional" w:date="2021-09-02T10:00:00Z"/>
            </w:rPr>
          </w:rPrChange>
        </w:rPr>
        <w:pPrChange w:id="5" w:author="perpustakaan nasional" w:date="2021-09-02T10:01:00Z">
          <w:pPr>
            <w:pStyle w:val="ListParagraph"/>
            <w:spacing w:line="312" w:lineRule="auto"/>
            <w:ind w:left="457"/>
          </w:pPr>
        </w:pPrChange>
      </w:pPr>
      <w:ins w:id="6" w:author="perpustakaan nasional" w:date="2021-09-02T09:59:00Z">
        <w:r w:rsidRPr="00071A73">
          <w:rPr>
            <w:rFonts w:ascii="Times New Roman" w:hAnsi="Times New Roman" w:cs="Times New Roman"/>
            <w:sz w:val="24"/>
            <w:szCs w:val="24"/>
            <w:rPrChange w:id="7" w:author="perpustakaan nasional" w:date="2021-09-02T10:02:00Z">
              <w:rPr/>
            </w:rPrChange>
          </w:rPr>
          <w:t xml:space="preserve">Wong, Jony. Internet marketing for beginners. Elex Media </w:t>
        </w:r>
        <w:proofErr w:type="spellStart"/>
        <w:r w:rsidRPr="00071A73">
          <w:rPr>
            <w:rFonts w:ascii="Times New Roman" w:hAnsi="Times New Roman" w:cs="Times New Roman"/>
            <w:sz w:val="24"/>
            <w:szCs w:val="24"/>
            <w:rPrChange w:id="8" w:author="perpustakaan nasional" w:date="2021-09-02T10:02:00Z">
              <w:rPr/>
            </w:rPrChange>
          </w:rPr>
          <w:t>Komputindo</w:t>
        </w:r>
        <w:proofErr w:type="spellEnd"/>
        <w:r w:rsidRPr="00071A73">
          <w:rPr>
            <w:rFonts w:ascii="Times New Roman" w:hAnsi="Times New Roman" w:cs="Times New Roman"/>
            <w:sz w:val="24"/>
            <w:szCs w:val="24"/>
            <w:rPrChange w:id="9" w:author="perpustakaan nasional" w:date="2021-09-02T10:02:00Z">
              <w:rPr/>
            </w:rPrChange>
          </w:rPr>
          <w:t>, Jakarta, 201</w:t>
        </w:r>
      </w:ins>
      <w:ins w:id="10" w:author="perpustakaan nasional" w:date="2021-09-02T10:00:00Z">
        <w:r w:rsidRPr="00071A73">
          <w:rPr>
            <w:rFonts w:ascii="Times New Roman" w:hAnsi="Times New Roman" w:cs="Times New Roman"/>
            <w:sz w:val="24"/>
            <w:szCs w:val="24"/>
            <w:rPrChange w:id="11" w:author="perpustakaan nasional" w:date="2021-09-02T10:02:00Z">
              <w:rPr/>
            </w:rPrChange>
          </w:rPr>
          <w:t>0</w:t>
        </w:r>
        <w:r>
          <w:br/>
        </w:r>
        <w:r>
          <w:br/>
        </w:r>
        <w:proofErr w:type="spellStart"/>
        <w:r w:rsidRPr="00071A73">
          <w:rPr>
            <w:rFonts w:ascii="Times New Roman" w:hAnsi="Times New Roman" w:cs="Times New Roman"/>
            <w:sz w:val="24"/>
            <w:szCs w:val="24"/>
            <w:rPrChange w:id="12" w:author="perpustakaan nasional" w:date="2021-09-02T10:01:00Z">
              <w:rPr/>
            </w:rPrChange>
          </w:rPr>
          <w:t>Helianthusonfri</w:t>
        </w:r>
        <w:proofErr w:type="spellEnd"/>
        <w:r w:rsidRPr="00071A73">
          <w:rPr>
            <w:rFonts w:ascii="Times New Roman" w:hAnsi="Times New Roman" w:cs="Times New Roman"/>
            <w:sz w:val="24"/>
            <w:szCs w:val="24"/>
            <w:rPrChange w:id="13" w:author="perpustakaan nasional" w:date="2021-09-02T10:01:00Z">
              <w:rPr/>
            </w:rPrChange>
          </w:rPr>
          <w:t xml:space="preserve">, </w:t>
        </w:r>
        <w:proofErr w:type="spellStart"/>
        <w:r w:rsidRPr="00071A73">
          <w:rPr>
            <w:rFonts w:ascii="Times New Roman" w:hAnsi="Times New Roman" w:cs="Times New Roman"/>
            <w:sz w:val="24"/>
            <w:szCs w:val="24"/>
            <w:rPrChange w:id="14" w:author="perpustakaan nasional" w:date="2021-09-02T10:01:00Z">
              <w:rPr/>
            </w:rPrChange>
          </w:rPr>
          <w:t>Jeffe</w:t>
        </w:r>
      </w:ins>
      <w:ins w:id="15" w:author="perpustakaan nasional" w:date="2021-09-02T10:01:00Z">
        <w:r w:rsidRPr="00071A73">
          <w:rPr>
            <w:rFonts w:ascii="Times New Roman" w:hAnsi="Times New Roman" w:cs="Times New Roman"/>
            <w:sz w:val="24"/>
            <w:szCs w:val="24"/>
            <w:rPrChange w:id="16" w:author="perpustakaan nasional" w:date="2021-09-02T10:01:00Z">
              <w:rPr/>
            </w:rPrChange>
          </w:rPr>
          <w:t>ly</w:t>
        </w:r>
        <w:proofErr w:type="spellEnd"/>
        <w:r w:rsidRPr="00071A73">
          <w:rPr>
            <w:rFonts w:ascii="Times New Roman" w:hAnsi="Times New Roman" w:cs="Times New Roman"/>
            <w:sz w:val="24"/>
            <w:szCs w:val="24"/>
            <w:rPrChange w:id="17" w:author="perpustakaan nasional" w:date="2021-09-02T10:01:00Z">
              <w:rPr/>
            </w:rPrChange>
          </w:rPr>
          <w:t xml:space="preserve">. Facebook Marketing. Elex Media </w:t>
        </w:r>
        <w:proofErr w:type="spellStart"/>
        <w:r w:rsidRPr="00071A73">
          <w:rPr>
            <w:rFonts w:ascii="Times New Roman" w:hAnsi="Times New Roman" w:cs="Times New Roman"/>
            <w:sz w:val="24"/>
            <w:szCs w:val="24"/>
            <w:rPrChange w:id="18" w:author="perpustakaan nasional" w:date="2021-09-02T10:01:00Z">
              <w:rPr/>
            </w:rPrChange>
          </w:rPr>
          <w:t>Komputindo</w:t>
        </w:r>
        <w:proofErr w:type="spellEnd"/>
        <w:r w:rsidRPr="00071A73">
          <w:rPr>
            <w:rFonts w:ascii="Times New Roman" w:hAnsi="Times New Roman" w:cs="Times New Roman"/>
            <w:sz w:val="24"/>
            <w:szCs w:val="24"/>
            <w:rPrChange w:id="19" w:author="perpustakaan nasional" w:date="2021-09-02T10:01:00Z">
              <w:rPr/>
            </w:rPrChange>
          </w:rPr>
          <w:t>, Jakarta, 2016</w:t>
        </w:r>
      </w:ins>
    </w:p>
    <w:p w14:paraId="1409F940" w14:textId="7020BEF3" w:rsidR="00071A73" w:rsidRDefault="00071A73">
      <w:pPr>
        <w:rPr>
          <w:ins w:id="20" w:author="perpustakaan nasional" w:date="2021-09-02T10:02:00Z"/>
        </w:rPr>
      </w:pPr>
    </w:p>
    <w:p w14:paraId="334A677D" w14:textId="01A2ADBF" w:rsidR="00071A73" w:rsidRDefault="00071A73">
      <w:pPr>
        <w:rPr>
          <w:ins w:id="21" w:author="perpustakaan nasional" w:date="2021-09-02T10:03:00Z"/>
          <w:rFonts w:ascii="Times New Roman" w:hAnsi="Times New Roman" w:cs="Times New Roman"/>
          <w:sz w:val="24"/>
          <w:szCs w:val="24"/>
        </w:rPr>
      </w:pPr>
      <w:ins w:id="22" w:author="perpustakaan nasional" w:date="2021-09-02T10:02:00Z">
        <w:r w:rsidRPr="00071A73">
          <w:rPr>
            <w:rFonts w:ascii="Times New Roman" w:hAnsi="Times New Roman" w:cs="Times New Roman"/>
            <w:sz w:val="24"/>
            <w:szCs w:val="24"/>
            <w:rPrChange w:id="23" w:author="perpustakaan nasional" w:date="2021-09-02T10:03:00Z">
              <w:rPr/>
            </w:rPrChange>
          </w:rPr>
          <w:t>Nur Azhar, Tauhid. Trim, Bambang</w:t>
        </w:r>
      </w:ins>
      <w:ins w:id="24" w:author="perpustakaan nasional" w:date="2021-09-02T10:03:00Z">
        <w:r w:rsidRPr="00071A73">
          <w:rPr>
            <w:rFonts w:ascii="Times New Roman" w:hAnsi="Times New Roman" w:cs="Times New Roman"/>
            <w:sz w:val="24"/>
            <w:szCs w:val="24"/>
            <w:rPrChange w:id="25" w:author="perpustakaan nasional" w:date="2021-09-02T10:03:00Z">
              <w:rPr/>
            </w:rPrChange>
          </w:rPr>
          <w:t xml:space="preserve">. </w:t>
        </w:r>
        <w:proofErr w:type="spellStart"/>
        <w:r w:rsidRPr="00071A73">
          <w:rPr>
            <w:rFonts w:ascii="Times New Roman" w:hAnsi="Times New Roman" w:cs="Times New Roman"/>
            <w:iCs/>
            <w:sz w:val="24"/>
            <w:szCs w:val="24"/>
            <w:rPrChange w:id="26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Jangan</w:t>
        </w:r>
        <w:proofErr w:type="spellEnd"/>
        <w:r w:rsidRPr="00071A73">
          <w:rPr>
            <w:rFonts w:ascii="Times New Roman" w:hAnsi="Times New Roman" w:cs="Times New Roman"/>
            <w:iCs/>
            <w:sz w:val="24"/>
            <w:szCs w:val="24"/>
            <w:rPrChange w:id="27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Pr="00071A73">
          <w:rPr>
            <w:rFonts w:ascii="Times New Roman" w:hAnsi="Times New Roman" w:cs="Times New Roman"/>
            <w:iCs/>
            <w:sz w:val="24"/>
            <w:szCs w:val="24"/>
            <w:rPrChange w:id="28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ke</w:t>
        </w:r>
        <w:proofErr w:type="spellEnd"/>
        <w:r w:rsidRPr="00071A73">
          <w:rPr>
            <w:rFonts w:ascii="Times New Roman" w:hAnsi="Times New Roman" w:cs="Times New Roman"/>
            <w:iCs/>
            <w:sz w:val="24"/>
            <w:szCs w:val="24"/>
            <w:rPrChange w:id="29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Dokter Lagi: </w:t>
        </w:r>
        <w:proofErr w:type="spellStart"/>
        <w:r w:rsidRPr="00071A73">
          <w:rPr>
            <w:rFonts w:ascii="Times New Roman" w:hAnsi="Times New Roman" w:cs="Times New Roman"/>
            <w:iCs/>
            <w:sz w:val="24"/>
            <w:szCs w:val="24"/>
            <w:rPrChange w:id="30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keajaiban</w:t>
        </w:r>
        <w:proofErr w:type="spellEnd"/>
        <w:r w:rsidRPr="00071A73">
          <w:rPr>
            <w:rFonts w:ascii="Times New Roman" w:hAnsi="Times New Roman" w:cs="Times New Roman"/>
            <w:iCs/>
            <w:sz w:val="24"/>
            <w:szCs w:val="24"/>
            <w:rPrChange w:id="31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Pr="00071A73">
          <w:rPr>
            <w:rFonts w:ascii="Times New Roman" w:hAnsi="Times New Roman" w:cs="Times New Roman"/>
            <w:iCs/>
            <w:sz w:val="24"/>
            <w:szCs w:val="24"/>
            <w:rPrChange w:id="32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sistem</w:t>
        </w:r>
        <w:proofErr w:type="spellEnd"/>
        <w:r w:rsidRPr="00071A73">
          <w:rPr>
            <w:rFonts w:ascii="Times New Roman" w:hAnsi="Times New Roman" w:cs="Times New Roman"/>
            <w:iCs/>
            <w:sz w:val="24"/>
            <w:szCs w:val="24"/>
            <w:rPrChange w:id="33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Pr="00071A73">
          <w:rPr>
            <w:rFonts w:ascii="Times New Roman" w:hAnsi="Times New Roman" w:cs="Times New Roman"/>
            <w:iCs/>
            <w:sz w:val="24"/>
            <w:szCs w:val="24"/>
            <w:rPrChange w:id="34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imun</w:t>
        </w:r>
        <w:proofErr w:type="spellEnd"/>
        <w:r w:rsidRPr="00071A73">
          <w:rPr>
            <w:rFonts w:ascii="Times New Roman" w:hAnsi="Times New Roman" w:cs="Times New Roman"/>
            <w:iCs/>
            <w:sz w:val="24"/>
            <w:szCs w:val="24"/>
            <w:rPrChange w:id="35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dan </w:t>
        </w:r>
        <w:proofErr w:type="spellStart"/>
        <w:r w:rsidRPr="00071A73">
          <w:rPr>
            <w:rFonts w:ascii="Times New Roman" w:hAnsi="Times New Roman" w:cs="Times New Roman"/>
            <w:iCs/>
            <w:sz w:val="24"/>
            <w:szCs w:val="24"/>
            <w:rPrChange w:id="36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kiat</w:t>
        </w:r>
        <w:proofErr w:type="spellEnd"/>
        <w:r w:rsidRPr="00071A73">
          <w:rPr>
            <w:rFonts w:ascii="Times New Roman" w:hAnsi="Times New Roman" w:cs="Times New Roman"/>
            <w:iCs/>
            <w:sz w:val="24"/>
            <w:szCs w:val="24"/>
            <w:rPrChange w:id="37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Pr="00071A73">
          <w:rPr>
            <w:rFonts w:ascii="Times New Roman" w:hAnsi="Times New Roman" w:cs="Times New Roman"/>
            <w:iCs/>
            <w:sz w:val="24"/>
            <w:szCs w:val="24"/>
            <w:rPrChange w:id="38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menghalau</w:t>
        </w:r>
        <w:proofErr w:type="spellEnd"/>
        <w:r w:rsidRPr="00071A73">
          <w:rPr>
            <w:rFonts w:ascii="Times New Roman" w:hAnsi="Times New Roman" w:cs="Times New Roman"/>
            <w:iCs/>
            <w:sz w:val="24"/>
            <w:szCs w:val="24"/>
            <w:rPrChange w:id="39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Pr="00071A73">
          <w:rPr>
            <w:rFonts w:ascii="Times New Roman" w:hAnsi="Times New Roman" w:cs="Times New Roman"/>
            <w:iCs/>
            <w:sz w:val="24"/>
            <w:szCs w:val="24"/>
            <w:rPrChange w:id="40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penyakit</w:t>
        </w:r>
        <w:proofErr w:type="spellEnd"/>
        <w:r w:rsidRPr="00071A73">
          <w:rPr>
            <w:rFonts w:ascii="Times New Roman" w:hAnsi="Times New Roman" w:cs="Times New Roman"/>
            <w:iCs/>
            <w:sz w:val="24"/>
            <w:szCs w:val="24"/>
            <w:rPrChange w:id="41" w:author="perpustakaan nasional" w:date="2021-09-02T10:03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. </w:t>
        </w:r>
        <w:r w:rsidRPr="00071A73">
          <w:rPr>
            <w:rFonts w:ascii="Times New Roman" w:hAnsi="Times New Roman" w:cs="Times New Roman"/>
            <w:sz w:val="24"/>
            <w:szCs w:val="24"/>
            <w:rPrChange w:id="42" w:author="perpustakaan nasional" w:date="2021-09-02T10:0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MQ Publishing, Bandung</w:t>
        </w:r>
        <w:r w:rsidRPr="00071A73">
          <w:rPr>
            <w:rFonts w:ascii="Times New Roman" w:hAnsi="Times New Roman" w:cs="Times New Roman"/>
            <w:sz w:val="24"/>
            <w:szCs w:val="24"/>
            <w:rPrChange w:id="43" w:author="perpustakaan nasional" w:date="2021-09-02T10:0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 2005</w:t>
        </w:r>
      </w:ins>
    </w:p>
    <w:p w14:paraId="58F01DED" w14:textId="0EB8E704" w:rsidR="00071A73" w:rsidRDefault="00071A73">
      <w:pPr>
        <w:rPr>
          <w:ins w:id="44" w:author="perpustakaan nasional" w:date="2021-09-02T10:03:00Z"/>
          <w:rFonts w:ascii="Times New Roman" w:hAnsi="Times New Roman" w:cs="Times New Roman"/>
          <w:sz w:val="24"/>
          <w:szCs w:val="24"/>
        </w:rPr>
      </w:pPr>
    </w:p>
    <w:p w14:paraId="66834231" w14:textId="103603D7" w:rsidR="00071A73" w:rsidRDefault="00071A73">
      <w:pPr>
        <w:rPr>
          <w:ins w:id="45" w:author="perpustakaan nasional" w:date="2021-09-02T10:05:00Z"/>
          <w:rFonts w:ascii="Times New Roman" w:hAnsi="Times New Roman" w:cs="Times New Roman"/>
          <w:sz w:val="24"/>
          <w:szCs w:val="24"/>
        </w:rPr>
      </w:pPr>
      <w:ins w:id="46" w:author="perpustakaan nasional" w:date="2021-09-02T10:04:00Z">
        <w:r>
          <w:rPr>
            <w:rFonts w:ascii="Times New Roman" w:hAnsi="Times New Roman" w:cs="Times New Roman"/>
            <w:sz w:val="24"/>
            <w:szCs w:val="24"/>
          </w:rPr>
          <w:t>W. Osborne</w:t>
        </w:r>
        <w:r>
          <w:rPr>
            <w:rFonts w:ascii="Times New Roman" w:hAnsi="Times New Roman" w:cs="Times New Roman"/>
            <w:sz w:val="24"/>
            <w:szCs w:val="24"/>
          </w:rPr>
          <w:t xml:space="preserve">, John. 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Kiat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Berbicara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di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Depan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Umum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Eksekutif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>.</w:t>
        </w:r>
      </w:ins>
      <w:ins w:id="47" w:author="perpustakaan nasional" w:date="2021-09-02T10:05:00Z">
        <w:r w:rsidRPr="00071A73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>Bumi Aksara, Jakarta</w:t>
        </w:r>
        <w:r>
          <w:rPr>
            <w:rFonts w:ascii="Times New Roman" w:hAnsi="Times New Roman" w:cs="Times New Roman"/>
            <w:sz w:val="24"/>
            <w:szCs w:val="24"/>
          </w:rPr>
          <w:t>, 1993</w:t>
        </w:r>
      </w:ins>
    </w:p>
    <w:p w14:paraId="033E0249" w14:textId="7CEA6051" w:rsidR="00071A73" w:rsidRDefault="00071A73">
      <w:pPr>
        <w:rPr>
          <w:ins w:id="48" w:author="perpustakaan nasional" w:date="2021-09-02T10:05:00Z"/>
          <w:rFonts w:ascii="Times New Roman" w:hAnsi="Times New Roman" w:cs="Times New Roman"/>
          <w:sz w:val="24"/>
          <w:szCs w:val="24"/>
        </w:rPr>
      </w:pPr>
    </w:p>
    <w:p w14:paraId="467DED4D" w14:textId="2FB7DF04" w:rsidR="00071A73" w:rsidRDefault="00071A73">
      <w:pPr>
        <w:rPr>
          <w:ins w:id="49" w:author="perpustakaan nasional" w:date="2021-09-02T10:07:00Z"/>
          <w:rFonts w:ascii="Times New Roman" w:hAnsi="Times New Roman" w:cs="Times New Roman"/>
          <w:sz w:val="24"/>
          <w:szCs w:val="24"/>
        </w:rPr>
      </w:pPr>
      <w:proofErr w:type="spellStart"/>
      <w:ins w:id="50" w:author="perpustakaan nasional" w:date="2021-09-02T10:06:00Z">
        <w:r>
          <w:rPr>
            <w:rFonts w:ascii="Times New Roman" w:hAnsi="Times New Roman" w:cs="Times New Roman"/>
            <w:sz w:val="24"/>
            <w:szCs w:val="24"/>
          </w:rPr>
          <w:t>Arradon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Issabelee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Aceh,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Contoh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Penyelesaian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Kejahatan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Masa Lalu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. </w:t>
        </w:r>
        <w:r>
          <w:rPr>
            <w:rFonts w:ascii="Times New Roman" w:hAnsi="Times New Roman" w:cs="Times New Roman"/>
            <w:sz w:val="24"/>
            <w:szCs w:val="24"/>
          </w:rPr>
          <w:t xml:space="preserve">Kompas, </w:t>
        </w:r>
      </w:ins>
      <w:ins w:id="51" w:author="perpustakaan nasional" w:date="2021-09-02T10:07:00Z">
        <w:r>
          <w:rPr>
            <w:rFonts w:ascii="Times New Roman" w:hAnsi="Times New Roman" w:cs="Times New Roman"/>
            <w:sz w:val="24"/>
            <w:szCs w:val="24"/>
          </w:rPr>
          <w:t>Jakarta, 2014</w:t>
        </w:r>
      </w:ins>
    </w:p>
    <w:p w14:paraId="49B4988E" w14:textId="304D5AA0" w:rsidR="00071A73" w:rsidRPr="00071A73" w:rsidRDefault="00071A73" w:rsidP="00071A73">
      <w:pPr>
        <w:spacing w:line="312" w:lineRule="auto"/>
        <w:rPr>
          <w:ins w:id="52" w:author="perpustakaan nasional" w:date="2021-09-02T10:07:00Z"/>
          <w:rFonts w:ascii="Times New Roman" w:hAnsi="Times New Roman" w:cs="Times New Roman"/>
          <w:sz w:val="24"/>
          <w:szCs w:val="24"/>
          <w:rPrChange w:id="53" w:author="perpustakaan nasional" w:date="2021-09-02T10:08:00Z">
            <w:rPr>
              <w:ins w:id="54" w:author="perpustakaan nasional" w:date="2021-09-02T10:07:00Z"/>
            </w:rPr>
          </w:rPrChange>
        </w:rPr>
        <w:pPrChange w:id="55" w:author="perpustakaan nasional" w:date="2021-09-02T10:08:00Z">
          <w:pPr>
            <w:pStyle w:val="ListParagraph"/>
            <w:spacing w:line="312" w:lineRule="auto"/>
            <w:ind w:left="457"/>
          </w:pPr>
        </w:pPrChange>
      </w:pPr>
    </w:p>
    <w:p w14:paraId="32B755AD" w14:textId="15BF829C" w:rsidR="00071A73" w:rsidRPr="00071A73" w:rsidRDefault="00071A73" w:rsidP="00071A73">
      <w:pPr>
        <w:spacing w:line="312" w:lineRule="auto"/>
        <w:rPr>
          <w:ins w:id="56" w:author="perpustakaan nasional" w:date="2021-09-02T10:08:00Z"/>
          <w:rFonts w:ascii="Times New Roman" w:hAnsi="Times New Roman" w:cs="Times New Roman"/>
          <w:iCs/>
          <w:sz w:val="24"/>
          <w:szCs w:val="24"/>
          <w:rPrChange w:id="57" w:author="perpustakaan nasional" w:date="2021-09-02T10:08:00Z">
            <w:rPr>
              <w:ins w:id="58" w:author="perpustakaan nasional" w:date="2021-09-02T10:08:00Z"/>
            </w:rPr>
          </w:rPrChange>
        </w:rPr>
        <w:pPrChange w:id="59" w:author="perpustakaan nasional" w:date="2021-09-02T10:08:00Z">
          <w:pPr>
            <w:pStyle w:val="ListParagraph"/>
            <w:spacing w:line="312" w:lineRule="auto"/>
            <w:ind w:left="457"/>
          </w:pPr>
        </w:pPrChange>
      </w:pPr>
      <w:ins w:id="60" w:author="perpustakaan nasional" w:date="2021-09-02T10:07:00Z">
        <w:r w:rsidRPr="00071A73">
          <w:rPr>
            <w:rFonts w:ascii="Times New Roman" w:hAnsi="Times New Roman" w:cs="Times New Roman"/>
            <w:sz w:val="24"/>
            <w:szCs w:val="24"/>
            <w:rPrChange w:id="61" w:author="perpustakaan nasional" w:date="2021-09-02T10:08:00Z">
              <w:rPr/>
            </w:rPrChange>
          </w:rPr>
          <w:t>Trim</w:t>
        </w:r>
        <w:r w:rsidRPr="00071A73">
          <w:rPr>
            <w:rFonts w:ascii="Times New Roman" w:hAnsi="Times New Roman" w:cs="Times New Roman"/>
            <w:sz w:val="24"/>
            <w:szCs w:val="24"/>
            <w:rPrChange w:id="62" w:author="perpustakaan nasional" w:date="2021-09-02T10:08:00Z">
              <w:rPr/>
            </w:rPrChange>
          </w:rPr>
          <w:t xml:space="preserve">, </w:t>
        </w:r>
        <w:r w:rsidRPr="00071A73">
          <w:rPr>
            <w:rFonts w:ascii="Times New Roman" w:hAnsi="Times New Roman" w:cs="Times New Roman"/>
            <w:sz w:val="24"/>
            <w:szCs w:val="24"/>
            <w:rPrChange w:id="63" w:author="perpustakaan nasional" w:date="2021-09-02T10:08:00Z">
              <w:rPr/>
            </w:rPrChange>
          </w:rPr>
          <w:t>Bambang</w:t>
        </w:r>
        <w:r w:rsidRPr="00071A73">
          <w:rPr>
            <w:rFonts w:ascii="Times New Roman" w:hAnsi="Times New Roman" w:cs="Times New Roman"/>
            <w:sz w:val="24"/>
            <w:szCs w:val="24"/>
            <w:rPrChange w:id="64" w:author="perpustakaan nasional" w:date="2021-09-02T10:08:00Z">
              <w:rPr/>
            </w:rPrChange>
          </w:rPr>
          <w:t xml:space="preserve">. </w:t>
        </w:r>
      </w:ins>
      <w:ins w:id="65" w:author="perpustakaan nasional" w:date="2021-09-02T10:08:00Z">
        <w:r w:rsidRPr="00071A73">
          <w:rPr>
            <w:rFonts w:ascii="Times New Roman" w:hAnsi="Times New Roman" w:cs="Times New Roman"/>
            <w:iCs/>
            <w:sz w:val="24"/>
            <w:szCs w:val="24"/>
            <w:rPrChange w:id="66" w:author="perpustakaan nasional" w:date="2021-09-02T10:08:00Z">
              <w:rPr/>
            </w:rPrChange>
          </w:rPr>
          <w:t xml:space="preserve">The art of Stimulating Idea: Jurus </w:t>
        </w:r>
        <w:proofErr w:type="spellStart"/>
        <w:r w:rsidRPr="00071A73">
          <w:rPr>
            <w:rFonts w:ascii="Times New Roman" w:hAnsi="Times New Roman" w:cs="Times New Roman"/>
            <w:iCs/>
            <w:sz w:val="24"/>
            <w:szCs w:val="24"/>
            <w:rPrChange w:id="67" w:author="perpustakaan nasional" w:date="2021-09-02T10:08:00Z">
              <w:rPr/>
            </w:rPrChange>
          </w:rPr>
          <w:t>mendulang</w:t>
        </w:r>
        <w:proofErr w:type="spellEnd"/>
        <w:r w:rsidRPr="00071A73">
          <w:rPr>
            <w:rFonts w:ascii="Times New Roman" w:hAnsi="Times New Roman" w:cs="Times New Roman"/>
            <w:iCs/>
            <w:sz w:val="24"/>
            <w:szCs w:val="24"/>
            <w:rPrChange w:id="68" w:author="perpustakaan nasional" w:date="2021-09-02T10:08:00Z">
              <w:rPr/>
            </w:rPrChange>
          </w:rPr>
          <w:t xml:space="preserve"> Ide dan Insaf agar kaya di Jalan </w:t>
        </w:r>
        <w:proofErr w:type="spellStart"/>
        <w:r w:rsidRPr="00071A73">
          <w:rPr>
            <w:rFonts w:ascii="Times New Roman" w:hAnsi="Times New Roman" w:cs="Times New Roman"/>
            <w:iCs/>
            <w:sz w:val="24"/>
            <w:szCs w:val="24"/>
            <w:rPrChange w:id="69" w:author="perpustakaan nasional" w:date="2021-09-02T10:08:00Z">
              <w:rPr/>
            </w:rPrChange>
          </w:rPr>
          <w:t>Menulis</w:t>
        </w:r>
        <w:proofErr w:type="spellEnd"/>
        <w:r w:rsidRPr="00071A73">
          <w:rPr>
            <w:rFonts w:ascii="Times New Roman" w:hAnsi="Times New Roman" w:cs="Times New Roman"/>
            <w:iCs/>
            <w:sz w:val="24"/>
            <w:szCs w:val="24"/>
            <w:rPrChange w:id="70" w:author="perpustakaan nasional" w:date="2021-09-02T10:08:00Z">
              <w:rPr/>
            </w:rPrChange>
          </w:rPr>
          <w:t xml:space="preserve">. </w:t>
        </w:r>
        <w:proofErr w:type="spellStart"/>
        <w:r w:rsidRPr="00071A73">
          <w:rPr>
            <w:rFonts w:ascii="Times New Roman" w:hAnsi="Times New Roman" w:cs="Times New Roman"/>
            <w:iCs/>
            <w:sz w:val="24"/>
            <w:szCs w:val="24"/>
            <w:rPrChange w:id="71" w:author="perpustakaan nasional" w:date="2021-09-02T10:08:00Z">
              <w:rPr/>
            </w:rPrChange>
          </w:rPr>
          <w:t>Metagraf</w:t>
        </w:r>
        <w:proofErr w:type="spellEnd"/>
        <w:r w:rsidRPr="00071A73">
          <w:rPr>
            <w:rFonts w:ascii="Times New Roman" w:hAnsi="Times New Roman" w:cs="Times New Roman"/>
            <w:iCs/>
            <w:sz w:val="24"/>
            <w:szCs w:val="24"/>
            <w:rPrChange w:id="72" w:author="perpustakaan nasional" w:date="2021-09-02T10:08:00Z">
              <w:rPr/>
            </w:rPrChange>
          </w:rPr>
          <w:t>, Solo</w:t>
        </w:r>
        <w:r w:rsidRPr="00071A73">
          <w:rPr>
            <w:rFonts w:ascii="Times New Roman" w:hAnsi="Times New Roman" w:cs="Times New Roman"/>
            <w:iCs/>
            <w:sz w:val="24"/>
            <w:szCs w:val="24"/>
            <w:rPrChange w:id="73" w:author="perpustakaan nasional" w:date="2021-09-02T10:08:00Z">
              <w:rPr/>
            </w:rPrChange>
          </w:rPr>
          <w:t>, 2011</w:t>
        </w:r>
      </w:ins>
    </w:p>
    <w:p w14:paraId="190B570E" w14:textId="77777777" w:rsidR="00071A73" w:rsidRDefault="00071A73" w:rsidP="00071A73">
      <w:pPr>
        <w:spacing w:line="312" w:lineRule="auto"/>
        <w:rPr>
          <w:ins w:id="74" w:author="perpustakaan nasional" w:date="2021-09-02T10:08:00Z"/>
          <w:rFonts w:ascii="Times New Roman" w:hAnsi="Times New Roman" w:cs="Times New Roman"/>
          <w:sz w:val="24"/>
          <w:szCs w:val="24"/>
        </w:rPr>
      </w:pPr>
    </w:p>
    <w:p w14:paraId="45CA6EC6" w14:textId="6389362A" w:rsidR="00071A73" w:rsidRPr="00F25019" w:rsidRDefault="00071A73" w:rsidP="00071A73">
      <w:pPr>
        <w:spacing w:line="312" w:lineRule="auto"/>
        <w:rPr>
          <w:ins w:id="75" w:author="perpustakaan nasional" w:date="2021-09-02T10:08:00Z"/>
          <w:rFonts w:ascii="Times New Roman" w:hAnsi="Times New Roman" w:cs="Times New Roman"/>
          <w:iCs/>
          <w:sz w:val="24"/>
          <w:szCs w:val="24"/>
        </w:rPr>
      </w:pPr>
      <w:ins w:id="76" w:author="perpustakaan nasional" w:date="2021-09-02T10:08:00Z">
        <w:r w:rsidRPr="00F21984">
          <w:rPr>
            <w:rFonts w:ascii="Times New Roman" w:hAnsi="Times New Roman" w:cs="Times New Roman"/>
            <w:sz w:val="24"/>
            <w:szCs w:val="24"/>
            <w:rPrChange w:id="77" w:author="perpustakaan nasional" w:date="2021-09-02T10:09:00Z">
              <w:rPr/>
            </w:rPrChange>
          </w:rPr>
          <w:t xml:space="preserve">Trim, Bambang. </w:t>
        </w:r>
      </w:ins>
      <w:ins w:id="78" w:author="perpustakaan nasional" w:date="2021-09-02T10:09:00Z">
        <w:r w:rsidR="00F21984" w:rsidRPr="00F21984">
          <w:rPr>
            <w:rFonts w:ascii="Times New Roman" w:hAnsi="Times New Roman" w:cs="Times New Roman"/>
            <w:iCs/>
            <w:sz w:val="24"/>
            <w:szCs w:val="24"/>
            <w:rPrChange w:id="79" w:author="perpustakaan nasional" w:date="2021-09-02T10:09:00Z">
              <w:rPr/>
            </w:rPrChange>
          </w:rPr>
          <w:t xml:space="preserve">Muhammad Effect: </w:t>
        </w:r>
        <w:proofErr w:type="spellStart"/>
        <w:r w:rsidR="00F21984" w:rsidRPr="00F21984">
          <w:rPr>
            <w:rFonts w:ascii="Times New Roman" w:hAnsi="Times New Roman" w:cs="Times New Roman"/>
            <w:iCs/>
            <w:sz w:val="24"/>
            <w:szCs w:val="24"/>
            <w:rPrChange w:id="80" w:author="perpustakaan nasional" w:date="2021-09-02T10:09:00Z">
              <w:rPr/>
            </w:rPrChange>
          </w:rPr>
          <w:t>Getaran</w:t>
        </w:r>
        <w:proofErr w:type="spellEnd"/>
        <w:r w:rsidR="00F21984" w:rsidRPr="00F21984">
          <w:rPr>
            <w:rFonts w:ascii="Times New Roman" w:hAnsi="Times New Roman" w:cs="Times New Roman"/>
            <w:iCs/>
            <w:sz w:val="24"/>
            <w:szCs w:val="24"/>
            <w:rPrChange w:id="81" w:author="perpustakaan nasional" w:date="2021-09-02T10:09:00Z">
              <w:rPr/>
            </w:rPrChange>
          </w:rPr>
          <w:t xml:space="preserve"> yang </w:t>
        </w:r>
        <w:proofErr w:type="spellStart"/>
        <w:r w:rsidR="00F21984" w:rsidRPr="00F21984">
          <w:rPr>
            <w:rFonts w:ascii="Times New Roman" w:hAnsi="Times New Roman" w:cs="Times New Roman"/>
            <w:iCs/>
            <w:sz w:val="24"/>
            <w:szCs w:val="24"/>
            <w:rPrChange w:id="82" w:author="perpustakaan nasional" w:date="2021-09-02T10:09:00Z">
              <w:rPr/>
            </w:rPrChange>
          </w:rPr>
          <w:t>dirindukan</w:t>
        </w:r>
        <w:proofErr w:type="spellEnd"/>
        <w:r w:rsidR="00F21984" w:rsidRPr="00F21984">
          <w:rPr>
            <w:rFonts w:ascii="Times New Roman" w:hAnsi="Times New Roman" w:cs="Times New Roman"/>
            <w:iCs/>
            <w:sz w:val="24"/>
            <w:szCs w:val="24"/>
            <w:rPrChange w:id="83" w:author="perpustakaan nasional" w:date="2021-09-02T10:09:00Z">
              <w:rPr/>
            </w:rPrChange>
          </w:rPr>
          <w:t xml:space="preserve"> dan </w:t>
        </w:r>
        <w:proofErr w:type="spellStart"/>
        <w:r w:rsidR="00F21984" w:rsidRPr="00F21984">
          <w:rPr>
            <w:rFonts w:ascii="Times New Roman" w:hAnsi="Times New Roman" w:cs="Times New Roman"/>
            <w:iCs/>
            <w:sz w:val="24"/>
            <w:szCs w:val="24"/>
            <w:rPrChange w:id="84" w:author="perpustakaan nasional" w:date="2021-09-02T10:09:00Z">
              <w:rPr/>
            </w:rPrChange>
          </w:rPr>
          <w:t>ditakuti</w:t>
        </w:r>
        <w:proofErr w:type="spellEnd"/>
        <w:r w:rsidR="00F21984">
          <w:rPr>
            <w:rFonts w:ascii="Times New Roman" w:hAnsi="Times New Roman" w:cs="Times New Roman"/>
            <w:iCs/>
            <w:sz w:val="24"/>
            <w:szCs w:val="24"/>
          </w:rPr>
          <w:t>. Tinta Medina</w:t>
        </w:r>
      </w:ins>
      <w:ins w:id="85" w:author="perpustakaan nasional" w:date="2021-09-02T10:08:00Z">
        <w:r w:rsidRPr="00F25019">
          <w:rPr>
            <w:rFonts w:ascii="Times New Roman" w:hAnsi="Times New Roman" w:cs="Times New Roman"/>
            <w:iCs/>
            <w:sz w:val="24"/>
            <w:szCs w:val="24"/>
          </w:rPr>
          <w:t>, Solo, 2011</w:t>
        </w:r>
      </w:ins>
    </w:p>
    <w:p w14:paraId="11A01821" w14:textId="77777777" w:rsidR="00071A73" w:rsidRPr="005D70C9" w:rsidRDefault="00071A73" w:rsidP="00071A73">
      <w:pPr>
        <w:pStyle w:val="ListParagraph"/>
        <w:spacing w:line="312" w:lineRule="auto"/>
        <w:ind w:left="457"/>
        <w:rPr>
          <w:ins w:id="86" w:author="perpustakaan nasional" w:date="2021-09-02T10:07:00Z"/>
          <w:rFonts w:ascii="Times New Roman" w:hAnsi="Times New Roman" w:cs="Times New Roman"/>
          <w:sz w:val="24"/>
          <w:szCs w:val="24"/>
        </w:rPr>
      </w:pPr>
    </w:p>
    <w:p w14:paraId="675ED171" w14:textId="77777777" w:rsidR="00071A73" w:rsidRPr="00071A73" w:rsidRDefault="00071A73">
      <w:pPr>
        <w:rPr>
          <w:rFonts w:ascii="Times New Roman" w:hAnsi="Times New Roman" w:cs="Times New Roman"/>
          <w:sz w:val="24"/>
          <w:szCs w:val="24"/>
          <w:rPrChange w:id="87" w:author="perpustakaan nasional" w:date="2021-09-02T10:03:00Z">
            <w:rPr/>
          </w:rPrChange>
        </w:rPr>
      </w:pPr>
    </w:p>
    <w:sectPr w:rsidR="00071A73" w:rsidRPr="00071A7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1BEC76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rpustakaan nasional">
    <w15:presenceInfo w15:providerId="Windows Live" w15:userId="c375afcca2ffa2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71A73"/>
    <w:rsid w:val="0012251A"/>
    <w:rsid w:val="0042167F"/>
    <w:rsid w:val="00924DF5"/>
    <w:rsid w:val="00974F1C"/>
    <w:rsid w:val="00F2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E2F3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perpustakaan nasional</cp:lastModifiedBy>
  <cp:revision>2</cp:revision>
  <dcterms:created xsi:type="dcterms:W3CDTF">2021-09-02T03:09:00Z</dcterms:created>
  <dcterms:modified xsi:type="dcterms:W3CDTF">2021-09-02T03:09:00Z</dcterms:modified>
</cp:coreProperties>
</file>