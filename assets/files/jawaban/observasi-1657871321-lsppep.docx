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D94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F340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06E16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7032C3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FC3887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B56A181" w14:textId="3181F529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2020</w:t>
      </w:r>
      <w:r w:rsidR="00D678C5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 xml:space="preserve"> 20:48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r w:rsidR="00D678C5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 xml:space="preserve"> 05:43</w:t>
      </w:r>
      <w:r w:rsidR="00D678C5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>61</w:t>
      </w:r>
      <w:r w:rsidR="00D678C5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>10 3</w:t>
      </w:r>
    </w:p>
    <w:p w14:paraId="757ECA1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4FD3F9A" wp14:editId="527DA75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A71E" w14:textId="57053924" w:rsidR="00D678C5" w:rsidDel="00D678C5" w:rsidRDefault="00D678C5" w:rsidP="00927764">
      <w:pPr>
        <w:spacing w:line="270" w:lineRule="atLeast"/>
        <w:jc w:val="center"/>
        <w:rPr>
          <w:del w:id="0" w:author="Refa Firgiyanto" w:date="2022-07-15T14:41:00Z"/>
          <w:rFonts w:ascii="Times New Roman" w:eastAsia="Times New Roman" w:hAnsi="Times New Roman" w:cs="Times New Roman"/>
          <w:sz w:val="18"/>
          <w:szCs w:val="18"/>
        </w:rPr>
      </w:pPr>
      <w:del w:id="1" w:author="Refa Firgiyanto" w:date="2022-07-15T14:41:00Z">
        <w:r w:rsidDel="00D678C5">
          <w:rPr>
            <w:rFonts w:ascii="Times New Roman" w:eastAsia="Times New Roman" w:hAnsi="Times New Roman" w:cs="Times New Roman"/>
            <w:sz w:val="18"/>
            <w:szCs w:val="18"/>
          </w:rPr>
          <w:delText>Up</w:delText>
        </w:r>
      </w:del>
    </w:p>
    <w:p w14:paraId="1C1CF5A2" w14:textId="61A6E9A1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E0810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677B2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" w:author="Refa Firgiyanto" w:date="2022-07-15T14:42:00Z">
        <w:r w:rsidRPr="00C50A1E" w:rsidDel="00D678C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FC328F" w14:textId="5A1D23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Refa Firgiyanto" w:date="2022-07-15T14:43:00Z">
        <w:r w:rsidDel="00D678C5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" w:author="Refa Firgiyanto" w:date="2022-07-15T14:43:00Z">
        <w:r w:rsidR="00D678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5" w:author="Refa Firgiyanto" w:date="2022-07-15T14:43:00Z">
        <w:r w:rsidR="00D678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C5E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27E5CF" w14:textId="44E0D8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6" w:author="Refa Firgiyanto" w:date="2022-07-15T14:44:00Z">
        <w:r w:rsidR="00D678C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7" w:author="Refa Firgiyanto" w:date="2022-07-15T14:43:00Z">
        <w:r w:rsidDel="00D678C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A811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A45F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EF051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67BE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0934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B1DCE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93B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880926" w14:textId="11D3CE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8" w:author="Refa Firgiyanto" w:date="2022-07-15T14:46:00Z">
        <w:r w:rsidDel="00E24B34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proofErr w:type="spellStart"/>
      <w:ins w:id="9" w:author="Refa Firgiyanto" w:date="2022-07-15T14:46:00Z">
        <w:r w:rsidR="00E24B34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10" w:author="Refa Firgiyanto" w:date="2022-07-15T14:46:00Z">
        <w:r w:rsidR="00E24B34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11" w:author="Refa Firgiyanto" w:date="2022-07-15T14:46:00Z">
        <w:r w:rsidRPr="00C50A1E" w:rsidDel="00E24B34">
          <w:rPr>
            <w:rFonts w:ascii="Times New Roman" w:eastAsia="Times New Roman" w:hAnsi="Times New Roman" w:cs="Times New Roman"/>
            <w:sz w:val="24"/>
            <w:szCs w:val="24"/>
          </w:rPr>
          <w:delText xml:space="preserve">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3DB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A748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98A3B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707353E" w14:textId="27627F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Refa Firgiyanto" w:date="2022-07-15T14:47:00Z">
        <w:r w:rsidRPr="00C50A1E" w:rsidDel="00E24B34">
          <w:rPr>
            <w:rFonts w:ascii="Times New Roman" w:eastAsia="Times New Roman" w:hAnsi="Times New Roman" w:cs="Times New Roman"/>
            <w:sz w:val="24"/>
            <w:szCs w:val="24"/>
          </w:rPr>
          <w:delText>lemak-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A924542" w14:textId="2F983C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3" w:author="Refa Firgiyanto" w:date="2022-07-15T14:47:00Z">
        <w:r w:rsidRPr="00C50A1E" w:rsidDel="00E24B3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14" w:author="Refa Firgiyanto" w:date="2022-07-15T14:47:00Z">
        <w:r w:rsidRPr="00C50A1E" w:rsidDel="00E24B34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77B9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4228DB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CA49F89" w14:textId="77777777" w:rsidR="00927764" w:rsidRPr="00C50A1E" w:rsidRDefault="00927764" w:rsidP="00927764"/>
    <w:p w14:paraId="2288FD03" w14:textId="77777777" w:rsidR="00927764" w:rsidRPr="005A045A" w:rsidRDefault="00927764" w:rsidP="00927764">
      <w:pPr>
        <w:rPr>
          <w:i/>
        </w:rPr>
      </w:pPr>
    </w:p>
    <w:p w14:paraId="7C5F1AB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78FDC2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4C02" w14:textId="77777777" w:rsidR="009A7F8C" w:rsidRDefault="009A7F8C">
      <w:r>
        <w:separator/>
      </w:r>
    </w:p>
  </w:endnote>
  <w:endnote w:type="continuationSeparator" w:id="0">
    <w:p w14:paraId="0F398AE5" w14:textId="77777777" w:rsidR="009A7F8C" w:rsidRDefault="009A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12ED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EE340A" w14:textId="77777777" w:rsidR="00941E77" w:rsidRDefault="00000000">
    <w:pPr>
      <w:pStyle w:val="Footer"/>
    </w:pPr>
  </w:p>
  <w:p w14:paraId="574F1FE0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BEE9" w14:textId="77777777" w:rsidR="009A7F8C" w:rsidRDefault="009A7F8C">
      <w:r>
        <w:separator/>
      </w:r>
    </w:p>
  </w:footnote>
  <w:footnote w:type="continuationSeparator" w:id="0">
    <w:p w14:paraId="1C4876E0" w14:textId="77777777" w:rsidR="009A7F8C" w:rsidRDefault="009A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78383">
    <w:abstractNumId w:val="0"/>
  </w:num>
  <w:num w:numId="2" w16cid:durableId="321739415">
    <w:abstractNumId w:val="2"/>
  </w:num>
  <w:num w:numId="3" w16cid:durableId="8793667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fa Firgiyanto">
    <w15:presenceInfo w15:providerId="Windows Live" w15:userId="5be8482576ea8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9A7F8C"/>
    <w:rsid w:val="00C20908"/>
    <w:rsid w:val="00D678C5"/>
    <w:rsid w:val="00E2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DE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6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Refa Firgiyanto</cp:lastModifiedBy>
  <cp:revision>2</cp:revision>
  <dcterms:created xsi:type="dcterms:W3CDTF">2022-07-15T07:48:00Z</dcterms:created>
  <dcterms:modified xsi:type="dcterms:W3CDTF">2022-07-15T07:48:00Z</dcterms:modified>
</cp:coreProperties>
</file>