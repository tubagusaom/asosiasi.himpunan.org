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392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3B15DD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69B31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0080C6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772D8C3" w14:textId="77777777" w:rsidTr="00821BA2">
        <w:tc>
          <w:tcPr>
            <w:tcW w:w="9350" w:type="dxa"/>
          </w:tcPr>
          <w:p w14:paraId="7FD0110C" w14:textId="399CE042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del w:id="0" w:author="ASUS" w:date="2020-11-30T14:35:00Z">
              <w:r w:rsidDel="000B5E7B">
                <w:delText xml:space="preserve">di </w:delText>
              </w:r>
            </w:del>
            <w:ins w:id="1" w:author="ASUS" w:date="2020-11-30T14:35:00Z">
              <w:r w:rsidR="000B5E7B">
                <w:rPr>
                  <w:lang w:val="id-ID"/>
                </w:rPr>
                <w:t>pada</w:t>
              </w:r>
              <w:r w:rsidR="000B5E7B">
                <w:t xml:space="preserve"> </w:t>
              </w:r>
            </w:ins>
            <w:r>
              <w:t>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C2AE68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4DABBE8" w14:textId="413AF26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2" w:author="ASUS" w:date="2020-11-30T14:36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B5E7B" w:rsidRPr="000B5E7B">
              <w:rPr>
                <w:rFonts w:ascii="Times New Roman" w:eastAsia="Times New Roman" w:hAnsi="Times New Roman" w:cs="Times New Roman"/>
                <w:strike/>
                <w:szCs w:val="24"/>
                <w:lang w:val="id-ID"/>
              </w:rPr>
              <w:t>dia</w:t>
            </w:r>
            <w:r w:rsidR="000B5E7B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ins w:id="3" w:author="ASUS" w:date="2020-11-30T14:38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makin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</w:t>
            </w:r>
            <w:ins w:id="4" w:author="ASUS" w:date="2020-11-30T14:38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industri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679EA8" w14:textId="6D551C5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5" w:author="ASUS" w:date="2020-11-30T14:39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ASUS" w:date="2020-11-30T14:38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ASUS" w:date="2020-11-30T14:39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ASUS" w:date="2020-11-30T14:39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Nam</w:t>
              </w:r>
            </w:ins>
            <w:ins w:id="9" w:author="ASUS" w:date="2020-11-30T14:40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" w:author="ASUS" w:date="2020-11-30T14:39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11" w:author="ASUS" w:date="2020-11-30T14:40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melainkan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ASUS" w:date="2020-11-30T14:39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3" w:author="ASUS" w:date="2020-11-30T14:40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3E51AC" w14:textId="752E029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ASUS" w:date="2020-11-30T14:40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ins w:id="15" w:author="ASUS" w:date="2020-11-30T14:40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D007A2" w14:textId="6641209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ins w:id="16" w:author="ASUS" w:date="2020-11-30T14:41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empat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ASUS" w:date="2020-11-30T14:41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18" w:author="ASUS" w:date="2020-11-30T14:41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pada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9" w:author="ASUS" w:date="2020-11-30T14:41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0" w:author="ASUS" w:date="2020-11-30T14:41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1" w:author="ASUS" w:date="2020-11-30T14:41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Pendiidikan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2" w:author="ASUS" w:date="2020-11-30T14:41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ASUS" w:date="2020-11-30T14:41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proofErr w:type="spellEnd"/>
            <w:ins w:id="24" w:author="ASUS" w:date="2020-11-30T14:41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</w:t>
              </w:r>
            </w:ins>
            <w:del w:id="25" w:author="ASUS" w:date="2020-11-30T14:41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26" w:author="ASUS" w:date="2020-11-30T14:41:00Z">
              <w:r w:rsidR="000B5E7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ikan</w:t>
              </w:r>
            </w:ins>
            <w:del w:id="27" w:author="ASUS" w:date="2020-11-30T14:41:00Z">
              <w:r w:rsidRPr="00EC6F38" w:rsidDel="000B5E7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8" w:author="ASUS" w:date="2020-11-30T14:42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pada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ASUS" w:date="2020-11-30T14:42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4C184A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F0ADA5A" w14:textId="2BA8727D" w:rsidR="00125355" w:rsidRPr="00EC6F38" w:rsidDel="00B05F05" w:rsidRDefault="00B05F0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0" w:author="ASUS" w:date="2020-11-30T14:44:00Z"/>
                <w:rFonts w:ascii="Times New Roman" w:eastAsia="Times New Roman" w:hAnsi="Times New Roman" w:cs="Times New Roman"/>
                <w:szCs w:val="24"/>
              </w:rPr>
            </w:pPr>
            <w:ins w:id="31" w:author="ASUS" w:date="2020-11-30T14:4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32" w:author="ASUS" w:date="2020-11-30T14:43:00Z">
              <w:r w:rsidR="00125355"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minat</w:delText>
              </w:r>
            </w:del>
            <w:del w:id="33" w:author="ASUS" w:date="2020-11-30T14:42:00Z">
              <w:r w:rsidR="00125355"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del w:id="34" w:author="ASUS" w:date="2020-11-30T14:43:00Z">
              <w:r w:rsidR="00125355"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kebutuhan</w:delText>
              </w:r>
            </w:del>
            <w:ins w:id="35" w:author="ASUS" w:date="2020-11-30T14:4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minat/kebutuhan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14:paraId="1E6786E3" w14:textId="423E9C2E" w:rsidR="00125355" w:rsidRPr="00B05F05" w:rsidRDefault="00125355" w:rsidP="00B05F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6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B05F05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ASUS" w:date="2020-11-30T14:42:00Z">
              <w:r w:rsidRPr="00B05F05" w:rsidDel="00B05F05">
                <w:rPr>
                  <w:rFonts w:ascii="Times New Roman" w:eastAsia="Times New Roman" w:hAnsi="Times New Roman" w:cs="Times New Roman"/>
                  <w:szCs w:val="24"/>
                  <w:rPrChange w:id="38" w:author="ASUS" w:date="2020-11-30T14:4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tahab</w:delText>
              </w:r>
            </w:del>
            <w:ins w:id="39" w:author="ASUS" w:date="2020-11-30T14:42:00Z">
              <w:r w:rsidR="00B05F05" w:rsidRPr="00B05F0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0" w:author="ASUS" w:date="2020-11-30T14:4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tahap</w:t>
              </w:r>
            </w:ins>
            <w:r w:rsidRPr="00B05F05">
              <w:rPr>
                <w:rFonts w:ascii="Times New Roman" w:eastAsia="Times New Roman" w:hAnsi="Times New Roman" w:cs="Times New Roman"/>
                <w:szCs w:val="24"/>
                <w:rPrChange w:id="41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42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43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del w:id="44" w:author="ASUS" w:date="2020-11-30T14:42:00Z">
              <w:r w:rsidRPr="00B05F05" w:rsidDel="00B05F05">
                <w:rPr>
                  <w:rFonts w:ascii="Times New Roman" w:eastAsia="Times New Roman" w:hAnsi="Times New Roman" w:cs="Times New Roman"/>
                  <w:szCs w:val="24"/>
                  <w:rPrChange w:id="45" w:author="ASUS" w:date="2020-11-30T14:4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tutut</w:delText>
              </w:r>
            </w:del>
            <w:r w:rsidRPr="00B05F05">
              <w:rPr>
                <w:rFonts w:ascii="Times New Roman" w:eastAsia="Times New Roman" w:hAnsi="Times New Roman" w:cs="Times New Roman"/>
                <w:szCs w:val="24"/>
                <w:rPrChange w:id="46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47" w:author="ASUS" w:date="2020-11-30T14:42:00Z">
              <w:r w:rsidR="00B05F05" w:rsidRPr="00B05F0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8" w:author="ASUS" w:date="2020-11-30T14:4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d</w:t>
              </w:r>
            </w:ins>
            <w:ins w:id="49" w:author="ASUS" w:date="2020-11-30T14:43:00Z">
              <w:r w:rsidR="00B05F05" w:rsidRPr="00B05F0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0" w:author="ASUS" w:date="2020-11-30T14:44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ituntut </w:t>
              </w:r>
            </w:ins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51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52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53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54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55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56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57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58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59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60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61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62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63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64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65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66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67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68" w:author="ASUS" w:date="2020-11-30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4AE844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15CBD9" w14:textId="0F5B797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69" w:author="ASUS" w:date="2020-11-30T14:44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70" w:author="ASUS" w:date="2020-11-30T14:43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1" w:author="ASUS" w:date="2020-11-30T14:44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3A09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697636E" w14:textId="48BA374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ins w:id="72" w:author="ASUS" w:date="2020-11-30T14:44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73" w:author="ASUS" w:date="2020-11-30T14:44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diberi</w:t>
              </w:r>
            </w:ins>
            <w:del w:id="74" w:author="ASUS" w:date="2020-11-30T14:44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 xml:space="preserve"> kebebasan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CE37F8" w14:textId="77777777" w:rsidR="00125355" w:rsidRPr="00EC6F38" w:rsidDel="00B05F0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5" w:author="ASUS" w:date="2020-11-30T14:45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A460A19" w14:textId="7AFC2B87" w:rsidR="00125355" w:rsidRPr="00B05F05" w:rsidRDefault="00125355" w:rsidP="00B05F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6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77" w:author="ASUS" w:date="2020-11-30T14:45:00Z">
              <w:r w:rsidRPr="00B05F05" w:rsidDel="00B05F05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B05F05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ASUS" w:date="2020-11-30T14:45:00Z">
              <w:r w:rsidRPr="00B05F05" w:rsidDel="00B05F05">
                <w:rPr>
                  <w:rFonts w:ascii="Times New Roman" w:eastAsia="Times New Roman" w:hAnsi="Times New Roman" w:cs="Times New Roman"/>
                  <w:szCs w:val="24"/>
                  <w:rPrChange w:id="79" w:author="ASUS" w:date="2020-11-30T14:4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</w:delText>
              </w:r>
            </w:del>
            <w:ins w:id="80" w:author="ASUS" w:date="2020-11-30T14:45:00Z">
              <w:r w:rsidR="00B05F05" w:rsidRPr="00B05F0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1" w:author="ASUS" w:date="2020-11-30T14:45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pada</w:t>
              </w:r>
            </w:ins>
            <w:r w:rsidRPr="00B05F05">
              <w:rPr>
                <w:rFonts w:ascii="Times New Roman" w:eastAsia="Times New Roman" w:hAnsi="Times New Roman" w:cs="Times New Roman"/>
                <w:szCs w:val="24"/>
                <w:rPrChange w:id="82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era 4.0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83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84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85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86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87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88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89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90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91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92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93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94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95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96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97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98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99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100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101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102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103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104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105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106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107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108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109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110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05F05">
              <w:rPr>
                <w:rFonts w:ascii="Times New Roman" w:eastAsia="Times New Roman" w:hAnsi="Times New Roman" w:cs="Times New Roman"/>
                <w:szCs w:val="24"/>
                <w:rPrChange w:id="111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B05F05">
              <w:rPr>
                <w:rFonts w:ascii="Times New Roman" w:eastAsia="Times New Roman" w:hAnsi="Times New Roman" w:cs="Times New Roman"/>
                <w:szCs w:val="24"/>
                <w:rPrChange w:id="112" w:author="ASUS" w:date="2020-11-30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BFE3539" w14:textId="1F78839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3" w:author="ASUS" w:date="2020-11-30T14:45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4" w:author="ASUS" w:date="2020-11-30T14:45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lima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5" w:author="ASUS" w:date="2020-11-30T14:45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24CCB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71D9CA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60EB2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CE4411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BA29501" w14:textId="77191BF8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6" w:author="ASUS" w:date="2020-11-30T14:46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Penelitian</w:delText>
              </w:r>
            </w:del>
            <w:ins w:id="117" w:author="ASUS" w:date="2020-11-30T14:46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Meneliti</w:t>
              </w:r>
            </w:ins>
          </w:p>
          <w:p w14:paraId="073B2C4C" w14:textId="2043BE2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18" w:author="ASUS" w:date="2020-11-30T14:46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19" w:author="ASUS" w:date="2020-11-30T14:46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0" w:author="ASUS" w:date="2020-11-30T14:46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21" w:author="ASUS" w:date="2020-11-30T14:46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2" w:author="ASUS" w:date="2020-11-30T14:46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1F066D" w14:textId="4712112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mu</w:t>
            </w:r>
            <w:ins w:id="123" w:author="ASUS" w:date="2020-11-30T14:46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24" w:author="ASUS" w:date="2020-11-30T14:46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ins w:id="125" w:author="ASUS" w:date="2020-11-30T14:46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126" w:author="ASUS" w:date="2020-11-30T14:46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463A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3FDFA0" w14:textId="6176F52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27" w:author="ASUS" w:date="2020-11-30T14:47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28" w:author="ASUS" w:date="2020-11-30T14:47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29" w:author="ASUS" w:date="2020-11-30T14:47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0" w:author="ASUS" w:date="2020-11-30T14:47:00Z">
              <w:r w:rsidR="00B05F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del w:id="131" w:author="ASUS" w:date="2020-11-30T14:47:00Z">
              <w:r w:rsidRPr="00EC6F38" w:rsidDel="00B05F05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BF2904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B5E7B"/>
    <w:rsid w:val="0012251A"/>
    <w:rsid w:val="00125355"/>
    <w:rsid w:val="001D038C"/>
    <w:rsid w:val="00240407"/>
    <w:rsid w:val="0042167F"/>
    <w:rsid w:val="00924DF5"/>
    <w:rsid w:val="00B0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EB4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B5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E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E7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E7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2020-11-30T07:47:00Z</dcterms:created>
  <dcterms:modified xsi:type="dcterms:W3CDTF">2020-11-30T07:47:00Z</dcterms:modified>
</cp:coreProperties>
</file>