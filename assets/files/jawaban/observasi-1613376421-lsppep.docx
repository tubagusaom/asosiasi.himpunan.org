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C82C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62303B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8528B7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1BD94C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commentRangeStart w:id="0"/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commentRangeEnd w:id="0"/>
      <w:proofErr w:type="spellEnd"/>
      <w:r w:rsidR="003F59EF">
        <w:rPr>
          <w:rStyle w:val="CommentReference"/>
        </w:rPr>
        <w:commentReference w:id="0"/>
      </w:r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10228E8" w14:textId="77777777" w:rsidR="00927764" w:rsidRPr="0094076B" w:rsidRDefault="00927764" w:rsidP="00927764">
      <w:pPr>
        <w:rPr>
          <w:rFonts w:ascii="Cambria" w:hAnsi="Cambria"/>
        </w:rPr>
      </w:pPr>
    </w:p>
    <w:p w14:paraId="0AE81B1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0564B7F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03F1904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6A49FD6" wp14:editId="3494A8E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2466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1FA50D5" w14:textId="77777777" w:rsidR="00077FFE" w:rsidRDefault="00077FFE" w:rsidP="00927764">
      <w:pPr>
        <w:shd w:val="clear" w:color="auto" w:fill="F5F5F5"/>
        <w:spacing w:after="375"/>
        <w:rPr>
          <w:ins w:id="1" w:author="Reviewer" w:date="2021-02-15T15:00:00Z"/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5C363BC3" w14:textId="7B8755F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79F9875" w14:textId="4AFBBC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Reviewer" w:date="2021-02-15T14:51:00Z">
        <w:r w:rsidRPr="00C50A1E" w:rsidDel="003F59EF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proofErr w:type="spellStart"/>
      <w:ins w:id="3" w:author="Reviewer" w:date="2021-02-15T14:51:00Z">
        <w:r w:rsidR="003F59EF">
          <w:rPr>
            <w:rFonts w:ascii="Times New Roman" w:eastAsia="Times New Roman" w:hAnsi="Times New Roman" w:cs="Times New Roman"/>
            <w:sz w:val="24"/>
            <w:szCs w:val="24"/>
          </w:rPr>
          <w:t>indra</w:t>
        </w:r>
        <w:proofErr w:type="spellEnd"/>
        <w:r w:rsidR="003F59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4" w:author="Reviewer" w:date="2021-02-15T14:51:00Z">
        <w:r w:rsidR="003F59E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Reviewer" w:date="2021-02-15T14:51:00Z">
        <w:r w:rsidRPr="00C50A1E" w:rsidDel="003F59EF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6" w:author="Reviewer" w:date="2021-02-15T15:01:00Z">
        <w:r w:rsidRPr="00C50A1E" w:rsidDel="00077FF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0A89A92" w14:textId="04E843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7" w:author="Reviewer" w:date="2021-02-15T15:01:00Z">
        <w:r w:rsidDel="00077FFE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del w:id="8" w:author="Reviewer" w:date="2021-02-15T14:52:00Z">
        <w:r w:rsidDel="003F59E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9" w:author="Reviewer" w:date="2021-02-15T14:52:00Z">
        <w:r w:rsidR="003F59EF">
          <w:rPr>
            <w:rFonts w:ascii="Times New Roman" w:eastAsia="Times New Roman" w:hAnsi="Times New Roman" w:cs="Times New Roman"/>
            <w:sz w:val="24"/>
            <w:szCs w:val="24"/>
          </w:rPr>
          <w:t>-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E93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A3F1A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279EFED" w14:textId="4B6FFA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10" w:author="Reviewer" w:date="2021-02-15T15:02:00Z">
        <w:r w:rsidR="00077FFE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63EA5" w14:textId="5B448A3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Reviewer" w:date="2021-02-15T14:53:00Z">
        <w:r w:rsidRPr="003F59EF" w:rsidDel="003F59EF">
          <w:rPr>
            <w:rFonts w:ascii="Times New Roman" w:eastAsia="Times New Roman" w:hAnsi="Times New Roman" w:cs="Times New Roman"/>
            <w:strike/>
            <w:sz w:val="24"/>
            <w:szCs w:val="24"/>
            <w:rPrChange w:id="12" w:author="Reviewer" w:date="2021-02-15T14:53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>4</w:delText>
        </w:r>
      </w:del>
      <w:ins w:id="13" w:author="Reviewer" w:date="2021-02-15T14:53:00Z">
        <w:r w:rsidR="003F59EF">
          <w:rPr>
            <w:rFonts w:ascii="Times New Roman" w:eastAsia="Times New Roman" w:hAnsi="Times New Roman" w:cs="Times New Roman"/>
            <w:strike/>
            <w:sz w:val="24"/>
            <w:szCs w:val="24"/>
          </w:rPr>
          <w:t xml:space="preserve"> </w:t>
        </w:r>
        <w:proofErr w:type="spellStart"/>
        <w:r w:rsidR="003F59EF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3CE4131" w14:textId="62D7276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14" w:author="Reviewer" w:date="2021-02-15T15:03:00Z">
        <w:r w:rsidR="00077FF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AA7DB6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497E545" w14:textId="719EE09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15" w:author="Reviewer" w:date="2021-02-15T14:55:00Z">
        <w:r w:rsidRPr="00C50A1E" w:rsidDel="003F59E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16" w:author="Reviewer" w:date="2021-02-15T14:55:00Z">
        <w:r w:rsidR="003F59E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243310D" w14:textId="393DBE1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Reviewer" w:date="2021-02-15T14:55:00Z">
        <w:r w:rsidR="003F59EF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8" w:author="Reviewer" w:date="2021-02-15T14:55:00Z">
        <w:r w:rsidRPr="00C50A1E" w:rsidDel="003F59EF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DA7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9" w:author="Reviewer" w:date="2021-02-15T14:56:00Z">
        <w:r w:rsidDel="003F59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4C70351" w14:textId="1CE43F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20" w:author="Reviewer" w:date="2021-02-15T14:56:00Z">
        <w:r w:rsidDel="003F59EF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F59E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21" w:author="Reviewer" w:date="2021-02-15T14:56:00Z">
        <w:r w:rsidR="003F59EF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F59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Reviewer" w:date="2021-02-15T15:04:00Z">
        <w:r w:rsidRPr="00C50A1E" w:rsidDel="00077FFE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23" w:author="Reviewer" w:date="2021-02-15T15:04:00Z">
        <w:r w:rsidR="00077FFE">
          <w:rPr>
            <w:rFonts w:ascii="Times New Roman" w:eastAsia="Times New Roman" w:hAnsi="Times New Roman" w:cs="Times New Roman"/>
            <w:sz w:val="24"/>
            <w:szCs w:val="24"/>
          </w:rPr>
          <w:t>hendak</w:t>
        </w:r>
        <w:proofErr w:type="spellEnd"/>
        <w:r w:rsidR="00077F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D72101" w14:textId="3B53FE0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Reviewer" w:date="2021-02-15T14:57:00Z">
        <w:r w:rsidRPr="00C50A1E" w:rsidDel="003F59EF">
          <w:rPr>
            <w:rFonts w:ascii="Times New Roman" w:eastAsia="Times New Roman" w:hAnsi="Times New Roman" w:cs="Times New Roman"/>
            <w:sz w:val="24"/>
            <w:szCs w:val="24"/>
          </w:rPr>
          <w:delText xml:space="preserve">kita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yang t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519F063" w14:textId="74FE55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del w:id="25" w:author="Reviewer" w:date="2021-02-15T15:05:00Z">
        <w:r w:rsidRPr="00C50A1E" w:rsidDel="00077FFE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ins w:id="26" w:author="Reviewer" w:date="2021-02-15T15:05:00Z">
        <w:r w:rsidR="00077FFE">
          <w:rPr>
            <w:rFonts w:ascii="Times New Roman" w:eastAsia="Times New Roman" w:hAnsi="Times New Roman" w:cs="Times New Roman"/>
            <w:sz w:val="24"/>
            <w:szCs w:val="24"/>
          </w:rPr>
          <w:t>Apabila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Reviewer" w:date="2021-02-15T15:05:00Z">
        <w:r w:rsidRPr="00C50A1E" w:rsidDel="00077FFE">
          <w:rPr>
            <w:rFonts w:ascii="Times New Roman" w:eastAsia="Times New Roman" w:hAnsi="Times New Roman" w:cs="Times New Roman"/>
            <w:sz w:val="24"/>
            <w:szCs w:val="24"/>
          </w:rPr>
          <w:delText xml:space="preserve">jika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Reviewer" w:date="2021-02-15T15:05:00Z">
        <w:r w:rsidR="00077FFE">
          <w:rPr>
            <w:rFonts w:ascii="Times New Roman" w:eastAsia="Times New Roman" w:hAnsi="Times New Roman" w:cs="Times New Roman"/>
            <w:sz w:val="24"/>
            <w:szCs w:val="24"/>
          </w:rPr>
          <w:t>minuman</w:t>
        </w:r>
        <w:proofErr w:type="spellEnd"/>
        <w:r w:rsidR="00077F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9" w:author="Reviewer" w:date="2021-02-15T15:05:00Z">
        <w:r w:rsidRPr="00C50A1E" w:rsidDel="00077FFE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proofErr w:type="spellStart"/>
      <w:ins w:id="30" w:author="Reviewer" w:date="2021-02-15T15:05:00Z">
        <w:r w:rsidR="00077FFE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del w:id="31" w:author="Reviewer" w:date="2021-02-15T15:05:00Z">
        <w:r w:rsidRPr="00C50A1E" w:rsidDel="00077FF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F27FBA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F59EF">
        <w:rPr>
          <w:rFonts w:ascii="Times New Roman" w:eastAsia="Times New Roman" w:hAnsi="Times New Roman" w:cs="Times New Roman"/>
          <w:i/>
          <w:iCs/>
          <w:sz w:val="24"/>
          <w:szCs w:val="24"/>
          <w:rPrChange w:id="32" w:author="Reviewer" w:date="2021-02-15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EF0379" w14:textId="5C3280F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33" w:author="Reviewer" w:date="2021-02-15T15:06:00Z">
        <w:r w:rsidR="00077FF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5B651AE3" w14:textId="36221E2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34" w:author="Reviewer" w:date="2021-02-15T14:59:00Z">
        <w:r w:rsidR="0056726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C55FD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EF9973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82BCF7D" w14:textId="77777777" w:rsidR="00927764" w:rsidRPr="00C50A1E" w:rsidRDefault="00927764" w:rsidP="00927764"/>
    <w:p w14:paraId="13C39719" w14:textId="77777777" w:rsidR="00927764" w:rsidRPr="005A045A" w:rsidRDefault="00927764" w:rsidP="00927764">
      <w:pPr>
        <w:rPr>
          <w:i/>
        </w:rPr>
      </w:pPr>
    </w:p>
    <w:p w14:paraId="518865C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8B4AED8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viewer" w:date="2021-02-15T14:49:00Z" w:initials="MFIS">
    <w:p w14:paraId="3059D76F" w14:textId="1073BEC9" w:rsidR="003F59EF" w:rsidRDefault="003F59EF">
      <w:pPr>
        <w:pStyle w:val="CommentText"/>
      </w:pPr>
      <w:r>
        <w:rPr>
          <w:rStyle w:val="CommentReference"/>
        </w:rPr>
        <w:annotationRef/>
      </w:r>
      <w:proofErr w:type="spellStart"/>
      <w:r>
        <w:t>Mengapa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2 </w:t>
      </w:r>
      <w:proofErr w:type="spellStart"/>
      <w:r>
        <w:t>disini</w:t>
      </w:r>
      <w:proofErr w:type="spellEnd"/>
      <w:r>
        <w:t xml:space="preserve">?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kembali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59D7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50876" w16cex:dateUtc="2021-02-15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59D76F" w16cid:durableId="23D508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CD6A7" w14:textId="77777777" w:rsidR="00071334" w:rsidRDefault="00071334">
      <w:r>
        <w:separator/>
      </w:r>
    </w:p>
  </w:endnote>
  <w:endnote w:type="continuationSeparator" w:id="0">
    <w:p w14:paraId="190C6E8F" w14:textId="77777777" w:rsidR="00071334" w:rsidRDefault="0007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38A5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84ECEF8" w14:textId="77777777" w:rsidR="00941E77" w:rsidRDefault="00071334">
    <w:pPr>
      <w:pStyle w:val="Footer"/>
    </w:pPr>
  </w:p>
  <w:p w14:paraId="3266F61B" w14:textId="77777777" w:rsidR="00941E77" w:rsidRDefault="000713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4E3E99" w14:textId="77777777" w:rsidR="00071334" w:rsidRDefault="00071334">
      <w:r>
        <w:separator/>
      </w:r>
    </w:p>
  </w:footnote>
  <w:footnote w:type="continuationSeparator" w:id="0">
    <w:p w14:paraId="3311406E" w14:textId="77777777" w:rsidR="00071334" w:rsidRDefault="00071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1334"/>
    <w:rsid w:val="00077FFE"/>
    <w:rsid w:val="0012251A"/>
    <w:rsid w:val="003F59EF"/>
    <w:rsid w:val="0042167F"/>
    <w:rsid w:val="0056726E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B69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3F5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9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9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9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3</cp:revision>
  <dcterms:created xsi:type="dcterms:W3CDTF">2021-02-15T08:00:00Z</dcterms:created>
  <dcterms:modified xsi:type="dcterms:W3CDTF">2021-02-15T08:06:00Z</dcterms:modified>
</cp:coreProperties>
</file>