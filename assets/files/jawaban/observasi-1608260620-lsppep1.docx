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F01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B8F74B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97EAE0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BE66EDA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B5DC55C" w14:textId="77777777" w:rsidTr="00821BA2">
        <w:tc>
          <w:tcPr>
            <w:tcW w:w="9350" w:type="dxa"/>
          </w:tcPr>
          <w:p w14:paraId="223758DF" w14:textId="77777777"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05914E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4842DCD" w14:textId="49B314D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Mega Mama Ghaaziy" w:date="2020-12-18T09:54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Mega Mama Ghaaziy" w:date="2020-12-18T09:54:00Z"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proofErr w:type="spellStart"/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</w:t>
              </w:r>
              <w:proofErr w:type="spellEnd"/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>tr</w:t>
              </w:r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Mega Mama Ghaaziy" w:date="2020-12-18T09:54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Mega Mama Ghaaziy" w:date="2020-12-18T09:55:00Z"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proofErr w:type="spellEnd"/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DDCE50" w14:textId="3EA687B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" w:author="Mega Mama Ghaaziy" w:date="2020-12-18T09:55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Mega Mama Ghaaziy" w:date="2020-12-18T09:55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8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9" w:author="Mega Mama Ghaaziy" w:date="2020-12-18T09:55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0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11" w:author="Mega Mama Ghaaziy" w:date="2020-12-18T09:55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40BF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Mega Mama Ghaaziy" w:date="2020-12-18T09:55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0A4B00" w14:textId="43DB10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Mega Mama Ghaaziy" w:date="2020-12-18T09:56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</w:ins>
            <w:del w:id="15" w:author="Mega Mama Ghaaziy" w:date="2020-12-18T09:56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Mega Mama Ghaaziy" w:date="2020-12-18T09:56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proofErr w:type="spellEnd"/>
            <w:ins w:id="17" w:author="Mega Mama Ghaaziy" w:date="2020-12-18T09:56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8" w:author="Mega Mama Ghaaziy" w:date="2020-12-18T09:56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9" w:author="Mega Mama Ghaaziy" w:date="2020-12-18T09:57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? </w:t>
              </w:r>
            </w:ins>
            <w:del w:id="20" w:author="Mega Mama Ghaaziy" w:date="2020-12-18T09:56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5609AF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1" w:author="Mega Mama Ghaaziy" w:date="2020-12-18T09:57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1EC15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90907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666946" w14:textId="460AFD4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2" w:author="Mega Mama Ghaaziy" w:date="2020-12-18T09:57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3" w:author="Mega Mama Ghaaziy" w:date="2020-12-18T09:57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Mega Mama Ghaaziy" w:date="2020-12-18T09:57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E187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0FC1BA" w14:textId="4FF54BE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5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26" w:author="Mega Mama Ghaaziy" w:date="2020-12-18T09:58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27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87DD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A5B9EC2" w14:textId="106CF18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29" w:author="Mega Mama Ghaaziy" w:date="2020-12-18T09:58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E631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4FD1821" w14:textId="1CB394F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0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ins w:id="31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9391B1" w14:textId="1ECD221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Mega Mama Ghaaziy" w:date="2020-12-18T09:58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33" w:author="Mega Mama Ghaaziy" w:date="2020-12-18T09:58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  <w:r w:rsidR="005609A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Mega Mama Ghaaziy" w:date="2020-12-18T09:59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proofErr w:type="spellEnd"/>
            <w:ins w:id="35" w:author="Mega Mama Ghaaziy" w:date="2020-12-18T09:59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</w:t>
              </w:r>
            </w:ins>
            <w:del w:id="36" w:author="Mega Mama Ghaaziy" w:date="2020-12-18T09:59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448F5C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E0918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DEE644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D88DE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6BDE9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EC34E5C" w14:textId="73CE43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ins w:id="37" w:author="Mega Mama Ghaaziy" w:date="2020-12-18T09:59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menjadi</w:t>
              </w:r>
            </w:ins>
            <w:del w:id="38" w:author="Mega Mama Ghaaziy" w:date="2020-12-18T09:59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Mega Mama Ghaaziy" w:date="2020-12-18T09:59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40" w:author="Mega Mama Ghaaziy" w:date="2020-12-18T10:00:00Z">
              <w:r w:rsidR="005609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/ </w:t>
              </w:r>
            </w:ins>
            <w:del w:id="41" w:author="Mega Mama Ghaaziy" w:date="2020-12-18T10:00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A1FA8A" w14:textId="290A51B6" w:rsidR="00125355" w:rsidRPr="00EC6F38" w:rsidRDefault="005609A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2" w:author="Mega Mama Ghaaziy" w:date="2020-12-18T10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Hasil </w:t>
              </w:r>
            </w:ins>
            <w:del w:id="43" w:author="Mega Mama Ghaaziy" w:date="2020-12-18T10:00:00Z">
              <w:r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44" w:author="Mega Mama Ghaaziy" w:date="2020-12-18T10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kemudian </w:t>
              </w:r>
            </w:ins>
            <w:del w:id="45" w:author="Mega Mama Ghaaziy" w:date="2020-12-18T10:00:00Z">
              <w:r w:rsidR="00125355" w:rsidRPr="00EC6F38" w:rsidDel="005609AF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46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47" w:author="Mega Mama Ghaaziy" w:date="2020-12-18T10:00:00Z">
              <w:r w:rsidR="00125355" w:rsidRPr="00EC6F38" w:rsidDel="00546A6D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152ED1" w14:textId="2E93DAB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8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49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B1C1A0" w14:textId="6A9E1EC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50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proofErr w:type="spellEnd"/>
            <w:ins w:id="51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f </w:t>
              </w:r>
            </w:ins>
            <w:del w:id="52" w:author="Mega Mama Ghaaziy" w:date="2020-12-18T10:01:00Z">
              <w:r w:rsidRPr="00EC6F38" w:rsidDel="00546A6D">
                <w:rPr>
                  <w:rFonts w:ascii="Times New Roman" w:eastAsia="Times New Roman" w:hAnsi="Times New Roman" w:cs="Times New Roman"/>
                  <w:szCs w:val="24"/>
                </w:rPr>
                <w:delText xml:space="preserve">f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53" w:author="Mega Mama Ghaaziy" w:date="2020-12-18T10:01:00Z">
              <w:r w:rsidR="00546A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d</w:t>
              </w:r>
            </w:ins>
            <w:del w:id="54" w:author="Mega Mama Ghaaziy" w:date="2020-12-18T10:01:00Z">
              <w:r w:rsidRPr="00EC6F38" w:rsidDel="00546A6D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76927A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ga Mama Ghaaziy">
    <w15:presenceInfo w15:providerId="Windows Live" w15:userId="6739bcfa85b59a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46A6D"/>
    <w:rsid w:val="005609A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9E4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 Mama Ghaaziy</cp:lastModifiedBy>
  <cp:revision>4</cp:revision>
  <dcterms:created xsi:type="dcterms:W3CDTF">2020-08-26T22:03:00Z</dcterms:created>
  <dcterms:modified xsi:type="dcterms:W3CDTF">2020-12-18T03:02:00Z</dcterms:modified>
</cp:coreProperties>
</file>