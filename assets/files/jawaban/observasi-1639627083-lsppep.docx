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06D0C">
      <w:pPr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  <w:pPrChange w:id="0" w:author="User" w:date="2021-12-16T10:44:00Z">
          <w:pPr>
            <w:shd w:val="clear" w:color="auto" w:fill="F5F5F5"/>
            <w:spacing w:before="300" w:line="690" w:lineRule="atLeast"/>
            <w:outlineLvl w:val="0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Default="00927764" w:rsidP="00906D0C">
      <w:pPr>
        <w:spacing w:line="270" w:lineRule="atLeast"/>
        <w:rPr>
          <w:ins w:id="1" w:author="User" w:date="2021-12-16T10:44:00Z"/>
          <w:rFonts w:ascii="Roboto" w:eastAsia="Times New Roman" w:hAnsi="Roboto" w:cs="Times New Roman"/>
          <w:sz w:val="17"/>
          <w:szCs w:val="17"/>
        </w:rPr>
        <w:pPrChange w:id="2" w:author="User" w:date="2021-12-16T10:44:00Z">
          <w:pPr>
            <w:shd w:val="clear" w:color="auto" w:fill="F5F5F5"/>
            <w:spacing w:line="270" w:lineRule="atLeast"/>
          </w:pPr>
        </w:pPrChange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06D0C" w:rsidRPr="00C50A1E" w:rsidRDefault="00906D0C" w:rsidP="00906D0C">
      <w:pPr>
        <w:spacing w:line="270" w:lineRule="atLeast"/>
        <w:rPr>
          <w:rFonts w:ascii="Roboto" w:eastAsia="Times New Roman" w:hAnsi="Roboto" w:cs="Times New Roman"/>
          <w:sz w:val="17"/>
          <w:szCs w:val="17"/>
        </w:rPr>
        <w:pPrChange w:id="3" w:author="User" w:date="2021-12-16T10:44:00Z">
          <w:pPr>
            <w:shd w:val="clear" w:color="auto" w:fill="F5F5F5"/>
            <w:spacing w:line="270" w:lineRule="atLeast"/>
          </w:pPr>
        </w:pPrChange>
      </w:pPr>
    </w:p>
    <w:p w:rsidR="00927764" w:rsidRPr="00C50A1E" w:rsidRDefault="00927764" w:rsidP="00906D0C">
      <w:pPr>
        <w:jc w:val="center"/>
        <w:rPr>
          <w:rFonts w:ascii="Times New Roman" w:eastAsia="Times New Roman" w:hAnsi="Times New Roman" w:cs="Times New Roman"/>
          <w:sz w:val="21"/>
          <w:szCs w:val="21"/>
        </w:rPr>
        <w:pPrChange w:id="4" w:author="User" w:date="2021-12-16T10:44:00Z">
          <w:pPr>
            <w:shd w:val="clear" w:color="auto" w:fill="F5F5F5"/>
            <w:jc w:val="center"/>
          </w:pPr>
        </w:pPrChange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57CFF0F0" wp14:editId="5F5AF9E8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Default="00927764" w:rsidP="00927764">
      <w:pPr>
        <w:spacing w:line="270" w:lineRule="atLeast"/>
        <w:jc w:val="center"/>
        <w:rPr>
          <w:ins w:id="5" w:author="User" w:date="2021-12-16T10:44:00Z"/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06D0C" w:rsidRPr="00C50A1E" w:rsidRDefault="00906D0C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927764" w:rsidRPr="00C50A1E" w:rsidDel="00906D0C" w:rsidRDefault="00927764" w:rsidP="00906D0C">
      <w:pPr>
        <w:rPr>
          <w:del w:id="6" w:author="User" w:date="2021-12-16T10:42:00Z"/>
          <w:rFonts w:ascii="Times New Roman" w:eastAsia="Times New Roman" w:hAnsi="Times New Roman" w:cs="Times New Roman"/>
          <w:sz w:val="24"/>
          <w:szCs w:val="24"/>
        </w:rPr>
        <w:pPrChange w:id="7" w:author="User" w:date="2021-12-16T10:42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Huft.</w:t>
      </w:r>
      <w:proofErr w:type="gramEnd"/>
    </w:p>
    <w:p w:rsidR="00927764" w:rsidRPr="00C50A1E" w:rsidDel="00B22150" w:rsidRDefault="00927764" w:rsidP="00906D0C">
      <w:pPr>
        <w:jc w:val="both"/>
        <w:rPr>
          <w:del w:id="8" w:author="User" w:date="2021-12-16T10:26:00Z"/>
          <w:rFonts w:ascii="Times New Roman" w:eastAsia="Times New Roman" w:hAnsi="Times New Roman" w:cs="Times New Roman"/>
          <w:sz w:val="24"/>
          <w:szCs w:val="24"/>
        </w:rPr>
        <w:pPrChange w:id="9" w:author="User" w:date="2021-12-16T10:43:00Z">
          <w:pPr>
            <w:shd w:val="clear" w:color="auto" w:fill="F5F5F5"/>
            <w:spacing w:after="375"/>
          </w:pPr>
        </w:pPrChange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commentRangeEnd w:id="10"/>
      <w:proofErr w:type="spellEnd"/>
      <w:r w:rsidR="00844ECC">
        <w:rPr>
          <w:rStyle w:val="CommentReference"/>
        </w:rPr>
        <w:commentReference w:id="1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1" w:author="User" w:date="2021-12-16T10:23:00Z">
        <w:r w:rsidRPr="00C50A1E" w:rsidDel="00B22150">
          <w:rPr>
            <w:rFonts w:ascii="Times New Roman" w:eastAsia="Times New Roman" w:hAnsi="Times New Roman" w:cs="Times New Roman"/>
            <w:sz w:val="24"/>
            <w:szCs w:val="24"/>
          </w:rPr>
          <w:delText xml:space="preserve">itu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ins w:id="12" w:author="User" w:date="2021-12-16T10:44:00Z">
        <w:r w:rsidR="00906D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:rsidR="00927764" w:rsidRPr="00C50A1E" w:rsidDel="00906D0C" w:rsidRDefault="00927764" w:rsidP="00906D0C">
      <w:pPr>
        <w:jc w:val="both"/>
        <w:rPr>
          <w:del w:id="13" w:author="User" w:date="2021-12-16T10:43:00Z"/>
          <w:rFonts w:ascii="Times New Roman" w:eastAsia="Times New Roman" w:hAnsi="Times New Roman" w:cs="Times New Roman"/>
          <w:sz w:val="24"/>
          <w:szCs w:val="24"/>
        </w:rPr>
        <w:pPrChange w:id="14" w:author="User" w:date="2021-12-16T10:42:00Z">
          <w:pPr>
            <w:shd w:val="clear" w:color="auto" w:fill="F5F5F5"/>
            <w:spacing w:after="375"/>
          </w:pPr>
        </w:pPrChange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5" w:author="User" w:date="2021-12-16T10:47:00Z">
        <w:r w:rsidDel="00906D0C">
          <w:rPr>
            <w:rFonts w:ascii="Times New Roman" w:eastAsia="Times New Roman" w:hAnsi="Times New Roman" w:cs="Times New Roman"/>
            <w:sz w:val="24"/>
            <w:szCs w:val="24"/>
          </w:rPr>
          <w:delText xml:space="preserve">Bulan </w:delText>
        </w:r>
      </w:del>
      <w:proofErr w:type="spellStart"/>
      <w:ins w:id="16" w:author="User" w:date="2021-12-16T10:47:00Z">
        <w:r w:rsidR="00906D0C">
          <w:rPr>
            <w:rFonts w:ascii="Times New Roman" w:eastAsia="Times New Roman" w:hAnsi="Times New Roman" w:cs="Times New Roman"/>
            <w:sz w:val="24"/>
            <w:szCs w:val="24"/>
          </w:rPr>
          <w:t>b</w:t>
        </w:r>
        <w:r w:rsidR="00906D0C">
          <w:rPr>
            <w:rFonts w:ascii="Times New Roman" w:eastAsia="Times New Roman" w:hAnsi="Times New Roman" w:cs="Times New Roman"/>
            <w:sz w:val="24"/>
            <w:szCs w:val="24"/>
          </w:rPr>
          <w:t>ulan</w:t>
        </w:r>
        <w:proofErr w:type="spellEnd"/>
        <w:r w:rsidR="00906D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kita.</w:t>
      </w:r>
      <w:proofErr w:type="gramEnd"/>
    </w:p>
    <w:p w:rsidR="00927764" w:rsidRDefault="00927764" w:rsidP="00906D0C">
      <w:pPr>
        <w:jc w:val="both"/>
        <w:rPr>
          <w:ins w:id="17" w:author="User" w:date="2021-12-16T10:43:00Z"/>
          <w:rFonts w:ascii="Times New Roman" w:eastAsia="Times New Roman" w:hAnsi="Times New Roman" w:cs="Times New Roman"/>
          <w:sz w:val="24"/>
          <w:szCs w:val="24"/>
        </w:rPr>
        <w:pPrChange w:id="18" w:author="User" w:date="2021-12-16T10:43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E5E33">
        <w:rPr>
          <w:rFonts w:ascii="Times New Roman" w:eastAsia="Times New Roman" w:hAnsi="Times New Roman" w:cs="Times New Roman"/>
          <w:i/>
          <w:sz w:val="24"/>
          <w:szCs w:val="24"/>
          <w:rPrChange w:id="19" w:author="User" w:date="2021-12-16T10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06D0C" w:rsidRPr="00C50A1E" w:rsidRDefault="00906D0C" w:rsidP="00906D0C">
      <w:pPr>
        <w:jc w:val="both"/>
        <w:rPr>
          <w:rFonts w:ascii="Times New Roman" w:eastAsia="Times New Roman" w:hAnsi="Times New Roman" w:cs="Times New Roman"/>
          <w:sz w:val="24"/>
          <w:szCs w:val="24"/>
        </w:rPr>
        <w:pPrChange w:id="20" w:author="User" w:date="2021-12-16T10:43:00Z">
          <w:pPr>
            <w:shd w:val="clear" w:color="auto" w:fill="F5F5F5"/>
            <w:spacing w:after="375"/>
          </w:pPr>
        </w:pPrChange>
      </w:pPr>
    </w:p>
    <w:p w:rsidR="00906D0C" w:rsidRPr="00C50A1E" w:rsidRDefault="00927764" w:rsidP="00906D0C">
      <w:pPr>
        <w:spacing w:after="375"/>
        <w:rPr>
          <w:ins w:id="21" w:author="User" w:date="2021-12-16T10:45:00Z"/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2"/>
      <w:del w:id="23" w:author="User" w:date="2021-12-16T10:24:00Z">
        <w:r w:rsidDel="00B22150">
          <w:rPr>
            <w:rFonts w:ascii="Times New Roman" w:eastAsia="Times New Roman" w:hAnsi="Times New Roman" w:cs="Times New Roman"/>
            <w:sz w:val="24"/>
            <w:szCs w:val="24"/>
          </w:rPr>
          <w:delText>nap</w:delText>
        </w:r>
        <w:r w:rsidRPr="00C50A1E" w:rsidDel="00B22150">
          <w:rPr>
            <w:rFonts w:ascii="Times New Roman" w:eastAsia="Times New Roman" w:hAnsi="Times New Roman" w:cs="Times New Roman"/>
            <w:sz w:val="24"/>
            <w:szCs w:val="24"/>
          </w:rPr>
          <w:delText>su</w:delText>
        </w:r>
        <w:commentRangeEnd w:id="22"/>
        <w:r w:rsidR="00191DE7" w:rsidDel="00B22150">
          <w:rPr>
            <w:rStyle w:val="CommentReference"/>
          </w:rPr>
          <w:commentReference w:id="22"/>
        </w:r>
        <w:r w:rsidRPr="00C50A1E" w:rsidDel="00B22150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ins w:id="24" w:author="User" w:date="2021-12-16T10:24:00Z">
        <w:r w:rsidR="00B22150">
          <w:rPr>
            <w:rFonts w:ascii="Times New Roman" w:eastAsia="Times New Roman" w:hAnsi="Times New Roman" w:cs="Times New Roman"/>
            <w:sz w:val="24"/>
            <w:szCs w:val="24"/>
          </w:rPr>
          <w:t>nafsu</w:t>
        </w:r>
        <w:proofErr w:type="spellEnd"/>
        <w:r w:rsidR="00B22150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  <w:ins w:id="25" w:author="User" w:date="2021-12-16T10:45:00Z">
        <w:r w:rsidR="00906D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moveToRangeStart w:id="26" w:author="User" w:date="2021-12-16T10:45:00Z" w:name="move90543927"/>
      <w:proofErr w:type="spellStart"/>
      <w:proofErr w:type="gramStart"/>
      <w:moveTo w:id="27" w:author="User" w:date="2021-12-16T10:45:00Z"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Selain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mengenang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dia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kegiatan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yang paling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asyik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di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saat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turun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adalah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makan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.</w:t>
        </w:r>
        <w:proofErr w:type="gram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proofErr w:type="gram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Sering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disebut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cuma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camilan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tapi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jumlah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kalorinya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nyaris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melebihi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makan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berat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moveTo>
      <w:proofErr w:type="gramEnd"/>
      <w:ins w:id="28" w:author="User" w:date="2021-12-16T10:45:00Z">
        <w:r w:rsidR="00906D0C" w:rsidRPr="00906D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proofErr w:type="gram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Sebungkus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keripik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kemasan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bisa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dikonsumsi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4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porsi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habis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sekali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duduk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.</w:t>
        </w:r>
        <w:proofErr w:type="gram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Belum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cukup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tambah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lagi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gorengannya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satu-dua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biji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eh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kok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jadi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gram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lima</w:t>
        </w:r>
        <w:commentRangeStart w:id="29"/>
        <w:proofErr w:type="gram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?</w:t>
        </w:r>
        <w:commentRangeEnd w:id="29"/>
        <w:r w:rsidR="00906D0C">
          <w:rPr>
            <w:rStyle w:val="CommentReference"/>
          </w:rPr>
          <w:commentReference w:id="29"/>
        </w:r>
      </w:ins>
    </w:p>
    <w:p w:rsidR="00906D0C" w:rsidRPr="00C50A1E" w:rsidRDefault="00906D0C" w:rsidP="00906D0C">
      <w:pPr>
        <w:spacing w:after="375"/>
        <w:rPr>
          <w:rFonts w:ascii="Times New Roman" w:eastAsia="Times New Roman" w:hAnsi="Times New Roman" w:cs="Times New Roman"/>
          <w:sz w:val="24"/>
          <w:szCs w:val="24"/>
        </w:rPr>
      </w:pPr>
    </w:p>
    <w:moveToRangeEnd w:id="26"/>
    <w:p w:rsidR="00927764" w:rsidRPr="00C50A1E" w:rsidDel="00906D0C" w:rsidRDefault="00927764" w:rsidP="00906D0C">
      <w:pPr>
        <w:rPr>
          <w:del w:id="30" w:author="User" w:date="2021-12-16T10:45:00Z"/>
          <w:rFonts w:ascii="Times New Roman" w:eastAsia="Times New Roman" w:hAnsi="Times New Roman" w:cs="Times New Roman"/>
          <w:sz w:val="24"/>
          <w:szCs w:val="24"/>
        </w:rPr>
        <w:pPrChange w:id="31" w:author="User" w:date="2021-12-16T10:45:00Z">
          <w:pPr>
            <w:shd w:val="clear" w:color="auto" w:fill="F5F5F5"/>
            <w:spacing w:after="375"/>
          </w:pPr>
        </w:pPrChange>
      </w:pPr>
    </w:p>
    <w:p w:rsidR="00927764" w:rsidRPr="00C50A1E" w:rsidDel="00906D0C" w:rsidRDefault="00927764" w:rsidP="00906D0C">
      <w:pPr>
        <w:spacing w:after="375"/>
        <w:rPr>
          <w:rFonts w:ascii="Times New Roman" w:eastAsia="Times New Roman" w:hAnsi="Times New Roman" w:cs="Times New Roman"/>
          <w:sz w:val="24"/>
          <w:szCs w:val="24"/>
        </w:rPr>
        <w:pPrChange w:id="32" w:author="User" w:date="2021-12-16T10:42:00Z">
          <w:pPr>
            <w:shd w:val="clear" w:color="auto" w:fill="F5F5F5"/>
            <w:spacing w:after="375"/>
          </w:pPr>
        </w:pPrChange>
      </w:pPr>
      <w:moveFromRangeStart w:id="33" w:author="User" w:date="2021-12-16T10:45:00Z" w:name="move90543927"/>
      <w:moveFrom w:id="34" w:author="User" w:date="2021-12-16T10:45:00Z">
        <w:del w:id="35" w:author="User" w:date="2021-12-16T10:45:00Z">
          <w:r w:rsidRPr="00C50A1E" w:rsidDel="00906D0C">
            <w:rPr>
              <w:rFonts w:ascii="Times New Roman" w:eastAsia="Times New Roman" w:hAnsi="Times New Roman" w:cs="Times New Roman"/>
              <w:sz w:val="24"/>
              <w:szCs w:val="24"/>
            </w:rPr>
            <w:lastRenderedPageBreak/>
            <w:delText>S</w:delText>
          </w:r>
        </w:del>
        <w:r w:rsidRPr="00C50A1E" w:rsidDel="00906D0C">
          <w:rPr>
            <w:rFonts w:ascii="Times New Roman" w:eastAsia="Times New Roman" w:hAnsi="Times New Roman" w:cs="Times New Roman"/>
            <w:sz w:val="24"/>
            <w:szCs w:val="24"/>
          </w:rPr>
          <w:t>elain mengenang dia, kegiatan yang paling asyik di saat hujan turun adalah makan. Sering disebut cuma camilan, tapi jumlah kalorinya nyaris melebihi makan berat.</w:t>
        </w:r>
      </w:moveFrom>
    </w:p>
    <w:moveFromRangeEnd w:id="33"/>
    <w:p w:rsidR="00927764" w:rsidRPr="00C50A1E" w:rsidDel="00906D0C" w:rsidRDefault="00927764" w:rsidP="00906D0C">
      <w:pPr>
        <w:spacing w:after="375"/>
        <w:rPr>
          <w:del w:id="36" w:author="User" w:date="2021-12-16T10:45:00Z"/>
          <w:rFonts w:ascii="Times New Roman" w:eastAsia="Times New Roman" w:hAnsi="Times New Roman" w:cs="Times New Roman"/>
          <w:sz w:val="24"/>
          <w:szCs w:val="24"/>
        </w:rPr>
        <w:pPrChange w:id="37" w:author="User" w:date="2021-12-16T10:44:00Z">
          <w:pPr>
            <w:shd w:val="clear" w:color="auto" w:fill="F5F5F5"/>
            <w:spacing w:after="375"/>
          </w:pPr>
        </w:pPrChange>
      </w:pPr>
      <w:del w:id="38" w:author="User" w:date="2021-12-16T10:45:00Z">
        <w:r w:rsidRPr="00C50A1E" w:rsidDel="00906D0C">
          <w:rPr>
            <w:rFonts w:ascii="Times New Roman" w:eastAsia="Times New Roman" w:hAnsi="Times New Roman" w:cs="Times New Roman"/>
            <w:sz w:val="24"/>
            <w:szCs w:val="24"/>
          </w:rPr>
          <w:delText>Sebungkus keripik yang dalam kemasan bisa dikonsumsi 4 porsi habis sekali duduk. Belum cukup, tambah lagi gorengannya, satu-dua biji eh kok jadi lima</w:delText>
        </w:r>
        <w:commentRangeStart w:id="39"/>
        <w:r w:rsidRPr="00C50A1E" w:rsidDel="00906D0C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  <w:commentRangeEnd w:id="39"/>
        <w:r w:rsidR="00191DE7" w:rsidDel="00906D0C">
          <w:rPr>
            <w:rStyle w:val="CommentReference"/>
          </w:rPr>
          <w:commentReference w:id="39"/>
        </w:r>
      </w:del>
    </w:p>
    <w:p w:rsidR="00906D0C" w:rsidRPr="00C50A1E" w:rsidDel="00906D0C" w:rsidRDefault="00927764" w:rsidP="00906D0C">
      <w:pPr>
        <w:rPr>
          <w:del w:id="40" w:author="User" w:date="2021-12-16T10:46:00Z"/>
          <w:rFonts w:ascii="Times New Roman" w:eastAsia="Times New Roman" w:hAnsi="Times New Roman" w:cs="Times New Roman"/>
          <w:sz w:val="24"/>
          <w:szCs w:val="24"/>
        </w:rPr>
        <w:pPrChange w:id="41" w:author="User" w:date="2021-12-16T10:46:00Z">
          <w:pPr>
            <w:spacing w:before="240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2150">
        <w:rPr>
          <w:rFonts w:ascii="Times New Roman" w:eastAsia="Times New Roman" w:hAnsi="Times New Roman" w:cs="Times New Roman"/>
          <w:strike/>
          <w:sz w:val="24"/>
          <w:szCs w:val="24"/>
          <w:rPrChange w:id="42" w:author="User" w:date="2021-12-16T10:2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-</w:t>
      </w:r>
      <w:proofErr w:type="spellStart"/>
      <w:r w:rsidRPr="00906D0C">
        <w:rPr>
          <w:rFonts w:ascii="Times New Roman" w:eastAsia="Times New Roman" w:hAnsi="Times New Roman" w:cs="Times New Roman"/>
          <w:sz w:val="24"/>
          <w:szCs w:val="24"/>
          <w:rPrChange w:id="43" w:author="User" w:date="2021-12-16T10:46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seperti</w:t>
      </w:r>
      <w:proofErr w:type="spellEnd"/>
      <w:r w:rsidRPr="00906D0C">
        <w:rPr>
          <w:rFonts w:ascii="Times New Roman" w:eastAsia="Times New Roman" w:hAnsi="Times New Roman" w:cs="Times New Roman"/>
          <w:sz w:val="24"/>
          <w:szCs w:val="24"/>
          <w:rPrChange w:id="44" w:author="User" w:date="2021-12-16T10:46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 xml:space="preserve"> </w:t>
      </w:r>
      <w:proofErr w:type="spellStart"/>
      <w:r w:rsidRPr="00906D0C">
        <w:rPr>
          <w:rFonts w:ascii="Times New Roman" w:eastAsia="Times New Roman" w:hAnsi="Times New Roman" w:cs="Times New Roman"/>
          <w:sz w:val="24"/>
          <w:szCs w:val="24"/>
          <w:rPrChange w:id="45" w:author="User" w:date="2021-12-16T10:46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sikapnya</w:t>
      </w:r>
      <w:proofErr w:type="spellEnd"/>
      <w:r w:rsidRPr="00906D0C">
        <w:rPr>
          <w:rFonts w:ascii="Times New Roman" w:eastAsia="Times New Roman" w:hAnsi="Times New Roman" w:cs="Times New Roman"/>
          <w:sz w:val="24"/>
          <w:szCs w:val="24"/>
          <w:rPrChange w:id="46" w:author="User" w:date="2021-12-16T10:46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 xml:space="preserve"> </w:t>
      </w:r>
      <w:proofErr w:type="spellStart"/>
      <w:r w:rsidRPr="00906D0C">
        <w:rPr>
          <w:rFonts w:ascii="Times New Roman" w:eastAsia="Times New Roman" w:hAnsi="Times New Roman" w:cs="Times New Roman"/>
          <w:sz w:val="24"/>
          <w:szCs w:val="24"/>
          <w:rPrChange w:id="47" w:author="User" w:date="2021-12-16T10:46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del w:id="48" w:author="User" w:date="2021-12-16T10:36:00Z">
        <w:r w:rsidRPr="00C50A1E" w:rsidDel="00A844E2">
          <w:rPr>
            <w:rFonts w:ascii="Times New Roman" w:eastAsia="Times New Roman" w:hAnsi="Times New Roman" w:cs="Times New Roman"/>
            <w:sz w:val="24"/>
            <w:szCs w:val="24"/>
          </w:rPr>
          <w:delText> </w:delText>
        </w:r>
      </w:del>
      <w:ins w:id="49" w:author="User" w:date="2021-12-16T10:46:00Z">
        <w:r w:rsidR="00906D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moveToRangeStart w:id="50" w:author="User" w:date="2021-12-16T10:46:00Z" w:name="move90543994"/>
      <w:proofErr w:type="spellStart"/>
      <w:proofErr w:type="gramStart"/>
      <w:moveTo w:id="51" w:author="User" w:date="2021-12-16T10:46:00Z"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Terutama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seperti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tahu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bulat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digoreng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dadakan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alias yang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masih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hangat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.</w:t>
        </w:r>
        <w:proofErr w:type="gram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Apalagi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makan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tubuh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proofErr w:type="gram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akan</w:t>
        </w:r>
        <w:proofErr w:type="spellEnd"/>
        <w:proofErr w:type="gram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mendapat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"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panas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"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akibat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terjadinya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peningkatan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metabolisme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tubuh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. </w:t>
        </w:r>
      </w:moveTo>
      <w:ins w:id="52" w:author="User" w:date="2021-12-16T10:46:00Z">
        <w:r w:rsidR="00906D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proofErr w:type="gram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Padahal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kenyataannya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dingin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terjadi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akibat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benar-benar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membuat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tubuh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memerlukan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kalori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tambahan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dari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makananmu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lho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.</w:t>
        </w:r>
        <w:proofErr w:type="gram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Dingin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kira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ternyata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sedingin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kenyataannya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kok~</w:t>
        </w:r>
      </w:ins>
    </w:p>
    <w:moveToRangeEnd w:id="50"/>
    <w:p w:rsidR="00927764" w:rsidRPr="00C50A1E" w:rsidDel="00A844E2" w:rsidRDefault="00927764" w:rsidP="00906D0C">
      <w:pPr>
        <w:rPr>
          <w:del w:id="53" w:author="User" w:date="2021-12-16T10:36:00Z"/>
          <w:rFonts w:ascii="Times New Roman" w:eastAsia="Times New Roman" w:hAnsi="Times New Roman" w:cs="Times New Roman"/>
          <w:sz w:val="24"/>
          <w:szCs w:val="24"/>
        </w:rPr>
        <w:pPrChange w:id="54" w:author="User" w:date="2021-12-16T10:46:00Z">
          <w:pPr>
            <w:shd w:val="clear" w:color="auto" w:fill="F5F5F5"/>
            <w:spacing w:after="375"/>
          </w:pPr>
        </w:pPrChange>
      </w:pPr>
    </w:p>
    <w:p w:rsidR="00927764" w:rsidRPr="00C50A1E" w:rsidDel="00906D0C" w:rsidRDefault="00927764" w:rsidP="00906D0C">
      <w:pPr>
        <w:spacing w:before="240"/>
        <w:rPr>
          <w:rFonts w:ascii="Times New Roman" w:eastAsia="Times New Roman" w:hAnsi="Times New Roman" w:cs="Times New Roman"/>
          <w:sz w:val="24"/>
          <w:szCs w:val="24"/>
        </w:rPr>
        <w:pPrChange w:id="55" w:author="User" w:date="2021-12-16T10:46:00Z">
          <w:pPr>
            <w:shd w:val="clear" w:color="auto" w:fill="F5F5F5"/>
            <w:spacing w:after="375"/>
          </w:pPr>
        </w:pPrChange>
      </w:pPr>
      <w:moveFromRangeStart w:id="56" w:author="User" w:date="2021-12-16T10:46:00Z" w:name="move90543994"/>
      <w:moveFrom w:id="57" w:author="User" w:date="2021-12-16T10:46:00Z">
        <w:r w:rsidRPr="00C50A1E" w:rsidDel="00906D0C">
          <w:rPr>
            <w:rFonts w:ascii="Times New Roman" w:eastAsia="Times New Roman" w:hAnsi="Times New Roman" w:cs="Times New Roman"/>
            <w:sz w:val="24"/>
            <w:szCs w:val="24"/>
          </w:rPr>
          <w:t>Terutama makanan yang seperti tahu bulat digoreng dadakan alias yang masih hangat. Apalagi dengan makan, tubuh akan mendapat "panas" akibat terjadinya peningkatan metabolisme dalam tubuh. </w:t>
        </w:r>
      </w:moveFrom>
    </w:p>
    <w:moveFromRangeEnd w:id="56"/>
    <w:p w:rsidR="00927764" w:rsidRPr="00C50A1E" w:rsidDel="00906D0C" w:rsidRDefault="00927764" w:rsidP="00906D0C">
      <w:pPr>
        <w:spacing w:after="375"/>
        <w:rPr>
          <w:del w:id="58" w:author="User" w:date="2021-12-16T10:46:00Z"/>
          <w:rFonts w:ascii="Times New Roman" w:eastAsia="Times New Roman" w:hAnsi="Times New Roman" w:cs="Times New Roman"/>
          <w:sz w:val="24"/>
          <w:szCs w:val="24"/>
        </w:rPr>
        <w:pPrChange w:id="59" w:author="User" w:date="2021-12-16T10:44:00Z">
          <w:pPr>
            <w:shd w:val="clear" w:color="auto" w:fill="F5F5F5"/>
            <w:spacing w:after="375"/>
          </w:pPr>
        </w:pPrChange>
      </w:pPr>
      <w:del w:id="60" w:author="User" w:date="2021-12-16T10:46:00Z">
        <w:r w:rsidRPr="00C50A1E" w:rsidDel="00906D0C">
          <w:rPr>
            <w:rFonts w:ascii="Times New Roman" w:eastAsia="Times New Roman" w:hAnsi="Times New Roman" w:cs="Times New Roman"/>
            <w:sz w:val="24"/>
            <w:szCs w:val="24"/>
          </w:rPr>
          <w:delText>Padahal kenyataannya, dingin yang terjadi akibat hujan tidak benar-benar membuat tubuh memerlukan kalori tambahan dari makananmu, lho. Dingin yang kita kira ternyata tidak sedingin kenyataannya, kok~</w:delText>
        </w:r>
      </w:del>
    </w:p>
    <w:p w:rsidR="00906D0C" w:rsidRDefault="00927764" w:rsidP="00906D0C">
      <w:pPr>
        <w:jc w:val="both"/>
        <w:rPr>
          <w:ins w:id="61" w:author="User" w:date="2021-12-16T10:51:00Z"/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</w:p>
    <w:p w:rsidR="00906D0C" w:rsidRPr="00C50A1E" w:rsidRDefault="00927764" w:rsidP="00906D0C">
      <w:pPr>
        <w:jc w:val="both"/>
        <w:rPr>
          <w:ins w:id="62" w:author="User" w:date="2021-12-16T10:49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906D0C">
        <w:rPr>
          <w:rFonts w:ascii="Times New Roman" w:eastAsia="Times New Roman" w:hAnsi="Times New Roman" w:cs="Times New Roman"/>
          <w:i/>
          <w:sz w:val="24"/>
          <w:szCs w:val="24"/>
          <w:rPrChange w:id="63" w:author="User" w:date="2021-12-16T10:4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ins w:id="64" w:author="User" w:date="2021-12-16T10:49:00Z">
        <w:r w:rsidR="00906D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moveToRangeStart w:id="65" w:author="User" w:date="2021-12-16T10:49:00Z" w:name="move90544164"/>
      <w:proofErr w:type="spellStart"/>
      <w:moveTo w:id="66" w:author="User" w:date="2021-12-16T10:49:00Z"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Mulai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dari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segala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jenis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masakan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bentuk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mie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instan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biskuit-biskuit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commentRangeStart w:id="67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di</w:t>
        </w:r>
        <w:r w:rsidR="00906D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tata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commentRangeEnd w:id="67"/>
        <w:r w:rsidR="00906D0C">
          <w:rPr>
            <w:rStyle w:val="CommentReference"/>
          </w:rPr>
          <w:commentReference w:id="67"/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toples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cantik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atau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bubuk-bubuk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minuman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proofErr w:type="gram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manis</w:t>
        </w:r>
        <w:proofErr w:type="spellEnd"/>
        <w:proofErr w:type="gram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kemasan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ekonomis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. </w:t>
        </w:r>
      </w:moveTo>
      <w:proofErr w:type="spellStart"/>
      <w:proofErr w:type="gramStart"/>
      <w:ins w:id="68" w:author="User" w:date="2021-12-16T10:49:00Z"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Semua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harus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ada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di </w:t>
        </w:r>
        <w:proofErr w:type="spellStart"/>
        <w:r w:rsidR="00906D0C">
          <w:rPr>
            <w:rFonts w:ascii="Times New Roman" w:eastAsia="Times New Roman" w:hAnsi="Times New Roman" w:cs="Times New Roman"/>
            <w:sz w:val="24"/>
            <w:szCs w:val="24"/>
          </w:rPr>
          <w:t>almari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penyimpanan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.</w:t>
        </w:r>
        <w:proofErr w:type="gram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proofErr w:type="gram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Sebagai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bahan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persediaan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karena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mau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keluar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di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waktu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itu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membuat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berpikir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berkali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-kali.</w:t>
        </w:r>
        <w:proofErr w:type="gram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gram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Akan </w:t>
        </w:r>
        <w:proofErr w:type="spellStart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merepotkan</w:t>
        </w:r>
        <w:proofErr w:type="spellEnd"/>
        <w:r w:rsidR="00906D0C" w:rsidRPr="00C50A1E">
          <w:rPr>
            <w:rFonts w:ascii="Times New Roman" w:eastAsia="Times New Roman" w:hAnsi="Times New Roman" w:cs="Times New Roman"/>
            <w:sz w:val="24"/>
            <w:szCs w:val="24"/>
          </w:rPr>
          <w:t>.</w:t>
        </w:r>
        <w:proofErr w:type="gramEnd"/>
      </w:ins>
    </w:p>
    <w:p w:rsidR="00906D0C" w:rsidRPr="00C50A1E" w:rsidRDefault="00906D0C" w:rsidP="00906D0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ins w:id="69" w:author="User" w:date="2021-12-16T10:49:00Z"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ada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salahnya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makan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saat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.</w:t>
        </w:r>
        <w:proofErr w:type="gram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gram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Yang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sering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membuatnya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salah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adalah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pemilihan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tahu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diri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.</w:t>
        </w:r>
        <w:proofErr w:type="gram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gram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Yang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penting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enak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kalori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belakangan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?</w:t>
        </w:r>
      </w:ins>
      <w:proofErr w:type="gramEnd"/>
    </w:p>
    <w:moveToRangeEnd w:id="65"/>
    <w:p w:rsidR="00927764" w:rsidRPr="00C50A1E" w:rsidRDefault="00927764" w:rsidP="00906D0C">
      <w:pPr>
        <w:rPr>
          <w:rFonts w:ascii="Times New Roman" w:eastAsia="Times New Roman" w:hAnsi="Times New Roman" w:cs="Times New Roman"/>
          <w:sz w:val="24"/>
          <w:szCs w:val="24"/>
        </w:rPr>
        <w:pPrChange w:id="70" w:author="User" w:date="2021-12-16T10:47:00Z">
          <w:pPr>
            <w:shd w:val="clear" w:color="auto" w:fill="F5F5F5"/>
            <w:spacing w:after="375"/>
          </w:pPr>
        </w:pPrChange>
      </w:pPr>
    </w:p>
    <w:p w:rsidR="00927764" w:rsidRPr="00C50A1E" w:rsidDel="00906D0C" w:rsidRDefault="00927764" w:rsidP="00906D0C">
      <w:pPr>
        <w:jc w:val="both"/>
        <w:rPr>
          <w:rFonts w:ascii="Times New Roman" w:eastAsia="Times New Roman" w:hAnsi="Times New Roman" w:cs="Times New Roman"/>
          <w:sz w:val="24"/>
          <w:szCs w:val="24"/>
        </w:rPr>
        <w:pPrChange w:id="71" w:author="User" w:date="2021-12-16T10:48:00Z">
          <w:pPr>
            <w:shd w:val="clear" w:color="auto" w:fill="F5F5F5"/>
            <w:spacing w:after="375"/>
          </w:pPr>
        </w:pPrChange>
      </w:pPr>
      <w:moveFromRangeStart w:id="72" w:author="User" w:date="2021-12-16T10:49:00Z" w:name="move90544164"/>
      <w:moveFrom w:id="73" w:author="User" w:date="2021-12-16T10:49:00Z">
        <w:r w:rsidRPr="00C50A1E" w:rsidDel="00906D0C">
          <w:rPr>
            <w:rFonts w:ascii="Times New Roman" w:eastAsia="Times New Roman" w:hAnsi="Times New Roman" w:cs="Times New Roman"/>
            <w:sz w:val="24"/>
            <w:szCs w:val="24"/>
          </w:rPr>
          <w:t xml:space="preserve">Mulai dari segala jenis masakan dalam bentuk mie instan, biskuit-biskuit yang </w:t>
        </w:r>
        <w:commentRangeStart w:id="74"/>
        <w:r w:rsidRPr="00C50A1E" w:rsidDel="00906D0C">
          <w:rPr>
            <w:rFonts w:ascii="Times New Roman" w:eastAsia="Times New Roman" w:hAnsi="Times New Roman" w:cs="Times New Roman"/>
            <w:sz w:val="24"/>
            <w:szCs w:val="24"/>
          </w:rPr>
          <w:t>di</w:t>
        </w:r>
        <w:r w:rsidDel="00906D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C50A1E" w:rsidDel="00906D0C">
          <w:rPr>
            <w:rFonts w:ascii="Times New Roman" w:eastAsia="Times New Roman" w:hAnsi="Times New Roman" w:cs="Times New Roman"/>
            <w:sz w:val="24"/>
            <w:szCs w:val="24"/>
          </w:rPr>
          <w:t xml:space="preserve">tata </w:t>
        </w:r>
        <w:commentRangeEnd w:id="74"/>
        <w:r w:rsidR="00191DE7" w:rsidDel="00906D0C">
          <w:rPr>
            <w:rStyle w:val="CommentReference"/>
          </w:rPr>
          <w:commentReference w:id="74"/>
        </w:r>
        <w:r w:rsidRPr="00C50A1E" w:rsidDel="00906D0C">
          <w:rPr>
            <w:rFonts w:ascii="Times New Roman" w:eastAsia="Times New Roman" w:hAnsi="Times New Roman" w:cs="Times New Roman"/>
            <w:sz w:val="24"/>
            <w:szCs w:val="24"/>
          </w:rPr>
          <w:t>dalam toples cantik, atau bubuk-bubuk minuman manis dalam kemasan ekonomis. </w:t>
        </w:r>
      </w:moveFrom>
    </w:p>
    <w:moveFromRangeEnd w:id="72"/>
    <w:p w:rsidR="00927764" w:rsidRPr="00C50A1E" w:rsidDel="00906D0C" w:rsidRDefault="00927764" w:rsidP="00906D0C">
      <w:pPr>
        <w:jc w:val="both"/>
        <w:rPr>
          <w:del w:id="75" w:author="User" w:date="2021-12-16T10:49:00Z"/>
          <w:rFonts w:ascii="Times New Roman" w:eastAsia="Times New Roman" w:hAnsi="Times New Roman" w:cs="Times New Roman"/>
          <w:sz w:val="24"/>
          <w:szCs w:val="24"/>
        </w:rPr>
        <w:pPrChange w:id="76" w:author="User" w:date="2021-12-16T10:48:00Z">
          <w:pPr>
            <w:shd w:val="clear" w:color="auto" w:fill="F5F5F5"/>
            <w:spacing w:after="375"/>
          </w:pPr>
        </w:pPrChange>
      </w:pPr>
      <w:del w:id="77" w:author="User" w:date="2021-12-16T10:49:00Z">
        <w:r w:rsidRPr="00C50A1E" w:rsidDel="00906D0C">
          <w:rPr>
            <w:rFonts w:ascii="Times New Roman" w:eastAsia="Times New Roman" w:hAnsi="Times New Roman" w:cs="Times New Roman"/>
            <w:sz w:val="24"/>
            <w:szCs w:val="24"/>
          </w:rPr>
          <w:delText xml:space="preserve">Semua harus ada di </w:delText>
        </w:r>
        <w:r w:rsidDel="00906D0C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  <w:r w:rsidRPr="00C50A1E" w:rsidDel="00906D0C">
          <w:rPr>
            <w:rFonts w:ascii="Times New Roman" w:eastAsia="Times New Roman" w:hAnsi="Times New Roman" w:cs="Times New Roman"/>
            <w:sz w:val="24"/>
            <w:szCs w:val="24"/>
          </w:rPr>
          <w:delText xml:space="preserve"> penyimpanan. Sebagai bahan persediaan karena mau keluar di waktu hujan itu membuat kita berpikir berkali-kali. Akan merepotkan.</w:delText>
        </w:r>
      </w:del>
    </w:p>
    <w:p w:rsidR="00927764" w:rsidRPr="00C50A1E" w:rsidRDefault="00927764" w:rsidP="00906D0C">
      <w:pPr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78" w:author="User" w:date="2021-12-16T10:48:00Z">
          <w:pPr>
            <w:shd w:val="clear" w:color="auto" w:fill="F5F5F5"/>
            <w:spacing w:after="375"/>
          </w:pPr>
        </w:pPrChange>
      </w:pPr>
      <w:del w:id="79" w:author="User" w:date="2021-12-16T10:49:00Z">
        <w:r w:rsidRPr="00C50A1E" w:rsidDel="00906D0C">
          <w:rPr>
            <w:rFonts w:ascii="Times New Roman" w:eastAsia="Times New Roman" w:hAnsi="Times New Roman" w:cs="Times New Roman"/>
            <w:sz w:val="24"/>
            <w:szCs w:val="24"/>
          </w:rPr>
          <w:delText>Tidak ada salahnya makan saat hujan. Yang sering membuatnya salah adalah pemilihan makanan kita yang tidak tahu diri. Yang penting enak, kalori belakangan?</w:delText>
        </w:r>
      </w:del>
    </w:p>
    <w:p w:rsidR="0071343E" w:rsidRDefault="00927764" w:rsidP="00906D0C">
      <w:pPr>
        <w:spacing w:after="375"/>
        <w:rPr>
          <w:ins w:id="80" w:author="User" w:date="2021-12-16T10:54:00Z"/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81"/>
      <w:del w:id="82" w:author="User" w:date="2021-12-16T10:54:00Z">
        <w:r w:rsidRPr="00C50A1E" w:rsidDel="0071343E">
          <w:rPr>
            <w:rFonts w:ascii="Times New Roman" w:eastAsia="Times New Roman" w:hAnsi="Times New Roman" w:cs="Times New Roman"/>
            <w:sz w:val="24"/>
            <w:szCs w:val="24"/>
          </w:rPr>
          <w:delText>Atau</w:delText>
        </w:r>
        <w:commentRangeEnd w:id="81"/>
        <w:r w:rsidR="00844ECC" w:rsidDel="0071343E">
          <w:rPr>
            <w:rStyle w:val="CommentReference"/>
          </w:rPr>
          <w:commentReference w:id="81"/>
        </w:r>
        <w:r w:rsidRPr="00C50A1E" w:rsidDel="0071343E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proofErr w:type="gramStart"/>
      <w:ins w:id="83" w:author="User" w:date="2021-12-16T10:54:00Z">
        <w:r w:rsidR="0071343E">
          <w:rPr>
            <w:rFonts w:ascii="Times New Roman" w:eastAsia="Times New Roman" w:hAnsi="Times New Roman" w:cs="Times New Roman"/>
            <w:sz w:val="24"/>
            <w:szCs w:val="24"/>
          </w:rPr>
          <w:t>Begitu</w:t>
        </w:r>
        <w:proofErr w:type="spellEnd"/>
        <w:r w:rsidR="0071343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1343E">
          <w:rPr>
            <w:rFonts w:ascii="Times New Roman" w:eastAsia="Times New Roman" w:hAnsi="Times New Roman" w:cs="Times New Roman"/>
            <w:sz w:val="24"/>
            <w:szCs w:val="24"/>
          </w:rPr>
          <w:t>juga</w:t>
        </w:r>
        <w:proofErr w:type="spellEnd"/>
        <w:r w:rsidR="0071343E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  <w:ins w:id="84" w:author="User" w:date="2021-12-16T10:49:00Z">
        <w:r w:rsidR="00906D0C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</w:p>
    <w:p w:rsidR="00927764" w:rsidRPr="00C50A1E" w:rsidRDefault="00906D0C" w:rsidP="00906D0C">
      <w:pPr>
        <w:spacing w:after="375"/>
        <w:rPr>
          <w:rFonts w:ascii="Times New Roman" w:eastAsia="Times New Roman" w:hAnsi="Times New Roman" w:cs="Times New Roman"/>
          <w:sz w:val="24"/>
          <w:szCs w:val="24"/>
        </w:rPr>
        <w:pPrChange w:id="85" w:author="User" w:date="2021-12-16T10:44:00Z">
          <w:pPr>
            <w:shd w:val="clear" w:color="auto" w:fill="F5F5F5"/>
            <w:spacing w:after="375"/>
          </w:pPr>
        </w:pPrChange>
      </w:pPr>
      <w:proofErr w:type="gramStart"/>
      <w:ins w:id="86" w:author="User" w:date="2021-12-16T10:49:00Z"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Di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musim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, rasa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malas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bergerak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juga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bisa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jadi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biang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berat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badan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asyik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naiknya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.</w:t>
        </w:r>
        <w:proofErr w:type="gram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proofErr w:type="gram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Apalagi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munculnya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kaum-kaum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rebahan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kerjaannya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tiduran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hanya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buka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tutup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media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sosial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87" w:author="User" w:date="2021-12-16T10:53:00Z">
        <w:r w:rsidR="0071343E">
          <w:rPr>
            <w:rFonts w:ascii="Times New Roman" w:eastAsia="Times New Roman" w:hAnsi="Times New Roman" w:cs="Times New Roman"/>
            <w:sz w:val="24"/>
            <w:szCs w:val="24"/>
          </w:rPr>
          <w:t>bahkan</w:t>
        </w:r>
      </w:ins>
      <w:proofErr w:type="spellEnd"/>
      <w:ins w:id="88" w:author="User" w:date="2021-12-16T10:49:00Z"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pura-pura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sibuk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padahal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ada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nge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-</w:t>
        </w:r>
        <w:r w:rsidRPr="00917DD8">
          <w:rPr>
            <w:rFonts w:ascii="Times New Roman" w:eastAsia="Times New Roman" w:hAnsi="Times New Roman" w:cs="Times New Roman"/>
            <w:i/>
            <w:sz w:val="24"/>
            <w:szCs w:val="24"/>
          </w:rPr>
          <w:t>chat</w:t>
        </w:r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.</w:t>
        </w:r>
        <w:proofErr w:type="gram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 </w:t>
        </w:r>
      </w:ins>
      <w:proofErr w:type="spellStart"/>
      <w:proofErr w:type="gramStart"/>
      <w:ins w:id="89" w:author="User" w:date="2021-12-16T10:55:00Z">
        <w:r w:rsidR="0071343E" w:rsidRPr="00C50A1E">
          <w:rPr>
            <w:rFonts w:ascii="Times New Roman" w:eastAsia="Times New Roman" w:hAnsi="Times New Roman" w:cs="Times New Roman"/>
            <w:sz w:val="24"/>
            <w:szCs w:val="24"/>
          </w:rPr>
          <w:t>Kegiatan</w:t>
        </w:r>
        <w:proofErr w:type="spellEnd"/>
        <w:r w:rsidR="0071343E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1343E" w:rsidRPr="00C50A1E">
          <w:rPr>
            <w:rFonts w:ascii="Times New Roman" w:eastAsia="Times New Roman" w:hAnsi="Times New Roman" w:cs="Times New Roman"/>
            <w:sz w:val="24"/>
            <w:szCs w:val="24"/>
          </w:rPr>
          <w:t>seperti</w:t>
        </w:r>
        <w:proofErr w:type="spellEnd"/>
        <w:r w:rsidR="0071343E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1343E" w:rsidRPr="00C50A1E">
          <w:rPr>
            <w:rFonts w:ascii="Times New Roman" w:eastAsia="Times New Roman" w:hAnsi="Times New Roman" w:cs="Times New Roman"/>
            <w:sz w:val="24"/>
            <w:szCs w:val="24"/>
          </w:rPr>
          <w:t>inilah</w:t>
        </w:r>
        <w:proofErr w:type="spellEnd"/>
        <w:r w:rsidR="0071343E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71343E" w:rsidRPr="00C50A1E">
          <w:rPr>
            <w:rFonts w:ascii="Times New Roman" w:eastAsia="Times New Roman" w:hAnsi="Times New Roman" w:cs="Times New Roman"/>
            <w:sz w:val="24"/>
            <w:szCs w:val="24"/>
          </w:rPr>
          <w:lastRenderedPageBreak/>
          <w:t xml:space="preserve">yang </w:t>
        </w:r>
        <w:proofErr w:type="spellStart"/>
        <w:r w:rsidR="0071343E" w:rsidRPr="00C50A1E">
          <w:rPr>
            <w:rFonts w:ascii="Times New Roman" w:eastAsia="Times New Roman" w:hAnsi="Times New Roman" w:cs="Times New Roman"/>
            <w:sz w:val="24"/>
            <w:szCs w:val="24"/>
          </w:rPr>
          <w:t>membuat</w:t>
        </w:r>
        <w:proofErr w:type="spellEnd"/>
        <w:r w:rsidR="0071343E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1343E" w:rsidRPr="00C50A1E">
          <w:rPr>
            <w:rFonts w:ascii="Times New Roman" w:eastAsia="Times New Roman" w:hAnsi="Times New Roman" w:cs="Times New Roman"/>
            <w:sz w:val="24"/>
            <w:szCs w:val="24"/>
          </w:rPr>
          <w:t>lemak-lemak</w:t>
        </w:r>
        <w:proofErr w:type="spellEnd"/>
        <w:r w:rsidR="0071343E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="0071343E" w:rsidRPr="00C50A1E">
          <w:rPr>
            <w:rFonts w:ascii="Times New Roman" w:eastAsia="Times New Roman" w:hAnsi="Times New Roman" w:cs="Times New Roman"/>
            <w:sz w:val="24"/>
            <w:szCs w:val="24"/>
          </w:rPr>
          <w:t>seharusnya</w:t>
        </w:r>
        <w:proofErr w:type="spellEnd"/>
        <w:r w:rsidR="0071343E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1343E" w:rsidRPr="00C50A1E">
          <w:rPr>
            <w:rFonts w:ascii="Times New Roman" w:eastAsia="Times New Roman" w:hAnsi="Times New Roman" w:cs="Times New Roman"/>
            <w:sz w:val="24"/>
            <w:szCs w:val="24"/>
          </w:rPr>
          <w:t>dibakar</w:t>
        </w:r>
        <w:proofErr w:type="spellEnd"/>
        <w:r w:rsidR="0071343E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1343E" w:rsidRPr="00C50A1E">
          <w:rPr>
            <w:rFonts w:ascii="Times New Roman" w:eastAsia="Times New Roman" w:hAnsi="Times New Roman" w:cs="Times New Roman"/>
            <w:sz w:val="24"/>
            <w:szCs w:val="24"/>
          </w:rPr>
          <w:t>jadi</w:t>
        </w:r>
        <w:proofErr w:type="spellEnd"/>
        <w:r w:rsidR="0071343E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1343E" w:rsidRPr="00C50A1E">
          <w:rPr>
            <w:rFonts w:ascii="Times New Roman" w:eastAsia="Times New Roman" w:hAnsi="Times New Roman" w:cs="Times New Roman"/>
            <w:sz w:val="24"/>
            <w:szCs w:val="24"/>
          </w:rPr>
          <w:t>memilih</w:t>
        </w:r>
        <w:proofErr w:type="spellEnd"/>
        <w:r w:rsidR="0071343E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1343E" w:rsidRPr="00C50A1E">
          <w:rPr>
            <w:rFonts w:ascii="Times New Roman" w:eastAsia="Times New Roman" w:hAnsi="Times New Roman" w:cs="Times New Roman"/>
            <w:sz w:val="24"/>
            <w:szCs w:val="24"/>
          </w:rPr>
          <w:t>ikut</w:t>
        </w:r>
        <w:r w:rsidR="0071343E">
          <w:rPr>
            <w:rFonts w:ascii="Times New Roman" w:eastAsia="Times New Roman" w:hAnsi="Times New Roman" w:cs="Times New Roman"/>
            <w:sz w:val="24"/>
            <w:szCs w:val="24"/>
          </w:rPr>
          <w:t>an</w:t>
        </w:r>
        <w:proofErr w:type="spellEnd"/>
        <w:r w:rsidR="0071343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1343E" w:rsidRPr="00917DD8">
          <w:rPr>
            <w:rFonts w:ascii="Times New Roman" w:eastAsia="Times New Roman" w:hAnsi="Times New Roman" w:cs="Times New Roman"/>
            <w:i/>
            <w:sz w:val="24"/>
            <w:szCs w:val="24"/>
          </w:rPr>
          <w:t>mager</w:t>
        </w:r>
        <w:proofErr w:type="spellEnd"/>
        <w:r w:rsidR="0071343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1343E">
          <w:rPr>
            <w:rFonts w:ascii="Times New Roman" w:eastAsia="Times New Roman" w:hAnsi="Times New Roman" w:cs="Times New Roman"/>
            <w:sz w:val="24"/>
            <w:szCs w:val="24"/>
          </w:rPr>
          <w:t>saja</w:t>
        </w:r>
        <w:proofErr w:type="spellEnd"/>
        <w:r w:rsidR="0071343E">
          <w:rPr>
            <w:rFonts w:ascii="Times New Roman" w:eastAsia="Times New Roman" w:hAnsi="Times New Roman" w:cs="Times New Roman"/>
            <w:sz w:val="24"/>
            <w:szCs w:val="24"/>
          </w:rPr>
          <w:t>.</w:t>
        </w:r>
        <w:proofErr w:type="gramEnd"/>
        <w:r w:rsidR="0071343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proofErr w:type="gramStart"/>
        <w:r w:rsidR="0071343E">
          <w:rPr>
            <w:rFonts w:ascii="Times New Roman" w:eastAsia="Times New Roman" w:hAnsi="Times New Roman" w:cs="Times New Roman"/>
            <w:sz w:val="24"/>
            <w:szCs w:val="24"/>
          </w:rPr>
          <w:t>Jadi</w:t>
        </w:r>
        <w:proofErr w:type="spellEnd"/>
        <w:r w:rsidR="0071343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1343E">
          <w:rPr>
            <w:rFonts w:ascii="Times New Roman" w:eastAsia="Times New Roman" w:hAnsi="Times New Roman" w:cs="Times New Roman"/>
            <w:sz w:val="24"/>
            <w:szCs w:val="24"/>
          </w:rPr>
          <w:t>simpanan</w:t>
        </w:r>
        <w:proofErr w:type="spellEnd"/>
        <w:r w:rsidR="0071343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1343E">
          <w:rPr>
            <w:rFonts w:ascii="Times New Roman" w:eastAsia="Times New Roman" w:hAnsi="Times New Roman" w:cs="Times New Roman"/>
            <w:sz w:val="24"/>
            <w:szCs w:val="24"/>
          </w:rPr>
          <w:t>di</w:t>
        </w:r>
        <w:r w:rsidR="0071343E" w:rsidRPr="00C50A1E">
          <w:rPr>
            <w:rFonts w:ascii="Times New Roman" w:eastAsia="Times New Roman" w:hAnsi="Times New Roman" w:cs="Times New Roman"/>
            <w:sz w:val="24"/>
            <w:szCs w:val="24"/>
          </w:rPr>
          <w:t>tubuhmu</w:t>
        </w:r>
        <w:proofErr w:type="spellEnd"/>
        <w:r w:rsidR="0071343E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71343E" w:rsidRPr="00C50A1E">
          <w:rPr>
            <w:rFonts w:ascii="Times New Roman" w:eastAsia="Times New Roman" w:hAnsi="Times New Roman" w:cs="Times New Roman"/>
            <w:sz w:val="24"/>
            <w:szCs w:val="24"/>
          </w:rPr>
          <w:t>dimana-mana</w:t>
        </w:r>
        <w:proofErr w:type="spellEnd"/>
        <w:r w:rsidR="0071343E" w:rsidRPr="00C50A1E">
          <w:rPr>
            <w:rFonts w:ascii="Times New Roman" w:eastAsia="Times New Roman" w:hAnsi="Times New Roman" w:cs="Times New Roman"/>
            <w:sz w:val="24"/>
            <w:szCs w:val="24"/>
          </w:rPr>
          <w:t>.</w:t>
        </w:r>
        <w:proofErr w:type="gramEnd"/>
        <w:r w:rsidR="0071343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1343E">
          <w:rPr>
            <w:rFonts w:ascii="Times New Roman" w:eastAsia="Times New Roman" w:hAnsi="Times New Roman" w:cs="Times New Roman"/>
            <w:sz w:val="24"/>
            <w:szCs w:val="24"/>
          </w:rPr>
          <w:t>Wah</w:t>
        </w:r>
        <w:proofErr w:type="spellEnd"/>
        <w:r w:rsidR="0071343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1343E">
          <w:rPr>
            <w:rFonts w:ascii="Times New Roman" w:eastAsia="Times New Roman" w:hAnsi="Times New Roman" w:cs="Times New Roman"/>
            <w:sz w:val="24"/>
            <w:szCs w:val="24"/>
          </w:rPr>
          <w:t>ngeri</w:t>
        </w:r>
        <w:proofErr w:type="spellEnd"/>
        <w:r w:rsidR="0071343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1343E">
          <w:rPr>
            <w:rFonts w:ascii="Times New Roman" w:eastAsia="Times New Roman" w:hAnsi="Times New Roman" w:cs="Times New Roman"/>
            <w:sz w:val="24"/>
            <w:szCs w:val="24"/>
          </w:rPr>
          <w:t>sekali</w:t>
        </w:r>
        <w:proofErr w:type="spellEnd"/>
        <w:r w:rsidR="0071343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1343E">
          <w:rPr>
            <w:rFonts w:ascii="Times New Roman" w:eastAsia="Times New Roman" w:hAnsi="Times New Roman" w:cs="Times New Roman"/>
            <w:sz w:val="24"/>
            <w:szCs w:val="24"/>
          </w:rPr>
          <w:t>ya</w:t>
        </w:r>
        <w:proofErr w:type="spellEnd"/>
        <w:r w:rsidR="0071343E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  <w:bookmarkStart w:id="90" w:name="_GoBack"/>
      <w:bookmarkEnd w:id="90"/>
    </w:p>
    <w:p w:rsidR="00A844E2" w:rsidRPr="00C50A1E" w:rsidDel="00906D0C" w:rsidRDefault="00927764" w:rsidP="00906D0C">
      <w:pPr>
        <w:spacing w:after="375"/>
        <w:rPr>
          <w:del w:id="91" w:author="User" w:date="2021-12-16T10:49:00Z"/>
          <w:rFonts w:ascii="Times New Roman" w:eastAsia="Times New Roman" w:hAnsi="Times New Roman" w:cs="Times New Roman"/>
          <w:sz w:val="24"/>
          <w:szCs w:val="24"/>
        </w:rPr>
        <w:pPrChange w:id="92" w:author="User" w:date="2021-12-16T10:44:00Z">
          <w:pPr>
            <w:shd w:val="clear" w:color="auto" w:fill="F5F5F5"/>
            <w:spacing w:after="375"/>
          </w:pPr>
        </w:pPrChange>
      </w:pPr>
      <w:del w:id="93" w:author="User" w:date="2021-12-16T10:49:00Z">
        <w:r w:rsidRPr="00C50A1E" w:rsidDel="00906D0C">
          <w:rPr>
            <w:rFonts w:ascii="Times New Roman" w:eastAsia="Times New Roman" w:hAnsi="Times New Roman" w:cs="Times New Roman"/>
            <w:sz w:val="24"/>
            <w:szCs w:val="24"/>
          </w:rPr>
          <w:delText xml:space="preserve">Di musim hujan, rasa malas bergerak juga bisa jadi biang berat badan yang </w:delText>
        </w:r>
      </w:del>
      <w:del w:id="94" w:author="User" w:date="2021-12-16T10:33:00Z">
        <w:r w:rsidRPr="00C50A1E" w:rsidDel="00A844E2">
          <w:rPr>
            <w:rFonts w:ascii="Times New Roman" w:eastAsia="Times New Roman" w:hAnsi="Times New Roman" w:cs="Times New Roman"/>
            <w:sz w:val="24"/>
            <w:szCs w:val="24"/>
          </w:rPr>
          <w:delText xml:space="preserve">lebih suka </w:delText>
        </w:r>
      </w:del>
      <w:del w:id="95" w:author="User" w:date="2021-12-16T10:49:00Z">
        <w:r w:rsidRPr="00C50A1E" w:rsidDel="00906D0C">
          <w:rPr>
            <w:rFonts w:ascii="Times New Roman" w:eastAsia="Times New Roman" w:hAnsi="Times New Roman" w:cs="Times New Roman"/>
            <w:sz w:val="24"/>
            <w:szCs w:val="24"/>
          </w:rPr>
          <w:delText>naiknya. Apalagi munculnya kaum-kaum rebahan yang kerjaannya tiduran dan hanya buka tutup media sosial atau pura-pura sibuk padahal tidak ada yang nge-</w:delText>
        </w:r>
        <w:r w:rsidRPr="00A844E2" w:rsidDel="00906D0C">
          <w:rPr>
            <w:rFonts w:ascii="Times New Roman" w:eastAsia="Times New Roman" w:hAnsi="Times New Roman" w:cs="Times New Roman"/>
            <w:i/>
            <w:sz w:val="24"/>
            <w:szCs w:val="24"/>
            <w:rPrChange w:id="96" w:author="User" w:date="2021-12-16T10:34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chat</w:delText>
        </w:r>
        <w:r w:rsidRPr="00C50A1E" w:rsidDel="00906D0C">
          <w:rPr>
            <w:rFonts w:ascii="Times New Roman" w:eastAsia="Times New Roman" w:hAnsi="Times New Roman" w:cs="Times New Roman"/>
            <w:sz w:val="24"/>
            <w:szCs w:val="24"/>
          </w:rPr>
          <w:delText>. </w:delText>
        </w:r>
      </w:del>
    </w:p>
    <w:p w:rsidR="00927764" w:rsidRPr="00C50A1E" w:rsidDel="0071343E" w:rsidRDefault="00927764" w:rsidP="00906D0C">
      <w:pPr>
        <w:spacing w:after="375"/>
        <w:rPr>
          <w:del w:id="97" w:author="User" w:date="2021-12-16T10:55:00Z"/>
          <w:rFonts w:ascii="Times New Roman" w:eastAsia="Times New Roman" w:hAnsi="Times New Roman" w:cs="Times New Roman"/>
          <w:sz w:val="24"/>
          <w:szCs w:val="24"/>
        </w:rPr>
        <w:pPrChange w:id="98" w:author="User" w:date="2021-12-16T10:44:00Z">
          <w:pPr>
            <w:shd w:val="clear" w:color="auto" w:fill="F5F5F5"/>
            <w:spacing w:after="375"/>
          </w:pPr>
        </w:pPrChange>
      </w:pPr>
      <w:del w:id="99" w:author="User" w:date="2021-12-16T10:55:00Z">
        <w:r w:rsidRPr="00C50A1E" w:rsidDel="0071343E">
          <w:rPr>
            <w:rFonts w:ascii="Times New Roman" w:eastAsia="Times New Roman" w:hAnsi="Times New Roman" w:cs="Times New Roman"/>
            <w:sz w:val="24"/>
            <w:szCs w:val="24"/>
          </w:rPr>
          <w:delText>Kegiatan seperti inilah yang membuat lemak-lemak yang seharusnya dibakar jadi memilih ikut</w:delText>
        </w:r>
        <w:r w:rsidDel="0071343E">
          <w:rPr>
            <w:rFonts w:ascii="Times New Roman" w:eastAsia="Times New Roman" w:hAnsi="Times New Roman" w:cs="Times New Roman"/>
            <w:sz w:val="24"/>
            <w:szCs w:val="24"/>
          </w:rPr>
          <w:delText xml:space="preserve">an </w:delText>
        </w:r>
        <w:r w:rsidRPr="00AE5E33" w:rsidDel="0071343E">
          <w:rPr>
            <w:rFonts w:ascii="Times New Roman" w:eastAsia="Times New Roman" w:hAnsi="Times New Roman" w:cs="Times New Roman"/>
            <w:i/>
            <w:sz w:val="24"/>
            <w:szCs w:val="24"/>
            <w:rPrChange w:id="100" w:author="User" w:date="2021-12-16T10:2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mager</w:delText>
        </w:r>
        <w:r w:rsidDel="0071343E">
          <w:rPr>
            <w:rFonts w:ascii="Times New Roman" w:eastAsia="Times New Roman" w:hAnsi="Times New Roman" w:cs="Times New Roman"/>
            <w:sz w:val="24"/>
            <w:szCs w:val="24"/>
          </w:rPr>
          <w:delText xml:space="preserve"> saja. Jadi simpanan di</w:delText>
        </w:r>
        <w:r w:rsidRPr="00C50A1E" w:rsidDel="0071343E">
          <w:rPr>
            <w:rFonts w:ascii="Times New Roman" w:eastAsia="Times New Roman" w:hAnsi="Times New Roman" w:cs="Times New Roman"/>
            <w:sz w:val="24"/>
            <w:szCs w:val="24"/>
          </w:rPr>
          <w:delText>tubuhmu, dimana-mana.</w:delText>
        </w:r>
      </w:del>
    </w:p>
    <w:p w:rsidR="00927764" w:rsidRPr="00C50A1E" w:rsidRDefault="00927764" w:rsidP="00906D0C">
      <w:pPr>
        <w:jc w:val="both"/>
        <w:rPr>
          <w:rFonts w:ascii="Times New Roman" w:eastAsia="Times New Roman" w:hAnsi="Times New Roman" w:cs="Times New Roman"/>
          <w:sz w:val="24"/>
          <w:szCs w:val="24"/>
        </w:rPr>
        <w:pPrChange w:id="101" w:author="User" w:date="2021-12-16T10:50:00Z">
          <w:pPr>
            <w:shd w:val="clear" w:color="auto" w:fill="F5F5F5"/>
            <w:spacing w:after="375"/>
          </w:pPr>
        </w:pPrChange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ins w:id="102" w:author="User" w:date="2021-12-16T10:37:00Z">
        <w:r w:rsidR="00A844E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06D0C">
      <w:pPr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03" w:author="User" w:date="2021-12-16T10:50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Del="00906D0C" w:rsidRDefault="00927764" w:rsidP="00906D0C">
      <w:pPr>
        <w:rPr>
          <w:del w:id="104" w:author="User" w:date="2021-12-16T10:51:00Z"/>
          <w:rFonts w:ascii="Times New Roman" w:eastAsia="Times New Roman" w:hAnsi="Times New Roman" w:cs="Times New Roman"/>
          <w:sz w:val="24"/>
          <w:szCs w:val="24"/>
        </w:rPr>
        <w:pPrChange w:id="105" w:author="User" w:date="2021-12-16T10:44:00Z">
          <w:pPr>
            <w:shd w:val="clear" w:color="auto" w:fill="F5F5F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Rahman</w:t>
      </w:r>
      <w:proofErr w:type="spellEnd"/>
    </w:p>
    <w:p w:rsidR="00927764" w:rsidRPr="00C50A1E" w:rsidDel="00906D0C" w:rsidRDefault="00927764" w:rsidP="00927764">
      <w:pPr>
        <w:rPr>
          <w:del w:id="106" w:author="User" w:date="2021-12-16T10:51:00Z"/>
        </w:rPr>
      </w:pPr>
    </w:p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2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06D0C" w:rsidRDefault="00906D0C"/>
    <w:sectPr w:rsidR="00906D0C" w:rsidSect="00927764">
      <w:footerReference w:type="default" r:id="rId13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0" w:author="User" w:date="2021-12-16T10:10:00Z" w:initials="U">
    <w:p w:rsidR="00844ECC" w:rsidRDefault="00844ECC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indra</w:t>
      </w:r>
      <w:proofErr w:type="spellEnd"/>
      <w:proofErr w:type="gramEnd"/>
    </w:p>
  </w:comment>
  <w:comment w:id="22" w:author="User" w:date="2021-12-16T10:06:00Z" w:initials="U">
    <w:p w:rsidR="00191DE7" w:rsidRDefault="00191DE7">
      <w:pPr>
        <w:pStyle w:val="CommentText"/>
      </w:pPr>
      <w:r>
        <w:rPr>
          <w:rStyle w:val="CommentReference"/>
        </w:rPr>
        <w:annotationRef/>
      </w:r>
      <w:proofErr w:type="spellStart"/>
      <w:r>
        <w:t>Ganti</w:t>
      </w:r>
      <w:proofErr w:type="spellEnd"/>
      <w:r>
        <w:t xml:space="preserve"> kata: </w:t>
      </w:r>
      <w:proofErr w:type="spellStart"/>
      <w:r>
        <w:t>nafsu</w:t>
      </w:r>
      <w:proofErr w:type="spellEnd"/>
    </w:p>
  </w:comment>
  <w:comment w:id="29" w:author="User" w:date="2021-12-16T10:45:00Z" w:initials="U">
    <w:p w:rsidR="00906D0C" w:rsidRDefault="00906D0C" w:rsidP="00906D0C">
      <w:pPr>
        <w:pStyle w:val="CommentText"/>
      </w:pPr>
      <w:r>
        <w:rPr>
          <w:rStyle w:val="CommentReference"/>
        </w:rPr>
        <w:annotationRef/>
      </w:r>
      <w:proofErr w:type="spellStart"/>
      <w:r>
        <w:t>Pengggunaan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tepat</w:t>
      </w:r>
      <w:proofErr w:type="spellEnd"/>
    </w:p>
  </w:comment>
  <w:comment w:id="39" w:author="User" w:date="2021-12-16T10:07:00Z" w:initials="U">
    <w:p w:rsidR="00191DE7" w:rsidRDefault="00191DE7">
      <w:pPr>
        <w:pStyle w:val="CommentText"/>
      </w:pPr>
      <w:r>
        <w:rPr>
          <w:rStyle w:val="CommentReference"/>
        </w:rPr>
        <w:annotationRef/>
      </w:r>
      <w:proofErr w:type="spellStart"/>
      <w:r>
        <w:t>Pengggunaan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tepat</w:t>
      </w:r>
      <w:proofErr w:type="spellEnd"/>
    </w:p>
  </w:comment>
  <w:comment w:id="67" w:author="User" w:date="2021-12-16T10:49:00Z" w:initials="U">
    <w:p w:rsidR="00906D0C" w:rsidRDefault="00906D0C" w:rsidP="00906D0C">
      <w:pPr>
        <w:pStyle w:val="CommentText"/>
      </w:pPr>
      <w:r>
        <w:rPr>
          <w:rStyle w:val="CommentReference"/>
        </w:rPr>
        <w:annotationRef/>
      </w:r>
      <w:proofErr w:type="spellStart"/>
      <w:r>
        <w:t>Rapatkan</w:t>
      </w:r>
      <w:proofErr w:type="spellEnd"/>
      <w:r>
        <w:t>/</w:t>
      </w:r>
      <w:proofErr w:type="spellStart"/>
      <w:r>
        <w:t>gabung</w:t>
      </w:r>
      <w:proofErr w:type="spellEnd"/>
    </w:p>
  </w:comment>
  <w:comment w:id="74" w:author="User" w:date="2021-12-16T10:08:00Z" w:initials="U">
    <w:p w:rsidR="00191DE7" w:rsidRDefault="00191DE7">
      <w:pPr>
        <w:pStyle w:val="CommentText"/>
      </w:pPr>
      <w:r>
        <w:rPr>
          <w:rStyle w:val="CommentReference"/>
        </w:rPr>
        <w:annotationRef/>
      </w:r>
      <w:proofErr w:type="spellStart"/>
      <w:r w:rsidR="00844ECC">
        <w:t>Rapatkan</w:t>
      </w:r>
      <w:proofErr w:type="spellEnd"/>
      <w:r w:rsidR="00844ECC">
        <w:t>/</w:t>
      </w:r>
      <w:proofErr w:type="spellStart"/>
      <w:r w:rsidR="00844ECC">
        <w:t>gabung</w:t>
      </w:r>
      <w:proofErr w:type="spellEnd"/>
    </w:p>
  </w:comment>
  <w:comment w:id="81" w:author="User" w:date="2021-12-16T10:09:00Z" w:initials="U">
    <w:p w:rsidR="00844ECC" w:rsidRDefault="00844ECC">
      <w:pPr>
        <w:pStyle w:val="CommentText"/>
      </w:pPr>
      <w:r>
        <w:rPr>
          <w:rStyle w:val="CommentReference"/>
        </w:rPr>
        <w:annotationRef/>
      </w:r>
      <w:proofErr w:type="spellStart"/>
      <w:r>
        <w:t>Hindari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kalimat</w:t>
      </w:r>
      <w:proofErr w:type="spellEnd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0608" w:rsidRDefault="00E30608">
      <w:r>
        <w:separator/>
      </w:r>
    </w:p>
  </w:endnote>
  <w:endnote w:type="continuationSeparator" w:id="0">
    <w:p w:rsidR="00E30608" w:rsidRDefault="00E30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E30608">
    <w:pPr>
      <w:pStyle w:val="Footer"/>
    </w:pPr>
  </w:p>
  <w:p w:rsidR="00941E77" w:rsidRDefault="00E306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0608" w:rsidRDefault="00E30608">
      <w:r>
        <w:separator/>
      </w:r>
    </w:p>
  </w:footnote>
  <w:footnote w:type="continuationSeparator" w:id="0">
    <w:p w:rsidR="00E30608" w:rsidRDefault="00E306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12251A"/>
    <w:rsid w:val="00191DE7"/>
    <w:rsid w:val="0042167F"/>
    <w:rsid w:val="0071343E"/>
    <w:rsid w:val="00844ECC"/>
    <w:rsid w:val="00906D0C"/>
    <w:rsid w:val="00924DF5"/>
    <w:rsid w:val="00927764"/>
    <w:rsid w:val="00A844E2"/>
    <w:rsid w:val="00AE5E33"/>
    <w:rsid w:val="00B22150"/>
    <w:rsid w:val="00E3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191D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DE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91D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1DE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1D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1D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1DE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191D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DE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91D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1DE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1D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1D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1DE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kompasiana.com/listhiahr/5e11e59a097f367b4a413222/hujan-turun-berat-badan-naik?page=al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s://assets-a2.kompasiana.com/items/album/2020/01/05/photo-1561497268-131821f92985-5e11e63d097f362701721a02.jpeg?t=o&amp;v=76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BC2DB4-51BA-4A1B-A59B-B3E5D7E03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5</cp:revision>
  <dcterms:created xsi:type="dcterms:W3CDTF">2020-07-24T23:46:00Z</dcterms:created>
  <dcterms:modified xsi:type="dcterms:W3CDTF">2021-12-16T03:55:00Z</dcterms:modified>
</cp:coreProperties>
</file>