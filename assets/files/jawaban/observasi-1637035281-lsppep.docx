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Reviewer" w:date="2021-11-16T10:14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1" w:author="Reviewer" w:date="2021-11-16T10:14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2" w:author="Reviewer" w:date="2021-11-16T10:15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Reviewer" w:date="2021-11-16T10:15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4" w:author="Reviewer" w:date="2021-11-16T10:15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5" w:author="Reviewer" w:date="2021-11-16T10:15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Reviewer" w:date="2021-11-16T10:16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Reviewer" w:date="2021-11-16T10:16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" w:author="Reviewer" w:date="2021-11-16T10:16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Reviewer" w:date="2021-11-16T10:17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0" w:author="Reviewer" w:date="2021-11-16T10:17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1" w:author="Reviewer" w:date="2021-11-16T10:18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2" w:author="Reviewer" w:date="2021-11-16T10:18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3" w:author="Reviewer" w:date="2021-11-16T10:17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14" w:author="Reviewer" w:date="2021-11-16T10:17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5" w:author="Reviewer" w:date="2021-11-16T10:19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" w:author="Reviewer" w:date="2021-11-16T10:19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r w:rsidRPr="00366590">
              <w:rPr>
                <w:rFonts w:ascii="Times New Roman" w:eastAsia="Times New Roman" w:hAnsi="Times New Roman" w:cs="Times New Roman"/>
                <w:i/>
                <w:szCs w:val="24"/>
                <w:rPrChange w:id="17" w:author="Reviewer" w:date="2021-11-16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18" w:author="Reviewer" w:date="2021-11-16T10:20:00Z">
              <w:r w:rsidR="00366590" w:rsidRPr="00366590">
                <w:rPr>
                  <w:rFonts w:ascii="Times New Roman" w:eastAsia="Times New Roman" w:hAnsi="Times New Roman" w:cs="Times New Roman"/>
                  <w:i/>
                  <w:szCs w:val="24"/>
                  <w:rPrChange w:id="19" w:author="Reviewer" w:date="2021-11-16T10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20" w:author="Reviewer" w:date="2021-11-16T10:20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21" w:author="Reviewer" w:date="2021-11-16T10:20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 xml:space="preserve"> 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2" w:author="Reviewer" w:date="2021-11-16T10:23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  <w:proofErr w:type="gramEnd"/>
          </w:p>
          <w:p w:rsidR="00125355" w:rsidRPr="002B3CC4" w:rsidRDefault="00125355" w:rsidP="002B3CC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3" w:author="Reviewer" w:date="2021-11-16T10:23:00Z">
                  <w:rPr/>
                </w:rPrChange>
              </w:rPr>
              <w:pPrChange w:id="24" w:author="Reviewer" w:date="2021-11-16T10:2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25" w:author="Reviewer" w:date="2021-11-16T10:23:00Z">
                  <w:rPr/>
                </w:rPrChange>
              </w:rPr>
              <w:t>Tahapan</w:t>
            </w:r>
            <w:proofErr w:type="spellEnd"/>
            <w:r w:rsidRPr="002B3CC4">
              <w:rPr>
                <w:rFonts w:ascii="Times New Roman" w:eastAsia="Times New Roman" w:hAnsi="Times New Roman" w:cs="Times New Roman"/>
                <w:szCs w:val="24"/>
                <w:rPrChange w:id="26" w:author="Reviewer" w:date="2021-11-16T10:23:00Z">
                  <w:rPr/>
                </w:rPrChange>
              </w:rPr>
              <w:t xml:space="preserve"> </w:t>
            </w: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27" w:author="Reviewer" w:date="2021-11-16T10:23:00Z">
                  <w:rPr/>
                </w:rPrChange>
              </w:rPr>
              <w:t>belajar</w:t>
            </w:r>
            <w:proofErr w:type="spellEnd"/>
            <w:r w:rsidRPr="002B3CC4">
              <w:rPr>
                <w:rFonts w:ascii="Times New Roman" w:eastAsia="Times New Roman" w:hAnsi="Times New Roman" w:cs="Times New Roman"/>
                <w:szCs w:val="24"/>
                <w:rPrChange w:id="28" w:author="Reviewer" w:date="2021-11-16T10:23:00Z">
                  <w:rPr/>
                </w:rPrChange>
              </w:rPr>
              <w:t xml:space="preserve"> </w:t>
            </w: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29" w:author="Reviewer" w:date="2021-11-16T10:23:00Z">
                  <w:rPr/>
                </w:rPrChange>
              </w:rPr>
              <w:t>sesuai</w:t>
            </w:r>
            <w:proofErr w:type="spellEnd"/>
            <w:r w:rsidRPr="002B3CC4">
              <w:rPr>
                <w:rFonts w:ascii="Times New Roman" w:eastAsia="Times New Roman" w:hAnsi="Times New Roman" w:cs="Times New Roman"/>
                <w:szCs w:val="24"/>
                <w:rPrChange w:id="30" w:author="Reviewer" w:date="2021-11-16T10:23:00Z">
                  <w:rPr/>
                </w:rPrChange>
              </w:rPr>
              <w:t xml:space="preserve"> </w:t>
            </w: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31" w:author="Reviewer" w:date="2021-11-16T10:23:00Z">
                  <w:rPr/>
                </w:rPrChange>
              </w:rPr>
              <w:t>dengan</w:t>
            </w:r>
            <w:proofErr w:type="spellEnd"/>
            <w:r w:rsidRPr="002B3CC4">
              <w:rPr>
                <w:rFonts w:ascii="Times New Roman" w:eastAsia="Times New Roman" w:hAnsi="Times New Roman" w:cs="Times New Roman"/>
                <w:szCs w:val="24"/>
                <w:rPrChange w:id="32" w:author="Reviewer" w:date="2021-11-16T10:23:00Z">
                  <w:rPr/>
                </w:rPrChange>
              </w:rPr>
              <w:t xml:space="preserve"> </w:t>
            </w: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33" w:author="Reviewer" w:date="2021-11-16T10:23:00Z">
                  <w:rPr/>
                </w:rPrChange>
              </w:rPr>
              <w:t>kemampuan</w:t>
            </w:r>
            <w:proofErr w:type="spellEnd"/>
            <w:r w:rsidRPr="002B3CC4">
              <w:rPr>
                <w:rFonts w:ascii="Times New Roman" w:eastAsia="Times New Roman" w:hAnsi="Times New Roman" w:cs="Times New Roman"/>
                <w:szCs w:val="24"/>
                <w:rPrChange w:id="34" w:author="Reviewer" w:date="2021-11-16T10:23:00Z">
                  <w:rPr/>
                </w:rPrChange>
              </w:rPr>
              <w:t xml:space="preserve"> </w:t>
            </w: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35" w:author="Reviewer" w:date="2021-11-16T10:23:00Z">
                  <w:rPr/>
                </w:rPrChange>
              </w:rPr>
              <w:t>dan</w:t>
            </w:r>
            <w:proofErr w:type="spellEnd"/>
            <w:r w:rsidRPr="002B3CC4">
              <w:rPr>
                <w:rFonts w:ascii="Times New Roman" w:eastAsia="Times New Roman" w:hAnsi="Times New Roman" w:cs="Times New Roman"/>
                <w:szCs w:val="24"/>
                <w:rPrChange w:id="36" w:author="Reviewer" w:date="2021-11-16T10:23:00Z">
                  <w:rPr/>
                </w:rPrChange>
              </w:rPr>
              <w:t xml:space="preserve"> </w:t>
            </w: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37" w:author="Reviewer" w:date="2021-11-16T10:23:00Z">
                  <w:rPr/>
                </w:rPrChange>
              </w:rPr>
              <w:t>minat</w:t>
            </w:r>
            <w:proofErr w:type="spellEnd"/>
            <w:r w:rsidRPr="002B3CC4">
              <w:rPr>
                <w:rFonts w:ascii="Times New Roman" w:eastAsia="Times New Roman" w:hAnsi="Times New Roman" w:cs="Times New Roman"/>
                <w:szCs w:val="24"/>
                <w:rPrChange w:id="38" w:author="Reviewer" w:date="2021-11-16T10:23:00Z">
                  <w:rPr/>
                </w:rPrChange>
              </w:rPr>
              <w:t>/</w:t>
            </w: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39" w:author="Reviewer" w:date="2021-11-16T10:23:00Z">
                  <w:rPr/>
                </w:rPrChange>
              </w:rPr>
              <w:t>kebutuhan</w:t>
            </w:r>
            <w:proofErr w:type="spellEnd"/>
            <w:r w:rsidRPr="002B3CC4">
              <w:rPr>
                <w:rFonts w:ascii="Times New Roman" w:eastAsia="Times New Roman" w:hAnsi="Times New Roman" w:cs="Times New Roman"/>
                <w:szCs w:val="24"/>
                <w:rPrChange w:id="40" w:author="Reviewer" w:date="2021-11-16T10:23:00Z">
                  <w:rPr/>
                </w:rPrChange>
              </w:rPr>
              <w:t xml:space="preserve"> </w:t>
            </w: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41" w:author="Reviewer" w:date="2021-11-16T10:23:00Z">
                  <w:rPr/>
                </w:rPrChange>
              </w:rPr>
              <w:t>siswa</w:t>
            </w:r>
            <w:proofErr w:type="spellEnd"/>
            <w:r w:rsidRPr="002B3CC4">
              <w:rPr>
                <w:rFonts w:ascii="Times New Roman" w:eastAsia="Times New Roman" w:hAnsi="Times New Roman" w:cs="Times New Roman"/>
                <w:szCs w:val="24"/>
                <w:rPrChange w:id="42" w:author="Reviewer" w:date="2021-11-16T10:23:00Z">
                  <w:rPr/>
                </w:rPrChange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3" w:author="Reviewer" w:date="2021-11-16T10:20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4" w:author="Reviewer" w:date="2021-11-16T10:20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5" w:author="Reviewer" w:date="2021-11-16T10:20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46" w:author="Reviewer" w:date="2021-11-16T10:21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7" w:author="Reviewer" w:date="2021-11-16T10:21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 xml:space="preserve"> dan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8" w:author="Reviewer" w:date="2021-11-16T10:21:00Z"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3665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9" w:author="Reviewer" w:date="2021-11-16T10:21:00Z">
              <w:r w:rsidRPr="00EC6F38" w:rsidDel="00366590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0" w:author="Reviewer" w:date="2021-11-16T10:21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51" w:author="Reviewer" w:date="2021-11-16T10:22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2" w:author="Reviewer" w:date="2021-11-16T10:21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ins w:id="53" w:author="Reviewer" w:date="2021-11-16T10:22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</w:ins>
            <w:del w:id="54" w:author="Reviewer" w:date="2021-11-16T10:22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55" w:author="Reviewer" w:date="2021-11-16T10:22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6" w:author="Reviewer" w:date="2021-11-16T10:22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7" w:author="Reviewer" w:date="2021-11-16T10:22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Reviewer" w:date="2021-11-16T10:22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9" w:author="Reviewer" w:date="2021-11-16T10:23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0" w:author="Reviewer" w:date="2021-11-16T10:24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2B3CC4" w:rsidRDefault="00125355" w:rsidP="002B3CC4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61" w:author="Reviewer" w:date="2021-11-16T10:23:00Z">
                  <w:rPr/>
                </w:rPrChange>
              </w:rPr>
              <w:pPrChange w:id="62" w:author="Reviewer" w:date="2021-11-16T10:2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2B3CC4">
              <w:rPr>
                <w:rFonts w:ascii="Times New Roman" w:eastAsia="Times New Roman" w:hAnsi="Times New Roman" w:cs="Times New Roman"/>
                <w:szCs w:val="24"/>
                <w:rPrChange w:id="63" w:author="Reviewer" w:date="2021-11-16T10:23:00Z">
                  <w:rPr/>
                </w:rPrChange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2B3CC4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4" w:author="Reviewer" w:date="2021-11-16T10:24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5" w:author="Reviewer" w:date="2021-11-16T10:24:00Z">
              <w:r w:rsidR="00125355"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</w:t>
            </w:r>
            <w:proofErr w:type="spellEnd"/>
            <w:del w:id="66" w:author="Reviewer" w:date="2021-11-16T10:24:00Z">
              <w:r w:rsidR="00125355"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7" w:author="Reviewer" w:date="2021-11-16T10:24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8" w:author="Reviewer" w:date="2021-11-16T10:24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del w:id="69" w:author="Reviewer" w:date="2021-11-16T10:24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70" w:author="Reviewer" w:date="2021-11-16T10:25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1" w:author="Reviewer" w:date="2021-11-16T10:25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2" w:author="Reviewer" w:date="2021-11-16T10:25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3" w:author="Reviewer" w:date="2021-11-16T10:25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74" w:author="Reviewer" w:date="2021-11-16T10:25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5" w:author="Reviewer" w:date="2021-11-16T10:25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proofErr w:type="spellEnd"/>
            <w:del w:id="76" w:author="Reviewer" w:date="2021-11-16T10:25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7" w:author="Reviewer" w:date="2021-11-16T10:25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78" w:author="Reviewer" w:date="2021-11-16T10:25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79" w:author="Reviewer" w:date="2021-11-16T10:25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80" w:author="Reviewer" w:date="2021-11-16T10:26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81" w:author="Reviewer" w:date="2021-11-16T10:26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2" w:author="Reviewer" w:date="2021-11-16T10:26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3" w:author="Reviewer" w:date="2021-11-16T10:26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4" w:author="Reviewer" w:date="2021-11-16T10:26:00Z">
              <w:r w:rsidRPr="00EC6F38" w:rsidDel="002B3CC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85" w:author="Reviewer" w:date="2021-11-16T10:26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6" w:author="Reviewer" w:date="2021-11-16T10:27:00Z">
              <w:r w:rsidR="002B3CC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87" w:name="_GoBack"/>
            <w:bookmarkEnd w:id="87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EFC6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9EEA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viewer">
    <w15:presenceInfo w15:providerId="Windows Live" w15:userId="93a4db40daf8d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B3CC4"/>
    <w:rsid w:val="00366590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491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978D748-5545-4208-881F-5B9032FC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4</cp:revision>
  <dcterms:created xsi:type="dcterms:W3CDTF">2020-08-26T22:03:00Z</dcterms:created>
  <dcterms:modified xsi:type="dcterms:W3CDTF">2021-11-16T03:27:00Z</dcterms:modified>
</cp:coreProperties>
</file>