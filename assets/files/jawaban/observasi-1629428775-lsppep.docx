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3145BB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04D0023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50AF317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01C91EC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5316E76B" w14:textId="77777777" w:rsidR="00927764" w:rsidRPr="0094076B" w:rsidRDefault="00927764" w:rsidP="00927764">
      <w:pPr>
        <w:rPr>
          <w:rFonts w:ascii="Cambria" w:hAnsi="Cambria"/>
        </w:rPr>
      </w:pPr>
    </w:p>
    <w:p w14:paraId="30B8E829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40AF4323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EAF722E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1488C022" wp14:editId="5D3F8A54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C07BB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781738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C3A507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commentRangeStart w:id="1"/>
      <w:proofErr w:type="spellStart"/>
      <w:r w:rsidRPr="0041596E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rPrChange w:id="2" w:author="User" w:date="2021-08-20T09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commentRangeEnd w:id="0"/>
      <w:proofErr w:type="spellEnd"/>
      <w:r w:rsidR="0041596E" w:rsidRPr="0041596E">
        <w:rPr>
          <w:rStyle w:val="CommentReference"/>
          <w:strike/>
          <w:highlight w:val="yellow"/>
          <w:rPrChange w:id="3" w:author="User" w:date="2021-08-20T09:53:00Z">
            <w:rPr>
              <w:rStyle w:val="CommentReference"/>
            </w:rPr>
          </w:rPrChange>
        </w:rPr>
        <w:commentReference w:id="0"/>
      </w:r>
      <w:r w:rsidRPr="0041596E">
        <w:rPr>
          <w:rFonts w:ascii="Times New Roman" w:eastAsia="Times New Roman" w:hAnsi="Times New Roman" w:cs="Times New Roman"/>
          <w:strike/>
          <w:sz w:val="24"/>
          <w:szCs w:val="24"/>
          <w:rPrChange w:id="4" w:author="User" w:date="2021-08-20T09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commentRangeEnd w:id="1"/>
      <w:r w:rsidR="0041596E" w:rsidRPr="0041596E">
        <w:rPr>
          <w:rStyle w:val="CommentReference"/>
          <w:strike/>
          <w:rPrChange w:id="5" w:author="User" w:date="2021-08-20T09:53:00Z">
            <w:rPr>
              <w:rStyle w:val="CommentReference"/>
            </w:rPr>
          </w:rPrChange>
        </w:rPr>
        <w:commentReference w:id="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42DF58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596E">
        <w:rPr>
          <w:rFonts w:ascii="Times New Roman" w:eastAsia="Times New Roman" w:hAnsi="Times New Roman" w:cs="Times New Roman"/>
          <w:sz w:val="24"/>
          <w:szCs w:val="24"/>
          <w:highlight w:val="yellow"/>
          <w:rPrChange w:id="6" w:author="User" w:date="2021-08-20T09:4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di </w:t>
      </w:r>
      <w:proofErr w:type="spellStart"/>
      <w:r w:rsidRPr="0041596E">
        <w:rPr>
          <w:rFonts w:ascii="Times New Roman" w:eastAsia="Times New Roman" w:hAnsi="Times New Roman" w:cs="Times New Roman"/>
          <w:sz w:val="24"/>
          <w:szCs w:val="24"/>
          <w:highlight w:val="yellow"/>
          <w:rPrChange w:id="7" w:author="User" w:date="2021-08-20T09:4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proofErr w:type="spellStart"/>
      <w:r w:rsidRPr="0041596E">
        <w:rPr>
          <w:rFonts w:ascii="Times New Roman" w:eastAsia="Times New Roman" w:hAnsi="Times New Roman" w:cs="Times New Roman"/>
          <w:sz w:val="24"/>
          <w:szCs w:val="24"/>
          <w:highlight w:val="yellow"/>
          <w:rPrChange w:id="9" w:author="User" w:date="2021-08-20T09:4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</w:t>
      </w:r>
      <w:commentRangeEnd w:id="8"/>
      <w:r w:rsidR="0041596E">
        <w:rPr>
          <w:rStyle w:val="CommentReference"/>
        </w:rPr>
        <w:commentReference w:id="8"/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31A93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10" w:author="User" w:date="2021-08-20T09:48:00Z">
        <w:r w:rsidR="0041596E" w:rsidRPr="0041596E">
          <w:rPr>
            <w:rFonts w:ascii="Times New Roman" w:eastAsia="Times New Roman" w:hAnsi="Times New Roman" w:cs="Times New Roman"/>
            <w:sz w:val="24"/>
            <w:szCs w:val="24"/>
            <w:highlight w:val="yellow"/>
            <w:rPrChange w:id="11" w:author="User" w:date="2021-08-20T09:4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41596E">
        <w:rPr>
          <w:rFonts w:ascii="Times New Roman" w:eastAsia="Times New Roman" w:hAnsi="Times New Roman" w:cs="Times New Roman"/>
          <w:sz w:val="24"/>
          <w:szCs w:val="24"/>
          <w:highlight w:val="yellow"/>
          <w:rPrChange w:id="12" w:author="User" w:date="2021-08-20T09:5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634928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9E5CA5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3"/>
      <w:proofErr w:type="spellStart"/>
      <w:r w:rsidRPr="0041596E">
        <w:rPr>
          <w:rFonts w:ascii="Times New Roman" w:eastAsia="Times New Roman" w:hAnsi="Times New Roman" w:cs="Times New Roman"/>
          <w:sz w:val="24"/>
          <w:szCs w:val="24"/>
          <w:highlight w:val="yellow"/>
          <w:rPrChange w:id="14" w:author="User" w:date="2021-08-20T09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cuma</w:t>
      </w:r>
      <w:commentRangeEnd w:id="13"/>
      <w:proofErr w:type="spellEnd"/>
      <w:r w:rsidR="0041596E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9127A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5"/>
      <w:r w:rsidRPr="0041596E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rPrChange w:id="16" w:author="User" w:date="2021-08-20T09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yang</w:t>
      </w:r>
      <w:commentRangeEnd w:id="15"/>
      <w:r w:rsidR="0041596E" w:rsidRPr="0041596E">
        <w:rPr>
          <w:rStyle w:val="CommentReference"/>
          <w:strike/>
          <w:highlight w:val="yellow"/>
          <w:rPrChange w:id="17" w:author="User" w:date="2021-08-20T09:53:00Z">
            <w:rPr>
              <w:rStyle w:val="CommentReference"/>
            </w:rPr>
          </w:rPrChange>
        </w:rPr>
        <w:commentReference w:id="15"/>
      </w:r>
      <w:r w:rsidRPr="0041596E">
        <w:rPr>
          <w:rFonts w:ascii="Times New Roman" w:eastAsia="Times New Roman" w:hAnsi="Times New Roman" w:cs="Times New Roman"/>
          <w:strike/>
          <w:sz w:val="24"/>
          <w:szCs w:val="24"/>
          <w:rPrChange w:id="18" w:author="User" w:date="2021-08-20T09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4EAB11A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3D1014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9"/>
      <w:proofErr w:type="spellStart"/>
      <w:r w:rsidRPr="000B2B19">
        <w:rPr>
          <w:rFonts w:ascii="Times New Roman" w:eastAsia="Times New Roman" w:hAnsi="Times New Roman" w:cs="Times New Roman"/>
          <w:sz w:val="24"/>
          <w:szCs w:val="24"/>
          <w:highlight w:val="yellow"/>
          <w:rPrChange w:id="20" w:author="User" w:date="2021-08-20T09:5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mendapat</w:t>
      </w:r>
      <w:commentRangeEnd w:id="19"/>
      <w:proofErr w:type="spellEnd"/>
      <w:r w:rsidR="000B2B19">
        <w:rPr>
          <w:rStyle w:val="CommentReference"/>
        </w:rPr>
        <w:commentReference w:id="1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42B7AF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B2B19">
        <w:rPr>
          <w:rFonts w:ascii="Times New Roman" w:eastAsia="Times New Roman" w:hAnsi="Times New Roman" w:cs="Times New Roman"/>
          <w:strike/>
          <w:sz w:val="24"/>
          <w:szCs w:val="24"/>
          <w:rPrChange w:id="21" w:author="User" w:date="2021-08-20T09:5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proofErr w:type="spellEnd"/>
      <w:r w:rsidRPr="000B2B19">
        <w:rPr>
          <w:rFonts w:ascii="Times New Roman" w:eastAsia="Times New Roman" w:hAnsi="Times New Roman" w:cs="Times New Roman"/>
          <w:strike/>
          <w:sz w:val="24"/>
          <w:szCs w:val="24"/>
          <w:rPrChange w:id="22" w:author="User" w:date="2021-08-20T09:5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B2B19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rPrChange w:id="23" w:author="User" w:date="2021-08-20T09:5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2319B5C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2B19">
        <w:rPr>
          <w:rFonts w:ascii="Times New Roman" w:eastAsia="Times New Roman" w:hAnsi="Times New Roman" w:cs="Times New Roman"/>
          <w:strike/>
          <w:sz w:val="24"/>
          <w:szCs w:val="24"/>
          <w:rPrChange w:id="24" w:author="User" w:date="2021-08-20T09:5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B2B19">
        <w:rPr>
          <w:rFonts w:ascii="Times New Roman" w:eastAsia="Times New Roman" w:hAnsi="Times New Roman" w:cs="Times New Roman"/>
          <w:strike/>
          <w:sz w:val="24"/>
          <w:szCs w:val="24"/>
          <w:rPrChange w:id="25" w:author="User" w:date="2021-08-20T09:5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5EFE1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r w:rsidRPr="000B2B19">
        <w:rPr>
          <w:rFonts w:ascii="Times New Roman" w:eastAsia="Times New Roman" w:hAnsi="Times New Roman" w:cs="Times New Roman"/>
          <w:sz w:val="24"/>
          <w:szCs w:val="24"/>
          <w:highlight w:val="yellow"/>
          <w:rPrChange w:id="26" w:author="User" w:date="2021-08-20T09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di </w:t>
      </w:r>
      <w:commentRangeStart w:id="27"/>
      <w:proofErr w:type="spellStart"/>
      <w:r w:rsidRPr="000B2B19">
        <w:rPr>
          <w:rFonts w:ascii="Times New Roman" w:eastAsia="Times New Roman" w:hAnsi="Times New Roman" w:cs="Times New Roman"/>
          <w:sz w:val="24"/>
          <w:szCs w:val="24"/>
          <w:highlight w:val="yellow"/>
          <w:rPrChange w:id="28" w:author="User" w:date="2021-08-20T09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tata</w:t>
      </w:r>
      <w:commentRangeEnd w:id="27"/>
      <w:proofErr w:type="spellEnd"/>
      <w:r w:rsidR="000B2B19">
        <w:rPr>
          <w:rStyle w:val="CommentReference"/>
        </w:rPr>
        <w:commentReference w:id="2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34682A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42E90">
        <w:rPr>
          <w:rFonts w:ascii="Times New Roman" w:eastAsia="Times New Roman" w:hAnsi="Times New Roman" w:cs="Times New Roman"/>
          <w:sz w:val="24"/>
          <w:szCs w:val="24"/>
          <w:highlight w:val="yellow"/>
          <w:rPrChange w:id="29" w:author="User" w:date="2021-08-20T10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Sebagai</w:t>
      </w:r>
      <w:proofErr w:type="spellEnd"/>
      <w:r w:rsidRPr="00842E90">
        <w:rPr>
          <w:rFonts w:ascii="Times New Roman" w:eastAsia="Times New Roman" w:hAnsi="Times New Roman" w:cs="Times New Roman"/>
          <w:sz w:val="24"/>
          <w:szCs w:val="24"/>
          <w:highlight w:val="yellow"/>
          <w:rPrChange w:id="30" w:author="User" w:date="2021-08-20T10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42E90">
        <w:rPr>
          <w:rFonts w:ascii="Times New Roman" w:eastAsia="Times New Roman" w:hAnsi="Times New Roman" w:cs="Times New Roman"/>
          <w:sz w:val="24"/>
          <w:szCs w:val="24"/>
          <w:highlight w:val="yellow"/>
          <w:rPrChange w:id="31" w:author="User" w:date="2021-08-20T10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bahan</w:t>
      </w:r>
      <w:proofErr w:type="spellEnd"/>
      <w:r w:rsidRPr="00842E90">
        <w:rPr>
          <w:rFonts w:ascii="Times New Roman" w:eastAsia="Times New Roman" w:hAnsi="Times New Roman" w:cs="Times New Roman"/>
          <w:sz w:val="24"/>
          <w:szCs w:val="24"/>
          <w:highlight w:val="yellow"/>
          <w:rPrChange w:id="32" w:author="User" w:date="2021-08-20T10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42E90">
        <w:rPr>
          <w:rFonts w:ascii="Times New Roman" w:eastAsia="Times New Roman" w:hAnsi="Times New Roman" w:cs="Times New Roman"/>
          <w:sz w:val="24"/>
          <w:szCs w:val="24"/>
          <w:highlight w:val="yellow"/>
          <w:rPrChange w:id="33" w:author="User" w:date="2021-08-20T10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persediaan</w:t>
      </w:r>
      <w:proofErr w:type="spellEnd"/>
      <w:r w:rsidRPr="00842E90">
        <w:rPr>
          <w:rFonts w:ascii="Times New Roman" w:eastAsia="Times New Roman" w:hAnsi="Times New Roman" w:cs="Times New Roman"/>
          <w:sz w:val="24"/>
          <w:szCs w:val="24"/>
          <w:highlight w:val="yellow"/>
          <w:rPrChange w:id="34" w:author="User" w:date="2021-08-20T10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42E90">
        <w:rPr>
          <w:rFonts w:ascii="Times New Roman" w:eastAsia="Times New Roman" w:hAnsi="Times New Roman" w:cs="Times New Roman"/>
          <w:sz w:val="24"/>
          <w:szCs w:val="24"/>
          <w:highlight w:val="yellow"/>
          <w:rPrChange w:id="35" w:author="User" w:date="2021-08-20T10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karena</w:t>
      </w:r>
      <w:proofErr w:type="spellEnd"/>
      <w:r w:rsidRPr="00842E90">
        <w:rPr>
          <w:rFonts w:ascii="Times New Roman" w:eastAsia="Times New Roman" w:hAnsi="Times New Roman" w:cs="Times New Roman"/>
          <w:sz w:val="24"/>
          <w:szCs w:val="24"/>
          <w:highlight w:val="yellow"/>
          <w:rPrChange w:id="36" w:author="User" w:date="2021-08-20T10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42E90">
        <w:rPr>
          <w:rFonts w:ascii="Times New Roman" w:eastAsia="Times New Roman" w:hAnsi="Times New Roman" w:cs="Times New Roman"/>
          <w:sz w:val="24"/>
          <w:szCs w:val="24"/>
          <w:highlight w:val="yellow"/>
          <w:rPrChange w:id="37" w:author="User" w:date="2021-08-20T10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mau</w:t>
      </w:r>
      <w:proofErr w:type="spellEnd"/>
      <w:r w:rsidRPr="00842E90">
        <w:rPr>
          <w:rFonts w:ascii="Times New Roman" w:eastAsia="Times New Roman" w:hAnsi="Times New Roman" w:cs="Times New Roman"/>
          <w:sz w:val="24"/>
          <w:szCs w:val="24"/>
          <w:highlight w:val="yellow"/>
          <w:rPrChange w:id="38" w:author="User" w:date="2021-08-20T10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42E90">
        <w:rPr>
          <w:rFonts w:ascii="Times New Roman" w:eastAsia="Times New Roman" w:hAnsi="Times New Roman" w:cs="Times New Roman"/>
          <w:sz w:val="24"/>
          <w:szCs w:val="24"/>
          <w:highlight w:val="yellow"/>
          <w:rPrChange w:id="39" w:author="User" w:date="2021-08-20T10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keluar</w:t>
      </w:r>
      <w:proofErr w:type="spellEnd"/>
      <w:r w:rsidRPr="00842E90">
        <w:rPr>
          <w:rFonts w:ascii="Times New Roman" w:eastAsia="Times New Roman" w:hAnsi="Times New Roman" w:cs="Times New Roman"/>
          <w:sz w:val="24"/>
          <w:szCs w:val="24"/>
          <w:highlight w:val="yellow"/>
          <w:rPrChange w:id="40" w:author="User" w:date="2021-08-20T10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842E90">
        <w:rPr>
          <w:rFonts w:ascii="Times New Roman" w:eastAsia="Times New Roman" w:hAnsi="Times New Roman" w:cs="Times New Roman"/>
          <w:sz w:val="24"/>
          <w:szCs w:val="24"/>
          <w:highlight w:val="yellow"/>
          <w:rPrChange w:id="41" w:author="User" w:date="2021-08-20T10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waktu</w:t>
      </w:r>
      <w:proofErr w:type="spellEnd"/>
      <w:r w:rsidRPr="00842E90">
        <w:rPr>
          <w:rFonts w:ascii="Times New Roman" w:eastAsia="Times New Roman" w:hAnsi="Times New Roman" w:cs="Times New Roman"/>
          <w:sz w:val="24"/>
          <w:szCs w:val="24"/>
          <w:highlight w:val="yellow"/>
          <w:rPrChange w:id="42" w:author="User" w:date="2021-08-20T10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42E90">
        <w:rPr>
          <w:rFonts w:ascii="Times New Roman" w:eastAsia="Times New Roman" w:hAnsi="Times New Roman" w:cs="Times New Roman"/>
          <w:sz w:val="24"/>
          <w:szCs w:val="24"/>
          <w:highlight w:val="yellow"/>
          <w:rPrChange w:id="43" w:author="User" w:date="2021-08-20T10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842E90">
        <w:rPr>
          <w:rFonts w:ascii="Times New Roman" w:eastAsia="Times New Roman" w:hAnsi="Times New Roman" w:cs="Times New Roman"/>
          <w:sz w:val="24"/>
          <w:szCs w:val="24"/>
          <w:highlight w:val="yellow"/>
          <w:rPrChange w:id="44" w:author="User" w:date="2021-08-20T10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42E90">
        <w:rPr>
          <w:rFonts w:ascii="Times New Roman" w:eastAsia="Times New Roman" w:hAnsi="Times New Roman" w:cs="Times New Roman"/>
          <w:sz w:val="24"/>
          <w:szCs w:val="24"/>
          <w:highlight w:val="yellow"/>
          <w:rPrChange w:id="45" w:author="User" w:date="2021-08-20T10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itu</w:t>
      </w:r>
      <w:proofErr w:type="spellEnd"/>
      <w:r w:rsidRPr="00842E90">
        <w:rPr>
          <w:rFonts w:ascii="Times New Roman" w:eastAsia="Times New Roman" w:hAnsi="Times New Roman" w:cs="Times New Roman"/>
          <w:sz w:val="24"/>
          <w:szCs w:val="24"/>
          <w:highlight w:val="yellow"/>
          <w:rPrChange w:id="46" w:author="User" w:date="2021-08-20T10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42E90">
        <w:rPr>
          <w:rFonts w:ascii="Times New Roman" w:eastAsia="Times New Roman" w:hAnsi="Times New Roman" w:cs="Times New Roman"/>
          <w:sz w:val="24"/>
          <w:szCs w:val="24"/>
          <w:highlight w:val="yellow"/>
          <w:rPrChange w:id="47" w:author="User" w:date="2021-08-20T10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842E90">
        <w:rPr>
          <w:rFonts w:ascii="Times New Roman" w:eastAsia="Times New Roman" w:hAnsi="Times New Roman" w:cs="Times New Roman"/>
          <w:sz w:val="24"/>
          <w:szCs w:val="24"/>
          <w:highlight w:val="yellow"/>
          <w:rPrChange w:id="48" w:author="User" w:date="2021-08-20T10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42E90">
        <w:rPr>
          <w:rFonts w:ascii="Times New Roman" w:eastAsia="Times New Roman" w:hAnsi="Times New Roman" w:cs="Times New Roman"/>
          <w:sz w:val="24"/>
          <w:szCs w:val="24"/>
          <w:highlight w:val="yellow"/>
          <w:rPrChange w:id="49" w:author="User" w:date="2021-08-20T10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842E90">
        <w:rPr>
          <w:rFonts w:ascii="Times New Roman" w:eastAsia="Times New Roman" w:hAnsi="Times New Roman" w:cs="Times New Roman"/>
          <w:sz w:val="24"/>
          <w:szCs w:val="24"/>
          <w:highlight w:val="yellow"/>
          <w:rPrChange w:id="50" w:author="User" w:date="2021-08-20T10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42E90">
        <w:rPr>
          <w:rFonts w:ascii="Times New Roman" w:eastAsia="Times New Roman" w:hAnsi="Times New Roman" w:cs="Times New Roman"/>
          <w:sz w:val="24"/>
          <w:szCs w:val="24"/>
          <w:highlight w:val="yellow"/>
          <w:rPrChange w:id="51" w:author="User" w:date="2021-08-20T10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berpikir</w:t>
      </w:r>
      <w:proofErr w:type="spellEnd"/>
      <w:r w:rsidRPr="00842E90">
        <w:rPr>
          <w:rFonts w:ascii="Times New Roman" w:eastAsia="Times New Roman" w:hAnsi="Times New Roman" w:cs="Times New Roman"/>
          <w:sz w:val="24"/>
          <w:szCs w:val="24"/>
          <w:highlight w:val="yellow"/>
          <w:rPrChange w:id="52" w:author="User" w:date="2021-08-20T10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42E90">
        <w:rPr>
          <w:rFonts w:ascii="Times New Roman" w:eastAsia="Times New Roman" w:hAnsi="Times New Roman" w:cs="Times New Roman"/>
          <w:sz w:val="24"/>
          <w:szCs w:val="24"/>
          <w:highlight w:val="yellow"/>
          <w:rPrChange w:id="53" w:author="User" w:date="2021-08-20T10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berkali</w:t>
      </w:r>
      <w:proofErr w:type="spellEnd"/>
      <w:r w:rsidRPr="00842E90">
        <w:rPr>
          <w:rFonts w:ascii="Times New Roman" w:eastAsia="Times New Roman" w:hAnsi="Times New Roman" w:cs="Times New Roman"/>
          <w:sz w:val="24"/>
          <w:szCs w:val="24"/>
          <w:highlight w:val="yellow"/>
          <w:rPrChange w:id="54" w:author="User" w:date="2021-08-20T10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</w:t>
      </w:r>
      <w:commentRangeStart w:id="55"/>
      <w:r w:rsidRPr="00842E90">
        <w:rPr>
          <w:rFonts w:ascii="Times New Roman" w:eastAsia="Times New Roman" w:hAnsi="Times New Roman" w:cs="Times New Roman"/>
          <w:sz w:val="24"/>
          <w:szCs w:val="24"/>
          <w:highlight w:val="yellow"/>
          <w:rPrChange w:id="56" w:author="User" w:date="2021-08-20T10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kali</w:t>
      </w:r>
      <w:commentRangeEnd w:id="55"/>
      <w:r w:rsidR="00842E90">
        <w:rPr>
          <w:rStyle w:val="CommentReference"/>
        </w:rPr>
        <w:commentReference w:id="55"/>
      </w:r>
      <w:bookmarkStart w:id="57" w:name="_GoBack"/>
      <w:r w:rsidRPr="00842E90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rPrChange w:id="58" w:author="User" w:date="2021-08-20T10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  <w:r w:rsidRPr="00842E90">
        <w:rPr>
          <w:rFonts w:ascii="Times New Roman" w:eastAsia="Times New Roman" w:hAnsi="Times New Roman" w:cs="Times New Roman"/>
          <w:strike/>
          <w:sz w:val="24"/>
          <w:szCs w:val="24"/>
          <w:rPrChange w:id="59" w:author="User" w:date="2021-08-20T10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Akan </w:t>
      </w:r>
      <w:proofErr w:type="spellStart"/>
      <w:r w:rsidRPr="00842E90">
        <w:rPr>
          <w:rFonts w:ascii="Times New Roman" w:eastAsia="Times New Roman" w:hAnsi="Times New Roman" w:cs="Times New Roman"/>
          <w:strike/>
          <w:sz w:val="24"/>
          <w:szCs w:val="24"/>
          <w:rPrChange w:id="60" w:author="User" w:date="2021-08-20T10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merepotkan</w:t>
      </w:r>
      <w:bookmarkEnd w:id="57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10549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commentRangeStart w:id="61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61"/>
      <w:r w:rsidR="000B2B19">
        <w:rPr>
          <w:rStyle w:val="CommentReference"/>
        </w:rPr>
        <w:commentReference w:id="6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48AA0C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commentRangeEnd w:id="62"/>
      <w:proofErr w:type="spellEnd"/>
      <w:r w:rsidR="000B2B19">
        <w:rPr>
          <w:rStyle w:val="CommentReference"/>
        </w:rPr>
        <w:commentReference w:id="6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commentRangeEnd w:id="63"/>
      <w:proofErr w:type="spellEnd"/>
      <w:r w:rsidR="000B2B19">
        <w:rPr>
          <w:rStyle w:val="CommentReference"/>
        </w:rPr>
        <w:commentReference w:id="63"/>
      </w:r>
      <w:r w:rsidRPr="000B2B19">
        <w:rPr>
          <w:rFonts w:ascii="Times New Roman" w:eastAsia="Times New Roman" w:hAnsi="Times New Roman" w:cs="Times New Roman"/>
          <w:sz w:val="24"/>
          <w:szCs w:val="24"/>
          <w:highlight w:val="yellow"/>
          <w:rPrChange w:id="64" w:author="User" w:date="2021-08-20T10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45464C9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B2B19">
        <w:rPr>
          <w:rFonts w:ascii="Times New Roman" w:eastAsia="Times New Roman" w:hAnsi="Times New Roman" w:cs="Times New Roman"/>
          <w:sz w:val="24"/>
          <w:szCs w:val="24"/>
          <w:highlight w:val="yellow"/>
          <w:rPrChange w:id="65" w:author="User" w:date="2021-08-20T10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rasa </w:t>
      </w:r>
      <w:proofErr w:type="spellStart"/>
      <w:r w:rsidRPr="000B2B19">
        <w:rPr>
          <w:rFonts w:ascii="Times New Roman" w:eastAsia="Times New Roman" w:hAnsi="Times New Roman" w:cs="Times New Roman"/>
          <w:sz w:val="24"/>
          <w:szCs w:val="24"/>
          <w:highlight w:val="yellow"/>
          <w:rPrChange w:id="66" w:author="User" w:date="2021-08-20T10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malas</w:t>
      </w:r>
      <w:proofErr w:type="spellEnd"/>
      <w:r w:rsidRPr="000B2B19">
        <w:rPr>
          <w:rFonts w:ascii="Times New Roman" w:eastAsia="Times New Roman" w:hAnsi="Times New Roman" w:cs="Times New Roman"/>
          <w:sz w:val="24"/>
          <w:szCs w:val="24"/>
          <w:highlight w:val="yellow"/>
          <w:rPrChange w:id="67" w:author="User" w:date="2021-08-20T10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0B2B19">
        <w:rPr>
          <w:rFonts w:ascii="Times New Roman" w:eastAsia="Times New Roman" w:hAnsi="Times New Roman" w:cs="Times New Roman"/>
          <w:sz w:val="24"/>
          <w:szCs w:val="24"/>
          <w:highlight w:val="yellow"/>
          <w:rPrChange w:id="68" w:author="User" w:date="2021-08-20T10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bergerak</w:t>
      </w:r>
      <w:proofErr w:type="spellEnd"/>
      <w:r w:rsidRPr="000B2B19">
        <w:rPr>
          <w:rFonts w:ascii="Times New Roman" w:eastAsia="Times New Roman" w:hAnsi="Times New Roman" w:cs="Times New Roman"/>
          <w:sz w:val="24"/>
          <w:szCs w:val="24"/>
          <w:highlight w:val="yellow"/>
          <w:rPrChange w:id="69" w:author="User" w:date="2021-08-20T10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0B2B19">
        <w:rPr>
          <w:rFonts w:ascii="Times New Roman" w:eastAsia="Times New Roman" w:hAnsi="Times New Roman" w:cs="Times New Roman"/>
          <w:sz w:val="24"/>
          <w:szCs w:val="24"/>
          <w:highlight w:val="yellow"/>
          <w:rPrChange w:id="70" w:author="User" w:date="2021-08-20T10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juga</w:t>
      </w:r>
      <w:proofErr w:type="spellEnd"/>
      <w:r w:rsidRPr="000B2B19">
        <w:rPr>
          <w:rFonts w:ascii="Times New Roman" w:eastAsia="Times New Roman" w:hAnsi="Times New Roman" w:cs="Times New Roman"/>
          <w:sz w:val="24"/>
          <w:szCs w:val="24"/>
          <w:highlight w:val="yellow"/>
          <w:rPrChange w:id="71" w:author="User" w:date="2021-08-20T10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0B2B19">
        <w:rPr>
          <w:rFonts w:ascii="Times New Roman" w:eastAsia="Times New Roman" w:hAnsi="Times New Roman" w:cs="Times New Roman"/>
          <w:sz w:val="24"/>
          <w:szCs w:val="24"/>
          <w:highlight w:val="yellow"/>
          <w:rPrChange w:id="72" w:author="User" w:date="2021-08-20T10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0B2B19">
        <w:rPr>
          <w:rFonts w:ascii="Times New Roman" w:eastAsia="Times New Roman" w:hAnsi="Times New Roman" w:cs="Times New Roman"/>
          <w:sz w:val="24"/>
          <w:szCs w:val="24"/>
          <w:highlight w:val="yellow"/>
          <w:rPrChange w:id="73" w:author="User" w:date="2021-08-20T10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0B2B19">
        <w:rPr>
          <w:rFonts w:ascii="Times New Roman" w:eastAsia="Times New Roman" w:hAnsi="Times New Roman" w:cs="Times New Roman"/>
          <w:sz w:val="24"/>
          <w:szCs w:val="24"/>
          <w:highlight w:val="yellow"/>
          <w:rPrChange w:id="74" w:author="User" w:date="2021-08-20T10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0B2B19">
        <w:rPr>
          <w:rFonts w:ascii="Times New Roman" w:eastAsia="Times New Roman" w:hAnsi="Times New Roman" w:cs="Times New Roman"/>
          <w:sz w:val="24"/>
          <w:szCs w:val="24"/>
          <w:highlight w:val="yellow"/>
          <w:rPrChange w:id="75" w:author="User" w:date="2021-08-20T10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0B2B19">
        <w:rPr>
          <w:rFonts w:ascii="Times New Roman" w:eastAsia="Times New Roman" w:hAnsi="Times New Roman" w:cs="Times New Roman"/>
          <w:sz w:val="24"/>
          <w:szCs w:val="24"/>
          <w:highlight w:val="yellow"/>
          <w:rPrChange w:id="76" w:author="User" w:date="2021-08-20T10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biang</w:t>
      </w:r>
      <w:proofErr w:type="spellEnd"/>
      <w:r w:rsidRPr="000B2B19">
        <w:rPr>
          <w:rFonts w:ascii="Times New Roman" w:eastAsia="Times New Roman" w:hAnsi="Times New Roman" w:cs="Times New Roman"/>
          <w:sz w:val="24"/>
          <w:szCs w:val="24"/>
          <w:highlight w:val="yellow"/>
          <w:rPrChange w:id="77" w:author="User" w:date="2021-08-20T10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0B2B19">
        <w:rPr>
          <w:rFonts w:ascii="Times New Roman" w:eastAsia="Times New Roman" w:hAnsi="Times New Roman" w:cs="Times New Roman"/>
          <w:sz w:val="24"/>
          <w:szCs w:val="24"/>
          <w:highlight w:val="yellow"/>
          <w:rPrChange w:id="78" w:author="User" w:date="2021-08-20T10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berat</w:t>
      </w:r>
      <w:proofErr w:type="spellEnd"/>
      <w:r w:rsidRPr="000B2B19">
        <w:rPr>
          <w:rFonts w:ascii="Times New Roman" w:eastAsia="Times New Roman" w:hAnsi="Times New Roman" w:cs="Times New Roman"/>
          <w:sz w:val="24"/>
          <w:szCs w:val="24"/>
          <w:highlight w:val="yellow"/>
          <w:rPrChange w:id="79" w:author="User" w:date="2021-08-20T10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0B2B19">
        <w:rPr>
          <w:rFonts w:ascii="Times New Roman" w:eastAsia="Times New Roman" w:hAnsi="Times New Roman" w:cs="Times New Roman"/>
          <w:sz w:val="24"/>
          <w:szCs w:val="24"/>
          <w:highlight w:val="yellow"/>
          <w:rPrChange w:id="80" w:author="User" w:date="2021-08-20T10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badan</w:t>
      </w:r>
      <w:proofErr w:type="spellEnd"/>
      <w:r w:rsidRPr="000B2B19">
        <w:rPr>
          <w:rFonts w:ascii="Times New Roman" w:eastAsia="Times New Roman" w:hAnsi="Times New Roman" w:cs="Times New Roman"/>
          <w:sz w:val="24"/>
          <w:szCs w:val="24"/>
          <w:highlight w:val="yellow"/>
          <w:rPrChange w:id="81" w:author="User" w:date="2021-08-20T10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0B2B19">
        <w:rPr>
          <w:rFonts w:ascii="Times New Roman" w:eastAsia="Times New Roman" w:hAnsi="Times New Roman" w:cs="Times New Roman"/>
          <w:sz w:val="24"/>
          <w:szCs w:val="24"/>
          <w:highlight w:val="yellow"/>
          <w:rPrChange w:id="82" w:author="User" w:date="2021-08-20T10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0B2B19">
        <w:rPr>
          <w:rFonts w:ascii="Times New Roman" w:eastAsia="Times New Roman" w:hAnsi="Times New Roman" w:cs="Times New Roman"/>
          <w:sz w:val="24"/>
          <w:szCs w:val="24"/>
          <w:highlight w:val="yellow"/>
          <w:rPrChange w:id="83" w:author="User" w:date="2021-08-20T10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0B2B19">
        <w:rPr>
          <w:rFonts w:ascii="Times New Roman" w:eastAsia="Times New Roman" w:hAnsi="Times New Roman" w:cs="Times New Roman"/>
          <w:sz w:val="24"/>
          <w:szCs w:val="24"/>
          <w:highlight w:val="yellow"/>
          <w:rPrChange w:id="84" w:author="User" w:date="2021-08-20T10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suka</w:t>
      </w:r>
      <w:proofErr w:type="spellEnd"/>
      <w:r w:rsidRPr="000B2B19">
        <w:rPr>
          <w:rFonts w:ascii="Times New Roman" w:eastAsia="Times New Roman" w:hAnsi="Times New Roman" w:cs="Times New Roman"/>
          <w:sz w:val="24"/>
          <w:szCs w:val="24"/>
          <w:highlight w:val="yellow"/>
          <w:rPrChange w:id="85" w:author="User" w:date="2021-08-20T10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commentRangeStart w:id="86"/>
      <w:proofErr w:type="spellStart"/>
      <w:r w:rsidRPr="000B2B19">
        <w:rPr>
          <w:rFonts w:ascii="Times New Roman" w:eastAsia="Times New Roman" w:hAnsi="Times New Roman" w:cs="Times New Roman"/>
          <w:sz w:val="24"/>
          <w:szCs w:val="24"/>
          <w:highlight w:val="yellow"/>
          <w:rPrChange w:id="87" w:author="User" w:date="2021-08-20T10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naiknya</w:t>
      </w:r>
      <w:commentRangeEnd w:id="86"/>
      <w:proofErr w:type="spellEnd"/>
      <w:r w:rsidR="000B2B19">
        <w:rPr>
          <w:rStyle w:val="CommentReference"/>
        </w:rPr>
        <w:commentReference w:id="8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42E90">
        <w:rPr>
          <w:rFonts w:ascii="Times New Roman" w:eastAsia="Times New Roman" w:hAnsi="Times New Roman" w:cs="Times New Roman"/>
          <w:sz w:val="24"/>
          <w:szCs w:val="24"/>
          <w:highlight w:val="yellow"/>
          <w:rPrChange w:id="88" w:author="User" w:date="2021-08-20T10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commentRangeStart w:id="89"/>
      <w:r w:rsidRPr="00842E90">
        <w:rPr>
          <w:rFonts w:ascii="Times New Roman" w:eastAsia="Times New Roman" w:hAnsi="Times New Roman" w:cs="Times New Roman"/>
          <w:sz w:val="24"/>
          <w:szCs w:val="24"/>
          <w:highlight w:val="yellow"/>
          <w:rPrChange w:id="90" w:author="User" w:date="2021-08-20T10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commentRangeEnd w:id="89"/>
      <w:r w:rsidR="00842E90" w:rsidRPr="00842E90">
        <w:rPr>
          <w:rStyle w:val="CommentReference"/>
          <w:highlight w:val="yellow"/>
          <w:rPrChange w:id="91" w:author="User" w:date="2021-08-20T10:04:00Z">
            <w:rPr>
              <w:rStyle w:val="CommentReference"/>
            </w:rPr>
          </w:rPrChange>
        </w:rPr>
        <w:commentReference w:id="8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4F5A22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59EBA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2E90">
        <w:rPr>
          <w:rFonts w:ascii="Times New Roman" w:eastAsia="Times New Roman" w:hAnsi="Times New Roman" w:cs="Times New Roman"/>
          <w:sz w:val="24"/>
          <w:szCs w:val="24"/>
          <w:highlight w:val="yellow"/>
          <w:rPrChange w:id="92" w:author="User" w:date="2021-08-20T10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2E90">
        <w:rPr>
          <w:rFonts w:ascii="Times New Roman" w:eastAsia="Times New Roman" w:hAnsi="Times New Roman" w:cs="Times New Roman"/>
          <w:sz w:val="24"/>
          <w:szCs w:val="24"/>
          <w:highlight w:val="yellow"/>
          <w:rPrChange w:id="93" w:author="User" w:date="2021-08-20T10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di </w:t>
      </w:r>
      <w:proofErr w:type="spellStart"/>
      <w:r w:rsidRPr="00842E90">
        <w:rPr>
          <w:rFonts w:ascii="Times New Roman" w:eastAsia="Times New Roman" w:hAnsi="Times New Roman" w:cs="Times New Roman"/>
          <w:sz w:val="24"/>
          <w:szCs w:val="24"/>
          <w:highlight w:val="yellow"/>
          <w:rPrChange w:id="94" w:author="User" w:date="2021-08-20T10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Pr="00842E90">
        <w:rPr>
          <w:rFonts w:ascii="Times New Roman" w:eastAsia="Times New Roman" w:hAnsi="Times New Roman" w:cs="Times New Roman"/>
          <w:sz w:val="24"/>
          <w:szCs w:val="24"/>
          <w:highlight w:val="yellow"/>
          <w:rPrChange w:id="95" w:author="User" w:date="2021-08-20T10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AB28F2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commentRangeEnd w:id="96"/>
      <w:proofErr w:type="spellEnd"/>
      <w:r w:rsidR="00842E90">
        <w:rPr>
          <w:rStyle w:val="CommentReference"/>
        </w:rPr>
        <w:commentReference w:id="9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42E90">
        <w:rPr>
          <w:rFonts w:ascii="Times New Roman" w:eastAsia="Times New Roman" w:hAnsi="Times New Roman" w:cs="Times New Roman"/>
          <w:sz w:val="24"/>
          <w:szCs w:val="24"/>
          <w:highlight w:val="yellow"/>
          <w:rPrChange w:id="97" w:author="User" w:date="2021-08-20T10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HAHA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F2AC66C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70B15B9" w14:textId="77777777" w:rsidR="00927764" w:rsidRPr="00C50A1E" w:rsidRDefault="00927764" w:rsidP="00927764"/>
    <w:p w14:paraId="4F4D10AE" w14:textId="77777777" w:rsidR="00927764" w:rsidRPr="005A045A" w:rsidRDefault="00927764" w:rsidP="00927764">
      <w:pPr>
        <w:rPr>
          <w:i/>
        </w:rPr>
      </w:pPr>
    </w:p>
    <w:p w14:paraId="5A85BF12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80009E7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21-08-20T09:44:00Z" w:initials="U">
    <w:p w14:paraId="50A09483" w14:textId="77777777" w:rsidR="0041596E" w:rsidRDefault="0041596E">
      <w:pPr>
        <w:pStyle w:val="CommentText"/>
      </w:pPr>
      <w:r>
        <w:rPr>
          <w:rStyle w:val="CommentReference"/>
        </w:rPr>
        <w:annotationRef/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koma</w:t>
      </w:r>
      <w:proofErr w:type="spellEnd"/>
    </w:p>
    <w:p w14:paraId="3B6E52B0" w14:textId="77777777" w:rsidR="0041596E" w:rsidRDefault="0041596E">
      <w:pPr>
        <w:pStyle w:val="CommentText"/>
      </w:pPr>
    </w:p>
  </w:comment>
  <w:comment w:id="1" w:author="User" w:date="2021-08-20T09:49:00Z" w:initials="U">
    <w:p w14:paraId="1266EF66" w14:textId="77777777" w:rsidR="0041596E" w:rsidRDefault="0041596E">
      <w:pPr>
        <w:pStyle w:val="CommentText"/>
      </w:pPr>
      <w:r>
        <w:rPr>
          <w:rStyle w:val="CommentReference"/>
        </w:rPr>
        <w:annotationRef/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darinya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koma</w:t>
      </w:r>
      <w:proofErr w:type="spellEnd"/>
    </w:p>
    <w:p w14:paraId="11FADE25" w14:textId="77777777" w:rsidR="0041596E" w:rsidRDefault="0041596E">
      <w:pPr>
        <w:pStyle w:val="CommentText"/>
      </w:pPr>
    </w:p>
  </w:comment>
  <w:comment w:id="8" w:author="User" w:date="2021-08-20T09:50:00Z" w:initials="U">
    <w:p w14:paraId="6028ECDC" w14:textId="77777777" w:rsidR="0041596E" w:rsidRDefault="0041596E">
      <w:pPr>
        <w:pStyle w:val="CommentText"/>
      </w:pPr>
      <w:r>
        <w:rPr>
          <w:rStyle w:val="CommentReference"/>
        </w:rPr>
        <w:annotationRef/>
      </w:r>
      <w:proofErr w:type="spellStart"/>
      <w:r>
        <w:t>Bukan</w:t>
      </w:r>
      <w:proofErr w:type="spellEnd"/>
      <w:r>
        <w:t xml:space="preserve"> capital</w:t>
      </w:r>
    </w:p>
    <w:p w14:paraId="1D138F56" w14:textId="77777777" w:rsidR="0041596E" w:rsidRDefault="0041596E">
      <w:pPr>
        <w:pStyle w:val="CommentText"/>
      </w:pPr>
    </w:p>
  </w:comment>
  <w:comment w:id="13" w:author="User" w:date="2021-08-20T09:51:00Z" w:initials="U">
    <w:p w14:paraId="126EA0CD" w14:textId="77777777" w:rsidR="0041596E" w:rsidRDefault="0041596E">
      <w:pPr>
        <w:pStyle w:val="CommentText"/>
      </w:pPr>
      <w:r>
        <w:rPr>
          <w:rStyle w:val="CommentReference"/>
        </w:rPr>
        <w:annotationRef/>
      </w:r>
      <w:r>
        <w:t xml:space="preserve">Di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hanya</w:t>
      </w:r>
      <w:proofErr w:type="spellEnd"/>
      <w:r>
        <w:t>?</w:t>
      </w:r>
    </w:p>
    <w:p w14:paraId="391B81AF" w14:textId="77777777" w:rsidR="0041596E" w:rsidRDefault="0041596E">
      <w:pPr>
        <w:pStyle w:val="CommentText"/>
      </w:pPr>
    </w:p>
  </w:comment>
  <w:comment w:id="15" w:author="User" w:date="2021-08-20T09:52:00Z" w:initials="U">
    <w:p w14:paraId="6F4AECAA" w14:textId="77777777" w:rsidR="0041596E" w:rsidRDefault="0041596E">
      <w:pPr>
        <w:pStyle w:val="CommentText"/>
      </w:pPr>
      <w:r>
        <w:rPr>
          <w:rStyle w:val="CommentReference"/>
        </w:rPr>
        <w:annotationRef/>
      </w:r>
      <w:proofErr w:type="spellStart"/>
      <w:r>
        <w:t>Dihilangkan</w:t>
      </w:r>
      <w:proofErr w:type="spellEnd"/>
      <w:r>
        <w:t xml:space="preserve"> “yang” </w:t>
      </w:r>
      <w:proofErr w:type="spellStart"/>
      <w:r>
        <w:t>nya</w:t>
      </w:r>
      <w:proofErr w:type="spellEnd"/>
    </w:p>
  </w:comment>
  <w:comment w:id="19" w:author="User" w:date="2021-08-20T09:55:00Z" w:initials="U">
    <w:p w14:paraId="28662AA6" w14:textId="77777777" w:rsidR="000B2B19" w:rsidRDefault="000B2B19">
      <w:pPr>
        <w:pStyle w:val="CommentText"/>
      </w:pPr>
      <w:r>
        <w:rPr>
          <w:rStyle w:val="CommentReference"/>
        </w:rPr>
        <w:annotationRef/>
      </w:r>
      <w:proofErr w:type="spellStart"/>
      <w:r>
        <w:t>Mendapatkan</w:t>
      </w:r>
      <w:proofErr w:type="spellEnd"/>
      <w:r>
        <w:t xml:space="preserve">?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menghasilkan</w:t>
      </w:r>
      <w:proofErr w:type="spellEnd"/>
    </w:p>
  </w:comment>
  <w:comment w:id="27" w:author="User" w:date="2021-08-20T09:57:00Z" w:initials="U">
    <w:p w14:paraId="727EE391" w14:textId="77777777" w:rsidR="000B2B19" w:rsidRDefault="000B2B1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digabung</w:t>
      </w:r>
      <w:proofErr w:type="spellEnd"/>
      <w:proofErr w:type="gramEnd"/>
    </w:p>
  </w:comment>
  <w:comment w:id="55" w:author="User" w:date="2021-08-20T10:07:00Z" w:initials="U">
    <w:p w14:paraId="08ED1389" w14:textId="77777777" w:rsidR="00842E90" w:rsidRDefault="00842E90">
      <w:pPr>
        <w:pStyle w:val="CommentText"/>
      </w:pPr>
      <w:r>
        <w:rPr>
          <w:rStyle w:val="CommentReference"/>
        </w:rPr>
        <w:annotationRef/>
      </w:r>
      <w:proofErr w:type="gramStart"/>
      <w:r>
        <w:t>suit</w:t>
      </w:r>
      <w:proofErr w:type="gramEnd"/>
      <w:r>
        <w:t xml:space="preserve"> </w:t>
      </w:r>
      <w:proofErr w:type="spellStart"/>
      <w:r>
        <w:t>dipahami</w:t>
      </w:r>
      <w:proofErr w:type="spellEnd"/>
      <w:r>
        <w:t xml:space="preserve"> bias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persedian</w:t>
      </w:r>
      <w:proofErr w:type="spellEnd"/>
    </w:p>
  </w:comment>
  <w:comment w:id="61" w:author="User" w:date="2021-08-20T09:57:00Z" w:initials="U">
    <w:p w14:paraId="0A132AF1" w14:textId="77777777" w:rsidR="000B2B19" w:rsidRDefault="000B2B1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koma</w:t>
      </w:r>
      <w:proofErr w:type="spellEnd"/>
      <w:proofErr w:type="gramEnd"/>
      <w:r>
        <w:t xml:space="preserve">, kata </w:t>
      </w:r>
      <w:proofErr w:type="spellStart"/>
      <w:r>
        <w:t>sambungyang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capital</w:t>
      </w:r>
    </w:p>
    <w:p w14:paraId="1C630D8F" w14:textId="77777777" w:rsidR="000B2B19" w:rsidRDefault="000B2B19">
      <w:pPr>
        <w:pStyle w:val="CommentText"/>
      </w:pPr>
    </w:p>
  </w:comment>
  <w:comment w:id="62" w:author="User" w:date="2021-08-20T09:58:00Z" w:initials="U">
    <w:p w14:paraId="1F0BEEA8" w14:textId="77777777" w:rsidR="000B2B19" w:rsidRDefault="000B2B1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saja</w:t>
      </w:r>
      <w:proofErr w:type="spellEnd"/>
      <w:proofErr w:type="gramEnd"/>
    </w:p>
  </w:comment>
  <w:comment w:id="63" w:author="User" w:date="2021-08-20T10:00:00Z" w:initials="U">
    <w:p w14:paraId="27CF765A" w14:textId="77777777" w:rsidR="000B2B19" w:rsidRDefault="000B2B1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dihilangkan</w:t>
      </w:r>
      <w:proofErr w:type="spellEnd"/>
      <w:proofErr w:type="gram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dikecilkan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atau</w:t>
      </w:r>
      <w:proofErr w:type="spellEnd"/>
    </w:p>
    <w:p w14:paraId="5CFC33EF" w14:textId="77777777" w:rsidR="000B2B19" w:rsidRDefault="000B2B19">
      <w:pPr>
        <w:pStyle w:val="CommentText"/>
      </w:pPr>
    </w:p>
  </w:comment>
  <w:comment w:id="86" w:author="User" w:date="2021-08-20T10:03:00Z" w:initials="U">
    <w:p w14:paraId="52613E7A" w14:textId="77777777" w:rsidR="000B2B19" w:rsidRDefault="000B2B1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kalimat</w:t>
      </w:r>
      <w:proofErr w:type="spellEnd"/>
      <w:proofErr w:type="gram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dipahami</w:t>
      </w:r>
      <w:proofErr w:type="spellEnd"/>
    </w:p>
  </w:comment>
  <w:comment w:id="89" w:author="User" w:date="2021-08-20T10:04:00Z" w:initials="U">
    <w:p w14:paraId="77A6A250" w14:textId="77777777" w:rsidR="00842E90" w:rsidRDefault="00842E90">
      <w:pPr>
        <w:pStyle w:val="CommentText"/>
      </w:pPr>
      <w:r>
        <w:rPr>
          <w:rStyle w:val="CommentReference"/>
        </w:rPr>
        <w:annotationRef/>
      </w:r>
      <w:proofErr w:type="gramStart"/>
      <w:r>
        <w:t>italic</w:t>
      </w:r>
      <w:proofErr w:type="gramEnd"/>
    </w:p>
  </w:comment>
  <w:comment w:id="96" w:author="User" w:date="2021-08-20T10:06:00Z" w:initials="U">
    <w:p w14:paraId="4EADC8A7" w14:textId="77777777" w:rsidR="00842E90" w:rsidRDefault="00842E9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tambahkan</w:t>
      </w:r>
      <w:proofErr w:type="spellEnd"/>
      <w:proofErr w:type="gramEnd"/>
      <w:r>
        <w:t xml:space="preserve"> yang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6E52B0" w15:done="0"/>
  <w15:commentEx w15:paraId="11FADE25" w15:done="0"/>
  <w15:commentEx w15:paraId="1D138F56" w15:done="0"/>
  <w15:commentEx w15:paraId="391B81AF" w15:done="0"/>
  <w15:commentEx w15:paraId="6F4AECAA" w15:done="0"/>
  <w15:commentEx w15:paraId="28662AA6" w15:done="0"/>
  <w15:commentEx w15:paraId="727EE391" w15:done="0"/>
  <w15:commentEx w15:paraId="08ED1389" w15:done="0"/>
  <w15:commentEx w15:paraId="1C630D8F" w15:done="0"/>
  <w15:commentEx w15:paraId="1F0BEEA8" w15:done="0"/>
  <w15:commentEx w15:paraId="5CFC33EF" w15:done="0"/>
  <w15:commentEx w15:paraId="52613E7A" w15:done="0"/>
  <w15:commentEx w15:paraId="77A6A250" w15:done="0"/>
  <w15:commentEx w15:paraId="4EADC8A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27FF7" w14:textId="77777777" w:rsidR="001F2FEA" w:rsidRDefault="001F2FEA">
      <w:r>
        <w:separator/>
      </w:r>
    </w:p>
  </w:endnote>
  <w:endnote w:type="continuationSeparator" w:id="0">
    <w:p w14:paraId="3C2341A8" w14:textId="77777777" w:rsidR="001F2FEA" w:rsidRDefault="001F2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8AF60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15CD6E9" w14:textId="77777777" w:rsidR="00941E77" w:rsidRDefault="001F2FEA">
    <w:pPr>
      <w:pStyle w:val="Footer"/>
    </w:pPr>
  </w:p>
  <w:p w14:paraId="01AD64BE" w14:textId="77777777" w:rsidR="00941E77" w:rsidRDefault="001F2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FBE8EB" w14:textId="77777777" w:rsidR="001F2FEA" w:rsidRDefault="001F2FEA">
      <w:r>
        <w:separator/>
      </w:r>
    </w:p>
  </w:footnote>
  <w:footnote w:type="continuationSeparator" w:id="0">
    <w:p w14:paraId="33B429CE" w14:textId="77777777" w:rsidR="001F2FEA" w:rsidRDefault="001F2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B2B19"/>
    <w:rsid w:val="0012251A"/>
    <w:rsid w:val="001F2FEA"/>
    <w:rsid w:val="0041596E"/>
    <w:rsid w:val="0042167F"/>
    <w:rsid w:val="00842E90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B4DE0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41596E"/>
  </w:style>
  <w:style w:type="character" w:styleId="CommentReference">
    <w:name w:val="annotation reference"/>
    <w:basedOn w:val="DefaultParagraphFont"/>
    <w:uiPriority w:val="99"/>
    <w:semiHidden/>
    <w:unhideWhenUsed/>
    <w:rsid w:val="004159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9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9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9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9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9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9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2021-08-20T03:08:00Z</dcterms:created>
  <dcterms:modified xsi:type="dcterms:W3CDTF">2021-08-20T03:08:00Z</dcterms:modified>
</cp:coreProperties>
</file>