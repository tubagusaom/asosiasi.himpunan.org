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C019"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260D777E"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6DADF2B7" w14:textId="77777777" w:rsidR="00927764" w:rsidRDefault="00927764" w:rsidP="00927764">
      <w:pPr>
        <w:jc w:val="center"/>
        <w:rPr>
          <w:rFonts w:ascii="Cambria" w:hAnsi="Cambria" w:cs="Times New Roman"/>
          <w:sz w:val="24"/>
          <w:szCs w:val="24"/>
        </w:rPr>
      </w:pPr>
    </w:p>
    <w:p w14:paraId="45453D6F"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0C5294FB" w14:textId="23772AC8"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ins w:id="0" w:author="Risse Entikaria Rachmanita" w:date="2022-07-15T15:26:00Z">
        <w:r w:rsidR="009A40AE">
          <w:rPr>
            <w:rFonts w:ascii="Times New Roman" w:eastAsia="Times New Roman" w:hAnsi="Times New Roman" w:cs="Times New Roman"/>
            <w:kern w:val="36"/>
            <w:sz w:val="54"/>
            <w:szCs w:val="54"/>
          </w:rPr>
          <w:t>?</w:t>
        </w:r>
      </w:ins>
    </w:p>
    <w:p w14:paraId="572A29DD"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0794E479"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FB27D82" wp14:editId="7D85E121">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60D999F" w14:textId="09CE96B6" w:rsidR="00927764" w:rsidRPr="00C50A1E" w:rsidRDefault="006F71FE" w:rsidP="00927764">
      <w:pPr>
        <w:spacing w:line="270" w:lineRule="atLeast"/>
        <w:jc w:val="center"/>
        <w:rPr>
          <w:rFonts w:ascii="Times New Roman" w:eastAsia="Times New Roman" w:hAnsi="Times New Roman" w:cs="Times New Roman"/>
          <w:sz w:val="18"/>
          <w:szCs w:val="18"/>
        </w:rPr>
      </w:pPr>
      <w:ins w:id="1" w:author="Risse Entikaria Rachmanita" w:date="2022-07-15T15:21:00Z">
        <w:r>
          <w:rPr>
            <w:rFonts w:ascii="Times New Roman" w:eastAsia="Times New Roman" w:hAnsi="Times New Roman" w:cs="Times New Roman"/>
            <w:sz w:val="18"/>
            <w:szCs w:val="18"/>
          </w:rPr>
          <w:t xml:space="preserve">Gambar. </w:t>
        </w:r>
      </w:ins>
      <w:r w:rsidR="00927764" w:rsidRPr="00C50A1E">
        <w:rPr>
          <w:rFonts w:ascii="Times New Roman" w:eastAsia="Times New Roman" w:hAnsi="Times New Roman" w:cs="Times New Roman"/>
          <w:sz w:val="18"/>
          <w:szCs w:val="18"/>
        </w:rPr>
        <w:t>Ilustrasi | unsplash.com</w:t>
      </w:r>
    </w:p>
    <w:p w14:paraId="02CB544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4D6D412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736A07DB" w14:textId="639A112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del w:id="2" w:author="Risse Entikaria Rachmanita" w:date="2022-07-15T14:48:00Z">
        <w:r w:rsidDel="00B5673D">
          <w:rPr>
            <w:rFonts w:ascii="Times New Roman" w:eastAsia="Times New Roman" w:hAnsi="Times New Roman" w:cs="Times New Roman"/>
            <w:sz w:val="24"/>
            <w:szCs w:val="24"/>
          </w:rPr>
          <w:delText>B</w:delText>
        </w:r>
      </w:del>
      <w:ins w:id="3" w:author="Risse Entikaria Rachmanita" w:date="2022-07-15T14:48:00Z">
        <w:r w:rsidR="00B5673D">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ulan November</w:t>
      </w:r>
      <w:del w:id="4" w:author="Risse Entikaria Rachmanita" w:date="2022-07-15T14:48:00Z">
        <w:r w:rsidDel="00B5673D">
          <w:rPr>
            <w:rFonts w:ascii="Times New Roman" w:eastAsia="Times New Roman" w:hAnsi="Times New Roman" w:cs="Times New Roman"/>
            <w:sz w:val="24"/>
            <w:szCs w:val="24"/>
          </w:rPr>
          <w:delText>-</w:delText>
        </w:r>
      </w:del>
      <w:ins w:id="5" w:author="Risse Entikaria Rachmanita" w:date="2022-07-15T14:48:00Z">
        <w:r w:rsidR="00B5673D">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Desember</w:t>
      </w:r>
      <w:ins w:id="6" w:author="Risse Entikaria Rachmanita" w:date="2022-07-15T14:48:00Z">
        <w:r w:rsidR="00B5673D">
          <w:rPr>
            <w:rFonts w:ascii="Times New Roman" w:eastAsia="Times New Roman" w:hAnsi="Times New Roman" w:cs="Times New Roman"/>
            <w:sz w:val="24"/>
            <w:szCs w:val="24"/>
          </w:rPr>
          <w:t xml:space="preserve"> </w:t>
        </w:r>
      </w:ins>
      <w:del w:id="7" w:author="Risse Entikaria Rachmanita" w:date="2022-07-15T14:48:00Z">
        <w:r w:rsidRPr="00C50A1E" w:rsidDel="00B5673D">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2019, hujan benar-benar datang seperti perkiraan. Sudah sangat terasa</w:t>
      </w:r>
      <w:ins w:id="8" w:author="Risse Entikaria Rachmanita" w:date="2022-07-15T14:49:00Z">
        <w:r w:rsidR="00B5673D">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apalagi sejak awal tahun baru kita.</w:t>
      </w:r>
    </w:p>
    <w:p w14:paraId="45BC495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6356F801" w14:textId="13F4F7D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w:t>
      </w:r>
      <w:r w:rsidR="006F71FE" w:rsidRPr="00C50A1E">
        <w:rPr>
          <w:rFonts w:ascii="Times New Roman" w:eastAsia="Times New Roman" w:hAnsi="Times New Roman" w:cs="Times New Roman"/>
          <w:b/>
          <w:bCs/>
          <w:sz w:val="24"/>
          <w:szCs w:val="24"/>
        </w:rPr>
        <w:t xml:space="preserve">kita merasa lapar </w:t>
      </w:r>
      <w:del w:id="9" w:author="Risse Entikaria Rachmanita" w:date="2022-07-15T14:55:00Z">
        <w:r w:rsidR="006F71FE" w:rsidRPr="00C50A1E" w:rsidDel="006A39E4">
          <w:rPr>
            <w:rFonts w:ascii="Times New Roman" w:eastAsia="Times New Roman" w:hAnsi="Times New Roman" w:cs="Times New Roman"/>
            <w:b/>
            <w:bCs/>
            <w:sz w:val="24"/>
            <w:szCs w:val="24"/>
          </w:rPr>
          <w:delText xml:space="preserve">ketika </w:delText>
        </w:r>
      </w:del>
      <w:ins w:id="10" w:author="Risse Entikaria Rachmanita" w:date="2022-07-15T14:55:00Z">
        <w:r w:rsidR="006F71FE">
          <w:rPr>
            <w:rFonts w:ascii="Times New Roman" w:eastAsia="Times New Roman" w:hAnsi="Times New Roman" w:cs="Times New Roman"/>
            <w:b/>
            <w:bCs/>
            <w:sz w:val="24"/>
            <w:szCs w:val="24"/>
          </w:rPr>
          <w:t>k</w:t>
        </w:r>
        <w:r w:rsidR="006F71FE" w:rsidRPr="00C50A1E">
          <w:rPr>
            <w:rFonts w:ascii="Times New Roman" w:eastAsia="Times New Roman" w:hAnsi="Times New Roman" w:cs="Times New Roman"/>
            <w:b/>
            <w:bCs/>
            <w:sz w:val="24"/>
            <w:szCs w:val="24"/>
          </w:rPr>
          <w:t xml:space="preserve">etika </w:t>
        </w:r>
      </w:ins>
      <w:r w:rsidR="006F71FE" w:rsidRPr="00C50A1E">
        <w:rPr>
          <w:rFonts w:ascii="Times New Roman" w:eastAsia="Times New Roman" w:hAnsi="Times New Roman" w:cs="Times New Roman"/>
          <w:b/>
          <w:bCs/>
          <w:sz w:val="24"/>
          <w:szCs w:val="24"/>
        </w:rPr>
        <w:t>hujan</w:t>
      </w:r>
      <w:ins w:id="11" w:author="Risse Entikaria Rachmanita" w:date="2022-07-15T14:49:00Z">
        <w:r w:rsidR="00B5673D">
          <w:rPr>
            <w:rFonts w:ascii="Times New Roman" w:eastAsia="Times New Roman" w:hAnsi="Times New Roman" w:cs="Times New Roman"/>
            <w:b/>
            <w:bCs/>
            <w:sz w:val="24"/>
            <w:szCs w:val="24"/>
          </w:rPr>
          <w:t>?</w:t>
        </w:r>
      </w:ins>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12" w:author="Risse Entikaria Rachmanita" w:date="2022-07-15T14:49:00Z">
        <w:r w:rsidR="00B5673D">
          <w:rPr>
            <w:rFonts w:ascii="Times New Roman" w:eastAsia="Times New Roman" w:hAnsi="Times New Roman" w:cs="Times New Roman"/>
            <w:sz w:val="24"/>
            <w:szCs w:val="24"/>
          </w:rPr>
          <w:t>f</w:t>
        </w:r>
      </w:ins>
      <w:del w:id="13" w:author="Risse Entikaria Rachmanita" w:date="2022-07-15T14:49:00Z">
        <w:r w:rsidDel="00B5673D">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1A75374D" w14:textId="36D4EEE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w:t>
      </w:r>
      <w:ins w:id="14" w:author="Risse Entikaria Rachmanita" w:date="2022-07-15T14:49:00Z">
        <w:r w:rsidR="00B5673D">
          <w:rPr>
            <w:rFonts w:ascii="Times New Roman" w:eastAsia="Times New Roman" w:hAnsi="Times New Roman" w:cs="Times New Roman"/>
            <w:sz w:val="24"/>
            <w:szCs w:val="24"/>
          </w:rPr>
          <w:t xml:space="preserve">dilakukan </w:t>
        </w:r>
      </w:ins>
      <w:r w:rsidRPr="00C50A1E">
        <w:rPr>
          <w:rFonts w:ascii="Times New Roman" w:eastAsia="Times New Roman" w:hAnsi="Times New Roman" w:cs="Times New Roman"/>
          <w:sz w:val="24"/>
          <w:szCs w:val="24"/>
        </w:rPr>
        <w:t>di saat hujan turun adalah makan. Sering disebut cuma camilan, tapi jumlah kalorinya nyaris melebihi makan berat.</w:t>
      </w:r>
    </w:p>
    <w:p w14:paraId="1DD73EE5" w14:textId="673E50D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w:t>
      </w:r>
      <w:del w:id="15" w:author="Risse Entikaria Rachmanita" w:date="2022-07-15T14:50:00Z">
        <w:r w:rsidRPr="00C50A1E" w:rsidDel="00B5673D">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dalam kemasan bisa dikonsumsi 4 porsi habis sekali duduk. Belum cukup, tambah lagi gorengannya, satu-dua biji eh kok jadi lima?</w:t>
      </w:r>
    </w:p>
    <w:p w14:paraId="65949A53" w14:textId="78F3AEB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yang membuat suasana jadi lebih dingin </w:t>
      </w:r>
      <w:ins w:id="16" w:author="Risse Entikaria Rachmanita" w:date="2022-07-15T14:51:00Z">
        <w:r w:rsidR="006A39E4">
          <w:rPr>
            <w:rFonts w:ascii="Times New Roman" w:eastAsia="Times New Roman" w:hAnsi="Times New Roman" w:cs="Times New Roman"/>
            <w:sz w:val="24"/>
            <w:szCs w:val="24"/>
          </w:rPr>
          <w:t>‘</w:t>
        </w:r>
      </w:ins>
      <w:del w:id="17" w:author="Risse Entikaria Rachmanita" w:date="2022-07-15T14:51:00Z">
        <w:r w:rsidRPr="00C50A1E" w:rsidDel="00B5673D">
          <w:rPr>
            <w:rFonts w:ascii="Times New Roman" w:eastAsia="Times New Roman" w:hAnsi="Times New Roman" w:cs="Times New Roman"/>
            <w:sz w:val="24"/>
            <w:szCs w:val="24"/>
          </w:rPr>
          <w:delText>-</w:delText>
        </w:r>
      </w:del>
      <w:r w:rsidRPr="006A39E4">
        <w:rPr>
          <w:rFonts w:ascii="Times New Roman" w:eastAsia="Times New Roman" w:hAnsi="Times New Roman" w:cs="Times New Roman"/>
          <w:sz w:val="24"/>
          <w:szCs w:val="24"/>
          <w:rPrChange w:id="18" w:author="Risse Entikaria Rachmanita" w:date="2022-07-15T14:51:00Z">
            <w:rPr>
              <w:rFonts w:ascii="Times New Roman" w:eastAsia="Times New Roman" w:hAnsi="Times New Roman" w:cs="Times New Roman"/>
              <w:strike/>
              <w:sz w:val="24"/>
              <w:szCs w:val="24"/>
            </w:rPr>
          </w:rPrChange>
        </w:rPr>
        <w:t>seperti sikapnya padamu</w:t>
      </w:r>
      <w:ins w:id="19" w:author="Risse Entikaria Rachmanita" w:date="2022-07-15T14:51:00Z">
        <w:r w:rsidR="006A39E4">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memang bisa jadi salah satu pencetus mengapa kita jadi suka makan. </w:t>
      </w:r>
    </w:p>
    <w:p w14:paraId="10F158C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15E71F4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5EA80351" w14:textId="6A0DFC6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w:t>
      </w:r>
      <w:ins w:id="20" w:author="Risse Entikaria Rachmanita" w:date="2022-07-15T15:22:00Z">
        <w:r w:rsidR="006F71FE">
          <w:rPr>
            <w:rFonts w:ascii="Times New Roman" w:eastAsia="Times New Roman" w:hAnsi="Times New Roman" w:cs="Times New Roman"/>
            <w:b/>
            <w:bCs/>
            <w:sz w:val="24"/>
            <w:szCs w:val="24"/>
          </w:rPr>
          <w:t>i</w:t>
        </w:r>
      </w:ins>
      <w:del w:id="21" w:author="Risse Entikaria Rachmanita" w:date="2022-07-15T15:22:00Z">
        <w:r w:rsidRPr="00C50A1E" w:rsidDel="006F71FE">
          <w:rPr>
            <w:rFonts w:ascii="Times New Roman" w:eastAsia="Times New Roman" w:hAnsi="Times New Roman" w:cs="Times New Roman"/>
            <w:b/>
            <w:bCs/>
            <w:sz w:val="24"/>
            <w:szCs w:val="24"/>
          </w:rPr>
          <w:delText>I</w:delText>
        </w:r>
      </w:del>
      <w:r w:rsidRPr="00C50A1E">
        <w:rPr>
          <w:rFonts w:ascii="Times New Roman" w:eastAsia="Times New Roman" w:hAnsi="Times New Roman" w:cs="Times New Roman"/>
          <w:b/>
          <w:bCs/>
          <w:sz w:val="24"/>
          <w:szCs w:val="24"/>
        </w:rPr>
        <w:t xml:space="preserve">ni yang </w:t>
      </w:r>
      <w:ins w:id="22" w:author="Risse Entikaria Rachmanita" w:date="2022-07-15T15:22:00Z">
        <w:r w:rsidR="006F71FE">
          <w:rPr>
            <w:rFonts w:ascii="Times New Roman" w:eastAsia="Times New Roman" w:hAnsi="Times New Roman" w:cs="Times New Roman"/>
            <w:b/>
            <w:bCs/>
            <w:sz w:val="24"/>
            <w:szCs w:val="24"/>
          </w:rPr>
          <w:t>b</w:t>
        </w:r>
      </w:ins>
      <w:del w:id="23" w:author="Risse Entikaria Rachmanita" w:date="2022-07-15T15:22:00Z">
        <w:r w:rsidRPr="00C50A1E" w:rsidDel="006F71FE">
          <w:rPr>
            <w:rFonts w:ascii="Times New Roman" w:eastAsia="Times New Roman" w:hAnsi="Times New Roman" w:cs="Times New Roman"/>
            <w:b/>
            <w:bCs/>
            <w:sz w:val="24"/>
            <w:szCs w:val="24"/>
          </w:rPr>
          <w:delText>B</w:delText>
        </w:r>
      </w:del>
      <w:r w:rsidRPr="00C50A1E">
        <w:rPr>
          <w:rFonts w:ascii="Times New Roman" w:eastAsia="Times New Roman" w:hAnsi="Times New Roman" w:cs="Times New Roman"/>
          <w:b/>
          <w:bCs/>
          <w:sz w:val="24"/>
          <w:szCs w:val="24"/>
        </w:rPr>
        <w:t xml:space="preserve">isa </w:t>
      </w:r>
      <w:del w:id="24" w:author="Risse Entikaria Rachmanita" w:date="2022-07-15T15:22:00Z">
        <w:r w:rsidRPr="00C50A1E" w:rsidDel="006F71FE">
          <w:rPr>
            <w:rFonts w:ascii="Times New Roman" w:eastAsia="Times New Roman" w:hAnsi="Times New Roman" w:cs="Times New Roman"/>
            <w:b/>
            <w:bCs/>
            <w:sz w:val="24"/>
            <w:szCs w:val="24"/>
          </w:rPr>
          <w:delText>J</w:delText>
        </w:r>
      </w:del>
      <w:ins w:id="25" w:author="Risse Entikaria Rachmanita" w:date="2022-07-15T15:22:00Z">
        <w:r w:rsidR="006F71FE">
          <w:rPr>
            <w:rFonts w:ascii="Times New Roman" w:eastAsia="Times New Roman" w:hAnsi="Times New Roman" w:cs="Times New Roman"/>
            <w:b/>
            <w:bCs/>
            <w:sz w:val="24"/>
            <w:szCs w:val="24"/>
          </w:rPr>
          <w:t>j</w:t>
        </w:r>
      </w:ins>
      <w:r w:rsidRPr="00C50A1E">
        <w:rPr>
          <w:rFonts w:ascii="Times New Roman" w:eastAsia="Times New Roman" w:hAnsi="Times New Roman" w:cs="Times New Roman"/>
          <w:b/>
          <w:bCs/>
          <w:sz w:val="24"/>
          <w:szCs w:val="24"/>
        </w:rPr>
        <w:t xml:space="preserve">adi </w:t>
      </w:r>
      <w:ins w:id="26" w:author="Risse Entikaria Rachmanita" w:date="2022-07-15T15:22:00Z">
        <w:r w:rsidR="006F71FE">
          <w:rPr>
            <w:rFonts w:ascii="Times New Roman" w:eastAsia="Times New Roman" w:hAnsi="Times New Roman" w:cs="Times New Roman"/>
            <w:b/>
            <w:bCs/>
            <w:sz w:val="24"/>
            <w:szCs w:val="24"/>
          </w:rPr>
          <w:t>s</w:t>
        </w:r>
      </w:ins>
      <w:del w:id="27" w:author="Risse Entikaria Rachmanita" w:date="2022-07-15T15:22:00Z">
        <w:r w:rsidRPr="00C50A1E" w:rsidDel="006F71FE">
          <w:rPr>
            <w:rFonts w:ascii="Times New Roman" w:eastAsia="Times New Roman" w:hAnsi="Times New Roman" w:cs="Times New Roman"/>
            <w:b/>
            <w:bCs/>
            <w:sz w:val="24"/>
            <w:szCs w:val="24"/>
          </w:rPr>
          <w:delText>S</w:delText>
        </w:r>
      </w:del>
      <w:r w:rsidRPr="00C50A1E">
        <w:rPr>
          <w:rFonts w:ascii="Times New Roman" w:eastAsia="Times New Roman" w:hAnsi="Times New Roman" w:cs="Times New Roman"/>
          <w:b/>
          <w:bCs/>
          <w:sz w:val="24"/>
          <w:szCs w:val="24"/>
        </w:rPr>
        <w:t>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6E94256C" w14:textId="6589312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w:t>
      </w:r>
      <w:del w:id="28" w:author="Risse Entikaria Rachmanita" w:date="2022-07-15T15:22:00Z">
        <w:r w:rsidRPr="00C50A1E" w:rsidDel="006F71FE">
          <w:rPr>
            <w:rFonts w:ascii="Times New Roman" w:eastAsia="Times New Roman" w:hAnsi="Times New Roman" w:cs="Times New Roman"/>
            <w:sz w:val="24"/>
            <w:szCs w:val="24"/>
          </w:rPr>
          <w:delText>e</w:delText>
        </w:r>
      </w:del>
      <w:ins w:id="29" w:author="Risse Entikaria Rachmanita" w:date="2022-07-15T15:22:00Z">
        <w:r w:rsidR="006F71FE">
          <w:rPr>
            <w:rFonts w:ascii="Times New Roman" w:eastAsia="Times New Roman" w:hAnsi="Times New Roman" w:cs="Times New Roman"/>
            <w:sz w:val="24"/>
            <w:szCs w:val="24"/>
          </w:rPr>
          <w:t xml:space="preserve"> </w:t>
        </w:r>
      </w:ins>
      <w:del w:id="30" w:author="Risse Entikaria Rachmanita" w:date="2022-07-15T15:22:00Z">
        <w:r w:rsidRPr="00C50A1E" w:rsidDel="006F71FE">
          <w:rPr>
            <w:rFonts w:ascii="Times New Roman" w:eastAsia="Times New Roman" w:hAnsi="Times New Roman" w:cs="Times New Roman"/>
            <w:sz w:val="24"/>
            <w:szCs w:val="24"/>
          </w:rPr>
          <w:delText xml:space="preserve"> </w:delText>
        </w:r>
      </w:del>
      <w:del w:id="31" w:author="Risse Entikaria Rachmanita" w:date="2022-07-15T14:57:00Z">
        <w:r w:rsidRPr="00C50A1E" w:rsidDel="005D6AC5">
          <w:rPr>
            <w:rFonts w:ascii="Times New Roman" w:eastAsia="Times New Roman" w:hAnsi="Times New Roman" w:cs="Times New Roman"/>
            <w:sz w:val="24"/>
            <w:szCs w:val="24"/>
          </w:rPr>
          <w:delText>instan</w:delText>
        </w:r>
      </w:del>
      <w:ins w:id="32" w:author="Risse Entikaria Rachmanita" w:date="2022-07-15T14:57:00Z">
        <w:r w:rsidR="005D6AC5">
          <w:rPr>
            <w:rFonts w:ascii="Times New Roman" w:eastAsia="Times New Roman" w:hAnsi="Times New Roman" w:cs="Times New Roman"/>
            <w:sz w:val="24"/>
            <w:szCs w:val="24"/>
          </w:rPr>
          <w:t>dadak</w:t>
        </w:r>
      </w:ins>
      <w:r w:rsidRPr="00C50A1E">
        <w:rPr>
          <w:rFonts w:ascii="Times New Roman" w:eastAsia="Times New Roman" w:hAnsi="Times New Roman" w:cs="Times New Roman"/>
          <w:sz w:val="24"/>
          <w:szCs w:val="24"/>
        </w:rPr>
        <w:t>,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446C88C2" w14:textId="7C670D6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w:t>
      </w:r>
      <w:ins w:id="33" w:author="Risse Entikaria Rachmanita" w:date="2022-07-15T14:57:00Z">
        <w:r w:rsidR="005D6AC5">
          <w:rPr>
            <w:rFonts w:ascii="Times New Roman" w:eastAsia="Times New Roman" w:hAnsi="Times New Roman" w:cs="Times New Roman"/>
            <w:sz w:val="24"/>
            <w:szCs w:val="24"/>
          </w:rPr>
          <w:t>,</w:t>
        </w:r>
      </w:ins>
      <w:del w:id="34" w:author="Risse Entikaria Rachmanita" w:date="2022-07-15T14:57:00Z">
        <w:r w:rsidRPr="00C50A1E" w:rsidDel="005D6AC5">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ins w:id="35" w:author="Risse Entikaria Rachmanita" w:date="2022-07-15T14:57:00Z">
        <w:r w:rsidR="005D6AC5">
          <w:rPr>
            <w:rFonts w:ascii="Times New Roman" w:eastAsia="Times New Roman" w:hAnsi="Times New Roman" w:cs="Times New Roman"/>
            <w:sz w:val="24"/>
            <w:szCs w:val="24"/>
          </w:rPr>
          <w:t>a</w:t>
        </w:r>
      </w:ins>
      <w:del w:id="36" w:author="Risse Entikaria Rachmanita" w:date="2022-07-15T14:57:00Z">
        <w:r w:rsidRPr="00C50A1E" w:rsidDel="005D6AC5">
          <w:rPr>
            <w:rFonts w:ascii="Times New Roman" w:eastAsia="Times New Roman" w:hAnsi="Times New Roman" w:cs="Times New Roman"/>
            <w:sz w:val="24"/>
            <w:szCs w:val="24"/>
          </w:rPr>
          <w:delText>A</w:delText>
        </w:r>
      </w:del>
      <w:r w:rsidRPr="00C50A1E">
        <w:rPr>
          <w:rFonts w:ascii="Times New Roman" w:eastAsia="Times New Roman" w:hAnsi="Times New Roman" w:cs="Times New Roman"/>
          <w:sz w:val="24"/>
          <w:szCs w:val="24"/>
        </w:rPr>
        <w:t>kan merepotkan.</w:t>
      </w:r>
    </w:p>
    <w:p w14:paraId="12C7634E" w14:textId="51B8B07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w:t>
      </w:r>
      <w:ins w:id="37" w:author="Risse Entikaria Rachmanita" w:date="2022-07-15T14:57:00Z">
        <w:r w:rsidR="005D6AC5">
          <w:rPr>
            <w:rFonts w:ascii="Times New Roman" w:eastAsia="Times New Roman" w:hAnsi="Times New Roman" w:cs="Times New Roman"/>
            <w:sz w:val="24"/>
            <w:szCs w:val="24"/>
          </w:rPr>
          <w:t>,</w:t>
        </w:r>
      </w:ins>
      <w:del w:id="38" w:author="Risse Entikaria Rachmanita" w:date="2022-07-15T14:57:00Z">
        <w:r w:rsidRPr="00C50A1E" w:rsidDel="005D6AC5">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39" w:author="Risse Entikaria Rachmanita" w:date="2022-07-15T14:57:00Z">
        <w:r w:rsidRPr="00C50A1E" w:rsidDel="005D6AC5">
          <w:rPr>
            <w:rFonts w:ascii="Times New Roman" w:eastAsia="Times New Roman" w:hAnsi="Times New Roman" w:cs="Times New Roman"/>
            <w:sz w:val="24"/>
            <w:szCs w:val="24"/>
          </w:rPr>
          <w:delText xml:space="preserve">Yang </w:delText>
        </w:r>
      </w:del>
      <w:ins w:id="40" w:author="Risse Entikaria Rachmanita" w:date="2022-07-15T14:57:00Z">
        <w:r w:rsidR="005D6AC5">
          <w:rPr>
            <w:rFonts w:ascii="Times New Roman" w:eastAsia="Times New Roman" w:hAnsi="Times New Roman" w:cs="Times New Roman"/>
            <w:sz w:val="24"/>
            <w:szCs w:val="24"/>
          </w:rPr>
          <w:t>y</w:t>
        </w:r>
        <w:r w:rsidR="005D6AC5" w:rsidRPr="00C50A1E">
          <w:rPr>
            <w:rFonts w:ascii="Times New Roman" w:eastAsia="Times New Roman" w:hAnsi="Times New Roman" w:cs="Times New Roman"/>
            <w:sz w:val="24"/>
            <w:szCs w:val="24"/>
          </w:rPr>
          <w:t xml:space="preserve">ang </w:t>
        </w:r>
      </w:ins>
      <w:r w:rsidRPr="00C50A1E">
        <w:rPr>
          <w:rFonts w:ascii="Times New Roman" w:eastAsia="Times New Roman" w:hAnsi="Times New Roman" w:cs="Times New Roman"/>
          <w:sz w:val="24"/>
          <w:szCs w:val="24"/>
        </w:rPr>
        <w:t>sering membuatnya salah adalah pemilihan makanan kita yang tidak tahu diri. Yang penting enak, kalori belakangan?</w:t>
      </w:r>
    </w:p>
    <w:p w14:paraId="06395F3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6207479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5D6AC5">
        <w:rPr>
          <w:rFonts w:ascii="Times New Roman" w:eastAsia="Times New Roman" w:hAnsi="Times New Roman" w:cs="Times New Roman"/>
          <w:i/>
          <w:iCs/>
          <w:sz w:val="24"/>
          <w:szCs w:val="24"/>
          <w:rPrChange w:id="41" w:author="Risse Entikaria Rachmanita" w:date="2022-07-15T14:58: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4C52D1B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2044FDA1" w14:textId="47F27FC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42" w:author="Risse Entikaria Rachmanita" w:date="2022-07-15T14:59:00Z">
        <w:r w:rsidR="005D6AC5">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 saat hujan. Coba ingat-ingat apa yang kamu makan saat hujan?</w:t>
      </w:r>
    </w:p>
    <w:p w14:paraId="11C2C549" w14:textId="26BCC8C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w:t>
      </w:r>
      <w:del w:id="43" w:author="Risse Entikaria Rachmanita" w:date="2022-07-15T14:59:00Z">
        <w:r w:rsidRPr="00C50A1E" w:rsidDel="005D6AC5">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rebus kuah susu ditambah telur. Ya bisalah lebih dari 500 kalori. HAHA. </w:t>
      </w:r>
    </w:p>
    <w:p w14:paraId="7817330B"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2D0E2FAC" w14:textId="77777777" w:rsidR="00927764" w:rsidRPr="00C50A1E" w:rsidRDefault="00927764" w:rsidP="00927764"/>
    <w:p w14:paraId="1447AAEF" w14:textId="77777777" w:rsidR="00927764" w:rsidRPr="005A045A" w:rsidRDefault="00927764" w:rsidP="00927764">
      <w:pPr>
        <w:rPr>
          <w:i/>
        </w:rPr>
      </w:pPr>
    </w:p>
    <w:p w14:paraId="1C755750"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5CA34C49"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EBED8" w14:textId="77777777" w:rsidR="00CC4D84" w:rsidRDefault="00CC4D84">
      <w:r>
        <w:separator/>
      </w:r>
    </w:p>
  </w:endnote>
  <w:endnote w:type="continuationSeparator" w:id="0">
    <w:p w14:paraId="4B1DA8AE" w14:textId="77777777" w:rsidR="00CC4D84" w:rsidRDefault="00CC4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9C30"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317CBF5" w14:textId="77777777" w:rsidR="00941E77" w:rsidRDefault="00000000">
    <w:pPr>
      <w:pStyle w:val="Footer"/>
    </w:pPr>
  </w:p>
  <w:p w14:paraId="32F84CC6" w14:textId="77777777" w:rsidR="00941E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E27E6" w14:textId="77777777" w:rsidR="00CC4D84" w:rsidRDefault="00CC4D84">
      <w:r>
        <w:separator/>
      </w:r>
    </w:p>
  </w:footnote>
  <w:footnote w:type="continuationSeparator" w:id="0">
    <w:p w14:paraId="23153521" w14:textId="77777777" w:rsidR="00CC4D84" w:rsidRDefault="00CC4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872588">
    <w:abstractNumId w:val="0"/>
  </w:num>
  <w:num w:numId="2" w16cid:durableId="127404108">
    <w:abstractNumId w:val="2"/>
  </w:num>
  <w:num w:numId="3" w16cid:durableId="39809025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sse Entikaria Rachmanita">
    <w15:presenceInfo w15:providerId="Windows Live" w15:userId="c276ea3463fcbc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316B0C"/>
    <w:rsid w:val="0042167F"/>
    <w:rsid w:val="005D6AC5"/>
    <w:rsid w:val="006A39E4"/>
    <w:rsid w:val="006F71FE"/>
    <w:rsid w:val="00924DF5"/>
    <w:rsid w:val="00927764"/>
    <w:rsid w:val="009A40AE"/>
    <w:rsid w:val="00A54C18"/>
    <w:rsid w:val="00B5673D"/>
    <w:rsid w:val="00C20908"/>
    <w:rsid w:val="00CC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E7EA"/>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B5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Risse Entikaria Rachmanita</cp:lastModifiedBy>
  <cp:revision>4</cp:revision>
  <dcterms:created xsi:type="dcterms:W3CDTF">2022-07-15T08:02:00Z</dcterms:created>
  <dcterms:modified xsi:type="dcterms:W3CDTF">2022-07-15T08:26:00Z</dcterms:modified>
</cp:coreProperties>
</file>