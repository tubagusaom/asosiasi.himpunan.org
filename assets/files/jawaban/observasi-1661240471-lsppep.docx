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B3DB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788AE9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19E2B5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BF0D49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21194D20" w14:textId="77777777" w:rsidR="00927764" w:rsidRPr="0094076B" w:rsidRDefault="00927764" w:rsidP="00927764">
      <w:pPr>
        <w:rPr>
          <w:rFonts w:ascii="Cambria" w:hAnsi="Cambria"/>
        </w:rPr>
      </w:pPr>
    </w:p>
    <w:p w14:paraId="62B0800B" w14:textId="15F75BCC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</w:t>
      </w:r>
      <w:ins w:id="0" w:author="Reviewer" w:date="2022-08-23T14:14:00Z">
        <w:r w:rsidR="0003164C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</w:ins>
      <w:ins w:id="1" w:author="Reviewer" w:date="2022-08-23T14:40:00Z">
        <w:r w:rsidR="00E35CAD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d</w:t>
        </w:r>
      </w:ins>
      <w:ins w:id="2" w:author="Reviewer" w:date="2022-08-23T14:14:00Z">
        <w:r w:rsidR="0003164C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an</w:t>
        </w:r>
      </w:ins>
      <w:del w:id="3" w:author="Reviewer" w:date="2022-08-23T14:13:00Z">
        <w:r w:rsidRPr="00C50A1E" w:rsidDel="0003164C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,</w:delText>
        </w:r>
      </w:del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Berat Badan Naik</w:t>
      </w:r>
    </w:p>
    <w:p w14:paraId="282D0169" w14:textId="1DD5FAD3" w:rsidR="00927764" w:rsidRPr="00C50A1E" w:rsidRDefault="0003164C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ins w:id="4" w:author="Reviewer" w:date="2022-08-23T14:14:00Z">
        <w:r>
          <w:rPr>
            <w:rFonts w:ascii="Roboto" w:eastAsia="Times New Roman" w:hAnsi="Roboto" w:cs="Times New Roman"/>
            <w:sz w:val="17"/>
            <w:szCs w:val="17"/>
          </w:rPr>
          <w:t xml:space="preserve">Diterima: </w:t>
        </w:r>
      </w:ins>
      <w:r w:rsidR="00927764"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ins w:id="5" w:author="Reviewer" w:date="2022-08-23T14:14:00Z">
        <w:r>
          <w:rPr>
            <w:rFonts w:ascii="Roboto" w:eastAsia="Times New Roman" w:hAnsi="Roboto" w:cs="Times New Roman"/>
            <w:sz w:val="17"/>
            <w:szCs w:val="17"/>
          </w:rPr>
          <w:t xml:space="preserve">dan </w:t>
        </w:r>
      </w:ins>
      <w:ins w:id="6" w:author="Reviewer" w:date="2022-08-23T14:15:00Z">
        <w:r>
          <w:rPr>
            <w:rFonts w:ascii="Roboto" w:eastAsia="Times New Roman" w:hAnsi="Roboto" w:cs="Times New Roman"/>
            <w:sz w:val="17"/>
            <w:szCs w:val="17"/>
          </w:rPr>
          <w:t>d</w:t>
        </w:r>
      </w:ins>
      <w:del w:id="7" w:author="Reviewer" w:date="2022-08-23T14:14:00Z">
        <w:r w:rsidR="00927764" w:rsidRPr="00C50A1E" w:rsidDel="0003164C">
          <w:rPr>
            <w:rFonts w:ascii="Roboto" w:eastAsia="Times New Roman" w:hAnsi="Roboto" w:cs="Times New Roman"/>
            <w:sz w:val="17"/>
            <w:szCs w:val="17"/>
          </w:rPr>
          <w:delText>D</w:delText>
        </w:r>
      </w:del>
      <w:r w:rsidR="00927764" w:rsidRPr="00C50A1E">
        <w:rPr>
          <w:rFonts w:ascii="Roboto" w:eastAsia="Times New Roman" w:hAnsi="Roboto" w:cs="Times New Roman"/>
          <w:sz w:val="17"/>
          <w:szCs w:val="17"/>
        </w:rPr>
        <w:t xml:space="preserve">iperbarui: 6 Januari 2020   </w:t>
      </w:r>
      <w:proofErr w:type="gramStart"/>
      <w:r w:rsidR="00927764"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="00927764"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19BE3B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EBFA733" wp14:editId="497E49E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199A" w14:textId="542B15E2" w:rsidR="00927764" w:rsidRPr="00C50A1E" w:rsidRDefault="0003164C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ins w:id="8" w:author="Reviewer" w:date="2022-08-23T14:16:00Z">
        <w:r>
          <w:rPr>
            <w:rFonts w:ascii="Times New Roman" w:eastAsia="Times New Roman" w:hAnsi="Times New Roman" w:cs="Times New Roman"/>
            <w:sz w:val="18"/>
            <w:szCs w:val="18"/>
          </w:rPr>
          <w:t>Sumber i</w:t>
        </w:r>
      </w:ins>
      <w:del w:id="9" w:author="Reviewer" w:date="2022-08-23T14:16:00Z">
        <w:r w:rsidR="00927764" w:rsidRPr="00C50A1E" w:rsidDel="0003164C">
          <w:rPr>
            <w:rFonts w:ascii="Times New Roman" w:eastAsia="Times New Roman" w:hAnsi="Times New Roman" w:cs="Times New Roman"/>
            <w:sz w:val="18"/>
            <w:szCs w:val="18"/>
          </w:rPr>
          <w:delText>I</w:delText>
        </w:r>
      </w:del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>lustrasi | unsplash.com</w:t>
      </w:r>
    </w:p>
    <w:p w14:paraId="7191FF09" w14:textId="554B20A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</w:t>
      </w:r>
      <w:ins w:id="10" w:author="Reviewer" w:date="2022-08-23T14:15:00Z">
        <w:r w:rsidR="0003164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dan</w:t>
        </w:r>
      </w:ins>
      <w:del w:id="11" w:author="Reviewer" w:date="2022-08-23T14:15:00Z">
        <w:r w:rsidRPr="00C50A1E" w:rsidDel="0003164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berat badan naik,</w:t>
      </w:r>
      <w:ins w:id="12" w:author="Reviewer" w:date="2022-08-23T14:15:00Z">
        <w:r w:rsidR="0003164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akan tetapi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hubungan</w:t>
      </w:r>
      <w:ins w:id="13" w:author="Reviewer" w:date="2022-08-23T14:15:00Z">
        <w:r w:rsidR="0003164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dengan</w:t>
        </w:r>
      </w:ins>
      <w:del w:id="14" w:author="Reviewer" w:date="2022-08-23T14:15:00Z">
        <w:r w:rsidRPr="00C50A1E" w:rsidDel="0003164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sama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dia tet</w:t>
      </w:r>
      <w:ins w:id="15" w:author="Reviewer" w:date="2022-08-23T14:15:00Z">
        <w:r w:rsidR="0003164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16" w:author="Reviewer" w:date="2022-08-23T14:15:00Z">
        <w:r w:rsidRPr="00C50A1E" w:rsidDel="0003164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 temenan </w:t>
      </w:r>
      <w:ins w:id="17" w:author="Reviewer" w:date="2022-08-23T14:15:00Z">
        <w:r w:rsidR="0003164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aja.</w:t>
      </w:r>
      <w:del w:id="18" w:author="Reviewer" w:date="2022-08-23T14:15:00Z">
        <w:r w:rsidRPr="00C50A1E" w:rsidDel="0003164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Huft</w:delText>
        </w:r>
      </w:del>
      <w:del w:id="19" w:author="Reviewer" w:date="2022-08-23T14:16:00Z">
        <w:r w:rsidRPr="00C50A1E" w:rsidDel="0003164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08F1F129" w14:textId="45F5536A" w:rsidR="00927764" w:rsidRPr="00C50A1E" w:rsidRDefault="0003164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20" w:author="Reviewer" w:date="2022-08-23T14:16:00Z">
        <w:r>
          <w:rPr>
            <w:rFonts w:ascii="Times New Roman" w:eastAsia="Times New Roman" w:hAnsi="Times New Roman" w:cs="Times New Roman"/>
            <w:sz w:val="24"/>
            <w:szCs w:val="24"/>
          </w:rPr>
          <w:t>Manakah</w:t>
        </w:r>
      </w:ins>
      <w:del w:id="21" w:author="Reviewer" w:date="2022-08-23T14:16:00Z">
        <w:r w:rsidR="00927764"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>Apa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lebih </w:t>
      </w:r>
      <w:del w:id="22" w:author="Reviewer" w:date="2022-08-23T14:16:00Z">
        <w:r w:rsidR="00927764"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>romantis</w:delText>
        </w:r>
      </w:del>
      <w:ins w:id="23" w:author="Reviewer" w:date="2022-08-23T14:16:00Z">
        <w:r>
          <w:rPr>
            <w:rFonts w:ascii="Times New Roman" w:eastAsia="Times New Roman" w:hAnsi="Times New Roman" w:cs="Times New Roman"/>
            <w:sz w:val="24"/>
            <w:szCs w:val="24"/>
          </w:rPr>
          <w:t>romantis?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4" w:author="Reviewer" w:date="2022-08-23T14:16:00Z"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5" w:author="Reviewer" w:date="2022-08-23T14:16:00Z">
        <w:r w:rsidR="00927764"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>dari s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epiring mie instan kemasan putih yang aromanya aduhai menggoda indera penciuman </w:t>
      </w:r>
      <w:del w:id="26" w:author="Reviewer" w:date="2022-08-23T14:17:00Z">
        <w:r w:rsidR="00927764"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 bakwan yang baru diangkat dari penggorengan di kala hujan?</w:t>
      </w:r>
    </w:p>
    <w:p w14:paraId="44BD7328" w14:textId="6DA84F8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ins w:id="27" w:author="Reviewer" w:date="2022-08-23T14:18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 xml:space="preserve"> adalah </w:t>
        </w:r>
      </w:ins>
      <w:del w:id="28" w:author="Reviewer" w:date="2022-08-23T14:18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hujan sehari-hari</w:t>
      </w:r>
      <w:ins w:id="29" w:author="Reviewer" w:date="2022-08-23T14:19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0" w:author="Reviewer" w:date="2022-08-23T14:19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1" w:author="Reviewer" w:date="2022-08-23T14:19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32" w:author="Reviewer" w:date="2022-08-23T14:19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egitu </w:t>
      </w:r>
      <w:del w:id="33" w:author="Reviewer" w:date="2022-08-23T14:19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orang sering mengartikannya. Benar saja. Meski</w:t>
      </w:r>
      <w:ins w:id="34" w:author="Reviewer" w:date="2022-08-23T14:19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>pun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5" w:author="Reviewer" w:date="2022-08-23T14:19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del w:id="36" w:author="Reviewer" w:date="2022-08-23T14:19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tahun </w:t>
      </w:r>
      <w:ins w:id="37" w:author="Reviewer" w:date="2022-08-23T14:20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 xml:space="preserve">2019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ins w:id="38" w:author="Reviewer" w:date="2022-08-23T14:20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>ke</w:t>
        </w:r>
      </w:ins>
      <w:del w:id="39" w:author="Reviewer" w:date="2022-08-23T14:20:00Z">
        <w:r w:rsidDel="0003164C">
          <w:rPr>
            <w:rFonts w:ascii="Times New Roman" w:eastAsia="Times New Roman" w:hAnsi="Times New Roman" w:cs="Times New Roman"/>
            <w:sz w:val="24"/>
            <w:szCs w:val="24"/>
          </w:rPr>
          <w:delText>di antara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0" w:author="Reviewer" w:date="2022-08-23T14:20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41" w:author="Reviewer" w:date="2022-08-23T14:20:00Z">
        <w:r w:rsidDel="0003164C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 November</w:t>
      </w:r>
      <w:ins w:id="42" w:author="Reviewer" w:date="2022-08-23T14:20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 xml:space="preserve"> sampai </w:t>
        </w:r>
      </w:ins>
      <w:del w:id="43" w:author="Reviewer" w:date="2022-08-23T14:20:00Z">
        <w:r w:rsidDel="0003164C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del w:id="44" w:author="Reviewer" w:date="2022-08-23T14:20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 xml:space="preserve"> 2019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hujan benar-benar datang seperti perkiraan</w:t>
      </w:r>
      <w:ins w:id="45" w:author="Reviewer" w:date="2022-08-23T14:21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 xml:space="preserve"> dan</w:t>
        </w:r>
      </w:ins>
      <w:del w:id="46" w:author="Reviewer" w:date="2022-08-23T14:21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7" w:author="Reviewer" w:date="2022-08-23T14:21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48" w:author="Reviewer" w:date="2022-08-23T14:21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udah sangat terasa </w:t>
      </w:r>
      <w:ins w:id="49" w:author="Reviewer" w:date="2022-08-23T14:21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>terutama</w:t>
        </w:r>
      </w:ins>
      <w:del w:id="50" w:author="Reviewer" w:date="2022-08-23T14:21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>apalagi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sejak awal tahun baru</w:t>
      </w:r>
      <w:del w:id="51" w:author="Reviewer" w:date="2022-08-23T14:21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F7A764" w14:textId="72CBF99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 disalahkan karena mengundang kenangan ternyata tak hanya pandai membuat perasaan hatimu</w:t>
      </w:r>
      <w:del w:id="52" w:author="Reviewer" w:date="2022-08-23T14:22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ambyar</w:t>
      </w:r>
      <w:del w:id="53" w:author="Reviewer" w:date="2022-08-23T14:22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54" w:author="Reviewer" w:date="2022-08-23T14:22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 xml:space="preserve"> akan tetapi juga</w:t>
        </w:r>
      </w:ins>
      <w:del w:id="55" w:author="Reviewer" w:date="2022-08-23T14:22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 xml:space="preserve"> pun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perilaku kita yang lain</w:t>
      </w:r>
      <w:ins w:id="56" w:author="Reviewer" w:date="2022-08-23T14:22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>, seperti</w:t>
        </w:r>
      </w:ins>
      <w:del w:id="57" w:author="Reviewer" w:date="2022-08-23T14:22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8" w:author="Reviewer" w:date="2022-08-23T14:23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59" w:author="Reviewer" w:date="2022-08-23T14:23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oal makan. </w:t>
      </w:r>
      <w:ins w:id="60" w:author="Reviewer" w:date="2022-08-23T14:23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del w:id="61" w:author="Reviewer" w:date="2022-08-23T14:23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>Ya, 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del w:id="62" w:author="Reviewer" w:date="2022-08-23T14:23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membuat kita jadi sering lapar. K</w:t>
      </w:r>
      <w:ins w:id="63" w:author="Reviewer" w:date="2022-08-23T14:23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>enapa</w:t>
        </w:r>
      </w:ins>
      <w:del w:id="64" w:author="Reviewer" w:date="2022-08-23T14:23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>ok</w:delText>
        </w:r>
      </w:del>
      <w:ins w:id="65" w:author="Reviewer" w:date="2022-08-23T14:23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6" w:author="Reviewer" w:date="2022-08-23T14:23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 xml:space="preserve"> bisa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ya?</w:t>
      </w:r>
    </w:p>
    <w:p w14:paraId="61DD6358" w14:textId="1633C83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ins w:id="67" w:author="Reviewer" w:date="2022-08-23T14:23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68" w:author="Reviewer" w:date="2022-08-23T14:23:00Z">
        <w:r w:rsidDel="0003164C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053913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camilan,</w:t>
      </w:r>
      <w:del w:id="69" w:author="Reviewer" w:date="2022-08-23T14:25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 xml:space="preserve"> tapi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jumlah kalorinya nyaris melebihi makan berat.</w:t>
      </w:r>
    </w:p>
    <w:p w14:paraId="79B81626" w14:textId="0B0A132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keripik </w:t>
      </w:r>
      <w:del w:id="70" w:author="Reviewer" w:date="2022-08-23T14:25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dalam kemasan bisa dikonsumsi 4 porsi </w:t>
      </w:r>
      <w:ins w:id="71" w:author="Reviewer" w:date="2022-08-23T14:26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habis sekali duduk. Belum cukup, tambah lagi gorengannya, satu</w:t>
      </w:r>
      <w:ins w:id="72" w:author="Reviewer" w:date="2022-08-23T14:26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73" w:author="Reviewer" w:date="2022-08-23T14:26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dua </w:t>
      </w:r>
      <w:ins w:id="74" w:author="Reviewer" w:date="2022-08-23T14:26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>potong</w:t>
        </w:r>
      </w:ins>
      <w:del w:id="75" w:author="Reviewer" w:date="2022-08-23T14:26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>biji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6" w:author="Reviewer" w:date="2022-08-23T14:26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>dan</w:t>
        </w:r>
      </w:ins>
      <w:del w:id="77" w:author="Reviewer" w:date="2022-08-23T14:26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>eh kok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8" w:author="Reviewer" w:date="2022-08-23T14:26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 lima</w:t>
      </w:r>
      <w:ins w:id="79" w:author="Reviewer" w:date="2022-08-23T14:26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0" w:author="Reviewer" w:date="2022-08-23T14:26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2636A8BE" w14:textId="3A53076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membuat suasana </w:t>
      </w:r>
      <w:ins w:id="81" w:author="Reviewer" w:date="2022-08-23T14:28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 lebih dingin</w:t>
      </w:r>
      <w:ins w:id="82" w:author="Reviewer" w:date="2022-08-23T14:28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83" w:author="Reviewer" w:date="2022-08-23T14:28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</w:del>
      <w:r w:rsidRPr="0003164C">
        <w:rPr>
          <w:rFonts w:ascii="Times New Roman" w:eastAsia="Times New Roman" w:hAnsi="Times New Roman" w:cs="Times New Roman"/>
          <w:sz w:val="24"/>
          <w:szCs w:val="24"/>
          <w:rPrChange w:id="84" w:author="Reviewer" w:date="2022-08-23T14:28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19F43B18" w14:textId="1990B1B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</w:t>
      </w:r>
      <w:del w:id="85" w:author="Reviewer" w:date="2022-08-23T14:28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seperti tahu bulat </w:t>
      </w:r>
      <w:ins w:id="86" w:author="Reviewer" w:date="2022-08-23T14:28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digoreng dadakan alias yang masih hangat. Apalagi dengan makan, tubuh akan mendapat "panas" akibat terjadinya peningkatan metabolisme dalam tubuh. </w:t>
      </w:r>
    </w:p>
    <w:p w14:paraId="498BD8CA" w14:textId="5EFFB4D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 kenyataannya, dingin yang terjadi akibat hujan tidak benar-benar membuat tubuh memerlukan kalori tambahan dari makanan</w:t>
      </w:r>
      <w:del w:id="87" w:author="Reviewer" w:date="2022-08-23T14:29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>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Dingin yang kita kira ternyata tidak sedingin kenyataannya</w:t>
      </w:r>
      <w:ins w:id="88" w:author="Reviewer" w:date="2022-08-23T14:29:00Z">
        <w:r w:rsidR="0003164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89" w:author="Reviewer" w:date="2022-08-23T14:29:00Z">
        <w:r w:rsidRPr="00C50A1E" w:rsidDel="0003164C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1508ABC1" w14:textId="0C9E0E8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</w:t>
      </w:r>
      <w:del w:id="90" w:author="Reviewer" w:date="2022-08-23T14:29:00Z">
        <w:r w:rsidRPr="00C50A1E" w:rsidDel="0003164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</w:t>
      </w:r>
      <w:del w:id="91" w:author="Reviewer" w:date="2022-08-23T14:29:00Z">
        <w:r w:rsidRPr="00C50A1E" w:rsidDel="003514B0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ins w:id="92" w:author="Reviewer" w:date="2022-08-23T14:29:00Z">
        <w:r w:rsidR="003514B0" w:rsidRPr="00C50A1E">
          <w:rPr>
            <w:rFonts w:ascii="Times New Roman" w:eastAsia="Times New Roman" w:hAnsi="Times New Roman" w:cs="Times New Roman"/>
            <w:sz w:val="24"/>
            <w:szCs w:val="24"/>
          </w:rPr>
          <w:t>tentu</w:t>
        </w:r>
        <w:r w:rsidR="003514B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lebih suka berlindung </w:t>
      </w:r>
      <w:ins w:id="93" w:author="Reviewer" w:date="2022-08-23T14:30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dalam ruangan saja. Ruangan yang membuat jarak kita dengan makanan makin dekat saja. </w:t>
      </w:r>
      <w:ins w:id="94" w:author="Reviewer" w:date="2022-08-23T14:30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del w:id="95" w:author="Reviewer" w:date="2022-08-23T14:30:00Z">
        <w:r w:rsidRPr="00C50A1E" w:rsidDel="003514B0">
          <w:rPr>
            <w:rFonts w:ascii="Times New Roman" w:eastAsia="Times New Roman" w:hAnsi="Times New Roman" w:cs="Times New Roman"/>
            <w:sz w:val="24"/>
            <w:szCs w:val="24"/>
          </w:rPr>
          <w:delText>Ya, 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ni </w:t>
      </w:r>
      <w:ins w:id="96" w:author="Reviewer" w:date="2022-08-23T14:30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 xml:space="preserve">memang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soal akses makanan yang jadi tak lagi berjarak. </w:t>
      </w:r>
      <w:del w:id="97" w:author="Reviewer" w:date="2022-08-23T14:30:00Z">
        <w:r w:rsidRPr="00C50A1E" w:rsidDel="003514B0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08B1D3F3" w14:textId="02A934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</w:t>
      </w:r>
      <w:ins w:id="98" w:author="Reviewer" w:date="2022-08-23T14:30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>kanan</w:t>
        </w:r>
      </w:ins>
      <w:del w:id="99" w:author="Reviewer" w:date="2022-08-23T14:30:00Z">
        <w:r w:rsidRPr="00C50A1E" w:rsidDel="003514B0">
          <w:rPr>
            <w:rFonts w:ascii="Times New Roman" w:eastAsia="Times New Roman" w:hAnsi="Times New Roman" w:cs="Times New Roman"/>
            <w:sz w:val="24"/>
            <w:szCs w:val="24"/>
          </w:rPr>
          <w:delText>sakan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bentuk mie instan, biskuit-biskuit yang di</w:t>
      </w:r>
      <w:del w:id="100" w:author="Reviewer" w:date="2022-08-23T14:30:00Z">
        <w:r w:rsidDel="003514B0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291CB3AC" w14:textId="75BCDD9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ins w:id="101" w:author="Reviewer" w:date="2022-08-23T14:31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del w:id="102" w:author="Reviewer" w:date="2022-08-23T14:31:00Z">
        <w:r w:rsidDel="003514B0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</w:t>
      </w:r>
      <w:ins w:id="103" w:author="Reviewer" w:date="2022-08-23T14:31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4" w:author="Reviewer" w:date="2022-08-23T14:31:00Z">
        <w:r w:rsidRPr="00C50A1E" w:rsidDel="003514B0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05" w:author="Reviewer" w:date="2022-08-23T14:31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06" w:author="Reviewer" w:date="2022-08-23T14:31:00Z">
        <w:r w:rsidRPr="00C50A1E" w:rsidDel="003514B0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ebagai bahan persediaan karena </w:t>
      </w:r>
      <w:del w:id="107" w:author="Reviewer" w:date="2022-08-23T14:31:00Z">
        <w:r w:rsidRPr="00C50A1E" w:rsidDel="003514B0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keluar </w:t>
      </w:r>
      <w:ins w:id="108" w:author="Reviewer" w:date="2022-08-23T14:31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del w:id="109" w:author="Reviewer" w:date="2022-08-23T14:31:00Z">
        <w:r w:rsidRPr="00C50A1E" w:rsidDel="003514B0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waktu hujan itu </w:t>
      </w:r>
      <w:ins w:id="110" w:author="Reviewer" w:date="2022-08-23T14:31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 xml:space="preserve">akan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 kita berpikir berkali-kali</w:t>
      </w:r>
      <w:ins w:id="111" w:author="Reviewer" w:date="2022-08-23T14:31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 xml:space="preserve"> dan a</w:t>
        </w:r>
      </w:ins>
      <w:del w:id="112" w:author="Reviewer" w:date="2022-08-23T14:31:00Z">
        <w:r w:rsidRPr="00C50A1E" w:rsidDel="003514B0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 merepotkan.</w:t>
      </w:r>
    </w:p>
    <w:p w14:paraId="4D258F45" w14:textId="1EA4F36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</w:t>
      </w:r>
      <w:ins w:id="113" w:author="Reviewer" w:date="2022-08-23T14:34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>Akan tetapi y</w:t>
        </w:r>
      </w:ins>
      <w:del w:id="114" w:author="Reviewer" w:date="2022-08-23T14:34:00Z">
        <w:r w:rsidRPr="00C50A1E" w:rsidDel="003514B0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ang sering membuatnya salah adalah pemilihan makanan kita yang tidak tahu diri. Yang penting enak, kalori belakangan?</w:t>
      </w:r>
    </w:p>
    <w:p w14:paraId="34F63657" w14:textId="4B3B510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del w:id="115" w:author="Reviewer" w:date="2022-08-23T14:32:00Z">
        <w:r w:rsidRPr="00C50A1E" w:rsidDel="003514B0">
          <w:rPr>
            <w:rFonts w:ascii="Times New Roman" w:eastAsia="Times New Roman" w:hAnsi="Times New Roman" w:cs="Times New Roman"/>
            <w:sz w:val="24"/>
            <w:szCs w:val="24"/>
          </w:rPr>
          <w:delText xml:space="preserve">deh,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aja dulu dengan memperhatikan label informasi gizi ketika kamu </w:t>
      </w:r>
      <w:del w:id="116" w:author="Reviewer" w:date="2022-08-23T14:33:00Z">
        <w:r w:rsidRPr="00C50A1E" w:rsidDel="003514B0">
          <w:rPr>
            <w:rFonts w:ascii="Times New Roman" w:eastAsia="Times New Roman" w:hAnsi="Times New Roman" w:cs="Times New Roman"/>
            <w:sz w:val="24"/>
            <w:szCs w:val="24"/>
          </w:rPr>
          <w:delText>me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 makanan kemasan. Atau jika </w:t>
      </w:r>
      <w:ins w:id="117" w:author="Reviewer" w:date="2022-08-23T14:35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 xml:space="preserve">kamu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ingin minum yang hangat-hangat, takar gulanya jangan </w:t>
      </w:r>
      <w:ins w:id="118" w:author="Reviewer" w:date="2022-08-23T14:33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119" w:author="Reviewer" w:date="2022-08-23T14:33:00Z">
        <w:r w:rsidRPr="00C50A1E" w:rsidDel="003514B0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lebihan.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</w:t>
      </w:r>
      <w:del w:id="120" w:author="Reviewer" w:date="2022-08-23T14:35:00Z">
        <w:r w:rsidRPr="00C50A1E" w:rsidDel="003514B0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</w:p>
    <w:p w14:paraId="648F6D23" w14:textId="3DA071B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berat badan yang </w:t>
      </w:r>
      <w:del w:id="121" w:author="Reviewer" w:date="2022-08-23T14:35:00Z">
        <w:r w:rsidRPr="00C50A1E" w:rsidDel="003514B0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suka naik</w:t>
      </w:r>
      <w:del w:id="122" w:author="Reviewer" w:date="2022-08-23T14:33:00Z">
        <w:r w:rsidRPr="00C50A1E" w:rsidDel="003514B0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Apalagi munculnya kaum-kaum rebahan yang kerjaannya tiduran dan hanya buka tutup media sosial atau pura-pura sibuk padahal tidak ada yang nge-</w:t>
      </w:r>
      <w:r w:rsidRPr="003514B0">
        <w:rPr>
          <w:rFonts w:ascii="Times New Roman" w:eastAsia="Times New Roman" w:hAnsi="Times New Roman" w:cs="Times New Roman"/>
          <w:i/>
          <w:iCs/>
          <w:sz w:val="24"/>
          <w:szCs w:val="24"/>
          <w:rPrChange w:id="123" w:author="Reviewer" w:date="2022-08-23T14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D5AC721" w14:textId="014E7BE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seperti inilah yang membuat lemak-lemak yang seharusnya dibakar </w:t>
      </w:r>
      <w:ins w:id="124" w:author="Reviewer" w:date="2022-08-23T14:36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del w:id="125" w:author="Reviewer" w:date="2022-08-23T14:36:00Z">
        <w:r w:rsidRPr="00C50A1E" w:rsidDel="003514B0">
          <w:rPr>
            <w:rFonts w:ascii="Times New Roman" w:eastAsia="Times New Roman" w:hAnsi="Times New Roman" w:cs="Times New Roman"/>
            <w:sz w:val="24"/>
            <w:szCs w:val="24"/>
          </w:rPr>
          <w:delText xml:space="preserve">memilih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</w:t>
      </w:r>
      <w:ins w:id="126" w:author="Reviewer" w:date="2022-08-23T14:36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 xml:space="preserve"> dan</w:t>
        </w:r>
      </w:ins>
      <w:del w:id="127" w:author="Reviewer" w:date="2022-08-23T14:36:00Z">
        <w:r w:rsidDel="003514B0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28" w:author="Reviewer" w:date="2022-08-23T14:36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>menj</w:t>
        </w:r>
      </w:ins>
      <w:del w:id="129" w:author="Reviewer" w:date="2022-08-23T14:36:00Z">
        <w:r w:rsidDel="003514B0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adi simpanan di</w:t>
      </w:r>
      <w:ins w:id="130" w:author="Reviewer" w:date="2022-08-23T14:36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14:paraId="4E964103" w14:textId="60B2D2E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</w:t>
      </w:r>
      <w:ins w:id="131" w:author="Reviewer" w:date="2022-08-23T14:37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del w:id="132" w:author="Reviewer" w:date="2022-08-23T14:37:00Z">
        <w:r w:rsidRPr="00C50A1E" w:rsidDel="003514B0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</w:t>
      </w:r>
      <w:ins w:id="133" w:author="Reviewer" w:date="2022-08-23T14:37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34" w:author="Reviewer" w:date="2022-08-23T14:37:00Z">
        <w:r w:rsidRPr="00C50A1E" w:rsidDel="003514B0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ins w:id="135" w:author="Reviewer" w:date="2022-08-23T14:37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del w:id="136" w:author="Reviewer" w:date="2022-08-23T14:37:00Z">
        <w:r w:rsidRPr="00C50A1E" w:rsidDel="003514B0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 ingat-ingat apa yang kamu makan saat hujan</w:t>
      </w:r>
      <w:ins w:id="137" w:author="Reviewer" w:date="2022-08-23T14:37:00Z">
        <w:r w:rsidR="003514B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38" w:author="Reviewer" w:date="2022-08-23T14:37:00Z">
        <w:r w:rsidRPr="00C50A1E" w:rsidDel="003514B0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7548EC06" w14:textId="390AF08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</w:t>
      </w:r>
      <w:ins w:id="139" w:author="Reviewer" w:date="2022-08-23T14:37:00Z">
        <w:r w:rsidR="000526C4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140" w:author="Reviewer" w:date="2022-08-23T14:37:00Z">
        <w:r w:rsidRPr="00C50A1E" w:rsidDel="000526C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 bisalah</w:t>
      </w:r>
      <w:ins w:id="141" w:author="Reviewer" w:date="2022-08-23T14:38:00Z">
        <w:r w:rsidR="000526C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701DF6">
          <w:rPr>
            <w:rFonts w:ascii="Times New Roman" w:eastAsia="Times New Roman" w:hAnsi="Times New Roman" w:cs="Times New Roman"/>
            <w:sz w:val="24"/>
            <w:szCs w:val="24"/>
          </w:rPr>
          <w:t>sebab</w:t>
        </w:r>
        <w:r w:rsidR="000526C4">
          <w:rPr>
            <w:rFonts w:ascii="Times New Roman" w:eastAsia="Times New Roman" w:hAnsi="Times New Roman" w:cs="Times New Roman"/>
            <w:sz w:val="24"/>
            <w:szCs w:val="24"/>
          </w:rPr>
          <w:t xml:space="preserve"> makanan-makanan ini mengandung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dari 500 kalori. </w:t>
      </w:r>
      <w:del w:id="142" w:author="Reviewer" w:date="2022-08-23T14:38:00Z">
        <w:r w:rsidRPr="00C50A1E" w:rsidDel="000526C4">
          <w:rPr>
            <w:rFonts w:ascii="Times New Roman" w:eastAsia="Times New Roman" w:hAnsi="Times New Roman" w:cs="Times New Roman"/>
            <w:sz w:val="24"/>
            <w:szCs w:val="24"/>
          </w:rPr>
          <w:delText>HAHA. </w:delText>
        </w:r>
      </w:del>
    </w:p>
    <w:p w14:paraId="09939D8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7F0E83D3" w14:textId="77777777" w:rsidR="00927764" w:rsidRPr="00C50A1E" w:rsidRDefault="00927764" w:rsidP="00927764"/>
    <w:p w14:paraId="6AE442AA" w14:textId="77777777" w:rsidR="00927764" w:rsidRPr="005A045A" w:rsidRDefault="00927764" w:rsidP="00927764">
      <w:pPr>
        <w:rPr>
          <w:i/>
        </w:rPr>
      </w:pPr>
    </w:p>
    <w:p w14:paraId="51DE6E4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D38FFF1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AA56B" w14:textId="77777777" w:rsidR="009D7457" w:rsidRDefault="009D7457">
      <w:r>
        <w:separator/>
      </w:r>
    </w:p>
  </w:endnote>
  <w:endnote w:type="continuationSeparator" w:id="0">
    <w:p w14:paraId="296930B6" w14:textId="77777777" w:rsidR="009D7457" w:rsidRDefault="009D7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FE3B4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1D5F2D9C" w14:textId="77777777" w:rsidR="00941E77" w:rsidRDefault="009D7457">
    <w:pPr>
      <w:pStyle w:val="Footer"/>
    </w:pPr>
  </w:p>
  <w:p w14:paraId="67657C81" w14:textId="77777777" w:rsidR="00941E77" w:rsidRDefault="009D7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E9140" w14:textId="77777777" w:rsidR="009D7457" w:rsidRDefault="009D7457">
      <w:r>
        <w:separator/>
      </w:r>
    </w:p>
  </w:footnote>
  <w:footnote w:type="continuationSeparator" w:id="0">
    <w:p w14:paraId="25778A8C" w14:textId="77777777" w:rsidR="009D7457" w:rsidRDefault="009D7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3164C"/>
    <w:rsid w:val="000526C4"/>
    <w:rsid w:val="0012251A"/>
    <w:rsid w:val="003514B0"/>
    <w:rsid w:val="0042167F"/>
    <w:rsid w:val="00701DF6"/>
    <w:rsid w:val="00924DF5"/>
    <w:rsid w:val="00927764"/>
    <w:rsid w:val="009D7457"/>
    <w:rsid w:val="00A45AE0"/>
    <w:rsid w:val="00E3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2B5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720</Words>
  <Characters>3481</Characters>
  <Application>Microsoft Office Word</Application>
  <DocSecurity>0</DocSecurity>
  <Lines>84</Lines>
  <Paragraphs>32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8</cp:revision>
  <dcterms:created xsi:type="dcterms:W3CDTF">2022-08-23T06:48:00Z</dcterms:created>
  <dcterms:modified xsi:type="dcterms:W3CDTF">2022-08-23T07:40:00Z</dcterms:modified>
</cp:coreProperties>
</file>