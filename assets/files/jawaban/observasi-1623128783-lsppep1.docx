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520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B7FABF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F4D8E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B32134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B1A39D9" w14:textId="77777777" w:rsidR="00927764" w:rsidRPr="0094076B" w:rsidRDefault="00927764" w:rsidP="00927764">
      <w:pPr>
        <w:rPr>
          <w:rFonts w:ascii="Cambria" w:hAnsi="Cambria"/>
        </w:rPr>
      </w:pPr>
    </w:p>
    <w:p w14:paraId="282A165F" w14:textId="345D4D8F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ins w:id="0" w:author="Sherly kurnia sari" w:date="2021-06-08T11:54:00Z">
        <w:r w:rsidR="00044AD4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 </w:t>
        </w:r>
      </w:ins>
    </w:p>
    <w:p w14:paraId="71A8FA7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A9EDEF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05F8509" wp14:editId="7B7F8D0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45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B9BB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A552D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1"/>
      <w:r w:rsidR="00044AD4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C473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044AD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1C788D">
        <w:rPr>
          <w:rStyle w:val="CommentReference"/>
        </w:rPr>
        <w:commentReference w:id="3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757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FDAE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1FD3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E91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4"/>
      <w:r w:rsidR="001C788D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F7B1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5E8E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5"/>
      <w:r w:rsidR="001C788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7C28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6"/>
      <w:r w:rsidR="001C788D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41BE4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7"/>
      <w:r w:rsidR="001C788D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 w:rsidR="001C788D">
        <w:rPr>
          <w:rStyle w:val="CommentReference"/>
        </w:rPr>
        <w:commentReference w:id="8"/>
      </w:r>
    </w:p>
    <w:p w14:paraId="5D27AB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EF31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7ED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6D40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845B6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57E01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E0234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9EA3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1F2703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C8A3BB" w14:textId="77777777" w:rsidR="00927764" w:rsidRPr="00C50A1E" w:rsidRDefault="00927764" w:rsidP="00927764"/>
    <w:p w14:paraId="683E3963" w14:textId="77777777" w:rsidR="00927764" w:rsidRPr="005A045A" w:rsidRDefault="00927764" w:rsidP="00927764">
      <w:pPr>
        <w:rPr>
          <w:i/>
        </w:rPr>
      </w:pPr>
    </w:p>
    <w:p w14:paraId="362C7FE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43495B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herly kurnia sari" w:date="2021-06-08T11:57:00Z" w:initials="Sks">
    <w:p w14:paraId="66673AFE" w14:textId="5C333A84" w:rsidR="00044AD4" w:rsidRDefault="00044AD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2" w:author="Sherly kurnia sari" w:date="2021-06-08T11:57:00Z" w:initials="Sks">
    <w:p w14:paraId="3458B48B" w14:textId="34B14657" w:rsidR="00044AD4" w:rsidRDefault="00044AD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</w:t>
      </w:r>
      <w:r w:rsidR="001C788D">
        <w:t>unakan</w:t>
      </w:r>
      <w:proofErr w:type="spellEnd"/>
      <w:r w:rsidR="001C788D">
        <w:t xml:space="preserve"> (,)</w:t>
      </w:r>
    </w:p>
  </w:comment>
  <w:comment w:id="3" w:author="Sherly kurnia sari" w:date="2021-06-08T11:59:00Z" w:initials="Sks">
    <w:p w14:paraId="0FE44682" w14:textId="780E3845" w:rsidR="001C788D" w:rsidRDefault="001C788D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  <w:comment w:id="4" w:author="Sherly kurnia sari" w:date="2021-06-08T12:02:00Z" w:initials="Sks">
    <w:p w14:paraId="54919A4A" w14:textId="5A1DC318" w:rsidR="001C788D" w:rsidRDefault="001C788D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kata di</w:t>
      </w:r>
    </w:p>
  </w:comment>
  <w:comment w:id="5" w:author="Sherly kurnia sari" w:date="2021-06-08T12:03:00Z" w:initials="Sks">
    <w:p w14:paraId="42D25F83" w14:textId="0D0F92BE" w:rsidR="001C788D" w:rsidRDefault="001C788D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kata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</w:p>
  </w:comment>
  <w:comment w:id="6" w:author="Sherly kurnia sari" w:date="2021-06-08T12:04:00Z" w:initials="Sks">
    <w:p w14:paraId="297D30CE" w14:textId="09FB7949" w:rsidR="001C788D" w:rsidRDefault="001C788D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7" w:author="Sherly kurnia sari" w:date="2021-06-08T12:05:00Z" w:initials="Sks">
    <w:p w14:paraId="0F68928E" w14:textId="12469EC7" w:rsidR="001C788D" w:rsidRDefault="001C788D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8" w:author="Sherly kurnia sari" w:date="2021-06-08T12:05:00Z" w:initials="Sks">
    <w:p w14:paraId="3A4604DF" w14:textId="60269D6F" w:rsidR="001C788D" w:rsidRDefault="001C788D">
      <w:pPr>
        <w:pStyle w:val="CommentText"/>
      </w:pPr>
      <w:r>
        <w:rPr>
          <w:rStyle w:val="CommentReference"/>
        </w:rPr>
        <w:annotationRef/>
      </w:r>
      <w:r>
        <w:t>dihilangkan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673AFE" w15:done="0"/>
  <w15:commentEx w15:paraId="3458B48B" w15:done="0"/>
  <w15:commentEx w15:paraId="0FE44682" w15:done="0"/>
  <w15:commentEx w15:paraId="54919A4A" w15:done="0"/>
  <w15:commentEx w15:paraId="42D25F83" w15:done="0"/>
  <w15:commentEx w15:paraId="297D30CE" w15:done="0"/>
  <w15:commentEx w15:paraId="0F68928E" w15:done="0"/>
  <w15:commentEx w15:paraId="3A4604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D98E" w16cex:dateUtc="2021-06-08T04:57:00Z"/>
  <w16cex:commentExtensible w16cex:durableId="2469D9AE" w16cex:dateUtc="2021-06-08T04:57:00Z"/>
  <w16cex:commentExtensible w16cex:durableId="2469DA05" w16cex:dateUtc="2021-06-08T04:59:00Z"/>
  <w16cex:commentExtensible w16cex:durableId="2469DAC5" w16cex:dateUtc="2021-06-08T05:02:00Z"/>
  <w16cex:commentExtensible w16cex:durableId="2469DB27" w16cex:dateUtc="2021-06-08T05:03:00Z"/>
  <w16cex:commentExtensible w16cex:durableId="2469DB5E" w16cex:dateUtc="2021-06-08T05:04:00Z"/>
  <w16cex:commentExtensible w16cex:durableId="2469DB73" w16cex:dateUtc="2021-06-08T05:05:00Z"/>
  <w16cex:commentExtensible w16cex:durableId="2469DB91" w16cex:dateUtc="2021-06-08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673AFE" w16cid:durableId="2469D98E"/>
  <w16cid:commentId w16cid:paraId="3458B48B" w16cid:durableId="2469D9AE"/>
  <w16cid:commentId w16cid:paraId="0FE44682" w16cid:durableId="2469DA05"/>
  <w16cid:commentId w16cid:paraId="54919A4A" w16cid:durableId="2469DAC5"/>
  <w16cid:commentId w16cid:paraId="42D25F83" w16cid:durableId="2469DB27"/>
  <w16cid:commentId w16cid:paraId="297D30CE" w16cid:durableId="2469DB5E"/>
  <w16cid:commentId w16cid:paraId="0F68928E" w16cid:durableId="2469DB73"/>
  <w16cid:commentId w16cid:paraId="3A4604DF" w16cid:durableId="2469DB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8AB9" w14:textId="77777777" w:rsidR="00A43BF7" w:rsidRDefault="00A43BF7">
      <w:r>
        <w:separator/>
      </w:r>
    </w:p>
  </w:endnote>
  <w:endnote w:type="continuationSeparator" w:id="0">
    <w:p w14:paraId="0F8B24ED" w14:textId="77777777" w:rsidR="00A43BF7" w:rsidRDefault="00A4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D04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1740296" w14:textId="77777777" w:rsidR="00941E77" w:rsidRDefault="00A43BF7">
    <w:pPr>
      <w:pStyle w:val="Footer"/>
    </w:pPr>
  </w:p>
  <w:p w14:paraId="3A941E71" w14:textId="77777777" w:rsidR="00941E77" w:rsidRDefault="00A43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56E41" w14:textId="77777777" w:rsidR="00A43BF7" w:rsidRDefault="00A43BF7">
      <w:r>
        <w:separator/>
      </w:r>
    </w:p>
  </w:footnote>
  <w:footnote w:type="continuationSeparator" w:id="0">
    <w:p w14:paraId="7473E3F5" w14:textId="77777777" w:rsidR="00A43BF7" w:rsidRDefault="00A4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erly kurnia sari">
    <w15:presenceInfo w15:providerId="Windows Live" w15:userId="29ec0833f854e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4AD4"/>
    <w:rsid w:val="0012251A"/>
    <w:rsid w:val="001C788D"/>
    <w:rsid w:val="0042167F"/>
    <w:rsid w:val="00924DF5"/>
    <w:rsid w:val="00927764"/>
    <w:rsid w:val="00A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156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44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A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A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A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Sherly kurnia sari</cp:lastModifiedBy>
  <cp:revision>2</cp:revision>
  <dcterms:created xsi:type="dcterms:W3CDTF">2021-06-08T05:06:00Z</dcterms:created>
  <dcterms:modified xsi:type="dcterms:W3CDTF">2021-06-08T05:06:00Z</dcterms:modified>
</cp:coreProperties>
</file>