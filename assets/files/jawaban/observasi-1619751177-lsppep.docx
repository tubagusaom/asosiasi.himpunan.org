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70F9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0E2C3A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6794E57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6BF239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1104D7" w14:paraId="68FC038D" w14:textId="77777777" w:rsidTr="00D810B0">
        <w:tc>
          <w:tcPr>
            <w:tcW w:w="9350" w:type="dxa"/>
          </w:tcPr>
          <w:p w14:paraId="4DC441D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F094E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2AB4EF9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596B05" w14:textId="6B09EB04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</w:t>
            </w:r>
            <w:del w:id="0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del w:id="1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puji</w:t>
            </w:r>
            <w:del w:id="2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bagi </w:t>
            </w:r>
            <w:ins w:id="3" w:author="ayu shinta" w:date="2021-04-30T09:40:00Z">
              <w:r w:rsidR="001104D7" w:rsidRPr="001104D7">
                <w:rPr>
                  <w:rFonts w:ascii="Times New Roman" w:hAnsi="Times New Roman" w:cs="Times New Roman"/>
                  <w:sz w:val="24"/>
                  <w:szCs w:val="24"/>
                  <w:rPrChange w:id="4" w:author="ayu shinta" w:date="2021-04-30T09:40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A</w:t>
              </w:r>
            </w:ins>
            <w:del w:id="5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llah</w:t>
            </w:r>
            <w:del w:id="6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del w:id="7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telah </w:t>
            </w:r>
            <w:del w:id="8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</w:t>
            </w:r>
            <w:del w:id="9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segala </w:t>
            </w:r>
            <w:del w:id="10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bimbingan-Nya </w:t>
            </w:r>
            <w:del w:id="11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ins w:id="12" w:author="ayu shinta" w:date="2021-04-30T09:40:00Z">
              <w:r w:rsidR="001104D7" w:rsidRPr="001104D7">
                <w:rPr>
                  <w:rFonts w:ascii="Times New Roman" w:hAnsi="Times New Roman" w:cs="Times New Roman"/>
                  <w:sz w:val="24"/>
                  <w:szCs w:val="24"/>
                  <w:rPrChange w:id="13" w:author="ayu shinta" w:date="2021-04-30T09:40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del w:id="14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untuk menyelesaikan buku praktikum Jaringan Komputer ini. </w:t>
            </w:r>
          </w:p>
          <w:p w14:paraId="536B8AD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B176D" w14:textId="49C529EB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15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del w:id="16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dipergunakan </w:t>
            </w:r>
            <w:del w:id="17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 </w:t>
            </w:r>
            <w:del w:id="18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del w:id="19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ajar </w:t>
            </w:r>
            <w:del w:id="20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del w:id="21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del w:id="22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Komputer </w:t>
            </w:r>
            <w:del w:id="23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del w:id="24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D3/D4 di Politeknik Elektronika Negeri Surabaya. Sasaran dari praktikum Jaringan Komputer ini  adalah</w:t>
            </w:r>
            <w:del w:id="25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memberikan</w:t>
            </w:r>
            <w:del w:id="26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pengetahuan</w:t>
            </w:r>
            <w:del w:id="27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kepada </w:t>
            </w:r>
            <w:del w:id="28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del w:id="29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tentang </w:t>
            </w:r>
            <w:del w:id="30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del w:id="31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membangun </w:t>
            </w:r>
            <w:del w:id="32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ins w:id="33" w:author="ayu shinta" w:date="2021-04-30T09:41:00Z">
              <w:r w:rsidR="001104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34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</w:t>
            </w:r>
            <w:del w:id="35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</w:t>
            </w:r>
            <w:del w:id="36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</w:t>
            </w:r>
            <w:del w:id="37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Linux </w:t>
            </w:r>
            <w:del w:id="38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mulai </w:t>
            </w:r>
            <w:del w:id="39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del w:id="40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instalasi </w:t>
            </w:r>
            <w:del w:id="41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del w:id="42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operasi,</w:t>
            </w:r>
            <w:del w:id="43" w:author="ayu shinta" w:date="2021-04-30T09:41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4" w:author="ayu shinta" w:date="2021-04-30T09:41:00Z">
              <w:r w:rsidR="001104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perintah-perintah  dasar</w:t>
            </w:r>
            <w:ins w:id="45" w:author="ayu shinta" w:date="2021-04-30T09:42:00Z">
              <w:r w:rsidR="001104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46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ins w:id="47" w:author="ayu shinta" w:date="2021-04-30T09:42:00Z">
              <w:r w:rsidR="001104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48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sampai dengan membangun </w:t>
            </w:r>
            <w:r w:rsidRPr="001104D7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9" w:author="ayu shinta" w:date="2021-04-30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1104D7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50" w:author="ayu shinta" w:date="2021-04-30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104D7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51" w:author="ayu shinta" w:date="2021-04-30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ins w:id="52" w:author="ayu shinta" w:date="2021-04-30T09:42:00Z">
              <w:r w:rsidR="001104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53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1104D7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54" w:author="ayu shinta" w:date="2021-04-30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</w:t>
            </w:r>
            <w:ins w:id="55" w:author="ayu shinta" w:date="2021-04-30T09:42:00Z">
              <w:r w:rsidR="001104D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del w:id="56" w:author="ayu shinta" w:date="2021-04-30T09:42:00Z">
              <w:r w:rsidRPr="001104D7" w:rsidDel="001104D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57" w:author="ayu shinta" w:date="2021-04-30T09:3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1104D7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58" w:author="ayu shinta" w:date="2021-04-30T09:3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del w:id="59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4D7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0" w:author="ayu shinta" w:date="2021-04-30T09:4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</w:t>
            </w:r>
            <w:del w:id="61" w:author="ayu shinta" w:date="2021-04-30T09:42:00Z">
              <w:r w:rsidRPr="001104D7" w:rsidDel="001104D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62" w:author="ayu shinta" w:date="2021-04-30T09:40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1104D7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3" w:author="ayu shinta" w:date="2021-04-30T09:4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del w:id="64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del w:id="65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lain </w:t>
            </w:r>
            <w:del w:id="66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sebagainya. </w:t>
            </w:r>
            <w:del w:id="67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Selain </w:t>
            </w:r>
            <w:del w:id="68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ins w:id="69" w:author="ayu shinta" w:date="2021-04-30T09:40:00Z">
              <w:r w:rsidR="001104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70" w:author="ayu shinta" w:date="2021-04-30T09:40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1" w:author="ayu shinta" w:date="2021-04-30T09:42:00Z">
              <w:r w:rsidR="001104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72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  Jaringan  Komputer</w:t>
            </w:r>
            <w:del w:id="73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del w:id="74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ins w:id="75" w:author="ayu shinta" w:date="2021-04-30T09:42:00Z">
              <w:r w:rsidR="001104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76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ins w:id="77" w:author="ayu shinta" w:date="2021-04-30T09:42:00Z">
              <w:r w:rsidR="001104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78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 panduan bagi mahasiswa saat melaksanakan praktikum tersebut. </w:t>
            </w:r>
          </w:p>
          <w:p w14:paraId="277E93F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ECBEF" w14:textId="34AE3A13" w:rsidR="00D80F46" w:rsidRPr="00A16D9B" w:rsidDel="001104D7" w:rsidRDefault="00D80F46" w:rsidP="008D1AF7">
            <w:pPr>
              <w:spacing w:line="312" w:lineRule="auto"/>
              <w:jc w:val="both"/>
              <w:rPr>
                <w:del w:id="79" w:author="ayu shinta" w:date="2021-04-30T09:43:00Z"/>
                <w:rFonts w:ascii="Times New Roman" w:hAnsi="Times New Roman" w:cs="Times New Roman"/>
                <w:sz w:val="24"/>
                <w:szCs w:val="24"/>
              </w:rPr>
            </w:pPr>
            <w:del w:id="80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>Penulis</w:delText>
              </w:r>
            </w:del>
            <w:del w:id="81" w:author="ayu shinta" w:date="2021-04-30T09:42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82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menyadari  bahwa  buku  ini  jauh  dari  sempurna,  oleh  karena  itu  penulis  akan  memperbaikinya  secara  berkala.Saran  dan  kritik  untuk  perbaikan  buku  ini  sangat  kami  harapkan.  </w:delText>
              </w:r>
            </w:del>
          </w:p>
          <w:p w14:paraId="72E276EC" w14:textId="1AF6C6D8" w:rsidR="00D80F46" w:rsidRPr="00A16D9B" w:rsidDel="001104D7" w:rsidRDefault="00D80F46" w:rsidP="008D1AF7">
            <w:pPr>
              <w:spacing w:line="312" w:lineRule="auto"/>
              <w:jc w:val="both"/>
              <w:rPr>
                <w:del w:id="83" w:author="ayu shinta" w:date="2021-04-30T09:43:00Z"/>
                <w:rFonts w:ascii="Times New Roman" w:hAnsi="Times New Roman" w:cs="Times New Roman"/>
                <w:sz w:val="24"/>
                <w:szCs w:val="24"/>
              </w:rPr>
            </w:pPr>
          </w:p>
          <w:p w14:paraId="74F93989" w14:textId="6E9EF248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</w:t>
            </w:r>
            <w:del w:id="84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kata,</w:t>
            </w:r>
            <w:del w:id="85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semoga </w:t>
            </w:r>
            <w:del w:id="86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87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88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bermanfaat </w:t>
            </w:r>
            <w:del w:id="89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bagi </w:t>
            </w:r>
            <w:del w:id="90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del w:id="91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del w:id="92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mempelajari </w:t>
            </w:r>
            <w:del w:id="93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del w:id="94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kuliah </w:t>
            </w:r>
            <w:del w:id="95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Komputer.</w:t>
            </w:r>
            <w:ins w:id="96" w:author="ayu shinta" w:date="2021-04-30T09:43:00Z">
              <w:r w:rsidR="001104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97" w:author="ayu shinta" w:date="2021-04-30T09:43:00Z">
              <w:r w:rsidRPr="00A16D9B" w:rsidDel="001104D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Amin. </w:t>
            </w:r>
          </w:p>
          <w:p w14:paraId="18213C1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A6FC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16E2A9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7A639BE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17CC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272139B3" w14:textId="77777777" w:rsidR="00D80F46" w:rsidRPr="001104D7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98" w:author="ayu shinta" w:date="2021-04-30T09:43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40AF5D12" w14:textId="77777777" w:rsidR="00D80F46" w:rsidRPr="001104D7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99" w:author="ayu shinta" w:date="2021-04-30T09:43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22925B99" w14:textId="77777777" w:rsidR="008D1AF7" w:rsidRPr="001104D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100" w:author="ayu shinta" w:date="2021-04-30T09:43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63D0D12D" w14:textId="77777777" w:rsidR="008D1AF7" w:rsidRPr="001104D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101" w:author="ayu shinta" w:date="2021-04-30T09:43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5CF587F5" w14:textId="77777777" w:rsidR="008D1AF7" w:rsidRPr="001104D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102" w:author="ayu shinta" w:date="2021-04-30T09:43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526DAF53" w14:textId="77777777" w:rsidR="008D1AF7" w:rsidRPr="001104D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103" w:author="ayu shinta" w:date="2021-04-30T09:43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54EBDD84" w14:textId="77777777" w:rsidR="008D1AF7" w:rsidRPr="001104D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104" w:author="ayu shinta" w:date="2021-04-30T09:43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779DED09" w14:textId="77777777" w:rsidR="008D1AF7" w:rsidRPr="001104D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105" w:author="ayu shinta" w:date="2021-04-30T09:43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009B7B8B" w14:textId="77777777" w:rsidR="00924DF5" w:rsidRPr="001104D7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  <w:rPrChange w:id="106" w:author="ayu shinta" w:date="2021-04-30T09:43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sectPr w:rsidR="00924DF5" w:rsidRPr="001104D7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1FA5" w14:textId="77777777" w:rsidR="00950938" w:rsidRDefault="00950938" w:rsidP="00D80F46">
      <w:r>
        <w:separator/>
      </w:r>
    </w:p>
  </w:endnote>
  <w:endnote w:type="continuationSeparator" w:id="0">
    <w:p w14:paraId="48A62F3D" w14:textId="77777777" w:rsidR="00950938" w:rsidRDefault="0095093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14CE" w14:textId="77777777" w:rsidR="00D80F46" w:rsidRDefault="00D80F46">
    <w:pPr>
      <w:pStyle w:val="Footer"/>
    </w:pPr>
    <w:r>
      <w:t>CLO-4</w:t>
    </w:r>
  </w:p>
  <w:p w14:paraId="7AB5E49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F84EB" w14:textId="77777777" w:rsidR="00950938" w:rsidRDefault="00950938" w:rsidP="00D80F46">
      <w:r>
        <w:separator/>
      </w:r>
    </w:p>
  </w:footnote>
  <w:footnote w:type="continuationSeparator" w:id="0">
    <w:p w14:paraId="6A59D54D" w14:textId="77777777" w:rsidR="00950938" w:rsidRDefault="0095093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yu shinta">
    <w15:presenceInfo w15:providerId="Windows Live" w15:userId="d87b499f08e64e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104D7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950938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8F6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ayu shinta</cp:lastModifiedBy>
  <cp:revision>7</cp:revision>
  <dcterms:created xsi:type="dcterms:W3CDTF">2019-10-18T19:52:00Z</dcterms:created>
  <dcterms:modified xsi:type="dcterms:W3CDTF">2021-04-30T02:44:00Z</dcterms:modified>
</cp:coreProperties>
</file>