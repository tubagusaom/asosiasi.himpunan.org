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DD4D9E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diah sutha" w:date="2021-06-22T09:13:00Z">
                <w:pPr>
                  <w:pStyle w:val="Heading3"/>
                </w:pPr>
              </w:pPrChange>
            </w:pPr>
            <w:r>
              <w:lastRenderedPageBreak/>
              <w:t>Pembelajaran di Era "Revolusi Industri 4.0" bagi Anak Usia Dini</w:t>
            </w:r>
          </w:p>
          <w:p w:rsidR="00125355" w:rsidRDefault="00125355" w:rsidP="00DD4D9E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diah sutha" w:date="2021-06-22T09:1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3" w:author="diah sutha" w:date="2021-06-22T09:03:00Z">
              <w:r w:rsidRPr="00EC6F38" w:rsidDel="005C3F51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4" w:author="diah sutha" w:date="2021-06-22T09:03:00Z">
              <w:r w:rsidR="005C3F51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 dia akan berubah semakin maju, yang sering kita sebut dengan revolusi industr</w:t>
            </w:r>
            <w:ins w:id="5" w:author="diah sutha" w:date="2021-06-22T09:03:00Z">
              <w:r w:rsidR="005C3F5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6" w:author="diah sutha" w:date="2021-06-22T09:03:00Z">
              <w:r w:rsidRPr="00EC6F38" w:rsidDel="005C3F51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ins w:id="8" w:author="diah sutha" w:date="2021-06-22T09:04:00Z">
              <w:r w:rsidR="005C3F5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diah sutha" w:date="2021-06-22T09:03:00Z">
              <w:r w:rsidRPr="00EC6F38" w:rsidDel="005C3F5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 perkerja, tetapi kita di siapkan untuk membuat lapangan kerja baru yang belum tercipta, dengan menggunakan kemampuan teknologi dan ide kreatif kita.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 buat untuk mewujudkan pendidikan yang cerdas dan kreatif. Tujuan dari terciptanya pendidikan 4.0 ini adalah peningkatan dan pemerataan pendidikan, dengan cara mem</w:t>
            </w:r>
            <w:ins w:id="11" w:author="diah sutha" w:date="2021-06-22T09:05:00Z">
              <w:r w:rsidR="005C3F5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</w:t>
            </w:r>
            <w:del w:id="13" w:author="diah sutha" w:date="2021-06-22T09:05:00Z">
              <w:r w:rsidRPr="00EC6F38" w:rsidDel="005C3F5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 yaitu kolaboratif, komunikatif, berfikir kritis,</w:t>
            </w:r>
            <w:ins w:id="14" w:author="diah sutha" w:date="2021-06-22T09:05:00Z">
              <w:r w:rsidR="005C3F51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 demikian</w:t>
            </w:r>
            <w:ins w:id="15" w:author="diah sutha" w:date="2021-06-22T09:05:00Z">
              <w:r w:rsidR="005C3F5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 hari ini sedang gencar-gencarnya di publis, karena di era ini kita harus mempersiapkan diri atau generasi muda untuk memasuki dunia revolusi industri 4.0.</w:t>
            </w:r>
          </w:p>
          <w:p w:rsidR="00125355" w:rsidDel="00010D6E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6" w:author="diah sutha" w:date="2021-06-22T09:06:00Z"/>
                <w:rFonts w:ascii="Times New Roman" w:eastAsia="Times New Roman" w:hAnsi="Times New Roman" w:cs="Times New Roman"/>
                <w:szCs w:val="24"/>
              </w:rPr>
              <w:pPrChange w:id="17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18" w:author="diah sutha" w:date="2021-06-22T09:06:00Z">
              <w:r w:rsidR="00010D6E">
                <w:rPr>
                  <w:rFonts w:ascii="Times New Roman" w:eastAsia="Times New Roman" w:hAnsi="Times New Roman" w:cs="Times New Roman"/>
                  <w:szCs w:val="24"/>
                </w:rPr>
                <w:t xml:space="preserve"> adalah se</w:t>
              </w:r>
            </w:ins>
            <w:ins w:id="19" w:author="diah sutha" w:date="2021-06-22T09:07:00Z">
              <w:r w:rsidR="00010D6E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ins w:id="20" w:author="diah sutha" w:date="2021-06-22T09:06:00Z">
              <w:r w:rsidR="00010D6E">
                <w:rPr>
                  <w:rFonts w:ascii="Times New Roman" w:eastAsia="Times New Roman" w:hAnsi="Times New Roman" w:cs="Times New Roman"/>
                  <w:szCs w:val="24"/>
                </w:rPr>
                <w:t>agai berikut:</w:t>
              </w:r>
            </w:ins>
          </w:p>
          <w:p w:rsidR="00010D6E" w:rsidRDefault="00010D6E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ins w:id="21" w:author="diah sutha" w:date="2021-06-22T09:06:00Z"/>
                <w:rFonts w:ascii="Times New Roman" w:eastAsia="Times New Roman" w:hAnsi="Times New Roman" w:cs="Times New Roman"/>
                <w:szCs w:val="24"/>
              </w:rPr>
              <w:pPrChange w:id="22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:rsidR="00125355" w:rsidRPr="00010D6E" w:rsidDel="00010D6E" w:rsidRDefault="00125355" w:rsidP="00DD4D9E">
            <w:pPr>
              <w:pStyle w:val="ListParagraph"/>
              <w:numPr>
                <w:ilvl w:val="0"/>
                <w:numId w:val="1"/>
              </w:numPr>
              <w:jc w:val="both"/>
              <w:rPr>
                <w:del w:id="23" w:author="diah sutha" w:date="2021-06-22T09:07:00Z"/>
                <w:rFonts w:ascii="Times New Roman" w:eastAsia="Times New Roman" w:hAnsi="Times New Roman" w:cs="Times New Roman"/>
                <w:szCs w:val="24"/>
                <w:rPrChange w:id="24" w:author="diah sutha" w:date="2021-06-22T09:07:00Z">
                  <w:rPr>
                    <w:del w:id="25" w:author="diah sutha" w:date="2021-06-22T09:07:00Z"/>
                  </w:rPr>
                </w:rPrChange>
              </w:rPr>
              <w:pPrChange w:id="26" w:author="diah sutha" w:date="2021-06-22T09:14:00Z">
                <w:pPr>
                  <w:pStyle w:val="ListParagraph"/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hanging="360"/>
                  <w:contextualSpacing w:val="0"/>
                </w:pPr>
              </w:pPrChange>
            </w:pPr>
            <w:r w:rsidRPr="00010D6E">
              <w:rPr>
                <w:rFonts w:ascii="Times New Roman" w:eastAsia="Times New Roman" w:hAnsi="Times New Roman" w:cs="Times New Roman"/>
                <w:szCs w:val="24"/>
                <w:rPrChange w:id="27" w:author="diah sutha" w:date="2021-06-22T09:07:00Z">
                  <w:rPr/>
                </w:rPrChange>
              </w:rPr>
              <w:t>Tahapan belajar sesuai dengan kemampuan dan minat/kebutuhan siswa.</w:t>
            </w:r>
          </w:p>
          <w:p w:rsidR="00125355" w:rsidRPr="00010D6E" w:rsidRDefault="00010D6E" w:rsidP="00DD4D9E">
            <w:pPr>
              <w:pStyle w:val="ListParagraph"/>
              <w:numPr>
                <w:ilvl w:val="0"/>
                <w:numId w:val="1"/>
              </w:numPr>
              <w:jc w:val="both"/>
              <w:pPrChange w:id="28" w:author="diah sutha" w:date="2021-06-22T09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9" w:author="diah sutha" w:date="2021-06-22T09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010D6E">
              <w:rPr>
                <w:rFonts w:ascii="Times New Roman" w:eastAsia="Times New Roman" w:hAnsi="Times New Roman" w:cs="Times New Roman"/>
                <w:szCs w:val="24"/>
                <w:rPrChange w:id="30" w:author="diah sutha" w:date="2021-06-22T09:07:00Z">
                  <w:rPr/>
                </w:rPrChange>
              </w:rPr>
              <w:t>Pada taha</w:t>
            </w:r>
            <w:ins w:id="31" w:author="diah sutha" w:date="2021-06-22T09:06:00Z">
              <w:r w:rsidRPr="00010D6E">
                <w:rPr>
                  <w:rFonts w:ascii="Times New Roman" w:eastAsia="Times New Roman" w:hAnsi="Times New Roman" w:cs="Times New Roman"/>
                  <w:szCs w:val="24"/>
                  <w:rPrChange w:id="32" w:author="diah sutha" w:date="2021-06-22T09:07:00Z">
                    <w:rPr/>
                  </w:rPrChange>
                </w:rPr>
                <w:t>p</w:t>
              </w:r>
            </w:ins>
            <w:del w:id="33" w:author="diah sutha" w:date="2021-06-22T09:06:00Z">
              <w:r w:rsidR="00125355" w:rsidRPr="00010D6E" w:rsidDel="00010D6E">
                <w:rPr>
                  <w:rFonts w:ascii="Times New Roman" w:eastAsia="Times New Roman" w:hAnsi="Times New Roman" w:cs="Times New Roman"/>
                  <w:szCs w:val="24"/>
                  <w:rPrChange w:id="34" w:author="diah sutha" w:date="2021-06-22T09:07:00Z">
                    <w:rPr/>
                  </w:rPrChange>
                </w:rPr>
                <w:delText>b</w:delText>
              </w:r>
            </w:del>
            <w:r w:rsidR="00125355" w:rsidRPr="00010D6E">
              <w:rPr>
                <w:rFonts w:ascii="Times New Roman" w:eastAsia="Times New Roman" w:hAnsi="Times New Roman" w:cs="Times New Roman"/>
                <w:szCs w:val="24"/>
                <w:rPrChange w:id="35" w:author="diah sutha" w:date="2021-06-22T09:07:00Z">
                  <w:rPr/>
                </w:rPrChange>
              </w:rPr>
              <w:t xml:space="preserve"> ini guru di</w:t>
            </w:r>
            <w:del w:id="36" w:author="diah sutha" w:date="2021-06-22T09:07:00Z">
              <w:r w:rsidR="00125355" w:rsidRPr="00010D6E" w:rsidDel="00010D6E">
                <w:rPr>
                  <w:rFonts w:ascii="Times New Roman" w:eastAsia="Times New Roman" w:hAnsi="Times New Roman" w:cs="Times New Roman"/>
                  <w:szCs w:val="24"/>
                  <w:rPrChange w:id="37" w:author="diah sutha" w:date="2021-06-22T09:07:00Z">
                    <w:rPr/>
                  </w:rPrChange>
                </w:rPr>
                <w:delText xml:space="preserve"> </w:delText>
              </w:r>
            </w:del>
            <w:r w:rsidR="00125355" w:rsidRPr="00010D6E">
              <w:rPr>
                <w:rFonts w:ascii="Times New Roman" w:eastAsia="Times New Roman" w:hAnsi="Times New Roman" w:cs="Times New Roman"/>
                <w:szCs w:val="24"/>
                <w:rPrChange w:id="38" w:author="diah sutha" w:date="2021-06-22T09:07:00Z">
                  <w:rPr/>
                </w:rPrChange>
              </w:rPr>
              <w:t>tu</w:t>
            </w:r>
            <w:ins w:id="39" w:author="diah sutha" w:date="2021-06-22T09:06:00Z">
              <w:r w:rsidRPr="00010D6E">
                <w:rPr>
                  <w:rFonts w:ascii="Times New Roman" w:eastAsia="Times New Roman" w:hAnsi="Times New Roman" w:cs="Times New Roman"/>
                  <w:szCs w:val="24"/>
                  <w:rPrChange w:id="40" w:author="diah sutha" w:date="2021-06-22T09:07:00Z">
                    <w:rPr/>
                  </w:rPrChange>
                </w:rPr>
                <w:t>n</w:t>
              </w:r>
            </w:ins>
            <w:r w:rsidR="00125355" w:rsidRPr="00010D6E">
              <w:rPr>
                <w:rFonts w:ascii="Times New Roman" w:eastAsia="Times New Roman" w:hAnsi="Times New Roman" w:cs="Times New Roman"/>
                <w:szCs w:val="24"/>
                <w:rPrChange w:id="41" w:author="diah sutha" w:date="2021-06-22T09:07:00Z">
                  <w:rPr/>
                </w:rPrChange>
              </w:rPr>
              <w:t>tut untuk merancang pembelajaran sesuai dengan minat dan bakat/kebutuhan siswa.</w:t>
            </w:r>
          </w:p>
          <w:p w:rsidR="00125355" w:rsidRPr="00EC6F38" w:rsidDel="00010D6E" w:rsidRDefault="00125355" w:rsidP="00DD4D9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42" w:author="diah sutha" w:date="2021-06-22T09:07:00Z"/>
                <w:rFonts w:ascii="Times New Roman" w:eastAsia="Times New Roman" w:hAnsi="Times New Roman" w:cs="Times New Roman"/>
                <w:szCs w:val="24"/>
              </w:rPr>
              <w:pPrChange w:id="43" w:author="diah sutha" w:date="2021-06-22T09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ins w:id="44" w:author="diah sutha" w:date="2021-06-22T09:07:00Z">
              <w:r w:rsidR="00010D6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5" w:author="diah sutha" w:date="2021-06-22T09:07:00Z">
              <w:r w:rsidRPr="00EC6F38" w:rsidDel="00010D6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010D6E" w:rsidRDefault="00010D6E" w:rsidP="00DD4D9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diah sutha" w:date="2021-06-22T09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7" w:author="diah sutha" w:date="2021-06-22T09:07:00Z"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48" w:author="diah sutha" w:date="2021-06-22T09:07:00Z">
              <w:r w:rsidR="00125355" w:rsidRPr="00010D6E" w:rsidDel="00010D6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010D6E">
              <w:rPr>
                <w:rFonts w:ascii="Times New Roman" w:eastAsia="Times New Roman" w:hAnsi="Times New Roman" w:cs="Times New Roman"/>
                <w:szCs w:val="24"/>
              </w:rPr>
              <w:t>aitu guru di sini di</w:t>
            </w:r>
            <w:del w:id="49" w:author="diah sutha" w:date="2021-06-22T09:12:00Z">
              <w:r w:rsidR="00125355" w:rsidRPr="00010D6E" w:rsidDel="00BE56F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010D6E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50" w:author="diah sutha" w:date="2021-06-22T09:07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010D6E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:rsidR="00125355" w:rsidRPr="00EC6F38" w:rsidDel="00010D6E" w:rsidRDefault="00125355" w:rsidP="00DD4D9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51" w:author="diah sutha" w:date="2021-06-22T09:08:00Z"/>
                <w:rFonts w:ascii="Times New Roman" w:eastAsia="Times New Roman" w:hAnsi="Times New Roman" w:cs="Times New Roman"/>
                <w:szCs w:val="24"/>
              </w:rPr>
              <w:pPrChange w:id="52" w:author="diah sutha" w:date="2021-06-22T09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  <w:ins w:id="53" w:author="diah sutha" w:date="2021-06-22T09:08:00Z">
              <w:r w:rsidR="00010D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010D6E" w:rsidRDefault="00125355" w:rsidP="00DD4D9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diah sutha" w:date="2021-06-22T09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010D6E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5" w:author="diah sutha" w:date="2021-06-22T09:08:00Z">
              <w:r w:rsidR="00010D6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6" w:author="diah sutha" w:date="2021-06-22T09:08:00Z">
              <w:r w:rsidRPr="00010D6E" w:rsidDel="00010D6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010D6E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Del="00010D6E" w:rsidRDefault="00125355" w:rsidP="00DD4D9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57" w:author="diah sutha" w:date="2021-06-22T09:08:00Z"/>
                <w:rFonts w:ascii="Times New Roman" w:eastAsia="Times New Roman" w:hAnsi="Times New Roman" w:cs="Times New Roman"/>
                <w:szCs w:val="24"/>
              </w:rPr>
              <w:pPrChange w:id="58" w:author="diah sutha" w:date="2021-06-22T09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  <w:ins w:id="59" w:author="diah sutha" w:date="2021-06-22T09:08:00Z">
              <w:r w:rsidR="00010D6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010D6E" w:rsidRDefault="00125355" w:rsidP="00DD4D9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diah sutha" w:date="2021-06-22T09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010D6E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:rsidR="00125355" w:rsidRPr="006C195E" w:rsidRDefault="00125355" w:rsidP="00DD4D9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2" w:author="diah sutha" w:date="2021-06-22T09:08:00Z">
                  <w:rPr/>
                </w:rPrChange>
              </w:rPr>
              <w:pPrChange w:id="63" w:author="diah sutha" w:date="2021-06-22T09:1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6C195E">
              <w:rPr>
                <w:rFonts w:ascii="Times New Roman" w:eastAsia="Times New Roman" w:hAnsi="Times New Roman" w:cs="Times New Roman"/>
                <w:szCs w:val="24"/>
                <w:rPrChange w:id="64" w:author="diah sutha" w:date="2021-06-22T09:08:00Z">
                  <w:rPr/>
                </w:rPrChange>
              </w:rPr>
              <w:t>Mengamati</w:t>
            </w:r>
          </w:p>
          <w:p w:rsidR="00125355" w:rsidRPr="00EC6F38" w:rsidRDefault="00125355" w:rsidP="00DD4D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5" w:author="diah sutha" w:date="2021-06-22T09:1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DD4D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6" w:author="diah sutha" w:date="2021-06-22T09:1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DD4D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diah sutha" w:date="2021-06-22T09:1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DD4D9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diah sutha" w:date="2021-06-22T09:14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70" w:author="diah sutha" w:date="2021-06-22T09:15:00Z">
              <w:r w:rsidR="00DD4D9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</w:t>
            </w:r>
            <w:del w:id="71" w:author="diah sutha" w:date="2021-06-22T09:09:00Z">
              <w:r w:rsidRPr="00EC6F38" w:rsidDel="006C195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2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 pengaplikasian. Pada revolusi 4.0 ini lebih banyak prakt</w:t>
            </w:r>
            <w:ins w:id="73" w:author="diah sutha" w:date="2021-06-22T09:16:00Z">
              <w:r w:rsidR="00DD4D9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4" w:author="diah sutha" w:date="2021-06-22T09:16:00Z">
              <w:r w:rsidRPr="00EC6F38" w:rsidDel="00DD4D9E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 karena lebih menyiapkan anak pada bagaimana kita menumbuhkan ide baru atau gagasan.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76" w:author="diah sutha" w:date="2021-06-22T09:10:00Z">
              <w:r w:rsidR="00B15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</w:t>
            </w:r>
            <w:del w:id="77" w:author="diah sutha" w:date="2021-06-22T09:15:00Z">
              <w:r w:rsidRPr="00EC6F38" w:rsidDel="00DD4D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sini bukan hanya satu atau dua orang t</w:t>
            </w:r>
            <w:ins w:id="78" w:author="diah sutha" w:date="2021-06-22T09:17:00Z">
              <w:r w:rsidR="00DD4D9E">
                <w:rPr>
                  <w:rFonts w:ascii="Times New Roman" w:eastAsia="Times New Roman" w:hAnsi="Times New Roman" w:cs="Times New Roman"/>
                  <w:szCs w:val="24"/>
                </w:rPr>
                <w:t>etapi</w:t>
              </w:r>
            </w:ins>
            <w:del w:id="79" w:author="diah sutha" w:date="2021-06-22T09:17:00Z">
              <w:r w:rsidRPr="00EC6F38" w:rsidDel="00DD4D9E">
                <w:rPr>
                  <w:rFonts w:ascii="Times New Roman" w:eastAsia="Times New Roman" w:hAnsi="Times New Roman" w:cs="Times New Roman"/>
                  <w:szCs w:val="24"/>
                </w:rPr>
                <w:delText>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banyak kolaborasi komunikasi dengan banyak orang. Hal ini dilakukan karena banyak pandangan yang berbeda atau ide-ide yang baru akan muncul.</w:t>
            </w:r>
          </w:p>
          <w:p w:rsidR="00125355" w:rsidRPr="00EC6F38" w:rsidRDefault="00125355" w:rsidP="00DD4D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0" w:author="diah sutha" w:date="2021-06-22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81" w:author="diah sutha" w:date="2021-06-22T09:10:00Z">
              <w:r w:rsidR="00B15A6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hir adalah melakukan penelitian, tuntutan 4.0 ini adalah kreatif dan inovatif. Dengan melakukan penelitian kita bisa </w:t>
            </w:r>
            <w:ins w:id="82" w:author="diah sutha" w:date="2021-06-22T09:12:00Z">
              <w:r w:rsidR="0098063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</w:t>
            </w:r>
            <w:bookmarkStart w:id="83" w:name="_GoBack"/>
            <w:bookmarkEnd w:id="83"/>
            <w:r w:rsidRPr="00EC6F38">
              <w:rPr>
                <w:rFonts w:ascii="Times New Roman" w:eastAsia="Times New Roman" w:hAnsi="Times New Roman" w:cs="Times New Roman"/>
                <w:szCs w:val="24"/>
              </w:rPr>
              <w:t>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B8A0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E5EA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h sutha">
    <w15:presenceInfo w15:providerId="Windows Live" w15:userId="8c3be68a091e28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10D6E"/>
    <w:rsid w:val="0012251A"/>
    <w:rsid w:val="00125355"/>
    <w:rsid w:val="001D038C"/>
    <w:rsid w:val="00240407"/>
    <w:rsid w:val="0042167F"/>
    <w:rsid w:val="005C3F51"/>
    <w:rsid w:val="006C195E"/>
    <w:rsid w:val="00924DF5"/>
    <w:rsid w:val="00980639"/>
    <w:rsid w:val="00B15A6B"/>
    <w:rsid w:val="00BE56F2"/>
    <w:rsid w:val="00D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B30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diah sutha</cp:lastModifiedBy>
  <cp:revision>9</cp:revision>
  <dcterms:created xsi:type="dcterms:W3CDTF">2020-08-26T22:03:00Z</dcterms:created>
  <dcterms:modified xsi:type="dcterms:W3CDTF">2021-06-22T02:17:00Z</dcterms:modified>
</cp:coreProperties>
</file>