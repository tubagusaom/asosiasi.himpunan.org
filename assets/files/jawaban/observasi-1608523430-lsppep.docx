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EE9D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BE62A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DC8B2C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0D3E848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2301AFD" w14:textId="77777777" w:rsidTr="00821BA2">
        <w:tc>
          <w:tcPr>
            <w:tcW w:w="9350" w:type="dxa"/>
          </w:tcPr>
          <w:p w14:paraId="6C82EF11" w14:textId="77777777" w:rsidR="00BE098E" w:rsidRDefault="00BE098E" w:rsidP="00821BA2">
            <w:pPr>
              <w:pStyle w:val="ListParagraph"/>
              <w:ind w:left="0"/>
            </w:pPr>
          </w:p>
          <w:p w14:paraId="761A420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86310A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B83C7D7" w14:textId="0853E388" w:rsidR="00BE098E" w:rsidRDefault="00C429C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Ronal Hutagalung" w:date="2020-12-21T11:44:00Z">
              <w:r w:rsidRPr="007E493A">
                <w:rPr>
                  <w:b/>
                  <w:bCs/>
                  <w:rPrChange w:id="1" w:author="Ronal Hutagalung" w:date="2020-12-21T11:56:00Z">
                    <w:rPr/>
                  </w:rPrChange>
                </w:rPr>
                <w:t>M</w:t>
              </w:r>
            </w:ins>
            <w:del w:id="2" w:author="Ronal Hutagalung" w:date="2020-12-21T11:44:00Z">
              <w:r w:rsidR="00BE098E" w:rsidRPr="007E493A" w:rsidDel="00C429C5">
                <w:rPr>
                  <w:b/>
                  <w:bCs/>
                  <w:rPrChange w:id="3" w:author="Ronal Hutagalung" w:date="2020-12-21T11:56:00Z">
                    <w:rPr/>
                  </w:rPrChange>
                </w:rPr>
                <w:delText>m</w:delText>
              </w:r>
            </w:del>
            <w:r w:rsidR="00BE098E" w:rsidRPr="007E493A">
              <w:rPr>
                <w:b/>
                <w:bCs/>
                <w:rPrChange w:id="4" w:author="Ronal Hutagalung" w:date="2020-12-21T11:56:00Z">
                  <w:rPr/>
                </w:rPrChange>
              </w:rPr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49965AC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8252557" w14:textId="408D7FC0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" w:author="Ronal Hutagalung" w:date="2020-12-21T11:49:00Z">
              <w:r w:rsidRPr="007E493A">
                <w:rPr>
                  <w:b/>
                  <w:bCs/>
                  <w:rPrChange w:id="6" w:author="Ronal Hutagalung" w:date="2020-12-21T11:56:00Z">
                    <w:rPr/>
                  </w:rPrChange>
                </w:rPr>
                <w:t>F</w:t>
              </w:r>
            </w:ins>
            <w:del w:id="7" w:author="Ronal Hutagalung" w:date="2020-12-21T11:49:00Z">
              <w:r w:rsidR="00BE098E" w:rsidRPr="007E493A" w:rsidDel="007E493A">
                <w:rPr>
                  <w:b/>
                  <w:bCs/>
                  <w:rPrChange w:id="8" w:author="Ronal Hutagalung" w:date="2020-12-21T11:56:00Z">
                    <w:rPr/>
                  </w:rPrChange>
                </w:rPr>
                <w:delText>f</w:delText>
              </w:r>
            </w:del>
            <w:r w:rsidR="00BE098E" w:rsidRPr="007E493A">
              <w:rPr>
                <w:b/>
                <w:bCs/>
                <w:rPrChange w:id="9" w:author="Ronal Hutagalung" w:date="2020-12-21T11:56:00Z">
                  <w:rPr/>
                </w:rPrChange>
              </w:rPr>
              <w:t>ilosofis</w:t>
            </w:r>
            <w:proofErr w:type="spellEnd"/>
            <w:r w:rsidR="00BE098E" w:rsidRPr="007E493A">
              <w:rPr>
                <w:b/>
                <w:bCs/>
                <w:rPrChange w:id="10" w:author="Ronal Hutagalung" w:date="2020-12-21T11:56:00Z">
                  <w:rPr/>
                </w:rPrChange>
              </w:rP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416320E" w14:textId="0F6AC990" w:rsidR="00BE098E" w:rsidRDefault="007E493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1" w:author="Ronal Hutagalung" w:date="2020-12-21T11:49:00Z">
              <w:r w:rsidRPr="007E493A">
                <w:rPr>
                  <w:b/>
                  <w:bCs/>
                  <w:rPrChange w:id="12" w:author="Ronal Hutagalung" w:date="2020-12-21T11:56:00Z">
                    <w:rPr/>
                  </w:rPrChange>
                </w:rPr>
                <w:t>K</w:t>
              </w:r>
            </w:ins>
            <w:del w:id="13" w:author="Ronal Hutagalung" w:date="2020-12-21T11:49:00Z">
              <w:r w:rsidR="00BE098E" w:rsidRPr="007E493A" w:rsidDel="007E493A">
                <w:rPr>
                  <w:b/>
                  <w:bCs/>
                  <w:rPrChange w:id="14" w:author="Ronal Hutagalung" w:date="2020-12-21T11:56:00Z">
                    <w:rPr/>
                  </w:rPrChange>
                </w:rPr>
                <w:delText>k</w:delText>
              </w:r>
            </w:del>
            <w:r w:rsidR="00BE098E" w:rsidRPr="007E493A">
              <w:rPr>
                <w:b/>
                <w:bCs/>
                <w:rPrChange w:id="15" w:author="Ronal Hutagalung" w:date="2020-12-21T11:56:00Z">
                  <w:rPr/>
                </w:rPrChange>
              </w:rPr>
              <w:t>urikulum</w:t>
            </w:r>
            <w:proofErr w:type="spellEnd"/>
            <w:r w:rsidR="00BE098E" w:rsidRPr="007E493A">
              <w:rPr>
                <w:b/>
                <w:bCs/>
                <w:rPrChange w:id="16" w:author="Ronal Hutagalung" w:date="2020-12-21T11:56:00Z">
                  <w:rPr/>
                </w:rPrChange>
              </w:rP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528B067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A832891" w14:textId="0EC34081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7" w:author="Ronal Hutagalung" w:date="2020-12-21T11:49:00Z">
              <w:r w:rsidRPr="007E493A">
                <w:rPr>
                  <w:b/>
                  <w:bCs/>
                  <w:rPrChange w:id="18" w:author="Ronal Hutagalung" w:date="2020-12-21T11:56:00Z">
                    <w:rPr/>
                  </w:rPrChange>
                </w:rPr>
                <w:t>I</w:t>
              </w:r>
            </w:ins>
            <w:del w:id="19" w:author="Ronal Hutagalung" w:date="2020-12-21T11:49:00Z">
              <w:r w:rsidR="00BE098E" w:rsidRPr="007E493A" w:rsidDel="007E493A">
                <w:rPr>
                  <w:b/>
                  <w:bCs/>
                  <w:rPrChange w:id="20" w:author="Ronal Hutagalung" w:date="2020-12-21T11:56:00Z">
                    <w:rPr/>
                  </w:rPrChange>
                </w:rPr>
                <w:delText>i</w:delText>
              </w:r>
            </w:del>
            <w:r w:rsidR="00BE098E" w:rsidRPr="007E493A">
              <w:rPr>
                <w:b/>
                <w:bCs/>
                <w:rPrChange w:id="21" w:author="Ronal Hutagalung" w:date="2020-12-21T11:56:00Z">
                  <w:rPr/>
                </w:rPrChange>
              </w:rPr>
              <w:t>mplementasi</w:t>
            </w:r>
            <w:proofErr w:type="spellEnd"/>
            <w:r w:rsidR="00BE098E" w:rsidRPr="007E493A">
              <w:rPr>
                <w:b/>
                <w:bCs/>
                <w:rPrChange w:id="22" w:author="Ronal Hutagalung" w:date="2020-12-21T11:56:00Z">
                  <w:rPr/>
                </w:rPrChange>
              </w:rPr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54B824C2" w14:textId="738E4843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3" w:author="Ronal Hutagalung" w:date="2020-12-21T11:49:00Z">
              <w:r w:rsidRPr="007E493A">
                <w:rPr>
                  <w:b/>
                  <w:bCs/>
                  <w:rPrChange w:id="24" w:author="Ronal Hutagalung" w:date="2020-12-21T11:56:00Z">
                    <w:rPr/>
                  </w:rPrChange>
                </w:rPr>
                <w:t>O</w:t>
              </w:r>
            </w:ins>
            <w:del w:id="25" w:author="Ronal Hutagalung" w:date="2020-12-21T11:49:00Z">
              <w:r w:rsidR="00BE098E" w:rsidRPr="007E493A" w:rsidDel="007E493A">
                <w:rPr>
                  <w:b/>
                  <w:bCs/>
                  <w:rPrChange w:id="26" w:author="Ronal Hutagalung" w:date="2020-12-21T11:56:00Z">
                    <w:rPr/>
                  </w:rPrChange>
                </w:rPr>
                <w:delText>o</w:delText>
              </w:r>
            </w:del>
            <w:r w:rsidR="00BE098E" w:rsidRPr="007E493A">
              <w:rPr>
                <w:b/>
                <w:bCs/>
                <w:rPrChange w:id="27" w:author="Ronal Hutagalung" w:date="2020-12-21T11:56:00Z">
                  <w:rPr/>
                </w:rPrChange>
              </w:rPr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3766F766" w14:textId="34772368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8" w:author="Ronal Hutagalung" w:date="2020-12-21T11:49:00Z">
              <w:r w:rsidRPr="007E493A">
                <w:rPr>
                  <w:b/>
                  <w:bCs/>
                  <w:rPrChange w:id="29" w:author="Ronal Hutagalung" w:date="2020-12-21T11:56:00Z">
                    <w:rPr/>
                  </w:rPrChange>
                </w:rPr>
                <w:t>I</w:t>
              </w:r>
            </w:ins>
            <w:del w:id="30" w:author="Ronal Hutagalung" w:date="2020-12-21T11:49:00Z">
              <w:r w:rsidR="00BE098E" w:rsidRPr="007E493A" w:rsidDel="007E493A">
                <w:rPr>
                  <w:b/>
                  <w:bCs/>
                  <w:rPrChange w:id="31" w:author="Ronal Hutagalung" w:date="2020-12-21T11:56:00Z">
                    <w:rPr/>
                  </w:rPrChange>
                </w:rPr>
                <w:delText>i</w:delText>
              </w:r>
            </w:del>
            <w:r w:rsidR="00BE098E" w:rsidRPr="007E493A">
              <w:rPr>
                <w:b/>
                <w:bCs/>
                <w:rPrChange w:id="32" w:author="Ronal Hutagalung" w:date="2020-12-21T11:56:00Z">
                  <w:rPr/>
                </w:rPrChange>
              </w:rPr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042DE47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FA3607B" w14:textId="59962A5E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3" w:author="Ronal Hutagalung" w:date="2020-12-21T11:49:00Z">
              <w:r w:rsidRPr="007E493A">
                <w:rPr>
                  <w:b/>
                  <w:bCs/>
                  <w:rPrChange w:id="34" w:author="Ronal Hutagalung" w:date="2020-12-21T11:56:00Z">
                    <w:rPr/>
                  </w:rPrChange>
                </w:rPr>
                <w:t>K</w:t>
              </w:r>
            </w:ins>
            <w:del w:id="35" w:author="Ronal Hutagalung" w:date="2020-12-21T11:49:00Z">
              <w:r w:rsidR="00BE098E" w:rsidRPr="007E493A" w:rsidDel="007E493A">
                <w:rPr>
                  <w:b/>
                  <w:bCs/>
                  <w:rPrChange w:id="36" w:author="Ronal Hutagalung" w:date="2020-12-21T11:56:00Z">
                    <w:rPr/>
                  </w:rPrChange>
                </w:rPr>
                <w:delText>k</w:delText>
              </w:r>
            </w:del>
            <w:r w:rsidR="00BE098E" w:rsidRPr="007E493A">
              <w:rPr>
                <w:b/>
                <w:bCs/>
                <w:rPrChange w:id="37" w:author="Ronal Hutagalung" w:date="2020-12-21T11:56:00Z">
                  <w:rPr/>
                </w:rPrChange>
              </w:rPr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69B93D0D" w14:textId="70E42CF7" w:rsidR="00BE098E" w:rsidRDefault="007E493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38" w:author="Ronal Hutagalung" w:date="2020-12-21T11:49:00Z">
              <w:r w:rsidRPr="007E493A">
                <w:rPr>
                  <w:b/>
                  <w:bCs/>
                  <w:rPrChange w:id="39" w:author="Ronal Hutagalung" w:date="2020-12-21T11:56:00Z">
                    <w:rPr/>
                  </w:rPrChange>
                </w:rPr>
                <w:t>P</w:t>
              </w:r>
            </w:ins>
            <w:del w:id="40" w:author="Ronal Hutagalung" w:date="2020-12-21T11:49:00Z">
              <w:r w:rsidR="00BE098E" w:rsidRPr="007E493A" w:rsidDel="007E493A">
                <w:rPr>
                  <w:b/>
                  <w:bCs/>
                  <w:rPrChange w:id="41" w:author="Ronal Hutagalung" w:date="2020-12-21T11:56:00Z">
                    <w:rPr/>
                  </w:rPrChange>
                </w:rPr>
                <w:delText>p</w:delText>
              </w:r>
            </w:del>
            <w:r w:rsidR="00BE098E" w:rsidRPr="007E493A">
              <w:rPr>
                <w:b/>
                <w:bCs/>
                <w:rPrChange w:id="42" w:author="Ronal Hutagalung" w:date="2020-12-21T11:56:00Z">
                  <w:rPr/>
                </w:rPrChange>
              </w:rPr>
              <w:t>rogram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2680AFF" w14:textId="7C9DF13E" w:rsidR="00BE098E" w:rsidRDefault="007E493A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3" w:author="Ronal Hutagalung" w:date="2020-12-21T11:49:00Z">
              <w:r w:rsidRPr="007E493A">
                <w:rPr>
                  <w:b/>
                  <w:bCs/>
                  <w:rPrChange w:id="44" w:author="Ronal Hutagalung" w:date="2020-12-21T11:57:00Z">
                    <w:rPr/>
                  </w:rPrChange>
                </w:rPr>
                <w:t>K</w:t>
              </w:r>
            </w:ins>
            <w:del w:id="45" w:author="Ronal Hutagalung" w:date="2020-12-21T11:49:00Z">
              <w:r w:rsidR="00BE098E" w:rsidRPr="007E493A" w:rsidDel="007E493A">
                <w:rPr>
                  <w:b/>
                  <w:bCs/>
                  <w:rPrChange w:id="46" w:author="Ronal Hutagalung" w:date="2020-12-21T11:57:00Z">
                    <w:rPr/>
                  </w:rPrChange>
                </w:rPr>
                <w:delText>k</w:delText>
              </w:r>
            </w:del>
            <w:r w:rsidR="00BE098E" w:rsidRPr="007E493A">
              <w:rPr>
                <w:b/>
                <w:bCs/>
                <w:rPrChange w:id="47" w:author="Ronal Hutagalung" w:date="2020-12-21T11:57:00Z">
                  <w:rPr/>
                </w:rPrChange>
              </w:rPr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6C7A81FF" w14:textId="523CDEEB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8" w:author="Ronal Hutagalung" w:date="2020-12-21T11:49:00Z">
              <w:r w:rsidRPr="007E493A">
                <w:rPr>
                  <w:b/>
                  <w:bCs/>
                  <w:rPrChange w:id="49" w:author="Ronal Hutagalung" w:date="2020-12-21T11:57:00Z">
                    <w:rPr/>
                  </w:rPrChange>
                </w:rPr>
                <w:t>M</w:t>
              </w:r>
            </w:ins>
            <w:del w:id="50" w:author="Ronal Hutagalung" w:date="2020-12-21T11:49:00Z">
              <w:r w:rsidR="00BE098E" w:rsidRPr="007E493A" w:rsidDel="007E493A">
                <w:rPr>
                  <w:b/>
                  <w:bCs/>
                  <w:rPrChange w:id="51" w:author="Ronal Hutagalung" w:date="2020-12-21T11:57:00Z">
                    <w:rPr/>
                  </w:rPrChange>
                </w:rPr>
                <w:delText>m</w:delText>
              </w:r>
            </w:del>
            <w:r w:rsidR="00BE098E" w:rsidRPr="007E493A">
              <w:rPr>
                <w:b/>
                <w:bCs/>
                <w:rPrChange w:id="52" w:author="Ronal Hutagalung" w:date="2020-12-21T11:57:00Z">
                  <w:rPr/>
                </w:rPrChange>
              </w:rPr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32D9F7AB" w14:textId="0440BFE8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3" w:author="Ronal Hutagalung" w:date="2020-12-21T11:49:00Z">
              <w:r w:rsidRPr="007E493A">
                <w:rPr>
                  <w:b/>
                  <w:bCs/>
                  <w:rPrChange w:id="54" w:author="Ronal Hutagalung" w:date="2020-12-21T11:57:00Z">
                    <w:rPr/>
                  </w:rPrChange>
                </w:rPr>
                <w:t>N</w:t>
              </w:r>
            </w:ins>
            <w:del w:id="55" w:author="Ronal Hutagalung" w:date="2020-12-21T11:49:00Z">
              <w:r w:rsidR="00BE098E" w:rsidRPr="007E493A" w:rsidDel="007E493A">
                <w:rPr>
                  <w:b/>
                  <w:bCs/>
                  <w:rPrChange w:id="56" w:author="Ronal Hutagalung" w:date="2020-12-21T11:57:00Z">
                    <w:rPr/>
                  </w:rPrChange>
                </w:rPr>
                <w:delText>n</w:delText>
              </w:r>
            </w:del>
            <w:r w:rsidR="00BE098E" w:rsidRPr="007E493A">
              <w:rPr>
                <w:b/>
                <w:bCs/>
                <w:rPrChange w:id="57" w:author="Ronal Hutagalung" w:date="2020-12-21T11:57:00Z">
                  <w:rPr/>
                </w:rPrChange>
              </w:rPr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6EFF386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023CD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87FC6FF" w14:textId="430ED54A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8" w:author="Ronal Hutagalung" w:date="2020-12-21T11:49:00Z">
              <w:r w:rsidRPr="007E493A">
                <w:rPr>
                  <w:b/>
                  <w:bCs/>
                  <w:rPrChange w:id="59" w:author="Ronal Hutagalung" w:date="2020-12-21T11:57:00Z">
                    <w:rPr/>
                  </w:rPrChange>
                </w:rPr>
                <w:t>O</w:t>
              </w:r>
            </w:ins>
            <w:del w:id="60" w:author="Ronal Hutagalung" w:date="2020-12-21T11:49:00Z">
              <w:r w:rsidR="00BE098E" w:rsidRPr="007E493A" w:rsidDel="007E493A">
                <w:rPr>
                  <w:b/>
                  <w:bCs/>
                  <w:rPrChange w:id="61" w:author="Ronal Hutagalung" w:date="2020-12-21T11:57:00Z">
                    <w:rPr/>
                  </w:rPrChange>
                </w:rPr>
                <w:delText>o</w:delText>
              </w:r>
            </w:del>
            <w:r w:rsidR="00BE098E" w:rsidRPr="007E493A">
              <w:rPr>
                <w:b/>
                <w:bCs/>
                <w:rPrChange w:id="62" w:author="Ronal Hutagalung" w:date="2020-12-21T11:57:00Z">
                  <w:rPr/>
                </w:rPrChange>
              </w:rPr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2901DDB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7A43882" w14:textId="2B193F97" w:rsidR="00BE098E" w:rsidRDefault="007E493A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3" w:author="Ronal Hutagalung" w:date="2020-12-21T11:49:00Z">
              <w:r w:rsidRPr="007E493A">
                <w:rPr>
                  <w:b/>
                  <w:bCs/>
                  <w:rPrChange w:id="64" w:author="Ronal Hutagalung" w:date="2020-12-21T11:57:00Z">
                    <w:rPr/>
                  </w:rPrChange>
                </w:rPr>
                <w:t>P</w:t>
              </w:r>
            </w:ins>
            <w:del w:id="65" w:author="Ronal Hutagalung" w:date="2020-12-21T11:49:00Z">
              <w:r w:rsidR="00BE098E" w:rsidRPr="007E493A" w:rsidDel="007E493A">
                <w:rPr>
                  <w:b/>
                  <w:bCs/>
                  <w:rPrChange w:id="66" w:author="Ronal Hutagalung" w:date="2020-12-21T11:57:00Z">
                    <w:rPr/>
                  </w:rPrChange>
                </w:rPr>
                <w:delText>p</w:delText>
              </w:r>
            </w:del>
            <w:r w:rsidR="00BE098E" w:rsidRPr="007E493A">
              <w:rPr>
                <w:b/>
                <w:bCs/>
                <w:rPrChange w:id="67" w:author="Ronal Hutagalung" w:date="2020-12-21T11:57:00Z">
                  <w:rPr/>
                </w:rPrChange>
              </w:rPr>
              <w:t>rosedur</w:t>
            </w:r>
            <w:proofErr w:type="spellEnd"/>
            <w:r w:rsidR="00BE098E" w:rsidRPr="007E493A">
              <w:rPr>
                <w:b/>
                <w:bCs/>
                <w:rPrChange w:id="68" w:author="Ronal Hutagalung" w:date="2020-12-21T11:57:00Z">
                  <w:rPr/>
                </w:rPrChange>
              </w:rP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0218AA7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74F9B61" w14:textId="02A9572E" w:rsidR="00BE098E" w:rsidRDefault="007E493A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9" w:author="Ronal Hutagalung" w:date="2020-12-21T11:49:00Z">
              <w:r w:rsidRPr="007E493A">
                <w:rPr>
                  <w:b/>
                  <w:bCs/>
                  <w:rPrChange w:id="70" w:author="Ronal Hutagalung" w:date="2020-12-21T11:57:00Z">
                    <w:rPr/>
                  </w:rPrChange>
                </w:rPr>
                <w:t>I</w:t>
              </w:r>
            </w:ins>
            <w:del w:id="71" w:author="Ronal Hutagalung" w:date="2020-12-21T11:49:00Z">
              <w:r w:rsidR="00BE098E" w:rsidRPr="007E493A" w:rsidDel="007E493A">
                <w:rPr>
                  <w:b/>
                  <w:bCs/>
                  <w:rPrChange w:id="72" w:author="Ronal Hutagalung" w:date="2020-12-21T11:57:00Z">
                    <w:rPr/>
                  </w:rPrChange>
                </w:rPr>
                <w:delText>i</w:delText>
              </w:r>
            </w:del>
            <w:r w:rsidR="00BE098E" w:rsidRPr="007E493A">
              <w:rPr>
                <w:b/>
                <w:bCs/>
                <w:rPrChange w:id="73" w:author="Ronal Hutagalung" w:date="2020-12-21T11:57:00Z">
                  <w:rPr/>
                </w:rPrChange>
              </w:rPr>
              <w:t>nklusif</w:t>
            </w:r>
            <w:proofErr w:type="spellEnd"/>
            <w:r w:rsidR="00BE098E" w:rsidRPr="007E493A">
              <w:rPr>
                <w:b/>
                <w:bCs/>
                <w:rPrChange w:id="74" w:author="Ronal Hutagalung" w:date="2020-12-21T11:57:00Z">
                  <w:rPr/>
                </w:rPrChange>
              </w:rP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1408820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57204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0BBEAF6" w14:textId="77777777" w:rsidTr="00821BA2">
        <w:tc>
          <w:tcPr>
            <w:tcW w:w="9350" w:type="dxa"/>
          </w:tcPr>
          <w:p w14:paraId="2A880F33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431AFE2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nal Hutagalung">
    <w15:presenceInfo w15:providerId="Windows Live" w15:userId="b6a7f5e0185727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7E493A"/>
    <w:rsid w:val="00924DF5"/>
    <w:rsid w:val="00BE098E"/>
    <w:rsid w:val="00C4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090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55FF-599F-4905-B40A-2EF8511B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Ronal Hutagalung</cp:lastModifiedBy>
  <cp:revision>2</cp:revision>
  <dcterms:created xsi:type="dcterms:W3CDTF">2020-12-21T04:01:00Z</dcterms:created>
  <dcterms:modified xsi:type="dcterms:W3CDTF">2020-12-21T04:01:00Z</dcterms:modified>
</cp:coreProperties>
</file>