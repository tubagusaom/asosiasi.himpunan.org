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C63EB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5C2069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F829422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F79C3AE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F3E729D" w14:textId="77777777" w:rsidTr="00821BA2">
        <w:tc>
          <w:tcPr>
            <w:tcW w:w="9350" w:type="dxa"/>
          </w:tcPr>
          <w:p w14:paraId="4D54B032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4F83AAA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1EF770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1" w:author="GT-KOMSEL" w:date="2021-10-21T12:51:00Z">
              <w:r w:rsidR="005911F7">
                <w:rPr>
                  <w:rFonts w:ascii="Times New Roman" w:eastAsia="Times New Roman" w:hAnsi="Times New Roman" w:cs="Times New Roman"/>
                  <w:szCs w:val="24"/>
                </w:rPr>
                <w:t>y</w:t>
              </w:r>
            </w:ins>
            <w:del w:id="2" w:author="GT-KOMSEL" w:date="2021-10-21T12:51:00Z">
              <w:r w:rsidRPr="00EC6F38" w:rsidDel="00B11092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0"/>
            <w:r w:rsidR="005911F7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AB7321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"/>
            <w:r w:rsidR="005911F7">
              <w:rPr>
                <w:rStyle w:val="CommentReference"/>
              </w:rPr>
              <w:commentReference w:id="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</w:t>
            </w:r>
            <w:bookmarkStart w:id="4" w:name="_GoBack"/>
            <w:bookmarkEnd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>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End w:id="5"/>
            <w:proofErr w:type="spellEnd"/>
            <w:r w:rsidR="00B11092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7" w:author="GT-KOMSEL" w:date="2021-10-21T13:01:00Z">
              <w:r w:rsidR="005911F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8" w:author="GT-KOMSEL" w:date="2021-10-21T12:52:00Z">
              <w:r w:rsidRPr="00EC6F38" w:rsidDel="00B1109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6"/>
            <w:r w:rsidR="005911F7">
              <w:rPr>
                <w:rStyle w:val="CommentReference"/>
              </w:rPr>
              <w:commentReference w:id="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10AA78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0C9D5D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10" w:author="GT-KOMSEL" w:date="2021-10-21T12:53:00Z">
              <w:r w:rsidR="00B1109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1" w:author="GT-KOMSEL" w:date="2021-10-21T12:59:00Z">
              <w:r w:rsidRPr="00EC6F38" w:rsidDel="00B1109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commentRangeEnd w:id="9"/>
            <w:proofErr w:type="spellEnd"/>
            <w:r w:rsidR="00B11092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12" w:author="GT-KOMSEL" w:date="2021-10-21T12:53:00Z">
              <w:r w:rsidR="00B11092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6A1D4CE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011B414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DA4566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13" w:author="GT-KOMSEL" w:date="2021-10-21T12:53:00Z">
              <w:r w:rsidR="00B11092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14" w:author="GT-KOMSEL" w:date="2021-10-21T12:53:00Z">
              <w:r w:rsidRPr="00EC6F38" w:rsidDel="00B11092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15"/>
            <w:commentRangeStart w:id="16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17" w:author="GT-KOMSEL" w:date="2021-10-21T12:54:00Z">
              <w:r w:rsidR="00B1109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8" w:author="GT-KOMSEL" w:date="2021-10-21T12:54:00Z">
              <w:r w:rsidRPr="00EC6F38" w:rsidDel="00B1109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19" w:author="GT-KOMSEL" w:date="2021-10-21T12:54:00Z">
              <w:r w:rsidR="00B11092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commentRangeEnd w:id="15"/>
            <w:proofErr w:type="spellEnd"/>
            <w:r w:rsidR="00B11092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6"/>
            <w:r w:rsidR="00B11092">
              <w:rPr>
                <w:rStyle w:val="CommentReference"/>
              </w:rPr>
              <w:commentReference w:id="1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494635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B3305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2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0"/>
            <w:r w:rsidR="00B11092">
              <w:rPr>
                <w:rStyle w:val="CommentReference"/>
              </w:rPr>
              <w:commentReference w:id="20"/>
            </w:r>
            <w:commentRangeStart w:id="2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1"/>
            <w:r w:rsidR="00B11092">
              <w:rPr>
                <w:rStyle w:val="CommentReference"/>
              </w:rPr>
              <w:commentReference w:id="2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4518ED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67E1618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22"/>
            <w:proofErr w:type="spellEnd"/>
            <w:r w:rsidR="00B11092">
              <w:rPr>
                <w:rStyle w:val="CommentReference"/>
              </w:rPr>
              <w:commentReference w:id="2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C66BA2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1C0042A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10A14B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2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3"/>
            <w:r w:rsidR="00B11092">
              <w:rPr>
                <w:rStyle w:val="CommentReference"/>
              </w:rPr>
              <w:commentReference w:id="2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0AC9FA6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01987BF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51D97DB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1FB7AE8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64AFD51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4890032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4"/>
            <w:r w:rsidR="00B11092">
              <w:rPr>
                <w:rStyle w:val="CommentReference"/>
              </w:rPr>
              <w:commentReference w:id="2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7D65A9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55E481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5"/>
            <w:r w:rsidR="00B11092">
              <w:rPr>
                <w:rStyle w:val="CommentReference"/>
              </w:rPr>
              <w:commentReference w:id="2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D018B0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Start w:id="2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6"/>
            <w:r w:rsidR="00B11092">
              <w:rPr>
                <w:rStyle w:val="CommentReference"/>
              </w:rPr>
              <w:commentReference w:id="2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9BFD54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T-KOMSEL" w:date="2021-10-21T13:01:00Z" w:initials="G">
    <w:p w14:paraId="238DB5A1" w14:textId="77777777" w:rsidR="005911F7" w:rsidRDefault="005911F7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: </w:t>
      </w:r>
      <w:proofErr w:type="spellStart"/>
      <w:r>
        <w:t>industri</w:t>
      </w:r>
      <w:proofErr w:type="spellEnd"/>
    </w:p>
  </w:comment>
  <w:comment w:id="3" w:author="GT-KOMSEL" w:date="2021-10-21T13:00:00Z" w:initials="G">
    <w:p w14:paraId="0E7D9E09" w14:textId="77777777" w:rsidR="005911F7" w:rsidRDefault="005911F7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: </w:t>
      </w:r>
      <w:proofErr w:type="spellStart"/>
      <w:r>
        <w:t>disiapkan</w:t>
      </w:r>
      <w:proofErr w:type="spellEnd"/>
    </w:p>
  </w:comment>
  <w:comment w:id="5" w:author="GT-KOMSEL" w:date="2021-10-21T13:00:00Z" w:initials="G">
    <w:p w14:paraId="042469C2" w14:textId="77777777" w:rsidR="00B11092" w:rsidRDefault="00B11092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: </w:t>
      </w:r>
      <w:proofErr w:type="spellStart"/>
      <w:r>
        <w:t>pekerja</w:t>
      </w:r>
      <w:proofErr w:type="spellEnd"/>
    </w:p>
  </w:comment>
  <w:comment w:id="6" w:author="GT-KOMSEL" w:date="2021-10-21T13:01:00Z" w:initials="G">
    <w:p w14:paraId="03F9EA95" w14:textId="77777777" w:rsidR="005911F7" w:rsidRDefault="005911F7">
      <w:pPr>
        <w:pStyle w:val="CommentText"/>
      </w:pPr>
      <w:r>
        <w:rPr>
          <w:rStyle w:val="CommentReference"/>
        </w:rPr>
        <w:annotationRef/>
      </w:r>
      <w:proofErr w:type="spellStart"/>
      <w:r>
        <w:t>Sehatusnya</w:t>
      </w:r>
      <w:proofErr w:type="spellEnd"/>
      <w:r>
        <w:t xml:space="preserve">: </w:t>
      </w:r>
      <w:proofErr w:type="spellStart"/>
      <w:r>
        <w:t>disiapkan</w:t>
      </w:r>
      <w:proofErr w:type="spellEnd"/>
    </w:p>
  </w:comment>
  <w:comment w:id="9" w:author="GT-KOMSEL" w:date="2021-10-21T12:59:00Z" w:initials="G">
    <w:p w14:paraId="25A904F6" w14:textId="77777777" w:rsidR="00B11092" w:rsidRDefault="00B11092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: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“</w:t>
      </w:r>
      <w:proofErr w:type="spellStart"/>
      <w:r>
        <w:t>dan</w:t>
      </w:r>
      <w:proofErr w:type="spellEnd"/>
      <w:r>
        <w:t>”</w:t>
      </w:r>
    </w:p>
  </w:comment>
  <w:comment w:id="15" w:author="GT-KOMSEL" w:date="2021-10-21T12:54:00Z" w:initials="G">
    <w:p w14:paraId="603018FF" w14:textId="77777777" w:rsidR="00B11092" w:rsidRDefault="00B11092">
      <w:pPr>
        <w:pStyle w:val="CommentText"/>
      </w:pPr>
      <w:r>
        <w:rPr>
          <w:rStyle w:val="CommentReference"/>
        </w:rPr>
        <w:annotationRef/>
      </w:r>
    </w:p>
  </w:comment>
  <w:comment w:id="16" w:author="GT-KOMSEL" w:date="2021-10-21T12:55:00Z" w:initials="G">
    <w:p w14:paraId="303BE15A" w14:textId="77777777" w:rsidR="00B11092" w:rsidRDefault="00B11092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: </w:t>
      </w:r>
      <w:proofErr w:type="spellStart"/>
      <w:r>
        <w:t>dituntut</w:t>
      </w:r>
      <w:proofErr w:type="spellEnd"/>
    </w:p>
  </w:comment>
  <w:comment w:id="20" w:author="GT-KOMSEL" w:date="2021-10-21T12:56:00Z" w:initials="G">
    <w:p w14:paraId="0441170F" w14:textId="77777777" w:rsidR="00B11092" w:rsidRDefault="00B11092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: </w:t>
      </w:r>
      <w:proofErr w:type="spellStart"/>
      <w:r>
        <w:t>disini</w:t>
      </w:r>
      <w:proofErr w:type="spellEnd"/>
    </w:p>
  </w:comment>
  <w:comment w:id="21" w:author="GT-KOMSEL" w:date="2021-10-21T12:55:00Z" w:initials="G">
    <w:p w14:paraId="501E5A5D" w14:textId="77777777" w:rsidR="00B11092" w:rsidRDefault="00B11092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: </w:t>
      </w:r>
      <w:proofErr w:type="spellStart"/>
      <w:r>
        <w:t>dituntut</w:t>
      </w:r>
      <w:proofErr w:type="spellEnd"/>
    </w:p>
  </w:comment>
  <w:comment w:id="22" w:author="GT-KOMSEL" w:date="2021-10-21T12:56:00Z" w:initials="G">
    <w:p w14:paraId="377D794D" w14:textId="77777777" w:rsidR="00B11092" w:rsidRDefault="00B11092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>: Guru</w:t>
      </w:r>
    </w:p>
  </w:comment>
  <w:comment w:id="23" w:author="GT-KOMSEL" w:date="2021-10-21T12:57:00Z" w:initials="G">
    <w:p w14:paraId="63A35ECE" w14:textId="77777777" w:rsidR="00B11092" w:rsidRDefault="00B11092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: </w:t>
      </w:r>
      <w:proofErr w:type="spellStart"/>
      <w:r>
        <w:t>ditekankan</w:t>
      </w:r>
      <w:proofErr w:type="spellEnd"/>
    </w:p>
  </w:comment>
  <w:comment w:id="24" w:author="GT-KOMSEL" w:date="2021-10-21T12:57:00Z" w:initials="G">
    <w:p w14:paraId="0D78EAE4" w14:textId="77777777" w:rsidR="00B11092" w:rsidRDefault="00B11092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: </w:t>
      </w:r>
      <w:proofErr w:type="spellStart"/>
      <w:r>
        <w:t>dibutuhkan</w:t>
      </w:r>
      <w:proofErr w:type="spellEnd"/>
    </w:p>
  </w:comment>
  <w:comment w:id="25" w:author="GT-KOMSEL" w:date="2021-10-21T12:58:00Z" w:initials="G">
    <w:p w14:paraId="72D7EF70" w14:textId="77777777" w:rsidR="00B11092" w:rsidRDefault="00B11092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: </w:t>
      </w:r>
      <w:proofErr w:type="spellStart"/>
      <w:r>
        <w:t>disini</w:t>
      </w:r>
      <w:proofErr w:type="spellEnd"/>
    </w:p>
  </w:comment>
  <w:comment w:id="26" w:author="GT-KOMSEL" w:date="2021-10-21T12:58:00Z" w:initials="G">
    <w:p w14:paraId="610987E2" w14:textId="77777777" w:rsidR="00B11092" w:rsidRDefault="00B11092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: </w:t>
      </w:r>
      <w:proofErr w:type="spellStart"/>
      <w:r>
        <w:t>terakhir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38DB5A1" w15:done="0"/>
  <w15:commentEx w15:paraId="0E7D9E09" w15:done="0"/>
  <w15:commentEx w15:paraId="042469C2" w15:done="0"/>
  <w15:commentEx w15:paraId="03F9EA95" w15:done="0"/>
  <w15:commentEx w15:paraId="25A904F6" w15:done="0"/>
  <w15:commentEx w15:paraId="603018FF" w15:done="0"/>
  <w15:commentEx w15:paraId="303BE15A" w15:done="0"/>
  <w15:commentEx w15:paraId="0441170F" w15:done="0"/>
  <w15:commentEx w15:paraId="501E5A5D" w15:done="0"/>
  <w15:commentEx w15:paraId="377D794D" w15:done="0"/>
  <w15:commentEx w15:paraId="63A35ECE" w15:done="0"/>
  <w15:commentEx w15:paraId="0D78EAE4" w15:done="0"/>
  <w15:commentEx w15:paraId="72D7EF70" w15:done="0"/>
  <w15:commentEx w15:paraId="610987E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T-KOMSEL">
    <w15:presenceInfo w15:providerId="None" w15:userId="GT-KOMS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5911F7"/>
    <w:rsid w:val="00924DF5"/>
    <w:rsid w:val="00B11092"/>
    <w:rsid w:val="00EC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EF11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B110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10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09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10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092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0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GT-KOMSEL</cp:lastModifiedBy>
  <cp:revision>2</cp:revision>
  <dcterms:created xsi:type="dcterms:W3CDTF">2021-10-21T06:04:00Z</dcterms:created>
  <dcterms:modified xsi:type="dcterms:W3CDTF">2021-10-21T06:04:00Z</dcterms:modified>
</cp:coreProperties>
</file>