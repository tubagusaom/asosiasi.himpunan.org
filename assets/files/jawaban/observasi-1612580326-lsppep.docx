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0" w:author="Personal" w:date="2021-02-06T09:43:00Z">
              <w:r w:rsidRPr="00EC6F38" w:rsidDel="00484FA1">
                <w:rPr>
                  <w:rFonts w:ascii="Times New Roman" w:eastAsia="Times New Roman" w:hAnsi="Times New Roman" w:cs="Times New Roman"/>
                  <w:szCs w:val="24"/>
                </w:rPr>
                <w:delText>extream.</w:delText>
              </w:r>
            </w:del>
            <w:proofErr w:type="spellStart"/>
            <w:ins w:id="1" w:author="Personal" w:date="2021-02-06T09:44:00Z">
              <w:r w:rsidR="00484FA1">
                <w:rPr>
                  <w:rFonts w:ascii="Times New Roman" w:eastAsia="Times New Roman" w:hAnsi="Times New Roman" w:cs="Times New Roman"/>
                  <w:szCs w:val="24"/>
                </w:rPr>
                <w:t>ekstrim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Personal" w:date="2021-02-06T09:47:00Z">
              <w:r w:rsidRPr="00EC6F38" w:rsidDel="004528DA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Industri </w:delText>
              </w:r>
            </w:del>
            <w:proofErr w:type="spellStart"/>
            <w:ins w:id="3" w:author="Personal" w:date="2021-02-06T09:47:00Z">
              <w:r w:rsidR="004528DA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4528D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" w:author="Personal" w:date="2021-02-06T09:45:00Z">
              <w:r w:rsidRPr="00EC6F38" w:rsidDel="00484FA1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proofErr w:type="spellStart"/>
            <w:ins w:id="5" w:author="Personal" w:date="2021-02-06T09:45:00Z">
              <w:r w:rsidR="00484FA1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484FA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Personal" w:date="2021-02-06T09:48:00Z">
              <w:r w:rsidRPr="00EC6F38" w:rsidDel="009D05D3">
                <w:rPr>
                  <w:rFonts w:ascii="Times New Roman" w:eastAsia="Times New Roman" w:hAnsi="Times New Roman" w:cs="Times New Roman"/>
                  <w:szCs w:val="24"/>
                </w:rPr>
                <w:delText>teknologi.</w:delText>
              </w:r>
            </w:del>
            <w:proofErr w:type="spellStart"/>
            <w:ins w:id="7" w:author="Personal" w:date="2021-02-06T09:48:00Z">
              <w:r w:rsidR="009D05D3">
                <w:rPr>
                  <w:rFonts w:ascii="Times New Roman" w:eastAsia="Times New Roman" w:hAnsi="Times New Roman" w:cs="Times New Roman"/>
                  <w:szCs w:val="24"/>
                </w:rPr>
                <w:t>tehnologi</w:t>
              </w:r>
            </w:ins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" w:author="Personal" w:date="2021-02-06T09:50:00Z">
              <w:r w:rsidRPr="00EC6F38" w:rsidDel="005350A9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proofErr w:type="spellStart"/>
            <w:ins w:id="9" w:author="Personal" w:date="2021-02-06T09:50:00Z">
              <w:r w:rsidR="005350A9"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  <w:proofErr w:type="spellEnd"/>
              <w:r w:rsidR="005350A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0" w:author="Personal" w:date="2021-02-06T09:50:00Z">
              <w:r w:rsidRPr="00EC6F38" w:rsidDel="00A166C8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11" w:author="Personal" w:date="2021-02-06T09:50:00Z">
              <w:r w:rsidR="00A166C8"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2" w:author="Personal" w:date="2021-02-06T09:51:00Z">
              <w:r w:rsidRPr="00EC6F38" w:rsidDel="003969AA">
                <w:rPr>
                  <w:rFonts w:ascii="Times New Roman" w:eastAsia="Times New Roman" w:hAnsi="Times New Roman" w:cs="Times New Roman"/>
                  <w:szCs w:val="24"/>
                </w:rPr>
                <w:delText>Mengamat</w:delText>
              </w:r>
            </w:del>
            <w:ins w:id="13" w:author="Personal" w:date="2021-02-06T09:52:00Z">
              <w:r w:rsidR="000E61D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4" w:author="Personal" w:date="2021-02-06T09:51:00Z">
              <w:r w:rsidRPr="00EC6F38" w:rsidDel="003969AA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proofErr w:type="spellStart"/>
            <w:ins w:id="15" w:author="Personal" w:date="2021-02-06T09:51:00Z">
              <w:r w:rsidR="003969AA">
                <w:rPr>
                  <w:rFonts w:ascii="Times New Roman" w:eastAsia="Times New Roman" w:hAnsi="Times New Roman" w:cs="Times New Roman"/>
                  <w:szCs w:val="24"/>
                </w:rPr>
                <w:t>mengamati</w:t>
              </w:r>
            </w:ins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6" w:author="Personal" w:date="2021-02-06T09:52:00Z">
              <w:r w:rsidRPr="00EC6F38" w:rsidDel="000E61DB">
                <w:rPr>
                  <w:rFonts w:ascii="Times New Roman" w:eastAsia="Times New Roman" w:hAnsi="Times New Roman" w:cs="Times New Roman"/>
                  <w:szCs w:val="24"/>
                </w:rPr>
                <w:delText>Memahami</w:delText>
              </w:r>
            </w:del>
            <w:ins w:id="17" w:author="Personal" w:date="2021-02-06T09:52:00Z">
              <w:r w:rsidR="000E61D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E61DB">
                <w:rPr>
                  <w:rFonts w:ascii="Times New Roman" w:eastAsia="Times New Roman" w:hAnsi="Times New Roman" w:cs="Times New Roman"/>
                  <w:szCs w:val="24"/>
                </w:rPr>
                <w:t>memahami</w:t>
              </w:r>
            </w:ins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8" w:author="Personal" w:date="2021-02-06T09:52:00Z">
              <w:r w:rsidRPr="00EC6F38" w:rsidDel="001C5AE2">
                <w:rPr>
                  <w:rFonts w:ascii="Times New Roman" w:eastAsia="Times New Roman" w:hAnsi="Times New Roman" w:cs="Times New Roman"/>
                  <w:szCs w:val="24"/>
                </w:rPr>
                <w:delText>Mencoba</w:delText>
              </w:r>
            </w:del>
            <w:ins w:id="19" w:author="Personal" w:date="2021-02-06T09:52:00Z">
              <w:r w:rsidR="001C5AE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C5AE2">
                <w:rPr>
                  <w:rFonts w:ascii="Times New Roman" w:eastAsia="Times New Roman" w:hAnsi="Times New Roman" w:cs="Times New Roman"/>
                  <w:szCs w:val="24"/>
                </w:rPr>
                <w:t>mencoba</w:t>
              </w:r>
            </w:ins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0" w:author="Personal" w:date="2021-02-06T09:52:00Z">
              <w:r w:rsidRPr="00EC6F38" w:rsidDel="00CB0BFA">
                <w:rPr>
                  <w:rFonts w:ascii="Times New Roman" w:eastAsia="Times New Roman" w:hAnsi="Times New Roman" w:cs="Times New Roman"/>
                  <w:szCs w:val="24"/>
                </w:rPr>
                <w:delText>Mendiskusikan</w:delText>
              </w:r>
            </w:del>
            <w:ins w:id="21" w:author="Personal" w:date="2021-02-06T09:52:00Z">
              <w:r w:rsidR="00CB0BF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B0BFA">
                <w:rPr>
                  <w:rFonts w:ascii="Times New Roman" w:eastAsia="Times New Roman" w:hAnsi="Times New Roman" w:cs="Times New Roman"/>
                  <w:szCs w:val="24"/>
                </w:rPr>
                <w:t>mendiskusikan</w:t>
              </w:r>
            </w:ins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2" w:author="Personal" w:date="2021-02-06T09:53:00Z">
              <w:r w:rsidRPr="00EC6F38" w:rsidDel="00CB0BFA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ins w:id="23" w:author="Personal" w:date="2021-02-06T09:53:00Z">
              <w:r w:rsidR="00CB0BF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B0BFA">
                <w:rPr>
                  <w:rFonts w:ascii="Times New Roman" w:eastAsia="Times New Roman" w:hAnsi="Times New Roman" w:cs="Times New Roman"/>
                  <w:szCs w:val="24"/>
                </w:rPr>
                <w:t>penelitian</w:t>
              </w:r>
            </w:ins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del w:id="24" w:author="Personal" w:date="2021-02-06T09:53:00Z">
              <w:r w:rsidRPr="00EC6F38" w:rsidDel="00AE7DCC">
                <w:rPr>
                  <w:rFonts w:ascii="Times New Roman" w:eastAsia="Times New Roman" w:hAnsi="Times New Roman" w:cs="Times New Roman"/>
                  <w:szCs w:val="24"/>
                </w:rPr>
                <w:delText>/ pengaplikasian</w:delText>
              </w:r>
            </w:del>
            <w:ins w:id="25" w:author="Personal" w:date="2021-02-06T09:53:00Z">
              <w:r w:rsidR="00AE7DCC">
                <w:rPr>
                  <w:rFonts w:ascii="Times New Roman" w:eastAsia="Times New Roman" w:hAnsi="Times New Roman" w:cs="Times New Roman"/>
                  <w:szCs w:val="24"/>
                </w:rPr>
                <w:t>pengaplikasian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6" w:author="Personal" w:date="2021-02-06T09:54:00Z">
              <w:r w:rsidRPr="00EC6F38" w:rsidDel="00FA2BAB">
                <w:rPr>
                  <w:rFonts w:ascii="Times New Roman" w:eastAsia="Times New Roman" w:hAnsi="Times New Roman" w:cs="Times New Roman"/>
                  <w:szCs w:val="24"/>
                </w:rPr>
                <w:delText xml:space="preserve">praktek </w:delText>
              </w:r>
            </w:del>
            <w:ins w:id="27" w:author="Personal" w:date="2021-02-06T09:54:00Z">
              <w:r w:rsidR="00FA2BAB">
                <w:rPr>
                  <w:rFonts w:ascii="Times New Roman" w:eastAsia="Times New Roman" w:hAnsi="Times New Roman" w:cs="Times New Roman"/>
                  <w:szCs w:val="24"/>
                </w:rPr>
                <w:t xml:space="preserve"> praktik</w:t>
              </w:r>
              <w:bookmarkStart w:id="28" w:name="_GoBack"/>
              <w:bookmarkEnd w:id="28"/>
              <w:r w:rsidR="00FA2BA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rsonal">
    <w15:presenceInfo w15:providerId="None" w15:userId="Person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0E61DB"/>
    <w:rsid w:val="0012251A"/>
    <w:rsid w:val="00125355"/>
    <w:rsid w:val="001C5AE2"/>
    <w:rsid w:val="001D038C"/>
    <w:rsid w:val="00240407"/>
    <w:rsid w:val="002A39F5"/>
    <w:rsid w:val="003969AA"/>
    <w:rsid w:val="0042167F"/>
    <w:rsid w:val="004528DA"/>
    <w:rsid w:val="00484FA1"/>
    <w:rsid w:val="005350A9"/>
    <w:rsid w:val="00924DF5"/>
    <w:rsid w:val="009D05D3"/>
    <w:rsid w:val="00A166C8"/>
    <w:rsid w:val="00AE7DCC"/>
    <w:rsid w:val="00CB0BFA"/>
    <w:rsid w:val="00FA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428E8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Personal</cp:lastModifiedBy>
  <cp:revision>15</cp:revision>
  <dcterms:created xsi:type="dcterms:W3CDTF">2020-08-26T22:03:00Z</dcterms:created>
  <dcterms:modified xsi:type="dcterms:W3CDTF">2021-02-06T02:59:00Z</dcterms:modified>
</cp:coreProperties>
</file>