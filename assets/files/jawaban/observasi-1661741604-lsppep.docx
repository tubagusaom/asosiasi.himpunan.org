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DF3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9F61EC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06EF0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F0C2DB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142A769" w14:textId="77777777" w:rsidR="00927764" w:rsidRPr="0094076B" w:rsidRDefault="00927764" w:rsidP="00927764">
      <w:pPr>
        <w:rPr>
          <w:rFonts w:ascii="Cambria" w:hAnsi="Cambria"/>
        </w:rPr>
      </w:pPr>
    </w:p>
    <w:p w14:paraId="551D507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0A5DA7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5BA3E1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038D231" wp14:editId="0EE4679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3A7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BE9E5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72247EF" w14:textId="7C4EF2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0" w:author="Nazarudin -" w:date="2022-08-29T09:35:00Z">
        <w:r w:rsidRPr="00C50A1E" w:rsidDel="00134685">
          <w:rPr>
            <w:rFonts w:ascii="Times New Roman" w:eastAsia="Times New Roman" w:hAnsi="Times New Roman" w:cs="Times New Roman"/>
            <w:sz w:val="24"/>
            <w:szCs w:val="24"/>
          </w:rPr>
          <w:delText xml:space="preserve">Apa </w:delText>
        </w:r>
      </w:del>
      <w:ins w:id="1" w:author="Nazarudin -" w:date="2022-08-29T09:35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>Mana</w:t>
        </w:r>
        <w:r w:rsidR="0013468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del w:id="2" w:author="Nazarudin -" w:date="2022-08-29T09:35:00Z">
        <w:r w:rsidRPr="00C50A1E" w:rsidDel="00134685">
          <w:rPr>
            <w:rFonts w:ascii="Times New Roman" w:eastAsia="Times New Roman" w:hAnsi="Times New Roman" w:cs="Times New Roman"/>
            <w:sz w:val="24"/>
            <w:szCs w:val="24"/>
          </w:rPr>
          <w:delText xml:space="preserve"> dari</w:delText>
        </w:r>
      </w:del>
      <w:ins w:id="3" w:author="Nazarudin -" w:date="2022-08-29T09:35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2E80E7" w14:textId="4B6BCE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" w:author="Nazarudin -" w:date="2022-08-29T09:37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 w:rsidR="00134685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1346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34685"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proofErr w:type="spellEnd"/>
        <w:r w:rsidR="001346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" w:author="Nazarudin -" w:date="2022-08-29T09:37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13468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1346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3468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6" w:author="Nazarudin -" w:date="2022-08-29T09:37:00Z">
        <w:r w:rsidRPr="00C50A1E" w:rsidDel="00134685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3F907" w14:textId="771258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del w:id="7" w:author="Nazarudin -" w:date="2022-08-29T09:38:00Z">
        <w:r w:rsidRPr="00C50A1E" w:rsidDel="0013468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8" w:author="Nazarudin -" w:date="2022-08-29T09:38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 xml:space="preserve"> kali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9" w:author="Nazarudin -" w:date="2022-08-29T09:38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Nazarudin -" w:date="2022-08-29T09:38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11" w:author="Nazarudin -" w:date="2022-08-29T09:38:00Z">
        <w:r w:rsidRPr="00C50A1E" w:rsidDel="00134685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Nazarudin -" w:date="2022-08-29T09:38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="001346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3" w:author="Nazarudin -" w:date="2022-08-29T09:38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4" w:author="Nazarudin -" w:date="2022-08-29T09:38:00Z">
        <w:r w:rsidRPr="00C50A1E" w:rsidDel="0013468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5" w:author="Nazarudin -" w:date="2022-08-29T09:38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6" w:author="Nazarudin -" w:date="2022-08-29T09:38:00Z">
        <w:r w:rsidR="0013468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457C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D75656" w14:textId="54F3C67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17" w:author="Nazarudin -" w:date="2022-08-29T09:39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 xml:space="preserve"> kali yang </w:t>
        </w:r>
        <w:proofErr w:type="spellStart"/>
        <w:r w:rsidR="00364120">
          <w:rPr>
            <w:rFonts w:ascii="Times New Roman" w:eastAsia="Times New Roman" w:hAnsi="Times New Roman" w:cs="Times New Roman"/>
            <w:sz w:val="24"/>
            <w:szCs w:val="24"/>
          </w:rPr>
          <w:t>dimakan</w:t>
        </w:r>
      </w:ins>
      <w:proofErr w:type="spellEnd"/>
      <w:del w:id="18" w:author="Nazarudin -" w:date="2022-08-29T09:39:00Z">
        <w:r w:rsidRPr="00C50A1E" w:rsidDel="00364120">
          <w:rPr>
            <w:rFonts w:ascii="Times New Roman" w:eastAsia="Times New Roman" w:hAnsi="Times New Roman" w:cs="Times New Roman"/>
            <w:sz w:val="24"/>
            <w:szCs w:val="24"/>
          </w:rPr>
          <w:delText xml:space="preserve"> disebut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120">
        <w:rPr>
          <w:rFonts w:ascii="Times New Roman" w:eastAsia="Times New Roman" w:hAnsi="Times New Roman" w:cs="Times New Roman"/>
          <w:i/>
          <w:iCs/>
          <w:sz w:val="24"/>
          <w:szCs w:val="24"/>
          <w:rPrChange w:id="19" w:author="Nazarudin -" w:date="2022-08-29T09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7F5D5" w14:textId="5E3F2C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Nazarudin -" w:date="2022-08-29T09:40:00Z">
        <w:r w:rsidRPr="00C50A1E" w:rsidDel="0036412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1" w:author="Nazarudin -" w:date="2022-08-29T09:41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ins w:id="22" w:author="Nazarudin -" w:date="2022-08-29T09:41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3" w:author="Nazarudin -" w:date="2022-08-29T09:41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B3EEF5B" w14:textId="5B606E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Nazarudin -" w:date="2022-08-29T09:42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</w:t>
      </w:r>
      <w:ins w:id="25" w:author="Nazarudin -" w:date="2022-08-29T09:41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micu</w:t>
        </w:r>
      </w:ins>
      <w:proofErr w:type="spellEnd"/>
      <w:del w:id="26" w:author="Nazarudin -" w:date="2022-08-29T09:41:00Z">
        <w:r w:rsidRPr="00C50A1E" w:rsidDel="00364120">
          <w:rPr>
            <w:rFonts w:ascii="Times New Roman" w:eastAsia="Times New Roman" w:hAnsi="Times New Roman" w:cs="Times New Roman"/>
            <w:sz w:val="24"/>
            <w:szCs w:val="24"/>
          </w:rPr>
          <w:delText>ncetus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713D04" w14:textId="4C82638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ins w:id="27" w:author="Nazarudin -" w:date="2022-08-29T09:42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Nazarudin -" w:date="2022-08-29T09:42:00Z">
        <w:r w:rsidRPr="00C50A1E" w:rsidDel="0036412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29" w:author="Nazarudin -" w:date="2022-08-29T09:42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30" w:author="Nazarudin -" w:date="2022-08-29T09:42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Nazarudin -" w:date="2022-08-29T09:42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energi</w:t>
        </w:r>
        <w:proofErr w:type="spellEnd"/>
        <w:r w:rsidR="003641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B3E9CD2" w14:textId="3BACD2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4B0F">
        <w:rPr>
          <w:rFonts w:ascii="Times New Roman" w:eastAsia="Times New Roman" w:hAnsi="Times New Roman" w:cs="Times New Roman"/>
          <w:i/>
          <w:iCs/>
          <w:sz w:val="24"/>
          <w:szCs w:val="24"/>
          <w:rPrChange w:id="32" w:author="Nazarudin -" w:date="2022-08-29T09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ins w:id="33" w:author="Nazarudin -" w:date="2022-08-29T09:43:00Z">
        <w:r w:rsidR="0036412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C12DA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34" w:author="Nazarudin -" w:date="2022-08-29T09:43:00Z">
        <w:r w:rsidRPr="00C50A1E" w:rsidDel="0036412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2D44">
        <w:rPr>
          <w:rFonts w:ascii="Times New Roman" w:eastAsia="Times New Roman" w:hAnsi="Times New Roman" w:cs="Times New Roman"/>
          <w:i/>
          <w:iCs/>
          <w:sz w:val="24"/>
          <w:szCs w:val="24"/>
          <w:rPrChange w:id="35" w:author="Nazarudin -" w:date="2022-08-29T09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287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6" w:author="Nazarudin -" w:date="2022-08-29T09:44:00Z">
        <w:r w:rsidDel="00642D4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68127B" w14:textId="537E748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37" w:author="Nazarudin -" w:date="2022-08-29T09:44:00Z">
        <w:r w:rsidR="00642D44" w:rsidRPr="00642D44">
          <w:rPr>
            <w:rFonts w:ascii="Times New Roman" w:eastAsia="Times New Roman" w:hAnsi="Times New Roman" w:cs="Times New Roman"/>
            <w:sz w:val="24"/>
            <w:szCs w:val="24"/>
          </w:rPr>
          <w:t>l</w:t>
        </w:r>
        <w:r w:rsidR="00642D44" w:rsidRPr="00642D44">
          <w:rPr>
            <w:rFonts w:ascii="Times New Roman" w:hAnsi="Times New Roman" w:cs="Times New Roman"/>
            <w:b/>
            <w:bCs/>
            <w:sz w:val="24"/>
            <w:szCs w:val="24"/>
            <w:rPrChange w:id="38" w:author="Nazarudin -" w:date="2022-08-29T09:45:00Z">
              <w:rPr>
                <w:rFonts w:ascii="Bookman Old Style" w:hAnsi="Bookman Old Style"/>
                <w:b/>
                <w:bCs/>
              </w:rPr>
            </w:rPrChange>
          </w:rPr>
          <w:t>e</w:t>
        </w:r>
      </w:ins>
      <w:del w:id="39" w:author="Nazarudin -" w:date="2022-08-29T09:44:00Z">
        <w:r w:rsidDel="00642D44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40" w:author="Nazarudin -" w:date="2022-08-29T09:45:00Z">
        <w:r w:rsidRPr="00C50A1E" w:rsidDel="00642D4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Nazarudin -" w:date="2022-08-29T09:45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2" w:author="Nazarudin -" w:date="2022-08-29T09:45:00Z">
        <w:r w:rsidRPr="00C50A1E" w:rsidDel="00642D4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43" w:author="Nazarudin -" w:date="2022-08-29T09:45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4" w:author="Nazarudin -" w:date="2022-08-29T09:45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45" w:author="Nazarudin -" w:date="2022-08-29T09:45:00Z">
        <w:r w:rsidRPr="00C50A1E" w:rsidDel="00642D44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arena</w:t>
      </w:r>
      <w:ins w:id="46" w:author="Nazarudin -" w:date="2022-08-29T09:46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ins w:id="47" w:author="Nazarudin -" w:date="2022-08-29T09:47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Nazarudin -" w:date="2022-08-29T09:45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</w:ins>
      <w:proofErr w:type="spellEnd"/>
      <w:ins w:id="49" w:author="Nazarudin -" w:date="2022-08-29T09:46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-kali </w:t>
        </w:r>
      </w:ins>
      <w:proofErr w:type="spellStart"/>
      <w:ins w:id="50" w:author="Nazarudin -" w:date="2022-08-29T09:47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D44">
          <w:rPr>
            <w:rFonts w:ascii="Times New Roman" w:eastAsia="Times New Roman" w:hAnsi="Times New Roman" w:cs="Times New Roman"/>
            <w:sz w:val="24"/>
            <w:szCs w:val="24"/>
          </w:rPr>
          <w:t>melakukannya</w:t>
        </w:r>
      </w:ins>
      <w:proofErr w:type="spellEnd"/>
      <w:del w:id="51" w:author="Nazarudin -" w:date="2022-08-29T09:47:00Z">
        <w:r w:rsidRPr="00C50A1E" w:rsidDel="00642D44">
          <w:rPr>
            <w:rFonts w:ascii="Times New Roman" w:eastAsia="Times New Roman" w:hAnsi="Times New Roman" w:cs="Times New Roman"/>
            <w:sz w:val="24"/>
            <w:szCs w:val="24"/>
          </w:rPr>
          <w:delText xml:space="preserve">mau keluar di waktu hujan </w:delText>
        </w:r>
      </w:del>
      <w:del w:id="52" w:author="Nazarudin -" w:date="2022-08-29T09:46:00Z">
        <w:r w:rsidRPr="00C50A1E" w:rsidDel="00642D44">
          <w:rPr>
            <w:rFonts w:ascii="Times New Roman" w:eastAsia="Times New Roman" w:hAnsi="Times New Roman" w:cs="Times New Roman"/>
            <w:sz w:val="24"/>
            <w:szCs w:val="24"/>
          </w:rPr>
          <w:delText xml:space="preserve">itu membuat kita berpikir berkali-kali. </w:delText>
        </w:r>
      </w:del>
      <w:del w:id="53" w:author="Nazarudin -" w:date="2022-08-29T09:47:00Z">
        <w:r w:rsidRPr="00C50A1E" w:rsidDel="00642D44">
          <w:rPr>
            <w:rFonts w:ascii="Times New Roman" w:eastAsia="Times New Roman" w:hAnsi="Times New Roman" w:cs="Times New Roman"/>
            <w:sz w:val="24"/>
            <w:szCs w:val="24"/>
          </w:rPr>
          <w:delText>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9F896" w14:textId="2838F0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4" w:author="Nazarudin -" w:date="2022-08-29T09:47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5" w:author="Nazarudin -" w:date="2022-08-29T09:47:00Z">
        <w:r w:rsidRPr="00C50A1E" w:rsidDel="00642D4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01E26EA8" w14:textId="0F2231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56" w:author="Nazarudin -" w:date="2022-08-29T09:47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7" w:author="Nazarudin -" w:date="2022-08-29T09:48:00Z">
        <w:r w:rsidR="00642D44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58" w:author="Nazarudin -" w:date="2022-08-29T09:48:00Z">
        <w:r w:rsidRPr="00C50A1E" w:rsidDel="00642D44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ins w:id="59" w:author="Nazarudin -" w:date="2022-08-29T09:48:00Z">
        <w:r w:rsidR="00642D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  <w:r w:rsidR="00642D44">
          <w:rPr>
            <w:rFonts w:ascii="Bookman Old Style" w:hAnsi="Bookman Old Style"/>
            <w:b/>
            <w:bCs/>
          </w:rPr>
          <w:t xml:space="preserve"> </w:t>
        </w:r>
      </w:ins>
      <w:del w:id="60" w:author="Nazarudin -" w:date="2022-08-29T09:48:00Z">
        <w:r w:rsidRPr="00C50A1E" w:rsidDel="00642D4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khan.</w:t>
      </w:r>
    </w:p>
    <w:p w14:paraId="66BBE68A" w14:textId="170C2C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1" w:author="Nazarudin -" w:date="2022-08-29T09:49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62" w:author="Nazarudin -" w:date="2022-08-29T09:49:00Z">
        <w:r w:rsidRPr="00C50A1E" w:rsidDel="00566EF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63" w:author="Nazarudin -" w:date="2022-08-29T09:50:00Z">
        <w:r w:rsidRPr="00C50A1E" w:rsidDel="00566EF1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64" w:author="Nazarudin -" w:date="2022-08-29T09:50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>sosial,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EF1">
        <w:rPr>
          <w:rFonts w:ascii="Times New Roman" w:eastAsia="Times New Roman" w:hAnsi="Times New Roman" w:cs="Times New Roman"/>
          <w:i/>
          <w:iCs/>
          <w:sz w:val="24"/>
          <w:szCs w:val="24"/>
          <w:rPrChange w:id="65" w:author="Nazarudin -" w:date="2022-08-29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6EF1">
        <w:rPr>
          <w:rFonts w:ascii="Times New Roman" w:eastAsia="Times New Roman" w:hAnsi="Times New Roman" w:cs="Times New Roman"/>
          <w:i/>
          <w:iCs/>
          <w:sz w:val="24"/>
          <w:szCs w:val="24"/>
          <w:rPrChange w:id="66" w:author="Nazarudin -" w:date="2022-08-29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882F39" w14:textId="164393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EF1">
        <w:rPr>
          <w:rFonts w:ascii="Times New Roman" w:eastAsia="Times New Roman" w:hAnsi="Times New Roman" w:cs="Times New Roman"/>
          <w:i/>
          <w:iCs/>
          <w:sz w:val="24"/>
          <w:szCs w:val="24"/>
          <w:rPrChange w:id="67" w:author="Nazarudin -" w:date="2022-08-29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8" w:author="Nazarudin -" w:date="2022-08-29T09:50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Lemak-lemak </w:t>
        </w:r>
        <w:proofErr w:type="spellStart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69" w:author="Nazarudin -" w:date="2022-08-29T09:50:00Z">
        <w:r w:rsidDel="00566EF1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70" w:author="Nazarudin -" w:date="2022-08-29T09:50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71" w:author="Nazarudin -" w:date="2022-08-29T09:50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0888E8C" w14:textId="31E641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ins w:id="72" w:author="Nazarudin -" w:date="2022-08-29T09:51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73" w:author="Nazarudin -" w:date="2022-08-29T09:51:00Z">
        <w:r w:rsidRPr="00C50A1E" w:rsidDel="00566EF1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74" w:author="Nazarudin -" w:date="2022-08-29T09:51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5" w:author="Nazarudin -" w:date="2022-08-29T09:51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>salahkan</w:t>
        </w:r>
        <w:proofErr w:type="spellEnd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6EF1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76" w:author="Nazarudin -" w:date="2022-08-29T09:51:00Z">
        <w:r w:rsidRPr="00C50A1E" w:rsidDel="00566EF1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7" w:author="Nazarudin -" w:date="2022-08-29T09:51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</w:t>
      </w:r>
      <w:ins w:id="78" w:author="Nazarudin -" w:date="2022-08-29T09:51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proofErr w:type="spellEnd"/>
      <w:del w:id="79" w:author="Nazarudin -" w:date="2022-08-29T09:51:00Z">
        <w:r w:rsidRPr="00C50A1E" w:rsidDel="00566EF1">
          <w:rPr>
            <w:rFonts w:ascii="Times New Roman" w:eastAsia="Times New Roman" w:hAnsi="Times New Roman" w:cs="Times New Roman"/>
            <w:sz w:val="24"/>
            <w:szCs w:val="24"/>
          </w:rPr>
          <w:delText>n di saat hujan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D17FD4" w14:textId="328BEC8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80" w:author="Nazarudin -" w:date="2022-08-29T09:52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ins w:id="81" w:author="Nazarudin -" w:date="2022-08-29T09:52:00Z">
        <w:r w:rsidR="00566E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6EF1">
        <w:rPr>
          <w:rFonts w:ascii="Times New Roman" w:eastAsia="Times New Roman" w:hAnsi="Times New Roman" w:cs="Times New Roman"/>
          <w:i/>
          <w:iCs/>
          <w:sz w:val="24"/>
          <w:szCs w:val="24"/>
          <w:rPrChange w:id="82" w:author="Nazarudin -" w:date="2022-08-29T09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21C24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327FF75" w14:textId="77777777" w:rsidR="00927764" w:rsidRPr="00C50A1E" w:rsidRDefault="00927764" w:rsidP="00927764"/>
    <w:p w14:paraId="207FEC2B" w14:textId="77777777" w:rsidR="00927764" w:rsidRPr="005A045A" w:rsidRDefault="00927764" w:rsidP="00927764">
      <w:pPr>
        <w:rPr>
          <w:i/>
        </w:rPr>
      </w:pPr>
    </w:p>
    <w:p w14:paraId="6693FE1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687BBB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3BE5" w14:textId="77777777" w:rsidR="004F443C" w:rsidRDefault="004F443C">
      <w:r>
        <w:separator/>
      </w:r>
    </w:p>
  </w:endnote>
  <w:endnote w:type="continuationSeparator" w:id="0">
    <w:p w14:paraId="0BD9BE8B" w14:textId="77777777" w:rsidR="004F443C" w:rsidRDefault="004F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14B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70603C0" w14:textId="77777777" w:rsidR="00941E77" w:rsidRDefault="00000000">
    <w:pPr>
      <w:pStyle w:val="Footer"/>
    </w:pPr>
  </w:p>
  <w:p w14:paraId="4CCAA5BB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79F8" w14:textId="77777777" w:rsidR="004F443C" w:rsidRDefault="004F443C">
      <w:r>
        <w:separator/>
      </w:r>
    </w:p>
  </w:footnote>
  <w:footnote w:type="continuationSeparator" w:id="0">
    <w:p w14:paraId="46FF3C3C" w14:textId="77777777" w:rsidR="004F443C" w:rsidRDefault="004F4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66820">
    <w:abstractNumId w:val="0"/>
  </w:num>
  <w:num w:numId="2" w16cid:durableId="32120610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zarudin -">
    <w15:presenceInfo w15:providerId="AD" w15:userId="S::nazarudin.hum@office.ui.ac.id::55eb8fee-1e8b-4785-aa7e-66ddb4f759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34685"/>
    <w:rsid w:val="001E4B0F"/>
    <w:rsid w:val="001F2261"/>
    <w:rsid w:val="00364120"/>
    <w:rsid w:val="0042167F"/>
    <w:rsid w:val="004F443C"/>
    <w:rsid w:val="00566EF1"/>
    <w:rsid w:val="00642D44"/>
    <w:rsid w:val="00924DF5"/>
    <w:rsid w:val="00927764"/>
    <w:rsid w:val="00C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D6F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3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Nazarudin -</cp:lastModifiedBy>
  <cp:revision>2</cp:revision>
  <dcterms:created xsi:type="dcterms:W3CDTF">2022-08-29T02:53:00Z</dcterms:created>
  <dcterms:modified xsi:type="dcterms:W3CDTF">2022-08-29T02:53:00Z</dcterms:modified>
</cp:coreProperties>
</file>