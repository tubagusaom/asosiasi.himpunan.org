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hanifah" w:date="2020-12-03T10:08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1" w:author="hanifah" w:date="2020-12-03T10:08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 xml:space="preserve">di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hanifah" w:date="2020-12-03T10:08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3" w:author="hanifah" w:date="2020-12-03T10:08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4" w:author="hanifah" w:date="2020-12-03T10:10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>Industri yang tiap menit bahkan detik dia akan</w:delText>
              </w:r>
            </w:del>
            <w:proofErr w:type="spellStart"/>
            <w:ins w:id="5" w:author="hanifah" w:date="2020-12-03T10:10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Seluruh</w:t>
              </w:r>
              <w:proofErr w:type="spellEnd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6" w:author="hanifah" w:date="2020-12-03T10:10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>yang sering kita</w:delText>
              </w:r>
            </w:del>
            <w:proofErr w:type="spellStart"/>
            <w:ins w:id="7" w:author="hanifah" w:date="2020-12-03T10:10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fenomena</w:t>
              </w:r>
              <w:proofErr w:type="spellEnd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hanifah" w:date="2020-12-03T10:11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  <w:proofErr w:type="spellEnd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9" w:author="hanifah" w:date="2020-12-03T10:09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0" w:author="hanifah" w:date="2020-12-03T10:09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hanifah" w:date="2020-12-03T10:11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>kita d</w:delText>
              </w:r>
            </w:del>
            <w:proofErr w:type="spellStart"/>
            <w:ins w:id="12" w:author="hanifah" w:date="2020-12-03T10:11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terd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" w:author="hanifah" w:date="2020-12-03T10:11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4" w:author="hanifah" w:date="2020-12-03T10:11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hanifah" w:date="2020-12-03T10:11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hanifah" w:date="2020-12-03T10:12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ins w:id="17" w:author="hanifah" w:date="2020-12-03T10:12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8875E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18" w:author="hanifah" w:date="2020-12-03T10:12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9" w:author="hanifah" w:date="2020-12-03T10:12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20" w:author="hanifah" w:date="2020-12-03T10:12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1" w:author="hanifah" w:date="2020-12-03T10:12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 xml:space="preserve">, tetapi </w:delText>
              </w:r>
            </w:del>
            <w:proofErr w:type="spellStart"/>
            <w:ins w:id="22" w:author="hanifah" w:date="2020-12-03T10:12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hanifah" w:date="2020-12-03T10:12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24" w:author="hanifah" w:date="2020-12-03T10:13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hanifah" w:date="2020-12-03T10:13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 xml:space="preserve">menggunakan </w:delText>
              </w:r>
            </w:del>
            <w:ins w:id="26" w:author="hanifah" w:date="2020-12-03T10:13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modal</w:t>
              </w:r>
              <w:r w:rsidR="008875E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27" w:author="hanifah" w:date="2020-12-03T10:13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penguasaan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</w:t>
            </w:r>
            <w:ins w:id="28" w:author="hanifah" w:date="2020-12-03T10:13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-ide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29" w:author="hanifah" w:date="2020-12-03T10:13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30" w:author="hanifah" w:date="2020-12-03T10:14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>adalah suatu</w:delText>
              </w:r>
            </w:del>
            <w:proofErr w:type="spellStart"/>
            <w:ins w:id="31" w:author="hanifah" w:date="2020-12-03T10:14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2" w:author="hanifah" w:date="2020-12-03T10:14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hanifah" w:date="2020-12-03T10:14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34" w:author="hanifah" w:date="2020-12-03T10:14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  <w:proofErr w:type="spellEnd"/>
              <w:r w:rsidR="008875E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ins w:id="35" w:author="hanifah" w:date="2020-12-03T10:15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  <w:proofErr w:type="spellEnd"/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hanifah" w:date="2020-12-03T10:15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 xml:space="preserve"> dari terciptanya pendidikan 4.0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37" w:author="hanifah" w:date="2020-12-03T10:15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hanifah" w:date="2020-12-03T10:15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 xml:space="preserve">memanfaatkan </w:delText>
              </w:r>
            </w:del>
            <w:proofErr w:type="spellStart"/>
            <w:ins w:id="39" w:author="hanifah" w:date="2020-12-03T10:15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pemanfaat</w:t>
              </w:r>
              <w:r w:rsidR="008875EE" w:rsidRPr="00EC6F38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  <w:proofErr w:type="spellEnd"/>
              <w:r w:rsidR="008875E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40" w:author="hanifah" w:date="2020-12-03T10:16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41" w:author="hanifah" w:date="2020-12-03T10:16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 xml:space="preserve">menghasilkan </w:delText>
              </w:r>
            </w:del>
            <w:proofErr w:type="spellStart"/>
            <w:ins w:id="42" w:author="hanifah" w:date="2020-12-03T10:16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punya</w:t>
              </w:r>
              <w:proofErr w:type="spellEnd"/>
              <w:r w:rsidR="008875E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3" w:author="hanifah" w:date="2020-12-03T10:16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proofErr w:type="spellStart"/>
            <w:ins w:id="44" w:author="hanifah" w:date="2020-12-03T10:16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5" w:author="hanifah" w:date="2020-12-03T10:16:00Z">
              <w:r w:rsidRPr="00EC6F38" w:rsidDel="008875EE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46" w:author="hanifah" w:date="2020-12-03T10:16:00Z">
              <w:r w:rsidR="008875EE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del w:id="47" w:author="hanifah" w:date="2020-12-03T10:17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ins w:id="48" w:author="hanifah" w:date="2020-12-03T10:17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49" w:author="hanifah" w:date="2020-12-03T10:17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50" w:author="hanifah" w:date="2020-12-03T10:18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demikian pendidikan 4.0 ini hari ini sedang gencar-gencarnya di publis, karena di era ini </w:delText>
              </w:r>
            </w:del>
            <w:proofErr w:type="spellStart"/>
            <w:ins w:id="51" w:author="hanifah" w:date="2020-12-03T10:18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karenanya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2" w:author="hanifah" w:date="2020-12-03T10:19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ins w:id="53" w:author="hanifah" w:date="2020-12-03T10:19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sendiri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0727D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54" w:author="hanifah" w:date="2020-12-03T10:19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jalan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4.0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del w:id="55" w:author="hanifah" w:date="2020-12-03T10:20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 xml:space="preserve"> dan minat/kebutuhan </w:delText>
              </w:r>
            </w:del>
            <w:ins w:id="56" w:author="hanifah" w:date="2020-12-03T10:20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minat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kebutuhan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57" w:author="hanifah" w:date="2020-12-03T10:20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58" w:author="hanifah" w:date="2020-12-03T10:20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59" w:author="hanifah" w:date="2020-12-03T10:20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proofErr w:type="spellStart"/>
            <w:ins w:id="60" w:author="hanifah" w:date="2020-12-03T10:20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del w:id="61" w:author="hanifah" w:date="2020-12-03T10:21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62" w:author="hanifah" w:date="2020-12-03T10:21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3" w:author="hanifah" w:date="2020-12-03T10:21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</w:delText>
              </w:r>
            </w:del>
            <w:ins w:id="64" w:author="hanifah" w:date="2020-12-03T10:21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proofErr w:type="gram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5" w:author="hanifah" w:date="2020-12-03T10:21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siswa.</w:delText>
              </w:r>
            </w:del>
            <w:proofErr w:type="spellStart"/>
            <w:ins w:id="66" w:author="hanifah" w:date="2020-12-03T10:21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67" w:author="hanifah" w:date="2020-12-03T10:21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8" w:author="hanifah" w:date="2020-12-03T10:21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9" w:author="hanifah" w:date="2020-12-03T10:22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 xml:space="preserve">memberikan </w:delText>
              </w:r>
            </w:del>
            <w:proofErr w:type="spellStart"/>
            <w:ins w:id="70" w:author="hanifah" w:date="2020-12-03T10:22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  <w:r w:rsidR="000727DC" w:rsidRPr="00EC6F38">
                <w:rPr>
                  <w:rFonts w:ascii="Times New Roman" w:eastAsia="Times New Roman" w:hAnsi="Times New Roman" w:cs="Times New Roman"/>
                  <w:szCs w:val="24"/>
                </w:rPr>
                <w:t>berikan</w:t>
              </w:r>
              <w:proofErr w:type="spellEnd"/>
              <w:r w:rsidR="000727D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0727DC" w:rsidRDefault="00125355" w:rsidP="000727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71" w:author="hanifah" w:date="2020-12-03T10:22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727DC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0727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727DC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0727DC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ins w:id="72" w:author="hanifah" w:date="2020-12-03T10:23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Artinya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pendidik</w:t>
              </w:r>
              <w:proofErr w:type="spellEnd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 xml:space="preserve"> di era 4.0 </w:t>
              </w:r>
              <w:proofErr w:type="spellStart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menetap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strata. </w:t>
              </w:r>
              <w:proofErr w:type="spellStart"/>
              <w:proofErr w:type="gram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Ia</w:t>
              </w:r>
              <w:proofErr w:type="spellEnd"/>
              <w:proofErr w:type="gramEnd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selalu</w:t>
              </w:r>
              <w:proofErr w:type="spellEnd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berkembang</w:t>
              </w:r>
              <w:proofErr w:type="spellEnd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 xml:space="preserve"> agar </w:t>
              </w:r>
              <w:proofErr w:type="spellStart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mengajarkan</w:t>
              </w:r>
              <w:proofErr w:type="spellEnd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eranya</w:t>
              </w:r>
              <w:proofErr w:type="spellEnd"/>
              <w:r w:rsidR="000727DC" w:rsidRPr="000727DC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0727DC" w:rsidDel="000727DC" w:rsidRDefault="00125355" w:rsidP="000727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73" w:author="hanifah" w:date="2020-12-03T10:23:00Z"/>
                <w:rFonts w:ascii="Times New Roman" w:eastAsia="Times New Roman" w:hAnsi="Times New Roman" w:cs="Times New Roman"/>
                <w:szCs w:val="24"/>
              </w:rPr>
            </w:pPr>
            <w:del w:id="74" w:author="hanifah" w:date="2020-12-03T10:23:00Z">
              <w:r w:rsidRPr="000727DC" w:rsidDel="000727DC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guru tidak boleh menetap dengan satu strata, harus selalu berkembang agar dapat mengajarkan pendidikan sesuai dengan eranya.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75" w:author="hanifah" w:date="2020-12-03T10:24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di era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ins w:id="76" w:author="hanifah" w:date="2020-12-03T10:24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4.0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7" w:author="hanifah" w:date="2020-12-03T10:24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78" w:author="hanifah" w:date="2020-12-03T10:24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79" w:author="hanifah" w:date="2020-12-03T10:24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proofErr w:type="spellStart"/>
            <w:ins w:id="80" w:author="hanifah" w:date="2020-12-03T10:24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81" w:author="hanifah" w:date="2020-12-03T10:25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2" w:author="hanifah" w:date="2020-12-03T10:25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83" w:author="hanifah" w:date="2020-12-03T10:25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0727D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4" w:author="hanifah" w:date="2020-12-03T10:25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proofErr w:type="spellStart"/>
            <w:ins w:id="85" w:author="hanifah" w:date="2020-12-03T10:25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86" w:author="hanifah" w:date="2020-12-03T10:25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87" w:author="hanifah" w:date="2020-12-03T10:25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8" w:author="hanifah" w:date="2020-12-03T10:25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89" w:author="hanifah" w:date="2020-12-03T10:25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90" w:author="hanifah" w:date="2020-12-03T10:25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1" w:author="hanifah" w:date="2020-12-03T10:25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92" w:author="hanifah" w:date="2020-12-03T10:25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3" w:author="hanifah" w:date="2020-12-03T10:25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karena dengan pikiran yang kritis maka akan timbul sebuah</w:delText>
              </w:r>
            </w:del>
            <w:proofErr w:type="spellStart"/>
            <w:ins w:id="94" w:author="hanifah" w:date="2020-12-03T10:25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menimbulkan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</w:t>
            </w:r>
            <w:ins w:id="95" w:author="hanifah" w:date="2020-12-03T10:26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-ide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ins w:id="96" w:author="hanifah" w:date="2020-12-03T10:26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-gagasan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7" w:author="hanifah" w:date="2020-12-03T10:26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ins w:id="98" w:author="hanifah" w:date="2020-12-03T10:26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Kemudian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0727D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9" w:author="hanifah" w:date="2020-12-03T10:26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dari pemikiran kritis tadi maka proses selanjutnya yaitu</w:delText>
              </w:r>
            </w:del>
            <w:proofErr w:type="spellStart"/>
            <w:ins w:id="100" w:author="hanifah" w:date="2020-12-03T10:26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diminta</w:t>
              </w:r>
              <w:proofErr w:type="spellEnd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101" w:author="hanifah" w:date="2020-12-03T10:26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02" w:author="hanifah" w:date="2020-12-03T10:26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03" w:author="hanifah" w:date="2020-12-03T10:26:00Z">
              <w:r w:rsidRPr="00EC6F38" w:rsidDel="000727D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104" w:author="hanifah" w:date="2020-12-03T10:26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ins w:id="105" w:author="hanifah" w:date="2020-12-03T10:26:00Z">
              <w:r w:rsidR="000727DC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06" w:author="hanifah" w:date="2020-12-03T10:27:00Z">
              <w:r w:rsidRPr="00EC6F38" w:rsidDel="00C14113">
                <w:rPr>
                  <w:rFonts w:ascii="Times New Roman" w:eastAsia="Times New Roman" w:hAnsi="Times New Roman" w:cs="Times New Roman"/>
                  <w:szCs w:val="24"/>
                </w:rPr>
                <w:delText>Pada</w:delText>
              </w:r>
            </w:del>
            <w:del w:id="107" w:author="hanifah" w:date="2020-12-03T10:28:00Z">
              <w:r w:rsidRPr="00EC6F38" w:rsidDel="00C14113">
                <w:rPr>
                  <w:rFonts w:ascii="Times New Roman" w:eastAsia="Times New Roman" w:hAnsi="Times New Roman" w:cs="Times New Roman"/>
                  <w:szCs w:val="24"/>
                </w:rPr>
                <w:delText xml:space="preserve"> revolusi 4.0 ini</w:delText>
              </w:r>
            </w:del>
            <w:del w:id="108" w:author="hanifah" w:date="2020-12-03T10:27:00Z">
              <w:r w:rsidRPr="00EC6F38" w:rsidDel="00C1411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109" w:author="hanifah" w:date="2020-12-03T10:28:00Z">
              <w:r w:rsidRPr="00EC6F38" w:rsidDel="00C14113">
                <w:rPr>
                  <w:rFonts w:ascii="Times New Roman" w:eastAsia="Times New Roman" w:hAnsi="Times New Roman" w:cs="Times New Roman"/>
                  <w:szCs w:val="24"/>
                </w:rPr>
                <w:delText>lebih banyak prakt</w:delText>
              </w:r>
            </w:del>
            <w:del w:id="110" w:author="hanifah" w:date="2020-12-03T10:27:00Z">
              <w:r w:rsidRPr="00EC6F38" w:rsidDel="00C14113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del w:id="111" w:author="hanifah" w:date="2020-12-03T10:28:00Z">
              <w:r w:rsidRPr="00EC6F38" w:rsidDel="00C14113">
                <w:rPr>
                  <w:rFonts w:ascii="Times New Roman" w:eastAsia="Times New Roman" w:hAnsi="Times New Roman" w:cs="Times New Roman"/>
                  <w:szCs w:val="24"/>
                </w:rPr>
                <w:delText>k karena lebih menyiapkan anak pada bagaimana kita menumbuhkan ide baru atau gagasan.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12" w:author="hanifah" w:date="2020-12-03T10:28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3" w:author="hanifah" w:date="2020-12-03T10:28:00Z">
              <w:r w:rsidRPr="00EC6F38" w:rsidDel="00C14113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114" w:author="hanifah" w:date="2020-12-03T10:28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15" w:author="hanifah" w:date="2020-12-03T10:28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ins w:id="116" w:author="hanifah" w:date="2020-12-03T10:28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et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7" w:author="hanifah" w:date="2020-12-03T10:28:00Z">
              <w:r w:rsidRPr="00EC6F38" w:rsidDel="00C14113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ins w:id="118" w:author="hanifah" w:date="2020-12-03T10:28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terdiri</w:t>
              </w:r>
              <w:proofErr w:type="spellEnd"/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C1411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119" w:author="hanifah" w:date="2020-12-03T10:28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0" w:author="hanifah" w:date="2020-12-03T10:29:00Z">
              <w:r w:rsidRPr="00EC6F38" w:rsidDel="00C14113">
                <w:rPr>
                  <w:rFonts w:ascii="Times New Roman" w:eastAsia="Times New Roman" w:hAnsi="Times New Roman" w:cs="Times New Roman"/>
                  <w:szCs w:val="24"/>
                </w:rPr>
                <w:delText>banyak orang</w:delText>
              </w:r>
            </w:del>
            <w:ins w:id="121" w:author="hanifah" w:date="2020-12-03T10:29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orang lain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2" w:author="hanifah" w:date="2020-12-03T10:29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ada</w:t>
              </w:r>
              <w:proofErr w:type="spellEnd"/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3" w:author="hanifah" w:date="2020-12-03T10:29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 xml:space="preserve"> ide-ide </w:t>
              </w:r>
            </w:ins>
            <w:del w:id="124" w:author="hanifah" w:date="2020-12-03T10:29:00Z">
              <w:r w:rsidRPr="00EC6F38" w:rsidDel="00C14113">
                <w:rPr>
                  <w:rFonts w:ascii="Times New Roman" w:eastAsia="Times New Roman" w:hAnsi="Times New Roman" w:cs="Times New Roman"/>
                  <w:szCs w:val="24"/>
                </w:rPr>
                <w:delText>yang berbeda atau ide-ide yang baru akan muncul</w:delText>
              </w:r>
            </w:del>
            <w:proofErr w:type="spellStart"/>
            <w:ins w:id="125" w:author="hanifah" w:date="2020-12-03T10:29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berbeda</w:t>
              </w:r>
              <w:proofErr w:type="spellEnd"/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bookmarkStart w:id="126" w:name="_GoBack"/>
            <w:bookmarkEnd w:id="126"/>
          </w:p>
          <w:p w:rsidR="00125355" w:rsidRPr="00EC6F38" w:rsidRDefault="00125355" w:rsidP="00C1411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27" w:author="hanifah" w:date="2020-12-03T10:29:00Z">
              <w:r w:rsidRPr="00EC6F38" w:rsidDel="00C14113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128" w:author="hanifah" w:date="2020-12-03T10:29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Poin</w:t>
              </w:r>
              <w:proofErr w:type="spellEnd"/>
              <w:r w:rsidR="00C1411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29" w:author="hanifah" w:date="2020-12-03T10:29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30" w:author="hanifah" w:date="2020-12-03T10:30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31" w:author="hanifah" w:date="2020-12-03T10:30:00Z">
              <w:r w:rsidRPr="00EC6F38" w:rsidDel="00C14113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proofErr w:type="spellStart"/>
            <w:ins w:id="132" w:author="hanifah" w:date="2020-12-03T10:30:00Z">
              <w:r w:rsidR="00C14113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ifah">
    <w15:presenceInfo w15:providerId="None" w15:userId="hanif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727DC"/>
    <w:rsid w:val="0012251A"/>
    <w:rsid w:val="00125355"/>
    <w:rsid w:val="001D038C"/>
    <w:rsid w:val="00240407"/>
    <w:rsid w:val="00271736"/>
    <w:rsid w:val="0042167F"/>
    <w:rsid w:val="008875EE"/>
    <w:rsid w:val="00924DF5"/>
    <w:rsid w:val="00BD1CFE"/>
    <w:rsid w:val="00C1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7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hanifah</cp:lastModifiedBy>
  <cp:revision>2</cp:revision>
  <dcterms:created xsi:type="dcterms:W3CDTF">2020-12-03T03:30:00Z</dcterms:created>
  <dcterms:modified xsi:type="dcterms:W3CDTF">2020-12-03T03:30:00Z</dcterms:modified>
</cp:coreProperties>
</file>