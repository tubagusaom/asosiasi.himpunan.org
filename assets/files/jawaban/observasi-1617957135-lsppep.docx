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AB25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067A74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388AD6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70154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62528D5" w14:textId="77777777" w:rsidTr="00821BA2">
        <w:tc>
          <w:tcPr>
            <w:tcW w:w="9350" w:type="dxa"/>
          </w:tcPr>
          <w:p w14:paraId="1FEC9FE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C0393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05FBEF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D9D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50EE1F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700563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2F760E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74C71BB" w14:textId="50B8AE4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4BE2A1" w14:textId="77777777" w:rsidR="009F2ED7" w:rsidRDefault="009F2ED7" w:rsidP="009F2ED7">
            <w:pPr>
              <w:spacing w:line="312" w:lineRule="auto"/>
              <w:ind w:left="457"/>
              <w:rPr>
                <w:ins w:id="0" w:author="Renni Anggraini" w:date="2021-04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2648C0" w14:textId="77777777" w:rsidR="009F2ED7" w:rsidRDefault="009F2ED7" w:rsidP="009F2ED7">
            <w:pPr>
              <w:spacing w:line="312" w:lineRule="auto"/>
              <w:ind w:left="457"/>
              <w:rPr>
                <w:ins w:id="1" w:author="Renni Anggraini" w:date="2021-04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del w:id="2" w:author="Renni Anggraini" w:date="2021-04-09T15:17:00Z">
              <w:r w:rsidDel="009F2E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Wong, Jony. (2010). </w:delText>
              </w:r>
              <w:r w:rsidRPr="009F2ED7" w:rsidDel="009F2ED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delText>Internet Marketing for Beginners</w:delText>
              </w:r>
              <w:r w:rsidDel="009F2E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>. Jakarta: Elex Media Komputindo.</w:delText>
              </w:r>
            </w:del>
          </w:p>
          <w:p w14:paraId="114318CD" w14:textId="77777777" w:rsidR="009F2ED7" w:rsidRDefault="009F2ED7" w:rsidP="009F2ED7">
            <w:pPr>
              <w:spacing w:line="312" w:lineRule="auto"/>
              <w:ind w:left="457"/>
              <w:rPr>
                <w:ins w:id="3" w:author="Renni Anggraini" w:date="2021-04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ACB83" w14:textId="7DC1DCDD" w:rsidR="009F2ED7" w:rsidRDefault="009F2ED7" w:rsidP="009F2ED7">
            <w:pPr>
              <w:spacing w:line="312" w:lineRule="auto"/>
              <w:ind w:left="457"/>
              <w:rPr>
                <w:ins w:id="4" w:author="Renni Anggraini" w:date="2021-04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Renni Anggraini" w:date="2021-04-09T15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Jony. (2010). </w:t>
              </w:r>
              <w:r w:rsidRPr="009F2ED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Internet Marketing for Beginners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Jakarta: Elex Media Komputindo.</w:t>
              </w:r>
            </w:ins>
          </w:p>
          <w:p w14:paraId="526DA6F4" w14:textId="77777777" w:rsidR="009F2ED7" w:rsidRDefault="009F2ED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F09609" w14:textId="77777777" w:rsidR="009F2ED7" w:rsidRDefault="009F2ED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B3CC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EAFB1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5421D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7D9377" w14:textId="6D07D2E0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6" w:author="Renni Anggraini" w:date="2021-04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0179B4" w14:textId="0ED01914" w:rsidR="009F2ED7" w:rsidRDefault="009F2ED7" w:rsidP="009F2ED7">
            <w:pPr>
              <w:spacing w:line="312" w:lineRule="auto"/>
              <w:ind w:left="457"/>
              <w:rPr>
                <w:ins w:id="7" w:author="Renni Anggraini" w:date="2021-04-09T15:1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8" w:author="Renni Anggraini" w:date="2021-04-09T15:1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Helianthusonfri</w:t>
              </w:r>
            </w:ins>
            <w:ins w:id="9" w:author="Renni Anggraini" w:date="2021-04-09T15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</w:t>
              </w:r>
            </w:ins>
            <w:ins w:id="10" w:author="Renni Anggraini" w:date="2021-04-09T15:1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efferly</w:t>
              </w:r>
            </w:ins>
            <w:ins w:id="11" w:author="Renni Anggraini" w:date="2021-04-09T15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(201</w:t>
              </w:r>
            </w:ins>
            <w:ins w:id="12" w:author="Renni Anggraini" w:date="2021-04-09T15:1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6</w:t>
              </w:r>
            </w:ins>
            <w:ins w:id="13" w:author="Renni Anggraini" w:date="2021-04-09T15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). </w:t>
              </w:r>
            </w:ins>
            <w:ins w:id="14" w:author="Renni Anggraini" w:date="2021-04-09T15:18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Facebook Marketing</w:t>
              </w:r>
            </w:ins>
            <w:ins w:id="15" w:author="Renni Anggraini" w:date="2021-04-09T15:1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Jakarta: Elex Media Komputindo.</w:t>
              </w:r>
            </w:ins>
          </w:p>
          <w:p w14:paraId="6031C28D" w14:textId="77777777" w:rsidR="009F2ED7" w:rsidRPr="004B7994" w:rsidRDefault="009F2ED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8F283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F0622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97644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9308B05" w14:textId="4DD8BB61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16" w:author="Renni Anggraini" w:date="2021-04-09T15:1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99469E" w14:textId="3E16482C" w:rsidR="00B90BE7" w:rsidRDefault="00B90B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7" w:author="Renni Anggraini" w:date="2021-04-09T15:1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Azhar, Tauhid Nur dan Trim, Bambang. (2005). </w:t>
              </w:r>
              <w:r w:rsidRPr="00B90BE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18" w:author="Renni Anggraini" w:date="2021-04-09T15:2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Jangan ke Dok</w:t>
              </w:r>
            </w:ins>
            <w:ins w:id="19" w:author="Renni Anggraini" w:date="2021-04-09T15:20:00Z">
              <w:r w:rsidRPr="00B90BE7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20" w:author="Renni Anggraini" w:date="2021-04-09T15:2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ter Lagi: Keajaiban Sistem Imun dan Kiat Menghalau Penyakit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Bandung: MQ Publishing.</w:t>
              </w:r>
            </w:ins>
          </w:p>
          <w:p w14:paraId="565228B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8EFDB1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4B5554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0B946C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8066105" w14:textId="77DB8CC8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1" w:author="Renni Anggraini" w:date="2021-04-09T15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622192" w14:textId="4054CBC8" w:rsidR="00B90BE7" w:rsidRDefault="00B90BE7" w:rsidP="00B90BE7">
            <w:pPr>
              <w:spacing w:line="312" w:lineRule="auto"/>
              <w:ind w:left="457"/>
              <w:rPr>
                <w:ins w:id="22" w:author="Renni Anggraini" w:date="2021-04-09T15:20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23" w:author="Renni Anggraini" w:date="2021-04-09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ohn W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24" w:author="Renni Anggraini" w:date="2021-04-09T15:2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Terjemahan Walfred Andre. </w:t>
              </w:r>
            </w:ins>
            <w:ins w:id="25" w:author="Renni Anggraini" w:date="2021-04-09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(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1993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). </w:t>
              </w:r>
            </w:ins>
            <w:ins w:id="26" w:author="Renni Anggraini" w:date="2021-04-09T15:2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Kiat Berbicara di Depan Umum untuk Eksekutif</w:t>
              </w:r>
            </w:ins>
            <w:ins w:id="27" w:author="Renni Anggraini" w:date="2021-04-09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</w:ins>
            <w:ins w:id="28" w:author="Renni Anggraini" w:date="2021-04-09T15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</w:t>
              </w:r>
            </w:ins>
            <w:ins w:id="29" w:author="Renni Anggraini" w:date="2021-04-09T15:2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3CB4DBD4" w14:textId="77777777" w:rsidR="00B90BE7" w:rsidRDefault="00B90B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C4ED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8E6D4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A7758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0F99CBBE" w14:textId="75DCF042" w:rsidR="00974F1C" w:rsidRDefault="00974F1C" w:rsidP="00821BA2">
            <w:pPr>
              <w:pStyle w:val="ListParagraph"/>
              <w:spacing w:line="312" w:lineRule="auto"/>
              <w:rPr>
                <w:ins w:id="30" w:author="Renni Anggraini" w:date="2021-04-09T15:2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FA0F29" w14:textId="0A27DA4D" w:rsidR="00B90BE7" w:rsidRPr="00B90BE7" w:rsidRDefault="00B90BE7" w:rsidP="00B90BE7">
            <w:pPr>
              <w:spacing w:line="312" w:lineRule="auto"/>
              <w:ind w:left="457"/>
              <w:rPr>
                <w:ins w:id="31" w:author="Renni Anggraini" w:date="2021-04-09T15:22:00Z"/>
                <w:rFonts w:ascii="Times New Roman" w:hAnsi="Times New Roman" w:cs="Times New Roman"/>
                <w:sz w:val="24"/>
                <w:szCs w:val="24"/>
                <w:lang w:val="en-US"/>
                <w:rPrChange w:id="32" w:author="Renni Anggraini" w:date="2021-04-09T15:22:00Z">
                  <w:rPr>
                    <w:ins w:id="33" w:author="Renni Anggraini" w:date="2021-04-09T15:22:00Z"/>
                    <w:lang w:val="en-US"/>
                  </w:rPr>
                </w:rPrChange>
              </w:rPr>
              <w:pPrChange w:id="34" w:author="Renni Anggraini" w:date="2021-04-09T15:22:00Z">
                <w:pPr>
                  <w:pStyle w:val="ListParagraph"/>
                  <w:spacing w:line="312" w:lineRule="auto"/>
                </w:pPr>
              </w:pPrChange>
            </w:pPr>
            <w:ins w:id="35" w:author="Renni Anggraini" w:date="2021-04-09T15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(201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4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). </w:t>
              </w:r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Aceh,</w:t>
              </w:r>
            </w:ins>
            <w:ins w:id="36" w:author="Renni Anggraini" w:date="2021-04-09T15:23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 Contoh Penyelesaian Kejahatan Masa Lalu</w:t>
              </w:r>
            </w:ins>
            <w:ins w:id="37" w:author="Renni Anggraini" w:date="2021-04-09T15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38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</w:ins>
            <w:ins w:id="39" w:author="Renni Anggraini" w:date="2021-04-09T15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</w:ins>
            <w:ins w:id="40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10 Februari 2014</w:t>
              </w:r>
            </w:ins>
            <w:ins w:id="41" w:author="Renni Anggraini" w:date="2021-04-09T15:2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4E536F9" w14:textId="77777777" w:rsidR="00B90BE7" w:rsidRPr="00C321C1" w:rsidRDefault="00B90BE7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29F23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63F13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CDD2E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C4F075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ED9C968" w14:textId="35EE70DF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2" w:author="Renni Anggraini" w:date="2021-04-09T15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58D117" w14:textId="0349B6F8" w:rsidR="00B90BE7" w:rsidRDefault="00B90BE7" w:rsidP="00B90BE7">
            <w:pPr>
              <w:spacing w:line="312" w:lineRule="auto"/>
              <w:ind w:left="457"/>
              <w:rPr>
                <w:ins w:id="43" w:author="Renni Anggraini" w:date="2021-04-09T15:2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4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</w:t>
              </w:r>
            </w:ins>
            <w:ins w:id="45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ng</w:t>
              </w:r>
            </w:ins>
            <w:ins w:id="46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 (201</w:t>
              </w:r>
            </w:ins>
            <w:ins w:id="47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1</w:t>
              </w:r>
            </w:ins>
            <w:ins w:id="48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). </w:t>
              </w:r>
            </w:ins>
            <w:ins w:id="49" w:author="Renni Anggraini" w:date="2021-04-09T15:24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The Art of Stimulationg Idea: Jurus Mendulang Ide dan Insaf agar Kaya di Jalan Menulis</w:t>
              </w:r>
            </w:ins>
            <w:ins w:id="50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  <w:ins w:id="51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Solo</w:t>
              </w:r>
            </w:ins>
            <w:ins w:id="52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</w:ins>
            <w:ins w:id="53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</w:ins>
            <w:ins w:id="54" w:author="Renni Anggraini" w:date="2021-04-09T15:2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176CFDFF" w14:textId="77777777" w:rsidR="00B90BE7" w:rsidRPr="005D70C9" w:rsidRDefault="00B90BE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10801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80E95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28FC9F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3144A9B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23034F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3202E1" w14:textId="57F77409" w:rsidR="00B90BE7" w:rsidRDefault="00B90BE7" w:rsidP="00B90BE7">
            <w:pPr>
              <w:spacing w:line="312" w:lineRule="auto"/>
              <w:ind w:left="457"/>
              <w:rPr>
                <w:ins w:id="55" w:author="Renni Anggraini" w:date="2021-04-09T15:2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6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Bambang. (2011). </w:t>
              </w:r>
            </w:ins>
            <w:ins w:id="57" w:author="Renni Anggraini" w:date="2021-04-09T15:25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Muhammad Effect: Getaran yang Dirindukan dan Ditakuti</w:t>
              </w:r>
            </w:ins>
            <w:ins w:id="58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Solo: </w:t>
              </w:r>
            </w:ins>
            <w:ins w:id="59" w:author="Renni Anggraini" w:date="2021-04-09T15:2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 Medina</w:t>
              </w:r>
            </w:ins>
            <w:ins w:id="60" w:author="Renni Anggraini" w:date="2021-04-09T15:2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E6CACE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31736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9C5B3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ni Anggraini">
    <w15:presenceInfo w15:providerId="Windows Live" w15:userId="f1e43ec1bab86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60502D"/>
    <w:rsid w:val="00924DF5"/>
    <w:rsid w:val="00974F1C"/>
    <w:rsid w:val="009F2ED7"/>
    <w:rsid w:val="00A37330"/>
    <w:rsid w:val="00B9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DF6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Renni Anggraini</cp:lastModifiedBy>
  <cp:revision>4</cp:revision>
  <dcterms:created xsi:type="dcterms:W3CDTF">2021-04-09T07:57:00Z</dcterms:created>
  <dcterms:modified xsi:type="dcterms:W3CDTF">2021-04-09T08:25:00Z</dcterms:modified>
</cp:coreProperties>
</file>