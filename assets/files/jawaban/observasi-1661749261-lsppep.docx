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41A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F8A675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BAC024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0E006B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F4EE121" w14:textId="77777777" w:rsidTr="00821BA2">
        <w:tc>
          <w:tcPr>
            <w:tcW w:w="9350" w:type="dxa"/>
          </w:tcPr>
          <w:p w14:paraId="0D6E07F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5134BA7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6EE24D5B" w14:textId="5F3FC17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ossy" w:date="2022-08-29T11:47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>Pada z</w:delText>
              </w:r>
            </w:del>
            <w:ins w:id="1" w:author="ossy" w:date="2022-08-29T11:47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Z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aman ini kita berada pada zona industri yang sangat </w:t>
            </w:r>
            <w:del w:id="2" w:author="ossy" w:date="2022-08-29T11:47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3" w:author="ossy" w:date="2022-08-29T11:47:00Z">
              <w:r w:rsidR="003F4704" w:rsidRPr="00EC6F3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ins w:id="4" w:author="ossy" w:date="2022-08-29T11:48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</w:t>
            </w:r>
            <w:del w:id="5" w:author="ossy" w:date="2022-08-29T11:48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ins w:id="6" w:author="ossy" w:date="2022-08-29T11:48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ossy" w:date="2022-08-29T11:48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berubah semakin maju, </w:t>
            </w:r>
            <w:del w:id="8" w:author="ossy" w:date="2022-08-29T11:48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yang sering kita sebut </w:delText>
              </w:r>
            </w:del>
            <w:ins w:id="9" w:author="ossy" w:date="2022-08-29T11:48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yang disebut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</w:t>
            </w:r>
            <w:del w:id="10" w:author="ossy" w:date="2022-08-29T11:48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11" w:author="ossy" w:date="2022-08-29T11:48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R</w:t>
              </w:r>
              <w:r w:rsidR="003F470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12" w:author="ossy" w:date="2022-08-29T11:48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13" w:author="ossy" w:date="2022-08-29T11:48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I</w:t>
              </w:r>
              <w:r w:rsidR="003F4704" w:rsidRPr="00EC6F38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i</w:t>
              </w:r>
              <w:r w:rsidR="003F470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</w:t>
            </w:r>
            <w:del w:id="14" w:author="ossy" w:date="2022-08-29T11:49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 bahkan banyak yang masih awam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BE8C00" w14:textId="3188CE7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15" w:author="ossy" w:date="2022-08-29T11:49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16" w:author="ossy" w:date="2022-08-29T11:49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ossy" w:date="2022-08-29T11:49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8" w:author="ossy" w:date="2022-08-29T11:49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N</w:t>
              </w:r>
              <w:r w:rsidR="003F4704" w:rsidRPr="00EC6F38">
                <w:rPr>
                  <w:rFonts w:ascii="Times New Roman" w:eastAsia="Times New Roman" w:hAnsi="Times New Roman" w:cs="Times New Roman"/>
                  <w:szCs w:val="24"/>
                </w:rPr>
                <w:t>amun</w:t>
              </w:r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  <w:r w:rsidR="003F470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lagi </w:t>
            </w:r>
            <w:ins w:id="19" w:author="ossy" w:date="2022-08-29T11:49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s</w:t>
              </w:r>
            </w:ins>
            <w:ins w:id="20" w:author="ossy" w:date="2022-08-29T11:50:00Z">
              <w:r w:rsidR="003F4704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perkerja, tetapi kita di</w:t>
            </w:r>
            <w:del w:id="21" w:author="ossy" w:date="2022-08-29T11:50:00Z">
              <w:r w:rsidRPr="00EC6F38" w:rsidDel="003F470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</w:t>
            </w:r>
            <w:ins w:id="22" w:author="ossy" w:date="2022-08-29T11:50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belum tercipta, dengan menggunakan kemampuan teknologi dan ide kreatif kita.</w:t>
            </w:r>
          </w:p>
          <w:p w14:paraId="7B0DC439" w14:textId="4E27B87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3" w:author="ossy" w:date="2022-08-29T11:50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</w:t>
            </w:r>
            <w:del w:id="24" w:author="ossy" w:date="2022-08-29T11:50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5" w:author="ossy" w:date="2022-08-29T11:50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</w:t>
              </w:r>
              <w:r w:rsidR="00E612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adalah </w:t>
            </w:r>
            <w:ins w:id="26" w:author="ossy" w:date="2022-08-29T11:50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untuk meningkatkan dan </w:t>
              </w:r>
            </w:ins>
            <w:ins w:id="27" w:author="ossy" w:date="2022-08-29T11:51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memeratakan</w:t>
              </w:r>
            </w:ins>
            <w:del w:id="28" w:author="ossy" w:date="2022-08-29T11:51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>peningkatan dan pemerataan pendidikan,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memerluas akses dan memanfaatkan teknologi.</w:t>
            </w:r>
          </w:p>
          <w:p w14:paraId="5A2DB205" w14:textId="3EF459E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9" w:author="ossy" w:date="2022-08-29T11:51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ossy" w:date="2022-08-29T11:51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1" w:author="ossy" w:date="2022-08-29T11:51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</w:t>
              </w:r>
              <w:r w:rsidR="00E612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menghasilkan 4 aspek yang sangat di</w:t>
            </w:r>
            <w:del w:id="32" w:author="ossy" w:date="2022-08-29T11:51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33" w:author="ossy" w:date="2022-08-29T11:51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</w:t>
            </w:r>
            <w:ins w:id="34" w:author="ossy" w:date="2022-08-29T11:51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</w:t>
              </w:r>
            </w:ins>
            <w:del w:id="35" w:author="ossy" w:date="2022-08-29T11:51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ikir kritis, </w:t>
            </w:r>
            <w:ins w:id="36" w:author="ossy" w:date="2022-08-29T11:51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Mengapa </w:t>
            </w:r>
            <w:del w:id="37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>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9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</w:t>
              </w:r>
              <w:r w:rsidR="00E612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40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ins w:id="41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saat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del w:id="42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sedang gencar-gencarnya </w:delText>
              </w:r>
            </w:del>
            <w:ins w:id="43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 gencar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 publi</w:t>
            </w:r>
            <w:ins w:id="44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kasikan</w:t>
              </w:r>
            </w:ins>
            <w:del w:id="45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46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?</w:t>
              </w:r>
            </w:ins>
            <w:del w:id="47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48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Hal ini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di era ini</w:t>
            </w:r>
            <w:ins w:id="49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harus mem</w:t>
            </w:r>
            <w:del w:id="50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ersiapkan diri atau generasi muda untuk memasuki dunia revolusi industri 4.0.</w:t>
            </w:r>
          </w:p>
          <w:p w14:paraId="261358A3" w14:textId="0FA95AB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del w:id="51" w:author="ossy" w:date="2022-08-29T11:52:00Z">
              <w:r w:rsidRPr="00EC6F38" w:rsidDel="00E61228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52" w:author="ossy" w:date="2022-08-29T11:52:00Z">
              <w:r w:rsidR="00E61228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</w:t>
              </w:r>
              <w:r w:rsidR="00E612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14:paraId="4F3C317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</w:t>
            </w:r>
            <w:del w:id="53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5343852A" w14:textId="7395A0ED" w:rsidR="00125355" w:rsidRPr="00EC6F38" w:rsidRDefault="00125355" w:rsidP="00762C6E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4" w:author="ossy" w:date="2022-08-29T11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55" w:author="ossy" w:date="2022-08-29T11:53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56" w:author="ossy" w:date="2022-08-29T11:53:00Z">
              <w:r w:rsidR="00762C6E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</w:t>
              </w:r>
              <w:r w:rsidR="00762C6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di</w:t>
            </w:r>
            <w:ins w:id="57" w:author="ossy" w:date="2022-08-29T11:53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t</w:t>
              </w:r>
            </w:ins>
            <w:del w:id="58" w:author="ossy" w:date="2022-08-29T11:53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</w:t>
            </w:r>
            <w:ins w:id="59" w:author="ossy" w:date="2022-08-29T11:53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605886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del w:id="60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F32B22C" w14:textId="22254EAE" w:rsidR="00125355" w:rsidRPr="00EC6F38" w:rsidRDefault="00125355" w:rsidP="00762C6E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1" w:author="ossy" w:date="2022-08-29T11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2" w:author="ossy" w:date="2022-08-29T11:54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63" w:author="ossy" w:date="2022-08-29T11:54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del w:id="64" w:author="ossy" w:date="2022-08-29T11:54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del w:id="65" w:author="ossy" w:date="2022-08-29T11:54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14:paraId="16EA25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</w:t>
            </w:r>
            <w:del w:id="66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FA74EE7" w14:textId="56B412D0" w:rsidR="00125355" w:rsidRPr="00EC6F38" w:rsidRDefault="00125355" w:rsidP="00762C6E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7" w:author="ossy" w:date="2022-08-29T11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8" w:author="ossy" w:date="2022-08-29T11:54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u</w:t>
              </w:r>
            </w:ins>
            <w:del w:id="69" w:author="ossy" w:date="2022-08-29T11:54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</w:t>
            </w:r>
            <w:ins w:id="70" w:author="ossy" w:date="2022-08-29T11:54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-</w:t>
              </w:r>
            </w:ins>
            <w:del w:id="71" w:author="ossy" w:date="2022-08-29T11:54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 siswa.</w:t>
            </w:r>
          </w:p>
          <w:p w14:paraId="408AB4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</w:t>
            </w:r>
            <w:del w:id="72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4416879" w14:textId="789F97A3" w:rsidR="00125355" w:rsidRPr="00EC6F38" w:rsidRDefault="00125355" w:rsidP="00762C6E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3" w:author="ossy" w:date="2022-08-29T11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4" w:author="ossy" w:date="2022-08-29T11:54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75" w:author="ossy" w:date="2022-08-29T11:54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4.0 </w:t>
            </w:r>
            <w:del w:id="76" w:author="ossy" w:date="2022-08-29T11:54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boleh menetap dengan satu strata, harus selalu berkembang agar dapat mengajarkan pendidikan sesuai dengan eranya.</w:t>
            </w:r>
          </w:p>
          <w:p w14:paraId="7C51C2D2" w14:textId="43255CB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77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Di dalam pendidikan</w:delText>
              </w:r>
            </w:del>
            <w:ins w:id="78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Pendidikan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revolusi industri </w:t>
            </w:r>
            <w:del w:id="79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ini ada</w:delText>
              </w:r>
            </w:del>
            <w:ins w:id="80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terdiri dari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aspek yang di</w:t>
            </w:r>
            <w:del w:id="81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67ABDC76" w14:textId="0C06BFE2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2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  <w:ins w:id="83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m</w:t>
              </w:r>
              <w:r w:rsidR="00762C6E" w:rsidRPr="00EC6F38">
                <w:rPr>
                  <w:rFonts w:ascii="Times New Roman" w:eastAsia="Times New Roman" w:hAnsi="Times New Roman" w:cs="Times New Roman"/>
                  <w:szCs w:val="24"/>
                </w:rPr>
                <w:t>engamati</w:t>
              </w:r>
            </w:ins>
          </w:p>
          <w:p w14:paraId="4735838B" w14:textId="266CFE54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4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ins w:id="85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m</w:t>
              </w:r>
              <w:r w:rsidR="00762C6E" w:rsidRPr="00EC6F38">
                <w:rPr>
                  <w:rFonts w:ascii="Times New Roman" w:eastAsia="Times New Roman" w:hAnsi="Times New Roman" w:cs="Times New Roman"/>
                  <w:szCs w:val="24"/>
                </w:rPr>
                <w:t>emahami</w:t>
              </w:r>
            </w:ins>
          </w:p>
          <w:p w14:paraId="6B043BD1" w14:textId="477B3DBC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6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ins w:id="87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m</w:t>
              </w:r>
              <w:r w:rsidR="00762C6E" w:rsidRPr="00EC6F38">
                <w:rPr>
                  <w:rFonts w:ascii="Times New Roman" w:eastAsia="Times New Roman" w:hAnsi="Times New Roman" w:cs="Times New Roman"/>
                  <w:szCs w:val="24"/>
                </w:rPr>
                <w:t>encoba</w:t>
              </w:r>
            </w:ins>
          </w:p>
          <w:p w14:paraId="1C77B657" w14:textId="757C428F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8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Mendiskusikan</w:delText>
              </w:r>
            </w:del>
            <w:ins w:id="89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m</w:t>
              </w:r>
              <w:r w:rsidR="00762C6E" w:rsidRPr="00EC6F38">
                <w:rPr>
                  <w:rFonts w:ascii="Times New Roman" w:eastAsia="Times New Roman" w:hAnsi="Times New Roman" w:cs="Times New Roman"/>
                  <w:szCs w:val="24"/>
                </w:rPr>
                <w:t>endiskusikan</w:t>
              </w:r>
            </w:ins>
          </w:p>
          <w:p w14:paraId="379AF35C" w14:textId="59988210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0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91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p</w:t>
              </w:r>
              <w:r w:rsidR="00762C6E"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</w:ins>
          </w:p>
          <w:p w14:paraId="4E76DC66" w14:textId="40B6037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2" w:author="ossy" w:date="2022-08-29T11:56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Pada dasarnya </w:delText>
              </w:r>
            </w:del>
            <w:ins w:id="93" w:author="ossy" w:date="2022-08-29T11:56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K</w:t>
              </w:r>
            </w:ins>
            <w:del w:id="94" w:author="ossy" w:date="2022-08-29T11:56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bisa </w:t>
            </w:r>
            <w:ins w:id="95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</w:t>
            </w:r>
            <w:del w:id="96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</w:delText>
              </w:r>
            </w:del>
            <w:ins w:id="97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kesatuan, pada proses mengamati dan memahami kita bisa memiliki pikiran yang kritis. Pikiran kritis sangat di</w:t>
            </w:r>
            <w:del w:id="98" w:author="ossy" w:date="2022-08-29T11:55:00Z">
              <w:r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</w:t>
            </w:r>
            <w:ins w:id="99" w:author="ossy" w:date="2022-08-29T11:55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akan timbul sebuah ide atau gagasan.</w:t>
            </w:r>
          </w:p>
          <w:p w14:paraId="40F215F0" w14:textId="04BB7D5A" w:rsidR="00125355" w:rsidRPr="00EC6F38" w:rsidRDefault="00715D80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0" w:author="ossy" w:date="2022-08-29T11:56:00Z">
              <w:r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Setelah kita memiliki </w:t>
              </w:r>
            </w:ins>
            <w:del w:id="101" w:author="ossy" w:date="2022-08-29T11:56:00Z">
              <w:r w:rsidR="00125355" w:rsidRPr="00EC6F38" w:rsidDel="00762C6E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ins w:id="102" w:author="ossy" w:date="2022-08-29T11:56:00Z">
              <w:r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g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 yang mu</w:t>
            </w:r>
            <w:ins w:id="103" w:author="ossy" w:date="2022-08-29T11:56:00Z">
              <w:r w:rsidR="00762C6E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</w:t>
            </w:r>
            <w:ins w:id="104" w:author="ossy" w:date="2022-08-29T11:56:00Z">
              <w:r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</w:t>
            </w:r>
            <w:ins w:id="105" w:author="ossy" w:date="2022-08-29T11:56:00Z">
              <w:r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 atau mengaplikasikan. </w:t>
              </w:r>
            </w:ins>
            <w:del w:id="106" w:author="ossy" w:date="2022-08-29T11:56:00Z">
              <w:r w:rsidR="00125355"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pengaplikasian. </w:t>
            </w:r>
            <w:ins w:id="107" w:author="ossy" w:date="2022-08-29T11:57:00Z">
              <w:r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R</w:t>
              </w:r>
            </w:ins>
            <w:del w:id="108" w:author="ossy" w:date="2022-08-29T11:57:00Z">
              <w:r w:rsidR="00125355"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4.0 ini lebih banyak praktek karena lebih </w:t>
            </w:r>
            <w:del w:id="109" w:author="ossy" w:date="2022-08-29T11:57:00Z">
              <w:r w:rsidR="00125355"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</w:delText>
              </w:r>
            </w:del>
            <w:ins w:id="110" w:author="ossy" w:date="2022-08-29T11:57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empersiapkan kesiapan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 pada bagaimana kita menumbuhkan ide baru atau gagasan.</w:t>
            </w:r>
          </w:p>
          <w:p w14:paraId="22406CB5" w14:textId="5A2747A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11" w:author="ossy" w:date="2022-08-29T11:57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</w:t>
            </w:r>
            <w:del w:id="112" w:author="ossy" w:date="2022-08-29T11:57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hanya satu atau dua orang</w:t>
            </w:r>
            <w:ins w:id="113" w:author="ossy" w:date="2022-08-29T11:57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</w:t>
            </w:r>
            <w:ins w:id="114" w:author="ossy" w:date="2022-08-29T11:57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api </w:t>
            </w:r>
            <w:del w:id="115" w:author="ossy" w:date="2022-08-29T11:57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komunikasi dengan banyak orang. Hal ini dilakukan karena banyak pandangan yang berbeda atau ide-ide </w:t>
            </w:r>
            <w:del w:id="116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baru </w:t>
            </w:r>
            <w:ins w:id="117" w:author="ossy" w:date="2022-08-29T11:58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 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 muncul.</w:t>
            </w:r>
          </w:p>
          <w:p w14:paraId="1C973166" w14:textId="3ED3F5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8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ins w:id="119" w:author="ossy" w:date="2022-08-29T11:58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Terakhir,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melakukan penelitian</w:t>
            </w:r>
            <w:ins w:id="120" w:author="ossy" w:date="2022-08-29T11:58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 xml:space="preserve">. </w:t>
              </w:r>
            </w:ins>
            <w:del w:id="121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22" w:author="ossy" w:date="2022-08-29T11:58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T</w:t>
              </w:r>
            </w:ins>
            <w:del w:id="123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4.0 ini adalah kreatif dan inovatif. </w:t>
            </w:r>
            <w:del w:id="124" w:author="ossy" w:date="2022-08-29T11:58:00Z">
              <w:r w:rsidRPr="00EC6F38" w:rsidDel="00715D80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125" w:author="ossy" w:date="2022-08-29T11:58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Melalui</w:t>
              </w:r>
              <w:r w:rsidR="00715D8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 penelitian</w:t>
            </w:r>
            <w:ins w:id="126" w:author="ossy" w:date="2022-08-29T11:58:00Z">
              <w:r w:rsidR="00715D80">
                <w:rPr>
                  <w:rFonts w:ascii="Times New Roman" w:eastAsia="Times New Roman" w:hAnsi="Times New Roman" w:cs="Times New Roman"/>
                  <w:szCs w:val="24"/>
                  <w:lang w:val="en-US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lihat proses kreatif dan inovatif kita. </w:t>
            </w:r>
          </w:p>
        </w:tc>
      </w:tr>
    </w:tbl>
    <w:p w14:paraId="401FAF5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08831">
    <w:abstractNumId w:val="1"/>
  </w:num>
  <w:num w:numId="2" w16cid:durableId="1185097284">
    <w:abstractNumId w:val="0"/>
  </w:num>
  <w:num w:numId="3" w16cid:durableId="16620047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sy">
    <w15:presenceInfo w15:providerId="None" w15:userId="o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F4704"/>
    <w:rsid w:val="0042167F"/>
    <w:rsid w:val="00715D80"/>
    <w:rsid w:val="00762C6E"/>
    <w:rsid w:val="00924DF5"/>
    <w:rsid w:val="00E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B0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noProof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3F470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ossy</cp:lastModifiedBy>
  <cp:revision>2</cp:revision>
  <dcterms:created xsi:type="dcterms:W3CDTF">2022-08-29T04:59:00Z</dcterms:created>
  <dcterms:modified xsi:type="dcterms:W3CDTF">2022-08-29T04:59:00Z</dcterms:modified>
</cp:coreProperties>
</file>