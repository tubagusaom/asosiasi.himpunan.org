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04B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E3B8E6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DD33940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B47FD53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57897BA" w14:textId="77777777" w:rsidTr="00821BA2">
        <w:tc>
          <w:tcPr>
            <w:tcW w:w="9350" w:type="dxa"/>
          </w:tcPr>
          <w:p w14:paraId="13CE5862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6E216B8F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1328437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4204D9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>yang</w:t>
            </w:r>
            <w:commentRangeEnd w:id="1"/>
            <w:r w:rsidR="009F4FB5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AB1D3A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commentRangeEnd w:id="3"/>
            <w:proofErr w:type="spellEnd"/>
            <w:r w:rsidR="009F4FB5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4"/>
            <w:commentRangeEnd w:id="5"/>
            <w:r w:rsidR="009F4FB5">
              <w:rPr>
                <w:rStyle w:val="CommentReference"/>
              </w:rPr>
              <w:commentReference w:id="5"/>
            </w:r>
            <w:r w:rsidR="004204D9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6"/>
            <w:r w:rsidR="004204D9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2"/>
            <w:r w:rsidR="009F4FB5">
              <w:rPr>
                <w:rStyle w:val="CommentReference"/>
              </w:rPr>
              <w:commentReference w:id="2"/>
            </w:r>
          </w:p>
          <w:p w14:paraId="63124F5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7"/>
            <w:r w:rsidR="004204D9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07A9EF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8"/>
            <w:r w:rsidR="004204D9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9"/>
            <w:r w:rsidR="004204D9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B32165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>0</w:t>
            </w:r>
            <w:commentRangeEnd w:id="10"/>
            <w:r w:rsidR="009F4FB5">
              <w:rPr>
                <w:rStyle w:val="CommentReference"/>
              </w:rPr>
              <w:commentReference w:id="10"/>
            </w:r>
          </w:p>
          <w:p w14:paraId="1B8FFDE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E0CF2F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11"/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11"/>
            <w:commentRangeEnd w:id="12"/>
            <w:proofErr w:type="spellEnd"/>
            <w:r w:rsidR="004204D9">
              <w:rPr>
                <w:rStyle w:val="CommentReference"/>
              </w:rPr>
              <w:commentReference w:id="12"/>
            </w:r>
            <w:r w:rsidR="004204D9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3"/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13"/>
            <w:commentRangeEnd w:id="14"/>
            <w:r w:rsidR="004204D9">
              <w:rPr>
                <w:rStyle w:val="CommentReference"/>
              </w:rPr>
              <w:commentReference w:id="14"/>
            </w:r>
            <w:r w:rsidR="004204D9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D0E7D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5ABFF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15"/>
            <w:r w:rsidR="004204D9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282CAD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EAD1DE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16"/>
            <w:proofErr w:type="spellEnd"/>
            <w:r w:rsidR="004204D9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260375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0383FC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commentRangeEnd w:id="17"/>
            <w:r w:rsidR="004204D9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8F3853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8" w:author="Joesoef Jose Rizal" w:date="2021-09-27T13:34:00Z">
              <w:r w:rsidRPr="00EC6F38" w:rsidDel="009F4FB5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9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19"/>
            <w:r w:rsidR="004204D9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14B6E2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75CE4ED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6B4A68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B65DAC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D867AD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5B23DB6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commentRangeStart w:id="20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20"/>
            <w:r w:rsidR="004204D9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9A3FE8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2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commentRangeEnd w:id="21"/>
            <w:proofErr w:type="spellEnd"/>
            <w:r w:rsidR="004204D9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commentRangeStart w:id="2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commentRangeEnd w:id="22"/>
            <w:proofErr w:type="spellEnd"/>
            <w:r w:rsidR="004204D9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commentRangeEnd w:id="23"/>
            <w:proofErr w:type="spellEnd"/>
            <w:r w:rsidR="004204D9">
              <w:rPr>
                <w:rStyle w:val="CommentReference"/>
              </w:rPr>
              <w:commentReference w:id="2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67E577" w14:textId="104411D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24" w:author="Joesoef Jose Rizal" w:date="2021-09-27T13:35:00Z">
              <w:r w:rsidR="009F4F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DB0C6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2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commentRangeEnd w:id="25"/>
            <w:proofErr w:type="spellEnd"/>
            <w:r w:rsidR="009F4FB5">
              <w:rPr>
                <w:rStyle w:val="CommentReference"/>
              </w:rPr>
              <w:commentReference w:id="2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6E61843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esoef Jose Rizal" w:date="2021-09-27T13:21:00Z" w:initials="JJR">
    <w:p w14:paraId="427FB164" w14:textId="5DFAD65A" w:rsidR="004204D9" w:rsidRDefault="004204D9">
      <w:pPr>
        <w:pStyle w:val="CommentText"/>
      </w:pPr>
      <w:r>
        <w:rPr>
          <w:rStyle w:val="CommentReference"/>
        </w:rPr>
        <w:annotationRef/>
      </w:r>
      <w:proofErr w:type="spellStart"/>
      <w:r>
        <w:t>ekstrim</w:t>
      </w:r>
      <w:proofErr w:type="spellEnd"/>
    </w:p>
  </w:comment>
  <w:comment w:id="1" w:author="Joesoef Jose Rizal" w:date="2021-09-27T13:30:00Z" w:initials="JJR">
    <w:p w14:paraId="3ED90685" w14:textId="2B4D053A" w:rsidR="009F4FB5" w:rsidRDefault="009F4FB5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kata “</w:t>
      </w:r>
      <w:proofErr w:type="spellStart"/>
      <w:r>
        <w:t>tersebut</w:t>
      </w:r>
      <w:proofErr w:type="spellEnd"/>
      <w:r>
        <w:t xml:space="preserve">” </w:t>
      </w:r>
      <w:proofErr w:type="spellStart"/>
      <w:r>
        <w:t>atau</w:t>
      </w:r>
      <w:proofErr w:type="spellEnd"/>
      <w:r>
        <w:t xml:space="preserve"> “</w:t>
      </w:r>
      <w:proofErr w:type="spellStart"/>
      <w:r>
        <w:t>itu</w:t>
      </w:r>
      <w:proofErr w:type="spellEnd"/>
      <w:r>
        <w:t xml:space="preserve">”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artikel</w:t>
      </w:r>
      <w:proofErr w:type="spellEnd"/>
    </w:p>
  </w:comment>
  <w:comment w:id="3" w:author="Joesoef Jose Rizal" w:date="2021-09-27T13:32:00Z" w:initials="JJR">
    <w:p w14:paraId="2BF037D3" w14:textId="1F7AF189" w:rsidR="009F4FB5" w:rsidRDefault="009F4FB5">
      <w:pPr>
        <w:pStyle w:val="CommentText"/>
      </w:pPr>
      <w:r>
        <w:rPr>
          <w:rStyle w:val="CommentReference"/>
        </w:rPr>
        <w:annotationRef/>
      </w:r>
      <w:proofErr w:type="spellStart"/>
      <w:r>
        <w:t>Rasanya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dikasih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deh</w:t>
      </w:r>
      <w:proofErr w:type="spellEnd"/>
      <w:r>
        <w:t xml:space="preserve"> </w:t>
      </w:r>
    </w:p>
  </w:comment>
  <w:comment w:id="5" w:author="Joesoef Jose Rizal" w:date="2021-09-27T13:31:00Z" w:initials="JJR">
    <w:p w14:paraId="44CE5850" w14:textId="06A2BB18" w:rsidR="009F4FB5" w:rsidRDefault="009F4FB5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4" w:author="Joesoef Jose Rizal" w:date="2021-09-27T13:22:00Z" w:initials="JJR">
    <w:p w14:paraId="7AFE1A86" w14:textId="17F0F60E" w:rsidR="004204D9" w:rsidRDefault="004204D9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6" w:author="Joesoef Jose Rizal" w:date="2021-09-27T13:23:00Z" w:initials="JJR">
    <w:p w14:paraId="121C2E63" w14:textId="0B522B37" w:rsidR="004204D9" w:rsidRDefault="004204D9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2" w:author="Joesoef Jose Rizal" w:date="2021-09-27T13:32:00Z" w:initials="JJR">
    <w:p w14:paraId="318111FD" w14:textId="7ADC7CEA" w:rsidR="009F4FB5" w:rsidRDefault="009F4FB5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7" w:author="Joesoef Jose Rizal" w:date="2021-09-27T13:23:00Z" w:initials="JJR">
    <w:p w14:paraId="6A509D57" w14:textId="552850DA" w:rsidR="004204D9" w:rsidRDefault="004204D9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</w:p>
  </w:comment>
  <w:comment w:id="8" w:author="Joesoef Jose Rizal" w:date="2021-09-27T13:23:00Z" w:initials="JJR">
    <w:p w14:paraId="06B29B2F" w14:textId="11A34891" w:rsidR="004204D9" w:rsidRDefault="004204D9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</w:comment>
  <w:comment w:id="9" w:author="Joesoef Jose Rizal" w:date="2021-09-27T13:24:00Z" w:initials="JJR">
    <w:p w14:paraId="40238E79" w14:textId="1865B816" w:rsidR="004204D9" w:rsidRDefault="004204D9">
      <w:pPr>
        <w:pStyle w:val="CommentText"/>
      </w:pPr>
      <w:r>
        <w:rPr>
          <w:rStyle w:val="CommentReference"/>
        </w:rPr>
        <w:annotationRef/>
      </w:r>
      <w:proofErr w:type="spellStart"/>
      <w:r>
        <w:t>dipublikasikan</w:t>
      </w:r>
      <w:proofErr w:type="spellEnd"/>
    </w:p>
  </w:comment>
  <w:comment w:id="10" w:author="Joesoef Jose Rizal" w:date="2021-09-27T13:34:00Z" w:initials="JJR">
    <w:p w14:paraId="77B10B73" w14:textId="655DCD3B" w:rsidR="009F4FB5" w:rsidRDefault="009F4FB5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“:”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spasi</w:t>
      </w:r>
      <w:proofErr w:type="spellEnd"/>
    </w:p>
  </w:comment>
  <w:comment w:id="12" w:author="Joesoef Jose Rizal" w:date="2021-09-27T13:25:00Z" w:initials="JJR">
    <w:p w14:paraId="329F8A32" w14:textId="39079F07" w:rsidR="004204D9" w:rsidRDefault="004204D9">
      <w:pPr>
        <w:pStyle w:val="CommentText"/>
      </w:pPr>
      <w:r>
        <w:rPr>
          <w:rStyle w:val="CommentReference"/>
        </w:rPr>
        <w:annotationRef/>
      </w:r>
      <w:proofErr w:type="spellStart"/>
      <w:r>
        <w:t>tahap</w:t>
      </w:r>
      <w:proofErr w:type="spellEnd"/>
    </w:p>
  </w:comment>
  <w:comment w:id="11" w:author="Joesoef Jose Rizal" w:date="2021-09-27T13:25:00Z" w:initials="JJR">
    <w:p w14:paraId="15539682" w14:textId="71B472A8" w:rsidR="004204D9" w:rsidRDefault="004204D9">
      <w:pPr>
        <w:pStyle w:val="CommentText"/>
      </w:pPr>
      <w:r>
        <w:rPr>
          <w:rStyle w:val="CommentReference"/>
        </w:rPr>
        <w:annotationRef/>
      </w:r>
      <w:proofErr w:type="spellStart"/>
      <w:r>
        <w:t>tahap</w:t>
      </w:r>
      <w:proofErr w:type="spellEnd"/>
    </w:p>
  </w:comment>
  <w:comment w:id="14" w:author="Joesoef Jose Rizal" w:date="2021-09-27T13:25:00Z" w:initials="JJR">
    <w:p w14:paraId="746CA110" w14:textId="1D3DB1A6" w:rsidR="004204D9" w:rsidRDefault="004204D9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13" w:author="Joesoef Jose Rizal" w:date="2021-09-27T13:24:00Z" w:initials="JJR">
    <w:p w14:paraId="1153E02A" w14:textId="465711D3" w:rsidR="004204D9" w:rsidRDefault="004204D9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15" w:author="Joesoef Jose Rizal" w:date="2021-09-27T13:25:00Z" w:initials="JJR">
    <w:p w14:paraId="62D4E486" w14:textId="1D1285D9" w:rsidR="004204D9" w:rsidRDefault="004204D9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16" w:author="Joesoef Jose Rizal" w:date="2021-09-27T13:26:00Z" w:initials="JJR">
    <w:p w14:paraId="6AA58AF4" w14:textId="333440FA" w:rsidR="004204D9" w:rsidRDefault="004204D9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17" w:author="Joesoef Jose Rizal" w:date="2021-09-27T13:26:00Z" w:initials="JJR">
    <w:p w14:paraId="76AD748F" w14:textId="4E1B9B3D" w:rsidR="004204D9" w:rsidRDefault="004204D9">
      <w:pPr>
        <w:pStyle w:val="CommentText"/>
      </w:pPr>
      <w:r>
        <w:rPr>
          <w:rStyle w:val="CommentReference"/>
        </w:rPr>
        <w:annotationRef/>
      </w:r>
      <w:r>
        <w:t>Di mana</w:t>
      </w:r>
    </w:p>
  </w:comment>
  <w:comment w:id="19" w:author="Joesoef Jose Rizal" w:date="2021-09-27T13:27:00Z" w:initials="JJR">
    <w:p w14:paraId="141F6055" w14:textId="2AAF6B45" w:rsidR="004204D9" w:rsidRDefault="004204D9">
      <w:pPr>
        <w:pStyle w:val="CommentText"/>
      </w:pPr>
      <w:r>
        <w:rPr>
          <w:rStyle w:val="CommentReference"/>
        </w:rPr>
        <w:annotationRef/>
      </w:r>
      <w:proofErr w:type="spellStart"/>
      <w:r>
        <w:t>ditekankan</w:t>
      </w:r>
      <w:proofErr w:type="spellEnd"/>
    </w:p>
  </w:comment>
  <w:comment w:id="20" w:author="Joesoef Jose Rizal" w:date="2021-09-27T13:27:00Z" w:initials="JJR">
    <w:p w14:paraId="26B2F53C" w14:textId="3BDB4E01" w:rsidR="004204D9" w:rsidRDefault="004204D9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</w:comment>
  <w:comment w:id="21" w:author="Joesoef Jose Rizal" w:date="2021-09-27T13:27:00Z" w:initials="JJR">
    <w:p w14:paraId="674C4E42" w14:textId="453CD965" w:rsidR="004204D9" w:rsidRDefault="004204D9">
      <w:pPr>
        <w:pStyle w:val="CommentText"/>
      </w:pPr>
      <w:r>
        <w:rPr>
          <w:rStyle w:val="CommentReference"/>
        </w:rPr>
        <w:annotationRef/>
      </w:r>
      <w:proofErr w:type="spellStart"/>
      <w:r>
        <w:t>muncul</w:t>
      </w:r>
      <w:proofErr w:type="spellEnd"/>
    </w:p>
  </w:comment>
  <w:comment w:id="22" w:author="Joesoef Jose Rizal" w:date="2021-09-27T13:28:00Z" w:initials="JJR">
    <w:p w14:paraId="4A6CCED5" w14:textId="2CD9F59B" w:rsidR="004204D9" w:rsidRDefault="004204D9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slash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spasi</w:t>
      </w:r>
      <w:proofErr w:type="spellEnd"/>
    </w:p>
  </w:comment>
  <w:comment w:id="23" w:author="Joesoef Jose Rizal" w:date="2021-09-27T13:28:00Z" w:initials="JJR">
    <w:p w14:paraId="40B00ACF" w14:textId="00C24160" w:rsidR="004204D9" w:rsidRDefault="004204D9">
      <w:pPr>
        <w:pStyle w:val="CommentText"/>
      </w:pPr>
      <w:r>
        <w:rPr>
          <w:rStyle w:val="CommentReference"/>
        </w:rPr>
        <w:annotationRef/>
      </w:r>
      <w:proofErr w:type="spellStart"/>
      <w:r>
        <w:t>praktik</w:t>
      </w:r>
      <w:proofErr w:type="spellEnd"/>
    </w:p>
  </w:comment>
  <w:comment w:id="25" w:author="Joesoef Jose Rizal" w:date="2021-09-27T13:29:00Z" w:initials="JJR">
    <w:p w14:paraId="0B68DB7D" w14:textId="74B780E7" w:rsidR="009F4FB5" w:rsidRDefault="009F4FB5">
      <w:pPr>
        <w:pStyle w:val="CommentText"/>
      </w:pPr>
      <w:r>
        <w:rPr>
          <w:rStyle w:val="CommentReference"/>
        </w:rPr>
        <w:annotationRef/>
      </w:r>
      <w:proofErr w:type="spellStart"/>
      <w:r>
        <w:t>terakhir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7FB164" w15:done="0"/>
  <w15:commentEx w15:paraId="3ED90685" w15:done="0"/>
  <w15:commentEx w15:paraId="2BF037D3" w15:done="0"/>
  <w15:commentEx w15:paraId="44CE5850" w15:done="0"/>
  <w15:commentEx w15:paraId="7AFE1A86" w15:done="0"/>
  <w15:commentEx w15:paraId="121C2E63" w15:done="0"/>
  <w15:commentEx w15:paraId="318111FD" w15:done="0"/>
  <w15:commentEx w15:paraId="6A509D57" w15:done="0"/>
  <w15:commentEx w15:paraId="06B29B2F" w15:done="0"/>
  <w15:commentEx w15:paraId="40238E79" w15:done="0"/>
  <w15:commentEx w15:paraId="77B10B73" w15:done="0"/>
  <w15:commentEx w15:paraId="329F8A32" w15:done="0"/>
  <w15:commentEx w15:paraId="15539682" w15:done="0"/>
  <w15:commentEx w15:paraId="746CA110" w15:done="0"/>
  <w15:commentEx w15:paraId="1153E02A" w15:done="0"/>
  <w15:commentEx w15:paraId="62D4E486" w15:done="0"/>
  <w15:commentEx w15:paraId="6AA58AF4" w15:done="0"/>
  <w15:commentEx w15:paraId="76AD748F" w15:done="0"/>
  <w15:commentEx w15:paraId="141F6055" w15:done="0"/>
  <w15:commentEx w15:paraId="26B2F53C" w15:done="0"/>
  <w15:commentEx w15:paraId="674C4E42" w15:done="0"/>
  <w15:commentEx w15:paraId="4A6CCED5" w15:done="0"/>
  <w15:commentEx w15:paraId="40B00ACF" w15:done="0"/>
  <w15:commentEx w15:paraId="0B68DB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C43F7" w16cex:dateUtc="2021-09-27T06:21:00Z"/>
  <w16cex:commentExtensible w16cex:durableId="24FC45F6" w16cex:dateUtc="2021-09-27T06:30:00Z"/>
  <w16cex:commentExtensible w16cex:durableId="24FC465F" w16cex:dateUtc="2021-09-27T06:32:00Z"/>
  <w16cex:commentExtensible w16cex:durableId="24FC4636" w16cex:dateUtc="2021-09-27T06:31:00Z"/>
  <w16cex:commentExtensible w16cex:durableId="24FC4428" w16cex:dateUtc="2021-09-27T06:22:00Z"/>
  <w16cex:commentExtensible w16cex:durableId="24FC4439" w16cex:dateUtc="2021-09-27T06:23:00Z"/>
  <w16cex:commentExtensible w16cex:durableId="24FC4686" w16cex:dateUtc="2021-09-27T06:32:00Z"/>
  <w16cex:commentExtensible w16cex:durableId="24FC444D" w16cex:dateUtc="2021-09-27T06:23:00Z"/>
  <w16cex:commentExtensible w16cex:durableId="24FC4467" w16cex:dateUtc="2021-09-27T06:23:00Z"/>
  <w16cex:commentExtensible w16cex:durableId="24FC4481" w16cex:dateUtc="2021-09-27T06:24:00Z"/>
  <w16cex:commentExtensible w16cex:durableId="24FC46C8" w16cex:dateUtc="2021-09-27T06:34:00Z"/>
  <w16cex:commentExtensible w16cex:durableId="24FC44C5" w16cex:dateUtc="2021-09-27T06:25:00Z"/>
  <w16cex:commentExtensible w16cex:durableId="24FC44B5" w16cex:dateUtc="2021-09-27T06:25:00Z"/>
  <w16cex:commentExtensible w16cex:durableId="24FC44CF" w16cex:dateUtc="2021-09-27T06:25:00Z"/>
  <w16cex:commentExtensible w16cex:durableId="24FC44A5" w16cex:dateUtc="2021-09-27T06:24:00Z"/>
  <w16cex:commentExtensible w16cex:durableId="24FC44DE" w16cex:dateUtc="2021-09-27T06:25:00Z"/>
  <w16cex:commentExtensible w16cex:durableId="24FC44EA" w16cex:dateUtc="2021-09-27T06:26:00Z"/>
  <w16cex:commentExtensible w16cex:durableId="24FC4513" w16cex:dateUtc="2021-09-27T06:26:00Z"/>
  <w16cex:commentExtensible w16cex:durableId="24FC4527" w16cex:dateUtc="2021-09-27T06:27:00Z"/>
  <w16cex:commentExtensible w16cex:durableId="24FC4547" w16cex:dateUtc="2021-09-27T06:27:00Z"/>
  <w16cex:commentExtensible w16cex:durableId="24FC455A" w16cex:dateUtc="2021-09-27T06:27:00Z"/>
  <w16cex:commentExtensible w16cex:durableId="24FC4574" w16cex:dateUtc="2021-09-27T06:28:00Z"/>
  <w16cex:commentExtensible w16cex:durableId="24FC4590" w16cex:dateUtc="2021-09-27T06:28:00Z"/>
  <w16cex:commentExtensible w16cex:durableId="24FC45B1" w16cex:dateUtc="2021-09-27T06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7FB164" w16cid:durableId="24FC43F7"/>
  <w16cid:commentId w16cid:paraId="3ED90685" w16cid:durableId="24FC45F6"/>
  <w16cid:commentId w16cid:paraId="2BF037D3" w16cid:durableId="24FC465F"/>
  <w16cid:commentId w16cid:paraId="44CE5850" w16cid:durableId="24FC4636"/>
  <w16cid:commentId w16cid:paraId="7AFE1A86" w16cid:durableId="24FC4428"/>
  <w16cid:commentId w16cid:paraId="121C2E63" w16cid:durableId="24FC4439"/>
  <w16cid:commentId w16cid:paraId="318111FD" w16cid:durableId="24FC4686"/>
  <w16cid:commentId w16cid:paraId="6A509D57" w16cid:durableId="24FC444D"/>
  <w16cid:commentId w16cid:paraId="06B29B2F" w16cid:durableId="24FC4467"/>
  <w16cid:commentId w16cid:paraId="40238E79" w16cid:durableId="24FC4481"/>
  <w16cid:commentId w16cid:paraId="77B10B73" w16cid:durableId="24FC46C8"/>
  <w16cid:commentId w16cid:paraId="329F8A32" w16cid:durableId="24FC44C5"/>
  <w16cid:commentId w16cid:paraId="15539682" w16cid:durableId="24FC44B5"/>
  <w16cid:commentId w16cid:paraId="746CA110" w16cid:durableId="24FC44CF"/>
  <w16cid:commentId w16cid:paraId="1153E02A" w16cid:durableId="24FC44A5"/>
  <w16cid:commentId w16cid:paraId="62D4E486" w16cid:durableId="24FC44DE"/>
  <w16cid:commentId w16cid:paraId="6AA58AF4" w16cid:durableId="24FC44EA"/>
  <w16cid:commentId w16cid:paraId="76AD748F" w16cid:durableId="24FC4513"/>
  <w16cid:commentId w16cid:paraId="141F6055" w16cid:durableId="24FC4527"/>
  <w16cid:commentId w16cid:paraId="26B2F53C" w16cid:durableId="24FC4547"/>
  <w16cid:commentId w16cid:paraId="674C4E42" w16cid:durableId="24FC455A"/>
  <w16cid:commentId w16cid:paraId="4A6CCED5" w16cid:durableId="24FC4574"/>
  <w16cid:commentId w16cid:paraId="40B00ACF" w16cid:durableId="24FC4590"/>
  <w16cid:commentId w16cid:paraId="0B68DB7D" w16cid:durableId="24FC45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esoef Jose Rizal">
    <w15:presenceInfo w15:providerId="Windows Live" w15:userId="65c3ed98d4a005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04D9"/>
    <w:rsid w:val="0042167F"/>
    <w:rsid w:val="00924DF5"/>
    <w:rsid w:val="009F4FB5"/>
    <w:rsid w:val="00CC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401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204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4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4D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4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4D9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28528-C954-44FA-B049-CE2E5CBD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Joesoef Jose Rizal</cp:lastModifiedBy>
  <cp:revision>2</cp:revision>
  <dcterms:created xsi:type="dcterms:W3CDTF">2021-09-27T06:36:00Z</dcterms:created>
  <dcterms:modified xsi:type="dcterms:W3CDTF">2021-09-27T06:36:00Z</dcterms:modified>
</cp:coreProperties>
</file>