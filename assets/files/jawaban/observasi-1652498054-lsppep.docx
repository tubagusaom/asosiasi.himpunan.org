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A72C9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E026C01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DF613D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4630E45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272742A3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8342B54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46EED42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EBD7664" wp14:editId="05739CF1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10292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C1C962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FB8F3F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5751624" w14:textId="7F29D73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0" w:author="HP Elite X2 G2" w:date="2022-05-14T09:58:00Z">
        <w:r w:rsidRPr="00C50A1E" w:rsidDel="001C394A">
          <w:rPr>
            <w:rFonts w:ascii="Times New Roman" w:eastAsia="Times New Roman" w:hAnsi="Times New Roman" w:cs="Times New Roman"/>
            <w:sz w:val="24"/>
            <w:szCs w:val="24"/>
          </w:rPr>
          <w:delText>sehari-hari</w:delText>
        </w:r>
      </w:del>
      <w:proofErr w:type="spellStart"/>
      <w:ins w:id="1" w:author="HP Elite X2 G2" w:date="2022-05-14T09:58:00Z">
        <w:r w:rsidR="001C394A">
          <w:rPr>
            <w:rFonts w:ascii="Times New Roman" w:eastAsia="Times New Roman" w:hAnsi="Times New Roman" w:cs="Times New Roman"/>
            <w:sz w:val="24"/>
            <w:szCs w:val="24"/>
          </w:rPr>
          <w:t>setiap</w:t>
        </w:r>
        <w:proofErr w:type="spellEnd"/>
        <w:r w:rsidR="001C394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2" w:author="HP Elite X2 G2" w:date="2022-05-14T09:59:00Z">
        <w:r w:rsidR="001C394A">
          <w:rPr>
            <w:rFonts w:ascii="Times New Roman" w:eastAsia="Times New Roman" w:hAnsi="Times New Roman" w:cs="Times New Roman"/>
            <w:sz w:val="24"/>
            <w:szCs w:val="24"/>
          </w:rPr>
          <w:t>hari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ins w:id="3" w:author="HP Elite X2 G2" w:date="2022-05-14T09:59:00Z">
        <w:r w:rsidR="001C394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" w:author="HP Elite X2 G2" w:date="2022-05-14T09:59:00Z">
        <w:r w:rsidRPr="00C50A1E" w:rsidDel="001C394A">
          <w:rPr>
            <w:rFonts w:ascii="Times New Roman" w:eastAsia="Times New Roman" w:hAnsi="Times New Roman" w:cs="Times New Roman"/>
            <w:sz w:val="24"/>
            <w:szCs w:val="24"/>
          </w:rPr>
          <w:delText xml:space="preserve"> kata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</w:t>
      </w:r>
      <w:proofErr w:type="spellEnd"/>
      <w:del w:id="5" w:author="HP Elite X2 G2" w:date="2022-05-14T09:59:00Z">
        <w:r w:rsidRPr="00C50A1E" w:rsidDel="001C394A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HP Elite X2 G2" w:date="2022-05-14T09:59:00Z">
        <w:r w:rsidRPr="00C50A1E" w:rsidDel="001C394A">
          <w:rPr>
            <w:rFonts w:ascii="Times New Roman" w:eastAsia="Times New Roman" w:hAnsi="Times New Roman" w:cs="Times New Roman"/>
            <w:sz w:val="24"/>
            <w:szCs w:val="24"/>
          </w:rPr>
          <w:delText xml:space="preserve">seperti </w:delText>
        </w:r>
      </w:del>
      <w:proofErr w:type="spellStart"/>
      <w:ins w:id="7" w:author="HP Elite X2 G2" w:date="2022-05-14T09:59:00Z">
        <w:r w:rsidR="001C394A">
          <w:rPr>
            <w:rFonts w:ascii="Times New Roman" w:eastAsia="Times New Roman" w:hAnsi="Times New Roman" w:cs="Times New Roman"/>
            <w:sz w:val="24"/>
            <w:szCs w:val="24"/>
          </w:rPr>
          <w:t>sesuai</w:t>
        </w:r>
        <w:proofErr w:type="spellEnd"/>
        <w:r w:rsidR="001C394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8" w:author="HP Elite X2 G2" w:date="2022-05-14T10:00:00Z">
        <w:r w:rsidRPr="00C50A1E" w:rsidDel="00642AA2">
          <w:rPr>
            <w:rFonts w:ascii="Times New Roman" w:eastAsia="Times New Roman" w:hAnsi="Times New Roman" w:cs="Times New Roman"/>
            <w:sz w:val="24"/>
            <w:szCs w:val="24"/>
          </w:rPr>
          <w:delText>Sudah sangat terasa apalagi sejak awal tahun baru kita</w:delText>
        </w:r>
      </w:del>
      <w:proofErr w:type="spellStart"/>
      <w:ins w:id="9" w:author="HP Elite X2 G2" w:date="2022-05-14T10:00:00Z">
        <w:r w:rsidR="00642AA2">
          <w:rPr>
            <w:rFonts w:ascii="Times New Roman" w:eastAsia="Times New Roman" w:hAnsi="Times New Roman" w:cs="Times New Roman"/>
            <w:sz w:val="24"/>
            <w:szCs w:val="24"/>
          </w:rPr>
          <w:t>Sudah</w:t>
        </w:r>
        <w:proofErr w:type="spellEnd"/>
        <w:r w:rsidR="00642A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42AA2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642A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42AA2">
          <w:rPr>
            <w:rFonts w:ascii="Times New Roman" w:eastAsia="Times New Roman" w:hAnsi="Times New Roman" w:cs="Times New Roman"/>
            <w:sz w:val="24"/>
            <w:szCs w:val="24"/>
          </w:rPr>
          <w:t>rasakan</w:t>
        </w:r>
        <w:proofErr w:type="spellEnd"/>
        <w:r w:rsidR="00642A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42AA2">
          <w:rPr>
            <w:rFonts w:ascii="Times New Roman" w:eastAsia="Times New Roman" w:hAnsi="Times New Roman" w:cs="Times New Roman"/>
            <w:sz w:val="24"/>
            <w:szCs w:val="24"/>
          </w:rPr>
          <w:t>sejak</w:t>
        </w:r>
        <w:proofErr w:type="spellEnd"/>
        <w:r w:rsidR="00642A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42AA2">
          <w:rPr>
            <w:rFonts w:ascii="Times New Roman" w:eastAsia="Times New Roman" w:hAnsi="Times New Roman" w:cs="Times New Roman"/>
            <w:sz w:val="24"/>
            <w:szCs w:val="24"/>
          </w:rPr>
          <w:t>awal</w:t>
        </w:r>
        <w:proofErr w:type="spellEnd"/>
        <w:r w:rsidR="00642A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42AA2">
          <w:rPr>
            <w:rFonts w:ascii="Times New Roman" w:eastAsia="Times New Roman" w:hAnsi="Times New Roman" w:cs="Times New Roman"/>
            <w:sz w:val="24"/>
            <w:szCs w:val="24"/>
          </w:rPr>
          <w:t>tahun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DF25D8" w14:textId="535FF08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" w:author="HP Elite X2 G2" w:date="2022-05-14T10:01:00Z">
        <w:r w:rsidRPr="00C50A1E" w:rsidDel="00642AA2">
          <w:rPr>
            <w:rFonts w:ascii="Times New Roman" w:eastAsia="Times New Roman" w:hAnsi="Times New Roman" w:cs="Times New Roman"/>
            <w:sz w:val="24"/>
            <w:szCs w:val="24"/>
          </w:rPr>
          <w:delText xml:space="preserve">hatimu 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del w:id="11" w:author="HP Elite X2 G2" w:date="2022-05-14T10:03:00Z">
        <w:r w:rsidRPr="00C50A1E" w:rsidDel="00642AA2">
          <w:rPr>
            <w:rFonts w:ascii="Times New Roman" w:eastAsia="Times New Roman" w:hAnsi="Times New Roman" w:cs="Times New Roman"/>
            <w:sz w:val="24"/>
            <w:szCs w:val="24"/>
          </w:rPr>
          <w:delText>, pun perilaku kita yang lain</w:delText>
        </w:r>
      </w:del>
      <w:ins w:id="12" w:author="HP Elite X2 G2" w:date="2022-05-14T10:03:00Z">
        <w:r w:rsidR="00642AA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642AA2">
          <w:rPr>
            <w:rFonts w:ascii="Times New Roman" w:eastAsia="Times New Roman" w:hAnsi="Times New Roman" w:cs="Times New Roman"/>
            <w:sz w:val="24"/>
            <w:szCs w:val="24"/>
          </w:rPr>
          <w:t>melainkan</w:t>
        </w:r>
        <w:proofErr w:type="spellEnd"/>
        <w:r w:rsidR="00642A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13" w:author="HP Elite X2 G2" w:date="2022-05-14T10:04:00Z">
        <w:r w:rsidR="00642AA2">
          <w:rPr>
            <w:rFonts w:ascii="Times New Roman" w:eastAsia="Times New Roman" w:hAnsi="Times New Roman" w:cs="Times New Roman"/>
            <w:sz w:val="24"/>
            <w:szCs w:val="24"/>
          </w:rPr>
          <w:t xml:space="preserve">juga </w:t>
        </w:r>
      </w:ins>
      <w:proofErr w:type="spellStart"/>
      <w:ins w:id="14" w:author="HP Elite X2 G2" w:date="2022-05-14T10:03:00Z">
        <w:r w:rsidR="00642AA2">
          <w:rPr>
            <w:rFonts w:ascii="Times New Roman" w:eastAsia="Times New Roman" w:hAnsi="Times New Roman" w:cs="Times New Roman"/>
            <w:sz w:val="24"/>
            <w:szCs w:val="24"/>
          </w:rPr>
          <w:t>perilak</w:t>
        </w:r>
      </w:ins>
      <w:ins w:id="15" w:author="HP Elite X2 G2" w:date="2022-05-14T10:04:00Z">
        <w:r w:rsidR="00642AA2">
          <w:rPr>
            <w:rFonts w:ascii="Times New Roman" w:eastAsia="Times New Roman" w:hAnsi="Times New Roman" w:cs="Times New Roman"/>
            <w:sz w:val="24"/>
            <w:szCs w:val="24"/>
          </w:rPr>
          <w:t>u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6BB7CE0" w14:textId="5E129EA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6" w:author="HP Elite X2 G2" w:date="2022-05-14T10:04:00Z">
        <w:r w:rsidRPr="00C50A1E" w:rsidDel="00642AA2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ins w:id="17" w:author="HP Elite X2 G2" w:date="2022-05-14T10:04:00Z">
        <w:r w:rsidR="00642AA2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642AA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HP Elite X2 G2" w:date="2022-05-14T10:04:00Z">
        <w:r w:rsidDel="00642AA2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642AA2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19" w:author="HP Elite X2 G2" w:date="2022-05-14T10:04:00Z">
        <w:r w:rsidR="00642AA2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proofErr w:type="spellEnd"/>
        <w:r w:rsidR="00642AA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del w:id="20" w:author="HP Elite X2 G2" w:date="2022-05-14T10:05:00Z">
        <w:r w:rsidRPr="00C50A1E" w:rsidDel="00642AA2">
          <w:rPr>
            <w:rFonts w:ascii="Times New Roman" w:eastAsia="Times New Roman" w:hAnsi="Times New Roman" w:cs="Times New Roman"/>
            <w:sz w:val="24"/>
            <w:szCs w:val="24"/>
          </w:rPr>
          <w:delText xml:space="preserve"> tiba-tiba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1B27A10" w14:textId="100499C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21" w:author="HP Elite X2 G2" w:date="2022-05-14T10:06:00Z">
        <w:r w:rsidR="000332E8">
          <w:rPr>
            <w:rFonts w:ascii="Times New Roman" w:eastAsia="Times New Roman" w:hAnsi="Times New Roman" w:cs="Times New Roman"/>
            <w:sz w:val="24"/>
            <w:szCs w:val="24"/>
          </w:rPr>
          <w:t>te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2" w:author="HP Elite X2 G2" w:date="2022-05-14T10:07:00Z">
        <w:r w:rsidRPr="00C50A1E" w:rsidDel="000332E8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proofErr w:type="spellStart"/>
      <w:ins w:id="23" w:author="HP Elite X2 G2" w:date="2022-05-14T10:07:00Z">
        <w:r w:rsidR="000332E8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proofErr w:type="spellEnd"/>
        <w:r w:rsidR="000332E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0185BC" w14:textId="7BBC3B2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HP Elite X2 G2" w:date="2022-05-14T10:07:00Z">
        <w:r w:rsidRPr="00C50A1E" w:rsidDel="000332E8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del w:id="25" w:author="HP Elite X2 G2" w:date="2022-05-14T10:07:00Z">
        <w:r w:rsidRPr="00C50A1E" w:rsidDel="000332E8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07479E8" w14:textId="2C4AE5C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6" w:author="HP Elite X2 G2" w:date="2022-05-14T10:08:00Z">
        <w:r w:rsidR="000332E8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</w:ins>
      <w:proofErr w:type="spellEnd"/>
      <w:del w:id="27" w:author="HP Elite X2 G2" w:date="2022-05-14T10:08:00Z">
        <w:r w:rsidRPr="00C50A1E" w:rsidDel="000332E8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F756F74" w14:textId="51A13FF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28" w:author="HP Elite X2 G2" w:date="2022-05-14T10:08:00Z">
        <w:r w:rsidRPr="00C50A1E" w:rsidDel="000332E8">
          <w:rPr>
            <w:rFonts w:ascii="Times New Roman" w:eastAsia="Times New Roman" w:hAnsi="Times New Roman" w:cs="Times New Roman"/>
            <w:sz w:val="24"/>
            <w:szCs w:val="24"/>
          </w:rPr>
          <w:delText>Terutama m</w:delText>
        </w:r>
      </w:del>
      <w:proofErr w:type="spellStart"/>
      <w:ins w:id="29" w:author="HP Elite X2 G2" w:date="2022-05-14T10:08:00Z">
        <w:r w:rsidR="000332E8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0" w:author="HP Elite X2 G2" w:date="2022-05-14T10:08:00Z">
        <w:r w:rsidRPr="00C50A1E" w:rsidDel="000332E8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31" w:author="HP Elite X2 G2" w:date="2022-05-14T10:09:00Z">
        <w:r w:rsidR="000332E8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del w:id="32" w:author="HP Elite X2 G2" w:date="2022-05-14T10:09:00Z">
        <w:r w:rsidRPr="00C50A1E" w:rsidDel="000332E8">
          <w:rPr>
            <w:rFonts w:ascii="Times New Roman" w:eastAsia="Times New Roman" w:hAnsi="Times New Roman" w:cs="Times New Roman"/>
            <w:sz w:val="24"/>
            <w:szCs w:val="24"/>
          </w:rPr>
          <w:delText>Apalagi dengan makan, 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7419B7E" w14:textId="3FE49B31" w:rsidR="00927764" w:rsidDel="000332E8" w:rsidRDefault="00927764" w:rsidP="00927764">
      <w:pPr>
        <w:shd w:val="clear" w:color="auto" w:fill="F5F5F5"/>
        <w:spacing w:after="375"/>
        <w:rPr>
          <w:del w:id="33" w:author="HP Elite X2 G2" w:date="2022-05-14T10:10:00Z"/>
          <w:rFonts w:ascii="Times New Roman" w:eastAsia="Times New Roman" w:hAnsi="Times New Roman" w:cs="Times New Roman"/>
          <w:b/>
          <w:bCs/>
          <w:sz w:val="24"/>
          <w:szCs w:val="24"/>
        </w:rPr>
      </w:pPr>
      <w:del w:id="34" w:author="HP Elite X2 G2" w:date="2022-05-14T10:09:00Z">
        <w:r w:rsidRPr="00C50A1E" w:rsidDel="000332E8">
          <w:rPr>
            <w:rFonts w:ascii="Times New Roman" w:eastAsia="Times New Roman" w:hAnsi="Times New Roman" w:cs="Times New Roman"/>
            <w:sz w:val="24"/>
            <w:szCs w:val="24"/>
          </w:rPr>
          <w:delText>Padahal k</w:delText>
        </w:r>
      </w:del>
      <w:proofErr w:type="spellStart"/>
      <w:ins w:id="35" w:author="HP Elite X2 G2" w:date="2022-05-14T10:09:00Z">
        <w:r w:rsidR="000332E8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40226FB5" w14:textId="77777777" w:rsidR="000332E8" w:rsidRPr="00C50A1E" w:rsidRDefault="000332E8" w:rsidP="00927764">
      <w:pPr>
        <w:shd w:val="clear" w:color="auto" w:fill="F5F5F5"/>
        <w:spacing w:after="375"/>
        <w:rPr>
          <w:ins w:id="36" w:author="HP Elite X2 G2" w:date="2022-05-14T10:10:00Z"/>
          <w:rFonts w:ascii="Times New Roman" w:eastAsia="Times New Roman" w:hAnsi="Times New Roman" w:cs="Times New Roman"/>
          <w:sz w:val="24"/>
          <w:szCs w:val="24"/>
        </w:rPr>
      </w:pPr>
    </w:p>
    <w:p w14:paraId="6AF70F4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37" w:author="HP Elite X2 G2" w:date="2022-05-14T10:10:00Z">
        <w:r w:rsidRPr="00C50A1E" w:rsidDel="000332E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Ternyata </w:delText>
        </w:r>
      </w:del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1132B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5D2705D" w14:textId="689C3F5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ins w:id="38" w:author="HP Elite X2 G2" w:date="2022-05-14T10:11:00Z">
        <w:r w:rsidR="00A036F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036F4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2D853D" w14:textId="6C5C346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39" w:author="HP Elite X2 G2" w:date="2022-05-14T10:11:00Z">
        <w:r w:rsidRPr="00C50A1E" w:rsidDel="00A036F4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40" w:author="HP Elite X2 G2" w:date="2022-05-14T10:11:00Z">
        <w:r w:rsidR="00A036F4">
          <w:rPr>
            <w:rFonts w:ascii="Times New Roman" w:eastAsia="Times New Roman" w:hAnsi="Times New Roman" w:cs="Times New Roman"/>
            <w:sz w:val="24"/>
            <w:szCs w:val="24"/>
          </w:rPr>
          <w:t xml:space="preserve">Hal 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E5D4CC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6C56488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452A2B27" w14:textId="3432C15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1" w:author="HP Elite X2 G2" w:date="2022-05-14T10:12:00Z">
        <w:r w:rsidDel="00A036F4">
          <w:rPr>
            <w:rFonts w:ascii="Times New Roman" w:eastAsia="Times New Roman" w:hAnsi="Times New Roman" w:cs="Times New Roman"/>
            <w:sz w:val="24"/>
            <w:szCs w:val="24"/>
          </w:rPr>
          <w:delText>Jadi s</w:delText>
        </w:r>
      </w:del>
      <w:proofErr w:type="spellStart"/>
      <w:ins w:id="42" w:author="HP Elite X2 G2" w:date="2022-05-14T10:12:00Z">
        <w:r w:rsidR="00A036F4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43" w:author="HP Elite X2 G2" w:date="2022-05-14T10:12:00Z">
        <w:r w:rsidR="00A036F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del w:id="44" w:author="HP Elite X2 G2" w:date="2022-05-14T10:12:00Z">
        <w:r w:rsidRPr="00C50A1E" w:rsidDel="00A036F4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5" w:author="HP Elite X2 G2" w:date="2022-05-14T10:12:00Z">
        <w:r w:rsidR="00A036F4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="00A036F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036F4">
          <w:rPr>
            <w:rFonts w:ascii="Times New Roman" w:eastAsia="Times New Roman" w:hAnsi="Times New Roman" w:cs="Times New Roman"/>
            <w:sz w:val="24"/>
            <w:szCs w:val="24"/>
          </w:rPr>
          <w:t>berada</w:t>
        </w:r>
        <w:proofErr w:type="spellEnd"/>
        <w:r w:rsidR="00A036F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ins w:id="46" w:author="HP Elite X2 G2" w:date="2022-05-14T10:12:00Z">
        <w:r w:rsidR="00A036F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7DC66097" w14:textId="5ABB9B7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</w:t>
      </w:r>
      <w:proofErr w:type="spellEnd"/>
      <w:del w:id="47" w:author="HP Elite X2 G2" w:date="2022-05-14T10:12:00Z">
        <w:r w:rsidRPr="00C50A1E" w:rsidDel="00A036F4">
          <w:rPr>
            <w:rFonts w:ascii="Times New Roman" w:eastAsia="Times New Roman" w:hAnsi="Times New Roman" w:cs="Times New Roman"/>
            <w:sz w:val="24"/>
            <w:szCs w:val="24"/>
          </w:rPr>
          <w:delText>-ingat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E747080" w14:textId="4358C7F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ins w:id="48" w:author="HP Elite X2 G2" w:date="2022-05-14T10:13:00Z">
        <w:r w:rsidR="00A036F4">
          <w:rPr>
            <w:rFonts w:ascii="Times New Roman" w:eastAsia="Times New Roman" w:hAnsi="Times New Roman" w:cs="Times New Roman"/>
            <w:sz w:val="24"/>
            <w:szCs w:val="24"/>
          </w:rPr>
          <w:t>aha</w:t>
        </w:r>
      </w:ins>
      <w:proofErr w:type="spellEnd"/>
      <w:del w:id="49" w:author="HP Elite X2 G2" w:date="2022-05-14T10:13:00Z">
        <w:r w:rsidRPr="00C50A1E" w:rsidDel="00A036F4">
          <w:rPr>
            <w:rFonts w:ascii="Times New Roman" w:eastAsia="Times New Roman" w:hAnsi="Times New Roman" w:cs="Times New Roman"/>
            <w:sz w:val="24"/>
            <w:szCs w:val="24"/>
          </w:rPr>
          <w:delText>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40CAADB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5034A8E" w14:textId="77777777" w:rsidR="00927764" w:rsidRPr="00C50A1E" w:rsidRDefault="00927764" w:rsidP="00927764"/>
    <w:p w14:paraId="2A500FDD" w14:textId="77777777" w:rsidR="00927764" w:rsidRPr="005A045A" w:rsidRDefault="00927764" w:rsidP="00927764">
      <w:pPr>
        <w:rPr>
          <w:i/>
        </w:rPr>
      </w:pPr>
    </w:p>
    <w:p w14:paraId="5C7D68CD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22A604E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346CB" w14:textId="77777777" w:rsidR="0079530E" w:rsidRDefault="0079530E">
      <w:r>
        <w:separator/>
      </w:r>
    </w:p>
  </w:endnote>
  <w:endnote w:type="continuationSeparator" w:id="0">
    <w:p w14:paraId="72293E5B" w14:textId="77777777" w:rsidR="0079530E" w:rsidRDefault="00795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63A4C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B773992" w14:textId="77777777" w:rsidR="00941E77" w:rsidRDefault="0079530E">
    <w:pPr>
      <w:pStyle w:val="Footer"/>
    </w:pPr>
  </w:p>
  <w:p w14:paraId="17E86637" w14:textId="77777777" w:rsidR="00941E77" w:rsidRDefault="007953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99D78" w14:textId="77777777" w:rsidR="0079530E" w:rsidRDefault="0079530E">
      <w:r>
        <w:separator/>
      </w:r>
    </w:p>
  </w:footnote>
  <w:footnote w:type="continuationSeparator" w:id="0">
    <w:p w14:paraId="184C9A67" w14:textId="77777777" w:rsidR="0079530E" w:rsidRDefault="00795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691797">
    <w:abstractNumId w:val="0"/>
  </w:num>
  <w:num w:numId="2" w16cid:durableId="287857351">
    <w:abstractNumId w:val="2"/>
  </w:num>
  <w:num w:numId="3" w16cid:durableId="127397634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P Elite X2 G2">
    <w15:presenceInfo w15:providerId="None" w15:userId="HP Elite X2 G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332E8"/>
    <w:rsid w:val="000728F3"/>
    <w:rsid w:val="0012251A"/>
    <w:rsid w:val="001C394A"/>
    <w:rsid w:val="002318A3"/>
    <w:rsid w:val="0042167F"/>
    <w:rsid w:val="00642AA2"/>
    <w:rsid w:val="0079530E"/>
    <w:rsid w:val="00924DF5"/>
    <w:rsid w:val="00927764"/>
    <w:rsid w:val="00A036F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A5C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1C3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 Elite X2 G2</cp:lastModifiedBy>
  <cp:revision>2</cp:revision>
  <dcterms:created xsi:type="dcterms:W3CDTF">2022-05-14T03:13:00Z</dcterms:created>
  <dcterms:modified xsi:type="dcterms:W3CDTF">2022-05-14T03:13:00Z</dcterms:modified>
</cp:coreProperties>
</file>