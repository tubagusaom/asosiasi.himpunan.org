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:rsidR="007866A8" w:rsidRPr="00C50A1E" w:rsidRDefault="007866A8" w:rsidP="007866A8">
      <w:pPr>
        <w:shd w:val="clear" w:color="auto" w:fill="F5F5F5"/>
        <w:spacing w:after="375"/>
        <w:rPr>
          <w:ins w:id="0" w:author="Microsoft account" w:date="2020-11-23T14:19:00Z"/>
          <w:rFonts w:ascii="Times New Roman" w:eastAsia="Times New Roman" w:hAnsi="Times New Roman" w:cs="Times New Roman"/>
          <w:sz w:val="24"/>
          <w:szCs w:val="24"/>
        </w:rPr>
      </w:pPr>
      <w:ins w:id="1" w:author="Microsoft account" w:date="2020-11-23T14:19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Januari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: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H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ujan sehari-hari, begitu orang sering mengartikannya. Benar saja. Meski di tahun ini awal musim hujan di Indonesia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mundur di antara bulan November-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Desember 2019, hujan benar-benar datang seperti perkiraan. Sudah sangat terasa apalagi sejak awal tahun baru kita.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lebih romantis </w:t>
      </w:r>
      <w:ins w:id="2" w:author="Microsoft account" w:date="2020-11-23T14:13:00Z">
        <w:r w:rsidR="004C5BBE" w:rsidRPr="00C50A1E">
          <w:rPr>
            <w:rFonts w:ascii="Times New Roman" w:eastAsia="Times New Roman" w:hAnsi="Times New Roman" w:cs="Times New Roman"/>
            <w:sz w:val="24"/>
            <w:szCs w:val="24"/>
          </w:rPr>
          <w:t>di kala hujan</w:t>
        </w:r>
        <w:r w:rsidR="004C5BB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3" w:author="Microsoft account" w:date="2020-11-23T14:13:00Z">
        <w:r w:rsidR="004C5BBE">
          <w:rPr>
            <w:rFonts w:ascii="Times New Roman" w:eastAsia="Times New Roman" w:hAnsi="Times New Roman" w:cs="Times New Roman"/>
            <w:sz w:val="24"/>
            <w:szCs w:val="24"/>
          </w:rPr>
          <w:t>pada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sepiring </w:t>
      </w:r>
      <w:del w:id="4" w:author="Microsoft account" w:date="2020-11-23T14:11:00Z">
        <w:r w:rsidRPr="00C50A1E" w:rsidDel="00925B2D">
          <w:rPr>
            <w:rFonts w:ascii="Times New Roman" w:eastAsia="Times New Roman" w:hAnsi="Times New Roman" w:cs="Times New Roman"/>
            <w:sz w:val="24"/>
            <w:szCs w:val="24"/>
          </w:rPr>
          <w:delText xml:space="preserve">mie </w:delText>
        </w:r>
      </w:del>
      <w:ins w:id="5" w:author="Microsoft account" w:date="2020-11-23T14:11:00Z">
        <w:r w:rsidR="00925B2D">
          <w:rPr>
            <w:rFonts w:ascii="Times New Roman" w:eastAsia="Times New Roman" w:hAnsi="Times New Roman" w:cs="Times New Roman"/>
            <w:sz w:val="24"/>
            <w:szCs w:val="24"/>
          </w:rPr>
          <w:t>mi</w:t>
        </w:r>
        <w:r w:rsidR="00925B2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instan kemasan </w:t>
      </w:r>
      <w:del w:id="6" w:author="Microsoft account" w:date="2020-11-23T14:13:00Z">
        <w:r w:rsidRPr="00C50A1E" w:rsidDel="00B934B8">
          <w:rPr>
            <w:rFonts w:ascii="Times New Roman" w:eastAsia="Times New Roman" w:hAnsi="Times New Roman" w:cs="Times New Roman"/>
            <w:sz w:val="24"/>
            <w:szCs w:val="24"/>
          </w:rPr>
          <w:delText xml:space="preserve">putih </w:delText>
        </w:r>
      </w:del>
      <w:ins w:id="7" w:author="Microsoft account" w:date="2020-11-23T14:13:00Z">
        <w:r w:rsidR="00B934B8" w:rsidRPr="00C50A1E">
          <w:rPr>
            <w:rFonts w:ascii="Times New Roman" w:eastAsia="Times New Roman" w:hAnsi="Times New Roman" w:cs="Times New Roman"/>
            <w:sz w:val="24"/>
            <w:szCs w:val="24"/>
          </w:rPr>
          <w:t>putih</w:t>
        </w:r>
        <w:r w:rsidR="00B934B8">
          <w:rPr>
            <w:rFonts w:ascii="Times New Roman" w:eastAsia="Times New Roman" w:hAnsi="Times New Roman" w:cs="Times New Roman"/>
            <w:sz w:val="24"/>
            <w:szCs w:val="24"/>
          </w:rPr>
          <w:t>—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aromanya aduhai menggoda </w:t>
      </w:r>
      <w:del w:id="8" w:author="Microsoft account" w:date="2020-11-23T14:11:00Z">
        <w:r w:rsidRPr="00C50A1E" w:rsidDel="00925B2D">
          <w:rPr>
            <w:rFonts w:ascii="Times New Roman" w:eastAsia="Times New Roman" w:hAnsi="Times New Roman" w:cs="Times New Roman"/>
            <w:sz w:val="24"/>
            <w:szCs w:val="24"/>
          </w:rPr>
          <w:delText xml:space="preserve">indera </w:delText>
        </w:r>
      </w:del>
      <w:ins w:id="9" w:author="Microsoft account" w:date="2020-11-23T14:11:00Z">
        <w:r w:rsidR="00925B2D">
          <w:rPr>
            <w:rFonts w:ascii="Times New Roman" w:eastAsia="Times New Roman" w:hAnsi="Times New Roman" w:cs="Times New Roman"/>
            <w:sz w:val="24"/>
            <w:szCs w:val="24"/>
          </w:rPr>
          <w:t>indra</w:t>
        </w:r>
        <w:r w:rsidR="00925B2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penciuman itu</w:t>
      </w:r>
      <w:del w:id="10" w:author="Microsoft account" w:date="2020-11-23T14:13:00Z">
        <w:r w:rsidRPr="00C50A1E" w:rsidDel="00B934B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11" w:author="Microsoft account" w:date="2020-11-23T14:13:00Z">
        <w:r w:rsidR="00B934B8">
          <w:rPr>
            <w:rFonts w:ascii="Times New Roman" w:eastAsia="Times New Roman" w:hAnsi="Times New Roman" w:cs="Times New Roman"/>
            <w:sz w:val="24"/>
            <w:szCs w:val="24"/>
          </w:rPr>
          <w:t>—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atau bakwan yang baru diangkat dari penggorengan</w:t>
      </w:r>
      <w:del w:id="12" w:author="Microsoft account" w:date="2020-11-23T14:13:00Z">
        <w:r w:rsidRPr="00C50A1E" w:rsidDel="004C5BBE">
          <w:rPr>
            <w:rFonts w:ascii="Times New Roman" w:eastAsia="Times New Roman" w:hAnsi="Times New Roman" w:cs="Times New Roman"/>
            <w:sz w:val="24"/>
            <w:szCs w:val="24"/>
          </w:rPr>
          <w:delText xml:space="preserve"> di kala hujan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Del="007866A8" w:rsidRDefault="00927764" w:rsidP="00927764">
      <w:pPr>
        <w:shd w:val="clear" w:color="auto" w:fill="F5F5F5"/>
        <w:spacing w:after="375"/>
        <w:rPr>
          <w:del w:id="13" w:author="Microsoft account" w:date="2020-11-23T14:19:00Z"/>
          <w:rFonts w:ascii="Times New Roman" w:eastAsia="Times New Roman" w:hAnsi="Times New Roman" w:cs="Times New Roman"/>
          <w:sz w:val="24"/>
          <w:szCs w:val="24"/>
        </w:rPr>
      </w:pPr>
      <w:del w:id="14" w:author="Microsoft account" w:date="2020-11-23T14:19:00Z">
        <w:r w:rsidRPr="00C50A1E" w:rsidDel="007866A8">
          <w:rPr>
            <w:rFonts w:ascii="Times New Roman" w:eastAsia="Times New Roman" w:hAnsi="Times New Roman" w:cs="Times New Roman"/>
            <w:sz w:val="24"/>
            <w:szCs w:val="24"/>
          </w:rPr>
          <w:delText>Januari</w:delText>
        </w:r>
      </w:del>
      <w:del w:id="15" w:author="Microsoft account" w:date="2020-11-23T14:14:00Z">
        <w:r w:rsidRPr="00C50A1E" w:rsidDel="006E37EC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del w:id="16" w:author="Microsoft account" w:date="2020-11-23T14:19:00Z">
        <w:r w:rsidRPr="00C50A1E" w:rsidDel="007866A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17" w:author="Microsoft account" w:date="2020-11-23T14:14:00Z">
        <w:r w:rsidRPr="00C50A1E" w:rsidDel="006E37EC">
          <w:rPr>
            <w:rFonts w:ascii="Times New Roman" w:eastAsia="Times New Roman" w:hAnsi="Times New Roman" w:cs="Times New Roman"/>
            <w:sz w:val="24"/>
            <w:szCs w:val="24"/>
          </w:rPr>
          <w:delText>h</w:delText>
        </w:r>
      </w:del>
      <w:del w:id="18" w:author="Microsoft account" w:date="2020-11-23T14:19:00Z">
        <w:r w:rsidRPr="00C50A1E" w:rsidDel="007866A8">
          <w:rPr>
            <w:rFonts w:ascii="Times New Roman" w:eastAsia="Times New Roman" w:hAnsi="Times New Roman" w:cs="Times New Roman"/>
            <w:sz w:val="24"/>
            <w:szCs w:val="24"/>
          </w:rPr>
          <w:delText xml:space="preserve">ujan sehari-hari, begitu </w:delText>
        </w:r>
      </w:del>
      <w:del w:id="19" w:author="Microsoft account" w:date="2020-11-23T14:13:00Z">
        <w:r w:rsidRPr="00C50A1E" w:rsidDel="004C5BBE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del w:id="20" w:author="Microsoft account" w:date="2020-11-23T14:19:00Z">
        <w:r w:rsidRPr="00C50A1E" w:rsidDel="007866A8">
          <w:rPr>
            <w:rFonts w:ascii="Times New Roman" w:eastAsia="Times New Roman" w:hAnsi="Times New Roman" w:cs="Times New Roman"/>
            <w:sz w:val="24"/>
            <w:szCs w:val="24"/>
          </w:rPr>
          <w:delText xml:space="preserve">orang sering mengartikannya. Benar saja. Meski di tahun ini awal musim hujan di Indonesia </w:delText>
        </w:r>
        <w:r w:rsidDel="007866A8">
          <w:rPr>
            <w:rFonts w:ascii="Times New Roman" w:eastAsia="Times New Roman" w:hAnsi="Times New Roman" w:cs="Times New Roman"/>
            <w:sz w:val="24"/>
            <w:szCs w:val="24"/>
          </w:rPr>
          <w:delText xml:space="preserve">mundur di antara </w:delText>
        </w:r>
      </w:del>
      <w:del w:id="21" w:author="Microsoft account" w:date="2020-11-23T14:14:00Z">
        <w:r w:rsidDel="004C5BBE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del w:id="22" w:author="Microsoft account" w:date="2020-11-23T14:19:00Z">
        <w:r w:rsidDel="007866A8">
          <w:rPr>
            <w:rFonts w:ascii="Times New Roman" w:eastAsia="Times New Roman" w:hAnsi="Times New Roman" w:cs="Times New Roman"/>
            <w:sz w:val="24"/>
            <w:szCs w:val="24"/>
          </w:rPr>
          <w:delText>ulan November-</w:delText>
        </w:r>
        <w:r w:rsidRPr="00C50A1E" w:rsidDel="007866A8">
          <w:rPr>
            <w:rFonts w:ascii="Times New Roman" w:eastAsia="Times New Roman" w:hAnsi="Times New Roman" w:cs="Times New Roman"/>
            <w:sz w:val="24"/>
            <w:szCs w:val="24"/>
          </w:rPr>
          <w:delText>Desember 2019, hujan benar-benar datang seperti perkiraan. Sudah sangat terasa apalagi sejak awal tahun baru kita.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kenangan ternyata tak hanya pandai membuat </w:t>
      </w:r>
      <w:del w:id="23" w:author="Microsoft account" w:date="2020-11-23T14:16:00Z">
        <w:r w:rsidRPr="00C50A1E" w:rsidDel="00F15717">
          <w:rPr>
            <w:rFonts w:ascii="Times New Roman" w:eastAsia="Times New Roman" w:hAnsi="Times New Roman" w:cs="Times New Roman"/>
            <w:sz w:val="24"/>
            <w:szCs w:val="24"/>
          </w:rPr>
          <w:delText xml:space="preserve">perasaan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hati</w:t>
      </w:r>
      <w:del w:id="24" w:author="Microsoft account" w:date="2020-11-23T14:16:00Z">
        <w:r w:rsidRPr="00C50A1E" w:rsidDel="00F15717">
          <w:rPr>
            <w:rFonts w:ascii="Times New Roman" w:eastAsia="Times New Roman" w:hAnsi="Times New Roman" w:cs="Times New Roman"/>
            <w:sz w:val="24"/>
            <w:szCs w:val="24"/>
          </w:rPr>
          <w:delText>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" w:author="Microsoft account" w:date="2020-11-23T14:15:00Z">
        <w:r w:rsidRPr="00C50A1E" w:rsidDel="00D52B8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ambyar, </w:t>
      </w:r>
      <w:del w:id="26" w:author="Microsoft account" w:date="2020-11-23T14:15:00Z">
        <w:r w:rsidRPr="00C50A1E" w:rsidDel="00D52B87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ins w:id="27" w:author="Microsoft account" w:date="2020-11-23T14:15:00Z">
        <w:r w:rsidR="00D52B87">
          <w:rPr>
            <w:rFonts w:ascii="Times New Roman" w:eastAsia="Times New Roman" w:hAnsi="Times New Roman" w:cs="Times New Roman"/>
            <w:sz w:val="24"/>
            <w:szCs w:val="24"/>
          </w:rPr>
          <w:t xml:space="preserve">tetapi juga </w:t>
        </w:r>
      </w:ins>
      <w:ins w:id="28" w:author="Microsoft account" w:date="2020-11-23T14:16:00Z">
        <w:r w:rsidR="00D52B87">
          <w:rPr>
            <w:rFonts w:ascii="Times New Roman" w:eastAsia="Times New Roman" w:hAnsi="Times New Roman" w:cs="Times New Roman"/>
            <w:sz w:val="24"/>
            <w:szCs w:val="24"/>
          </w:rPr>
          <w:t>berpengaruh pada</w:t>
        </w:r>
      </w:ins>
      <w:ins w:id="29" w:author="Microsoft account" w:date="2020-11-23T14:15:00Z">
        <w:r w:rsidR="00D52B8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perilaku kita yang lain.</w:t>
      </w:r>
      <w:del w:id="30" w:author="Microsoft account" w:date="2020-11-23T14:20:00Z">
        <w:r w:rsidRPr="00C50A1E" w:rsidDel="00916C96">
          <w:rPr>
            <w:rFonts w:ascii="Times New Roman" w:eastAsia="Times New Roman" w:hAnsi="Times New Roman" w:cs="Times New Roman"/>
            <w:sz w:val="24"/>
            <w:szCs w:val="24"/>
          </w:rPr>
          <w:delText xml:space="preserve"> Soal </w:delText>
        </w:r>
      </w:del>
      <w:ins w:id="31" w:author="Microsoft account" w:date="2020-11-23T14:20:00Z">
        <w:r w:rsidR="00916C96">
          <w:rPr>
            <w:rFonts w:ascii="Times New Roman" w:eastAsia="Times New Roman" w:hAnsi="Times New Roman" w:cs="Times New Roman"/>
            <w:sz w:val="24"/>
            <w:szCs w:val="24"/>
          </w:rPr>
          <w:t xml:space="preserve">, yakni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makan. Ya, hujan </w:t>
      </w:r>
      <w:del w:id="32" w:author="Microsoft account" w:date="2020-11-23T14:17:00Z">
        <w:r w:rsidRPr="00C50A1E" w:rsidDel="00F1571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membuat kita jadi sering lapar. Kok bisa</w:t>
      </w:r>
      <w:ins w:id="33" w:author="Microsoft account" w:date="2020-11-23T14:20:00Z">
        <w:r w:rsidR="00916C96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Siapa yang </w:t>
      </w:r>
      <w:del w:id="34" w:author="Microsoft account" w:date="2020-11-23T14:17:00Z">
        <w:r w:rsidRPr="00C50A1E" w:rsidDel="00306509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bahwa hujan datang bersama </w:t>
      </w:r>
      <w:del w:id="35" w:author="Microsoft account" w:date="2020-11-23T14:17:00Z">
        <w:r w:rsidDel="00306509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306509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ins w:id="36" w:author="Microsoft account" w:date="2020-11-23T14:17:00Z">
        <w:r w:rsidR="00306509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r w:rsidR="0030650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 yang tiba-tiba ikut meningkat?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mengenang dia, kegiatan yang paling asyik di saat hujan turun adalah makan. Sering disebut cuma camilan, </w:t>
      </w:r>
      <w:ins w:id="37" w:author="Microsoft account" w:date="2020-11-23T14:21:00Z">
        <w:r w:rsidR="00D015CA">
          <w:rPr>
            <w:rFonts w:ascii="Times New Roman" w:eastAsia="Times New Roman" w:hAnsi="Times New Roman" w:cs="Times New Roman"/>
            <w:sz w:val="24"/>
            <w:szCs w:val="24"/>
          </w:rPr>
          <w:t>te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tapi jumlah kalorinya nyaris melebihi makan berat.</w:t>
      </w:r>
      <w:r w:rsidR="005079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</w:t>
      </w:r>
      <w:del w:id="38" w:author="Microsoft account" w:date="2020-11-23T14:23:00Z">
        <w:r w:rsidRPr="00C50A1E" w:rsidDel="003D058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dalam kemasan bisa dikonsumsi 4 porsi </w:delText>
        </w:r>
      </w:del>
      <w:ins w:id="39" w:author="Microsoft account" w:date="2020-11-23T14:23:00Z">
        <w:r w:rsidR="003D058B">
          <w:rPr>
            <w:rFonts w:ascii="Times New Roman" w:eastAsia="Times New Roman" w:hAnsi="Times New Roman" w:cs="Times New Roman"/>
            <w:sz w:val="24"/>
            <w:szCs w:val="24"/>
          </w:rPr>
          <w:t xml:space="preserve">berisi empat porsi bisa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habis </w:t>
      </w:r>
      <w:ins w:id="40" w:author="Microsoft account" w:date="2020-11-23T14:23:00Z">
        <w:r w:rsidR="003D058B">
          <w:rPr>
            <w:rFonts w:ascii="Times New Roman" w:eastAsia="Times New Roman" w:hAnsi="Times New Roman" w:cs="Times New Roman"/>
            <w:sz w:val="24"/>
            <w:szCs w:val="24"/>
          </w:rPr>
          <w:t xml:space="preserve">dalam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sekali duduk. Belum cukup</w:t>
      </w:r>
      <w:ins w:id="41" w:author="Microsoft account" w:date="2020-11-23T14:24:00Z">
        <w:r w:rsidR="005079E3">
          <w:rPr>
            <w:rFonts w:ascii="Times New Roman" w:eastAsia="Times New Roman" w:hAnsi="Times New Roman" w:cs="Times New Roman"/>
            <w:sz w:val="24"/>
            <w:szCs w:val="24"/>
          </w:rPr>
          <w:t xml:space="preserve"> kenyang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, tambah lagi gorengannya, satu-dua biji</w:t>
      </w:r>
      <w:ins w:id="42" w:author="Microsoft account" w:date="2020-11-23T14:24:00Z">
        <w:r w:rsidR="003D058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kok jadi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</w:t>
      </w:r>
      <w:ins w:id="43" w:author="Microsoft account" w:date="2020-11-23T14:36:00Z">
        <w:r w:rsidR="008E3A04">
          <w:rPr>
            <w:rFonts w:ascii="Times New Roman" w:eastAsia="Times New Roman" w:hAnsi="Times New Roman" w:cs="Times New Roman"/>
            <w:sz w:val="24"/>
            <w:szCs w:val="24"/>
          </w:rPr>
          <w:t>, t</w:t>
        </w:r>
      </w:ins>
      <w:del w:id="44" w:author="Microsoft account" w:date="2020-11-23T14:36:00Z">
        <w:r w:rsidRPr="00C50A1E" w:rsidDel="008E3A04">
          <w:rPr>
            <w:rFonts w:ascii="Times New Roman" w:eastAsia="Times New Roman" w:hAnsi="Times New Roman" w:cs="Times New Roman"/>
            <w:sz w:val="24"/>
            <w:szCs w:val="24"/>
          </w:rPr>
          <w:delText>. 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erutama makanan yang seperti tahu bulat</w:t>
      </w:r>
      <w:ins w:id="45" w:author="Microsoft account" w:date="2020-11-23T14:25:00Z">
        <w:r w:rsidR="005079E3">
          <w:rPr>
            <w:rFonts w:ascii="Times New Roman" w:eastAsia="Times New Roman" w:hAnsi="Times New Roman" w:cs="Times New Roman"/>
            <w:sz w:val="24"/>
            <w:szCs w:val="24"/>
          </w:rPr>
          <w:t>: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6" w:author="Microsoft account" w:date="2020-11-23T14:25:00Z">
        <w:r w:rsidRPr="00C50A1E" w:rsidDel="005079E3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delText>d</w:delText>
        </w:r>
      </w:del>
      <w:ins w:id="47" w:author="Microsoft account" w:date="2020-11-23T14:25:00Z">
        <w:r w:rsidR="005079E3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igoreng dadakan</w:t>
      </w:r>
      <w:ins w:id="48" w:author="Microsoft account" w:date="2020-11-23T14:25:00Z">
        <w:r w:rsidR="005079E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del w:id="49" w:author="Microsoft account" w:date="2020-11-23T14:25:00Z">
        <w:r w:rsidRPr="00C50A1E" w:rsidDel="0022225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masih hangat. Apalagi dengan makan, tubuh akan mendapat "panas" akibat </w:t>
      </w:r>
      <w:del w:id="50" w:author="Microsoft account" w:date="2020-11-23T14:36:00Z">
        <w:r w:rsidRPr="00C50A1E" w:rsidDel="008E3A04">
          <w:rPr>
            <w:rFonts w:ascii="Times New Roman" w:eastAsia="Times New Roman" w:hAnsi="Times New Roman" w:cs="Times New Roman"/>
            <w:sz w:val="24"/>
            <w:szCs w:val="24"/>
          </w:rPr>
          <w:delText>terjadinya peningkatan</w:delText>
        </w:r>
      </w:del>
      <w:ins w:id="51" w:author="Microsoft account" w:date="2020-11-23T14:36:00Z">
        <w:r w:rsidR="008E3A04">
          <w:rPr>
            <w:rFonts w:ascii="Times New Roman" w:eastAsia="Times New Roman" w:hAnsi="Times New Roman" w:cs="Times New Roman"/>
            <w:sz w:val="24"/>
            <w:szCs w:val="24"/>
          </w:rPr>
          <w:t>meningkatnya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metabolisme dalam tubuh.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52" w:author="Microsoft account" w:date="2020-11-23T14:25:00Z">
        <w:r w:rsidRPr="00C50A1E" w:rsidDel="0022225C">
          <w:rPr>
            <w:rFonts w:ascii="Times New Roman" w:eastAsia="Times New Roman" w:hAnsi="Times New Roman" w:cs="Times New Roman"/>
            <w:sz w:val="24"/>
            <w:szCs w:val="24"/>
          </w:rPr>
          <w:delText xml:space="preserve">Padahal </w:delText>
        </w:r>
      </w:del>
      <w:ins w:id="53" w:author="Microsoft account" w:date="2020-11-23T14:25:00Z">
        <w:r w:rsidR="0022225C">
          <w:rPr>
            <w:rFonts w:ascii="Times New Roman" w:eastAsia="Times New Roman" w:hAnsi="Times New Roman" w:cs="Times New Roman"/>
            <w:sz w:val="24"/>
            <w:szCs w:val="24"/>
          </w:rPr>
          <w:t>Akan tetapi, pada</w:t>
        </w:r>
        <w:r w:rsidR="0022225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kenyataannya, dingin yang terjadi akibat hujan tidak benar-benar membuat tubuh</w:t>
      </w:r>
      <w:ins w:id="54" w:author="Microsoft account" w:date="2020-11-23T14:37:00Z">
        <w:r w:rsidR="008E3A04">
          <w:rPr>
            <w:rFonts w:ascii="Times New Roman" w:eastAsia="Times New Roman" w:hAnsi="Times New Roman" w:cs="Times New Roman"/>
            <w:sz w:val="24"/>
            <w:szCs w:val="24"/>
          </w:rPr>
          <w:t xml:space="preserve"> kita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memerlukan kalori tambahan dari makanan</w:t>
      </w:r>
      <w:del w:id="55" w:author="Microsoft account" w:date="2020-11-23T14:36:00Z">
        <w:r w:rsidRPr="00C50A1E" w:rsidDel="008E3A04">
          <w:rPr>
            <w:rFonts w:ascii="Times New Roman" w:eastAsia="Times New Roman" w:hAnsi="Times New Roman" w:cs="Times New Roman"/>
            <w:sz w:val="24"/>
            <w:szCs w:val="24"/>
          </w:rPr>
          <w:delText>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 lho. Dingin yang kita kira ternyata tidak sedingin kenyataannya, kok</w:t>
      </w:r>
      <w:ins w:id="56" w:author="Microsoft account" w:date="2020-11-23T14:26:00Z">
        <w:r w:rsidR="0022225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7" w:author="Microsoft account" w:date="2020-11-23T14:26:00Z">
        <w:r w:rsidRPr="00C50A1E" w:rsidDel="0022225C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ins w:id="58" w:author="Microsoft account" w:date="2020-11-23T14:26:00Z">
        <w:r w:rsidR="0022225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kita akan lebih suka berlindung dalam ruangan saja. Ruangan yang membuat jarak kita dengan makanan </w:t>
      </w:r>
      <w:ins w:id="59" w:author="Microsoft account" w:date="2020-11-23T14:26:00Z">
        <w:r w:rsidR="00407E1D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 dekat</w:t>
      </w:r>
      <w:del w:id="60" w:author="Microsoft account" w:date="2020-11-23T14:26:00Z">
        <w:r w:rsidRPr="00C50A1E" w:rsidDel="00407E1D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Ya, ini soal akses makanan yang jadi tak lagi berjarak. </w:t>
      </w:r>
      <w:del w:id="61" w:author="Microsoft account" w:date="2020-11-23T14:37:00Z">
        <w:r w:rsidRPr="00C50A1E" w:rsidDel="008E3A04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62" w:author="Microsoft account" w:date="2020-11-23T14:27:00Z">
        <w:r w:rsidRPr="00C50A1E" w:rsidDel="00CA5546">
          <w:rPr>
            <w:rFonts w:ascii="Times New Roman" w:eastAsia="Times New Roman" w:hAnsi="Times New Roman" w:cs="Times New Roman"/>
            <w:sz w:val="24"/>
            <w:szCs w:val="24"/>
          </w:rPr>
          <w:delText>Mulai dari segala jenis masakan dalam bentuk m</w:delText>
        </w:r>
      </w:del>
      <w:ins w:id="63" w:author="Microsoft account" w:date="2020-11-23T14:27:00Z">
        <w:r w:rsidR="00CA5546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</w:t>
      </w:r>
      <w:del w:id="64" w:author="Microsoft account" w:date="2020-11-23T14:27:00Z">
        <w:r w:rsidRPr="00C50A1E" w:rsidDel="00CA5546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instan, biskuit-biskuit </w:t>
      </w:r>
      <w:del w:id="65" w:author="Microsoft account" w:date="2020-11-23T14:27:00Z">
        <w:r w:rsidRPr="00C50A1E" w:rsidDel="00CA5546">
          <w:rPr>
            <w:rFonts w:ascii="Times New Roman" w:eastAsia="Times New Roman" w:hAnsi="Times New Roman" w:cs="Times New Roman"/>
            <w:sz w:val="24"/>
            <w:szCs w:val="24"/>
          </w:rPr>
          <w:delText>yang di</w:delText>
        </w:r>
        <w:r w:rsidDel="00CA554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C50A1E" w:rsidDel="00CA5546">
          <w:rPr>
            <w:rFonts w:ascii="Times New Roman" w:eastAsia="Times New Roman" w:hAnsi="Times New Roman" w:cs="Times New Roman"/>
            <w:sz w:val="24"/>
            <w:szCs w:val="24"/>
          </w:rPr>
          <w:delText xml:space="preserve">tata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dalam toples cantik, atau </w:t>
      </w:r>
      <w:del w:id="66" w:author="Microsoft account" w:date="2020-11-23T14:28:00Z">
        <w:r w:rsidRPr="00C50A1E" w:rsidDel="00CA5546">
          <w:rPr>
            <w:rFonts w:ascii="Times New Roman" w:eastAsia="Times New Roman" w:hAnsi="Times New Roman" w:cs="Times New Roman"/>
            <w:sz w:val="24"/>
            <w:szCs w:val="24"/>
          </w:rPr>
          <w:delText xml:space="preserve">bubuk-bubuk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minuma</w:t>
      </w:r>
      <w:r w:rsidR="00CA5546">
        <w:rPr>
          <w:rFonts w:ascii="Times New Roman" w:eastAsia="Times New Roman" w:hAnsi="Times New Roman" w:cs="Times New Roman"/>
          <w:sz w:val="24"/>
          <w:szCs w:val="24"/>
        </w:rPr>
        <w:t>n manis dalam kemasan ekonomis, 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emua harus ada di </w:t>
      </w:r>
      <w:del w:id="67" w:author="Microsoft account" w:date="2020-11-23T14:28:00Z">
        <w:r w:rsidDel="00CA5546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CA554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68" w:author="Microsoft account" w:date="2020-11-23T14:28:00Z">
        <w:r w:rsidR="00CA5546">
          <w:rPr>
            <w:rFonts w:ascii="Times New Roman" w:eastAsia="Times New Roman" w:hAnsi="Times New Roman" w:cs="Times New Roman"/>
            <w:sz w:val="24"/>
            <w:szCs w:val="24"/>
          </w:rPr>
          <w:t xml:space="preserve">lemari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del w:id="69" w:author="Microsoft account" w:date="2020-11-23T14:28:00Z">
        <w:r w:rsidRPr="00C50A1E" w:rsidDel="00B5658C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70" w:author="Microsoft account" w:date="2020-11-23T14:28:00Z">
        <w:r w:rsidR="00B5658C">
          <w:rPr>
            <w:rFonts w:ascii="Times New Roman" w:eastAsia="Times New Roman" w:hAnsi="Times New Roman" w:cs="Times New Roman"/>
            <w:sz w:val="24"/>
            <w:szCs w:val="24"/>
          </w:rPr>
          <w:t xml:space="preserve"> 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ebagai bahan persediaan</w:t>
      </w:r>
      <w:ins w:id="71" w:author="Microsoft account" w:date="2020-11-23T14:28:00Z">
        <w:r w:rsidR="00B5658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2" w:author="Microsoft account" w:date="2020-11-23T14:29:00Z">
        <w:r w:rsidRPr="00C50A1E" w:rsidDel="00B5658C">
          <w:rPr>
            <w:rFonts w:ascii="Times New Roman" w:eastAsia="Times New Roman" w:hAnsi="Times New Roman" w:cs="Times New Roman"/>
            <w:sz w:val="24"/>
            <w:szCs w:val="24"/>
          </w:rPr>
          <w:delText xml:space="preserve">karena </w:delText>
        </w:r>
      </w:del>
      <w:ins w:id="73" w:author="Microsoft account" w:date="2020-11-23T14:29:00Z">
        <w:r w:rsidR="00B5658C">
          <w:rPr>
            <w:rFonts w:ascii="Times New Roman" w:eastAsia="Times New Roman" w:hAnsi="Times New Roman" w:cs="Times New Roman"/>
            <w:sz w:val="24"/>
            <w:szCs w:val="24"/>
          </w:rPr>
          <w:t xml:space="preserve">Sebab, </w:t>
        </w:r>
      </w:ins>
      <w:del w:id="74" w:author="Microsoft account" w:date="2020-11-23T14:29:00Z">
        <w:r w:rsidRPr="00C50A1E" w:rsidDel="00B5658C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keluar di waktu hujan</w:t>
      </w:r>
      <w:ins w:id="75" w:author="Microsoft account" w:date="2020-11-23T14:29:00Z">
        <w:r w:rsidR="00B5658C">
          <w:rPr>
            <w:rFonts w:ascii="Times New Roman" w:eastAsia="Times New Roman" w:hAnsi="Times New Roman" w:cs="Times New Roman"/>
            <w:sz w:val="24"/>
            <w:szCs w:val="24"/>
          </w:rPr>
          <w:t xml:space="preserve"> untuk berbelanja itu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6" w:author="Microsoft account" w:date="2020-11-23T14:29:00Z">
        <w:r w:rsidRPr="00C50A1E" w:rsidDel="00B5658C">
          <w:rPr>
            <w:rFonts w:ascii="Times New Roman" w:eastAsia="Times New Roman" w:hAnsi="Times New Roman" w:cs="Times New Roman"/>
            <w:sz w:val="24"/>
            <w:szCs w:val="24"/>
          </w:rPr>
          <w:delText xml:space="preserve">itu membuat kita berpikir berkali-kali. Akan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merepotkan.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</w:t>
      </w:r>
      <w:ins w:id="77" w:author="Microsoft account" w:date="2020-11-23T14:29:00Z">
        <w:r w:rsidR="00F6125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ins w:id="78" w:author="Microsoft account" w:date="2020-11-23T14:37:00Z">
        <w:r w:rsidR="007A2B8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9" w:author="Microsoft account" w:date="2020-11-23T14:29:00Z">
        <w:r w:rsidRPr="00C50A1E" w:rsidDel="00F6125A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ins w:id="80" w:author="Microsoft account" w:date="2020-11-23T14:29:00Z">
        <w:r w:rsidR="00F6125A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ang sering membuatnya salah adalah pemilihan makanan kita yang tidak tahu diri</w:t>
      </w:r>
      <w:ins w:id="81" w:author="Microsoft account" w:date="2020-11-23T14:30:00Z">
        <w:r w:rsidR="00F6125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82" w:author="Microsoft account" w:date="2020-11-23T14:30:00Z">
        <w:r w:rsidRPr="00C50A1E" w:rsidDel="00F6125A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3" w:author="Microsoft account" w:date="2020-11-23T14:30:00Z">
        <w:r w:rsidRPr="00C50A1E" w:rsidDel="00F6125A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ins w:id="84" w:author="Microsoft account" w:date="2020-11-23T14:30:00Z">
        <w:r w:rsidR="00F6125A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ang penting enak, kalori belakangan?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deh, mulai </w:t>
      </w:r>
      <w:ins w:id="85" w:author="Microsoft account" w:date="2020-11-23T14:30:00Z">
        <w:r w:rsidR="00F6125A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aja dulu dengan memperhatikan label informasi gizi ketika kamu memakan makanan kemasan. </w:t>
      </w:r>
      <w:del w:id="86" w:author="Microsoft account" w:date="2020-11-23T14:37:00Z">
        <w:r w:rsidRPr="00C50A1E" w:rsidDel="007A2B84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ins w:id="87" w:author="Microsoft account" w:date="2020-11-23T14:37:00Z">
        <w:r w:rsidR="007A2B84">
          <w:rPr>
            <w:rFonts w:ascii="Times New Roman" w:eastAsia="Times New Roman" w:hAnsi="Times New Roman" w:cs="Times New Roman"/>
            <w:sz w:val="24"/>
            <w:szCs w:val="24"/>
          </w:rPr>
          <w:t>Lalu, j</w:t>
        </w:r>
      </w:ins>
      <w:del w:id="88" w:author="Microsoft account" w:date="2020-11-23T14:37:00Z">
        <w:r w:rsidRPr="00C50A1E" w:rsidDel="007A2B84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ika ingin minum yang hangat-hangat, takar gulanya </w:t>
      </w:r>
      <w:del w:id="89" w:author="Microsoft account" w:date="2020-11-23T14:30:00Z">
        <w:r w:rsidRPr="00C50A1E" w:rsidDel="00F6125A">
          <w:rPr>
            <w:rFonts w:ascii="Times New Roman" w:eastAsia="Times New Roman" w:hAnsi="Times New Roman" w:cs="Times New Roman"/>
            <w:sz w:val="24"/>
            <w:szCs w:val="24"/>
          </w:rPr>
          <w:delText xml:space="preserve">jangan </w:delText>
        </w:r>
      </w:del>
      <w:ins w:id="90" w:author="Microsoft account" w:date="2020-11-23T14:30:00Z">
        <w:r w:rsidR="00F6125A">
          <w:rPr>
            <w:rFonts w:ascii="Times New Roman" w:eastAsia="Times New Roman" w:hAnsi="Times New Roman" w:cs="Times New Roman"/>
            <w:sz w:val="24"/>
            <w:szCs w:val="24"/>
          </w:rPr>
          <w:t xml:space="preserve">agar tidak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kelebihan. Sebab</w:t>
      </w:r>
      <w:ins w:id="91" w:author="Microsoft account" w:date="2020-11-23T14:30:00Z">
        <w:r w:rsidR="00F6125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biang </w:t>
      </w:r>
      <w:ins w:id="92" w:author="Microsoft account" w:date="2020-11-23T14:31:00Z">
        <w:r w:rsidR="00423C14">
          <w:rPr>
            <w:rFonts w:ascii="Times New Roman" w:eastAsia="Times New Roman" w:hAnsi="Times New Roman" w:cs="Times New Roman"/>
            <w:sz w:val="24"/>
            <w:szCs w:val="24"/>
          </w:rPr>
          <w:t xml:space="preserve">kerok </w:t>
        </w:r>
      </w:ins>
      <w:del w:id="93" w:author="Microsoft account" w:date="2020-11-23T14:31:00Z">
        <w:r w:rsidRPr="00C50A1E" w:rsidDel="00423C14">
          <w:rPr>
            <w:rFonts w:ascii="Times New Roman" w:eastAsia="Times New Roman" w:hAnsi="Times New Roman" w:cs="Times New Roman"/>
            <w:sz w:val="24"/>
            <w:szCs w:val="24"/>
          </w:rPr>
          <w:delText>berat badan yang lebih suka naiknya</w:delText>
        </w:r>
      </w:del>
      <w:ins w:id="94" w:author="Microsoft account" w:date="2020-11-23T14:31:00Z">
        <w:r w:rsidR="00423C14">
          <w:rPr>
            <w:rFonts w:ascii="Times New Roman" w:eastAsia="Times New Roman" w:hAnsi="Times New Roman" w:cs="Times New Roman"/>
            <w:sz w:val="24"/>
            <w:szCs w:val="24"/>
          </w:rPr>
          <w:t>naiknya berat badan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 Apalagi muncul</w:t>
      </w:r>
      <w:del w:id="95" w:author="Microsoft account" w:date="2020-11-23T14:31:00Z">
        <w:r w:rsidRPr="00C50A1E" w:rsidDel="00423C14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kaum</w:t>
      </w:r>
      <w:del w:id="96" w:author="Microsoft account" w:date="2020-11-23T14:31:00Z">
        <w:r w:rsidRPr="00C50A1E" w:rsidDel="00423C14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rebahan yang kerjaannya tiduran dan hanya buka tutup media sosial atau pura-pura sibuk</w:t>
      </w:r>
      <w:ins w:id="97" w:author="Microsoft account" w:date="2020-11-23T14:31:00Z">
        <w:r w:rsidR="00423C1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padahal tidak ada yang nge-</w:t>
      </w:r>
      <w:r w:rsidRPr="007175CA">
        <w:rPr>
          <w:rFonts w:ascii="Times New Roman" w:eastAsia="Times New Roman" w:hAnsi="Times New Roman" w:cs="Times New Roman"/>
          <w:i/>
          <w:sz w:val="24"/>
          <w:szCs w:val="24"/>
          <w:rPrChange w:id="98" w:author="Microsoft account" w:date="2020-11-23T14:3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 saja. Jadi</w:t>
      </w:r>
      <w:ins w:id="99" w:author="Microsoft account" w:date="2020-11-23T14:32:00Z">
        <w:r w:rsidR="007175C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simpanan di</w:t>
      </w:r>
      <w:ins w:id="100" w:author="Microsoft account" w:date="2020-11-23T14:32:00Z">
        <w:r w:rsidR="007175C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del w:id="101" w:author="Microsoft account" w:date="2020-11-23T14:32:00Z">
        <w:r w:rsidRPr="00C50A1E" w:rsidDel="007175CA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02" w:author="Microsoft account" w:date="2020-11-23T14:32:00Z">
        <w:r w:rsidR="007175CA">
          <w:rPr>
            <w:rFonts w:ascii="Times New Roman" w:eastAsia="Times New Roman" w:hAnsi="Times New Roman" w:cs="Times New Roman"/>
            <w:sz w:val="24"/>
            <w:szCs w:val="24"/>
          </w:rPr>
          <w:t xml:space="preserve">menumpuk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ins w:id="103" w:author="Microsoft account" w:date="2020-11-23T14:32:00Z">
        <w:r w:rsidR="007175C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 salahkan hujan</w:t>
      </w:r>
      <w:bookmarkStart w:id="104" w:name="_GoBack"/>
      <w:bookmarkEnd w:id="104"/>
      <w:del w:id="105" w:author="Microsoft account" w:date="2020-11-23T14:38:00Z">
        <w:r w:rsidRPr="00C50A1E" w:rsidDel="007A2B84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nafsu makan ini </w:t>
      </w:r>
      <w:ins w:id="106" w:author="Microsoft account" w:date="2020-11-23T14:32:00Z">
        <w:r w:rsidR="006B201B">
          <w:rPr>
            <w:rFonts w:ascii="Times New Roman" w:eastAsia="Times New Roman" w:hAnsi="Times New Roman" w:cs="Times New Roman"/>
            <w:sz w:val="24"/>
            <w:szCs w:val="24"/>
          </w:rPr>
          <w:t xml:space="preserve">kesalahannya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lebih banyak </w:t>
      </w:r>
      <w:del w:id="107" w:author="Microsoft account" w:date="2020-11-23T14:33:00Z">
        <w:r w:rsidRPr="00C50A1E" w:rsidDel="006B201B">
          <w:rPr>
            <w:rFonts w:ascii="Times New Roman" w:eastAsia="Times New Roman" w:hAnsi="Times New Roman" w:cs="Times New Roman"/>
            <w:sz w:val="24"/>
            <w:szCs w:val="24"/>
          </w:rPr>
          <w:delText xml:space="preserve">salahnya di </w:delText>
        </w:r>
      </w:del>
      <w:ins w:id="108" w:author="Microsoft account" w:date="2020-11-23T14:33:00Z">
        <w:r w:rsidR="006B201B">
          <w:rPr>
            <w:rFonts w:ascii="Times New Roman" w:eastAsia="Times New Roman" w:hAnsi="Times New Roman" w:cs="Times New Roman"/>
            <w:sz w:val="24"/>
            <w:szCs w:val="24"/>
          </w:rPr>
          <w:t xml:space="preserve">pada </w:t>
        </w:r>
      </w:ins>
      <w:del w:id="109" w:author="Microsoft account" w:date="2020-11-23T14:33:00Z">
        <w:r w:rsidRPr="00C50A1E" w:rsidDel="006B201B">
          <w:rPr>
            <w:rFonts w:ascii="Times New Roman" w:eastAsia="Times New Roman" w:hAnsi="Times New Roman" w:cs="Times New Roman"/>
            <w:sz w:val="24"/>
            <w:szCs w:val="24"/>
          </w:rPr>
          <w:delText>kamu</w:delText>
        </w:r>
      </w:del>
      <w:ins w:id="110" w:author="Microsoft account" w:date="2020-11-23T14:33:00Z">
        <w:r w:rsidR="006B201B">
          <w:rPr>
            <w:rFonts w:ascii="Times New Roman" w:eastAsia="Times New Roman" w:hAnsi="Times New Roman" w:cs="Times New Roman"/>
            <w:sz w:val="24"/>
            <w:szCs w:val="24"/>
          </w:rPr>
          <w:t>dirimu, tepatnya</w:t>
        </w:r>
      </w:ins>
      <w:del w:id="111" w:author="Microsoft account" w:date="2020-11-23T14:33:00Z">
        <w:r w:rsidRPr="00C50A1E" w:rsidDel="006B201B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2" w:author="Microsoft account" w:date="2020-11-23T14:33:00Z">
        <w:r w:rsidRPr="00C50A1E" w:rsidDel="006B201B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ins w:id="113" w:author="Microsoft account" w:date="2020-11-23T14:33:00Z">
        <w:r w:rsidR="006B201B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ins w:id="114" w:author="Microsoft account" w:date="2020-11-23T14:33:00Z">
        <w:r w:rsidR="006B201B">
          <w:rPr>
            <w:rFonts w:ascii="Times New Roman" w:eastAsia="Times New Roman" w:hAnsi="Times New Roman" w:cs="Times New Roman"/>
            <w:sz w:val="24"/>
            <w:szCs w:val="24"/>
          </w:rPr>
          <w:t>mu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ikut tergelincir </w:t>
      </w:r>
      <w:del w:id="115" w:author="Microsoft account" w:date="2020-11-23T14:33:00Z">
        <w:r w:rsidDel="006B201B">
          <w:rPr>
            <w:rFonts w:ascii="Times New Roman" w:eastAsia="Times New Roman" w:hAnsi="Times New Roman" w:cs="Times New Roman"/>
            <w:sz w:val="24"/>
            <w:szCs w:val="24"/>
          </w:rPr>
          <w:delText xml:space="preserve">makin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ke</w:t>
      </w:r>
      <w:ins w:id="116" w:author="Microsoft account" w:date="2020-11-23T14:34:00Z">
        <w:r w:rsidR="006B20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</w:t>
      </w:r>
      <w:ins w:id="117" w:author="Microsoft account" w:date="2020-11-23T14:34:00Z">
        <w:r w:rsidR="006B201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18" w:author="Microsoft account" w:date="2020-11-23T14:34:00Z">
        <w:r w:rsidRPr="00C50A1E" w:rsidDel="006B201B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del w:id="119" w:author="Microsoft account" w:date="2020-11-23T14:34:00Z">
        <w:r w:rsidRPr="00C50A1E" w:rsidDel="006B201B">
          <w:rPr>
            <w:rFonts w:ascii="Times New Roman" w:eastAsia="Times New Roman" w:hAnsi="Times New Roman" w:cs="Times New Roman"/>
            <w:sz w:val="24"/>
            <w:szCs w:val="24"/>
          </w:rPr>
          <w:delText>C</w:delText>
        </w:r>
      </w:del>
      <w:ins w:id="120" w:author="Microsoft account" w:date="2020-11-23T14:34:00Z">
        <w:r w:rsidR="006B201B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oba ingat-ingat apa yang kamu makan saat hujan?</w:t>
      </w:r>
    </w:p>
    <w:p w:rsidR="00927764" w:rsidRPr="00C50A1E" w:rsidRDefault="00362F3F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121" w:author="Microsoft account" w:date="2020-11-23T14:3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Kalau jawabanmu </w:t>
        </w:r>
      </w:ins>
      <w:del w:id="122" w:author="Microsoft account" w:date="2020-11-23T14:34:00Z">
        <w:r w:rsidR="00927764" w:rsidRPr="00C50A1E" w:rsidDel="00362F3F">
          <w:rPr>
            <w:rFonts w:ascii="Times New Roman" w:eastAsia="Times New Roman" w:hAnsi="Times New Roman" w:cs="Times New Roman"/>
            <w:sz w:val="24"/>
            <w:szCs w:val="24"/>
          </w:rPr>
          <w:delText xml:space="preserve">Mie </w:delText>
        </w:r>
      </w:del>
      <w:ins w:id="123" w:author="Microsoft account" w:date="2020-11-23T14:34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mi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rebus kuah susu ditambah telur</w:t>
      </w:r>
      <w:ins w:id="124" w:author="Microsoft account" w:date="2020-11-23T14:34:00Z">
        <w:r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25" w:author="Microsoft account" w:date="2020-11-23T14:34:00Z">
        <w:r w:rsidR="00927764" w:rsidRPr="00C50A1E" w:rsidDel="00362F3F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6" w:author="Microsoft account" w:date="2020-11-23T14:34:00Z">
        <w:r w:rsidR="00927764" w:rsidRPr="00C50A1E" w:rsidDel="00362F3F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ins w:id="127" w:author="Microsoft account" w:date="2020-11-23T14:35:00Z">
        <w:r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 bisalah lebih dari 500 kalori.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5E4" w:rsidRDefault="00E305E4">
      <w:r>
        <w:separator/>
      </w:r>
    </w:p>
  </w:endnote>
  <w:endnote w:type="continuationSeparator" w:id="0">
    <w:p w:rsidR="00E305E4" w:rsidRDefault="00E30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E305E4">
    <w:pPr>
      <w:pStyle w:val="Footer"/>
    </w:pPr>
  </w:p>
  <w:p w:rsidR="00941E77" w:rsidRDefault="00E305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5E4" w:rsidRDefault="00E305E4">
      <w:r>
        <w:separator/>
      </w:r>
    </w:p>
  </w:footnote>
  <w:footnote w:type="continuationSeparator" w:id="0">
    <w:p w:rsidR="00E305E4" w:rsidRDefault="00E30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f1777be5aaa728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075920"/>
    <w:rsid w:val="0012251A"/>
    <w:rsid w:val="0022225C"/>
    <w:rsid w:val="002276A6"/>
    <w:rsid w:val="002318A3"/>
    <w:rsid w:val="00306509"/>
    <w:rsid w:val="00362F3F"/>
    <w:rsid w:val="003D058B"/>
    <w:rsid w:val="00407E1D"/>
    <w:rsid w:val="0042167F"/>
    <w:rsid w:val="00423C14"/>
    <w:rsid w:val="004C5BBE"/>
    <w:rsid w:val="005079E3"/>
    <w:rsid w:val="005D254A"/>
    <w:rsid w:val="006B201B"/>
    <w:rsid w:val="006E37EC"/>
    <w:rsid w:val="007175CA"/>
    <w:rsid w:val="007866A8"/>
    <w:rsid w:val="007A2B84"/>
    <w:rsid w:val="008E3A04"/>
    <w:rsid w:val="00916C96"/>
    <w:rsid w:val="00924DF5"/>
    <w:rsid w:val="00925B2D"/>
    <w:rsid w:val="00927764"/>
    <w:rsid w:val="00B5658C"/>
    <w:rsid w:val="00B934B8"/>
    <w:rsid w:val="00C20908"/>
    <w:rsid w:val="00CA5546"/>
    <w:rsid w:val="00D015CA"/>
    <w:rsid w:val="00D52B87"/>
    <w:rsid w:val="00E305E4"/>
    <w:rsid w:val="00F15717"/>
    <w:rsid w:val="00F6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7175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5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C26AB-E651-459D-9C43-9948AA48C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2</cp:revision>
  <dcterms:created xsi:type="dcterms:W3CDTF">2020-11-23T07:38:00Z</dcterms:created>
  <dcterms:modified xsi:type="dcterms:W3CDTF">2020-11-23T07:38:00Z</dcterms:modified>
</cp:coreProperties>
</file>