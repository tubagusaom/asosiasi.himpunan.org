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>Lakukanswasuntingsecara digital denganmenggunakanfitur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padaaplikasi Word. Aktifkan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untukmenandaiperbaikan yang Andalakukan. </w:t>
      </w:r>
      <w:bookmarkStart w:id="0" w:name="_GoBack"/>
      <w:bookmarkEnd w:id="0"/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>Pembelajaran di Era "Revolusi</w:t>
            </w:r>
            <w:ins w:id="1" w:author="Bagus" w:date="2021-12-18T09:20:00Z">
              <w:r w:rsidR="00361835">
                <w:t xml:space="preserve"> </w:t>
              </w:r>
            </w:ins>
            <w:r>
              <w:t>Industri 4.0" bagi</w:t>
            </w:r>
            <w:ins w:id="2" w:author="Bagus" w:date="2021-12-18T09:20:00Z">
              <w:r w:rsidR="00361835">
                <w:t xml:space="preserve"> </w:t>
              </w:r>
            </w:ins>
            <w:r>
              <w:t>Anak</w:t>
            </w:r>
            <w:ins w:id="3" w:author="Bagus" w:date="2021-12-18T09:20:00Z">
              <w:r w:rsidR="00361835">
                <w:t xml:space="preserve"> </w:t>
              </w:r>
            </w:ins>
            <w:r>
              <w:t>Usia</w:t>
            </w:r>
            <w:del w:id="4" w:author="Bagus" w:date="2021-12-18T09:20:00Z">
              <w:r w:rsidDel="00361835">
                <w:delText xml:space="preserve"> </w:delText>
              </w:r>
            </w:del>
            <w:r>
              <w:t xml:space="preserve">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ins w:id="5" w:author="Bagus" w:date="2021-12-18T09:20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>Kodar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ins w:id="6" w:author="Bagus" w:date="2021-12-18T09:22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</w:ins>
            <w:del w:id="7" w:author="Bagus" w:date="2021-12-18T09:22:00Z">
              <w:r w:rsidRPr="00EC6F38" w:rsidDel="00361835">
                <w:rPr>
                  <w:rFonts w:ascii="Times New Roman" w:eastAsia="Times New Roman" w:hAnsi="Times New Roman" w:cs="Times New Roman"/>
                  <w:szCs w:val="24"/>
                </w:rPr>
                <w:delText>zaman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</w:t>
            </w:r>
            <w:ins w:id="8" w:author="Bagus" w:date="2021-12-18T09:20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ins w:id="9" w:author="Bagus" w:date="2021-12-18T09:20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ins w:id="10" w:author="Bagus" w:date="2021-12-18T09:20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zona industri yang </w:t>
            </w:r>
            <w:del w:id="11" w:author="Bagus" w:date="2021-12-18T09:22:00Z">
              <w:r w:rsidRPr="00EC6F38" w:rsidDel="00361835">
                <w:rPr>
                  <w:rFonts w:ascii="Times New Roman" w:eastAsia="Times New Roman" w:hAnsi="Times New Roman" w:cs="Times New Roman"/>
                  <w:szCs w:val="24"/>
                </w:rPr>
                <w:delText>sangat</w:delText>
              </w:r>
            </w:del>
            <w:ins w:id="12" w:author="Bagus" w:date="2021-12-18T09:20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13" w:author="Bagus" w:date="2021-12-18T09:22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>ks</w:t>
              </w:r>
            </w:ins>
            <w:del w:id="14" w:author="Bagus" w:date="2021-12-18T09:22:00Z">
              <w:r w:rsidRPr="00EC6F38" w:rsidDel="00361835">
                <w:rPr>
                  <w:rFonts w:ascii="Times New Roman" w:eastAsia="Times New Roman" w:hAnsi="Times New Roman" w:cs="Times New Roman"/>
                  <w:szCs w:val="24"/>
                </w:rPr>
                <w:delText>xtr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eam</w:t>
            </w:r>
            <w:ins w:id="15" w:author="Bagus" w:date="2021-12-18T09:21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ins w:id="16" w:author="Bagus" w:date="2021-12-18T09:20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Industri yang </w:t>
            </w:r>
            <w:ins w:id="17" w:author="Bagus" w:date="2021-12-18T09:23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>se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ins w:id="18" w:author="Bagus" w:date="2021-12-18T09:21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ins w:id="19" w:author="Bagus" w:date="2021-12-18T09:21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ins w:id="20" w:author="Bagus" w:date="2021-12-18T09:21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ins w:id="21" w:author="Bagus" w:date="2021-12-18T09:21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ins w:id="22" w:author="Bagus" w:date="2021-12-18T09:21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ins w:id="23" w:author="Bagus" w:date="2021-12-18T09:21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ins w:id="24" w:author="Bagus" w:date="2021-12-18T09:21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ins w:id="25" w:author="Bagus" w:date="2021-12-18T09:21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maju, yang sering</w:t>
            </w:r>
            <w:ins w:id="26" w:author="Bagus" w:date="2021-12-18T09:21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ins w:id="27" w:author="Bagus" w:date="2021-12-18T09:21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ins w:id="28" w:author="Bagus" w:date="2021-12-18T09:21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ins w:id="29" w:author="Bagus" w:date="2021-12-18T09:21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 industr</w:t>
            </w:r>
            <w:ins w:id="30" w:author="Bagus" w:date="2021-12-18T09:21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31" w:author="Bagus" w:date="2021-12-18T09:21:00Z">
              <w:r w:rsidRPr="00EC6F38" w:rsidDel="00361835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Istilah yang masih jarang</w:t>
            </w:r>
            <w:ins w:id="32" w:author="Bagus" w:date="2021-12-18T09:21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ins w:id="33" w:author="Bagus" w:date="2021-12-18T09:21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ins w:id="34" w:author="Bagus" w:date="2021-12-18T09:21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ins w:id="35" w:author="Bagus" w:date="2021-12-18T09:21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 yang masih</w:t>
            </w:r>
            <w:del w:id="36" w:author="Bagus" w:date="2021-12-18T09:22:00Z">
              <w:r w:rsidRPr="00EC6F38" w:rsidDel="0036183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awam.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ins w:id="37" w:author="Bagus" w:date="2021-12-18T09:22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ins w:id="38" w:author="Bagus" w:date="2021-12-18T09:22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ins w:id="39" w:author="Bagus" w:date="2021-12-18T09:24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ins w:id="40" w:author="Bagus" w:date="2021-12-18T09:24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ins w:id="41" w:author="Bagus" w:date="2021-12-18T09:24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ins w:id="42" w:author="Bagus" w:date="2021-12-18T09:24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ins w:id="43" w:author="Bagus" w:date="2021-12-18T09:24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kita di</w:t>
            </w:r>
            <w:del w:id="44" w:author="Bagus" w:date="2021-12-18T09:36:00Z">
              <w:r w:rsidRPr="00EC6F38" w:rsidDel="000374D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</w:t>
            </w:r>
            <w:ins w:id="45" w:author="Bagus" w:date="2021-12-18T09:24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kan</w:t>
            </w:r>
            <w:ins w:id="46" w:author="Bagus" w:date="2021-12-18T09:24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ins w:id="47" w:author="Bagus" w:date="2021-12-18T09:24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ins w:id="48" w:author="Bagus" w:date="2021-12-18T09:24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ins w:id="49" w:author="Bagus" w:date="2021-12-18T09:24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ins w:id="50" w:author="Bagus" w:date="2021-12-18T09:24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ins w:id="51" w:author="Bagus" w:date="2021-12-18T09:24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ins w:id="52" w:author="Bagus" w:date="2021-12-18T09:24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ins w:id="53" w:author="Bagus" w:date="2021-12-18T09:24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perkerja, tetapi</w:t>
            </w:r>
            <w:ins w:id="54" w:author="Bagus" w:date="2021-12-18T09:24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kita di</w:t>
            </w:r>
            <w:del w:id="55" w:author="Bagus" w:date="2021-12-18T09:24:00Z">
              <w:r w:rsidRPr="00EC6F38" w:rsidDel="0036183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ins w:id="56" w:author="Bagus" w:date="2021-12-18T09:24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ins w:id="57" w:author="Bagus" w:date="2021-12-18T09:24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ins w:id="58" w:author="Bagus" w:date="2021-12-18T09:24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ins w:id="59" w:author="Bagus" w:date="2021-12-18T09:24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ins w:id="60" w:author="Bagus" w:date="2021-12-18T09:24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baru yang belum</w:t>
            </w:r>
            <w:ins w:id="61" w:author="Bagus" w:date="2021-12-18T09:24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tercipta, dengan</w:t>
            </w:r>
            <w:ins w:id="62" w:author="Bagus" w:date="2021-12-18T09:24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ins w:id="63" w:author="Bagus" w:date="2021-12-18T09:24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ins w:id="64" w:author="Bagus" w:date="2021-12-18T09:24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ins w:id="65" w:author="Bagus" w:date="2021-12-18T09:24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dan ide kreatif</w:t>
            </w:r>
            <w:ins w:id="66" w:author="Bagus" w:date="2021-12-18T09:24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kita.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</w:t>
            </w:r>
            <w:ins w:id="67" w:author="Bagus" w:date="2021-12-18T09:25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suatu program yang di</w:t>
            </w:r>
            <w:del w:id="68" w:author="Bagus" w:date="2021-12-18T09:36:00Z">
              <w:r w:rsidRPr="00EC6F38" w:rsidDel="000374D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ins w:id="69" w:author="Bagus" w:date="2021-12-18T09:25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ins w:id="70" w:author="Bagus" w:date="2021-12-18T09:25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ins w:id="71" w:author="Bagus" w:date="2021-12-18T09:25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yang cerdas</w:t>
            </w:r>
            <w:ins w:id="72" w:author="Bagus" w:date="2021-12-18T09:25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ins w:id="73" w:author="Bagus" w:date="2021-12-18T09:25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kreatif. Tujuan</w:t>
            </w:r>
            <w:ins w:id="74" w:author="Bagus" w:date="2021-12-18T09:25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ins w:id="75" w:author="Bagus" w:date="2021-12-18T09:25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ins w:id="76" w:author="Bagus" w:date="2021-12-18T09:25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ini</w:t>
            </w:r>
            <w:ins w:id="77" w:author="Bagus" w:date="2021-12-18T09:25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ins w:id="78" w:author="Bagus" w:date="2021-12-18T09:25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ins w:id="79" w:author="Bagus" w:date="2021-12-18T09:25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ins w:id="80" w:author="Bagus" w:date="2021-12-18T09:25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ins w:id="81" w:author="Bagus" w:date="2021-12-18T09:25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pendidikan, dengan</w:t>
            </w:r>
            <w:ins w:id="82" w:author="Bagus" w:date="2021-12-18T09:25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ins w:id="83" w:author="Bagus" w:date="2021-12-18T09:25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84" w:author="Bagus" w:date="2021-12-18T09:29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>pe</w:t>
              </w:r>
            </w:ins>
            <w:del w:id="85" w:author="Bagus" w:date="2021-12-18T09:29:00Z">
              <w:r w:rsidRPr="00EC6F38" w:rsidDel="000374D5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rluas</w:t>
            </w:r>
            <w:ins w:id="86" w:author="Bagus" w:date="2021-12-18T09:25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ins w:id="87" w:author="Bagus" w:date="2021-12-18T09:25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ins w:id="88" w:author="Bagus" w:date="2021-12-18T09:25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ins w:id="89" w:author="Bagus" w:date="2021-12-18T09:25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</w:t>
            </w:r>
            <w:ins w:id="90" w:author="Bagus" w:date="2021-12-18T09:25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ins w:id="91" w:author="Bagus" w:date="2021-12-18T09:25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menghasilkan</w:t>
            </w:r>
            <w:del w:id="92" w:author="Bagus" w:date="2021-12-18T09:25:00Z">
              <w:r w:rsidRPr="00EC6F38" w:rsidDel="0036183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 aspek yang sangat </w:t>
            </w:r>
            <w:del w:id="93" w:author="Bagus" w:date="2021-12-18T09:25:00Z">
              <w:r w:rsidRPr="00EC6F38" w:rsidDel="00361835">
                <w:rPr>
                  <w:rFonts w:ascii="Times New Roman" w:eastAsia="Times New Roman" w:hAnsi="Times New Roman" w:cs="Times New Roman"/>
                  <w:szCs w:val="24"/>
                </w:rPr>
                <w:delText>di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94" w:author="Bagus" w:date="2021-12-18T09:26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 di</w:t>
            </w:r>
            <w:del w:id="95" w:author="Bagus" w:date="2021-12-18T09:26:00Z">
              <w:r w:rsidRPr="00EC6F38" w:rsidDel="0036183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era milenial</w:t>
            </w:r>
            <w:ins w:id="96" w:author="Bagus" w:date="2021-12-18T09:26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ins w:id="97" w:author="Bagus" w:date="2021-12-18T09:26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ins w:id="98" w:author="Bagus" w:date="2021-12-18T09:26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kolaboratif, komunikatif, berfikir</w:t>
            </w:r>
            <w:ins w:id="99" w:author="Bagus" w:date="2021-12-18T09:26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kritis, kreatif. Mengapa</w:t>
            </w:r>
            <w:ins w:id="100" w:author="Bagus" w:date="2021-12-18T09:26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ins w:id="101" w:author="Bagus" w:date="2021-12-18T09:26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ini</w:t>
            </w:r>
            <w:ins w:id="102" w:author="Bagus" w:date="2021-12-18T09:26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ins w:id="103" w:author="Bagus" w:date="2021-12-18T09:26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ins w:id="104" w:author="Bagus" w:date="2021-12-18T09:26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ins w:id="105" w:author="Bagus" w:date="2021-12-18T09:26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 di</w:t>
            </w:r>
            <w:del w:id="106" w:author="Bagus" w:date="2021-12-18T09:37:00Z">
              <w:r w:rsidRPr="00EC6F38" w:rsidDel="000374D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publis, karena di era ini</w:t>
            </w:r>
            <w:ins w:id="107" w:author="Bagus" w:date="2021-12-18T09:26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ins w:id="108" w:author="Bagus" w:date="2021-12-18T09:26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ins w:id="109" w:author="Bagus" w:date="2021-12-18T09:26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ins w:id="110" w:author="Bagus" w:date="2021-12-18T09:26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ins w:id="111" w:author="Bagus" w:date="2021-12-18T09:26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ins w:id="112" w:author="Bagus" w:date="2021-12-18T09:26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ins w:id="113" w:author="Bagus" w:date="2021-12-18T09:26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ins w:id="114" w:author="Bagus" w:date="2021-12-18T09:26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ins w:id="115" w:author="Bagus" w:date="2021-12-18T09:27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ins w:id="116" w:author="Bagus" w:date="2021-12-18T09:27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duni</w:t>
            </w:r>
            <w:r w:rsidR="00361835">
              <w:rPr>
                <w:rFonts w:ascii="Times New Roman" w:eastAsia="Times New Roman" w:hAnsi="Times New Roman" w:cs="Times New Roman"/>
                <w:szCs w:val="24"/>
              </w:rPr>
              <w:t xml:space="preserve">a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ins w:id="117" w:author="Bagus" w:date="2021-12-18T09:27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del w:id="118" w:author="Bagus" w:date="2021-12-18T09:27:00Z">
              <w:r w:rsidR="00361835" w:rsidDel="0036183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ins w:id="119" w:author="Bagus" w:date="2021-12-18T09:27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ins w:id="120" w:author="Bagus" w:date="2021-12-18T09:27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ins w:id="121" w:author="Bagus" w:date="2021-12-18T09:27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ins w:id="122" w:author="Bagus" w:date="2021-12-18T09:27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ins w:id="123" w:author="Bagus" w:date="2021-12-18T09:27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ins w:id="124" w:author="Bagus" w:date="2021-12-18T09:28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minat/</w:t>
            </w:r>
            <w:ins w:id="125" w:author="Bagus" w:date="2021-12-18T09:28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ins w:id="126" w:author="Bagus" w:date="2021-12-18T09:28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ins w:id="127" w:author="Bagus" w:date="2021-12-18T09:28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128" w:author="Bagus" w:date="2021-12-18T09:38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29" w:author="Bagus" w:date="2021-12-18T09:38:00Z">
              <w:r w:rsidRPr="00EC6F38" w:rsidDel="000374D5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ini guru di</w:t>
            </w:r>
            <w:del w:id="130" w:author="Bagus" w:date="2021-12-18T09:28:00Z">
              <w:r w:rsidRPr="00EC6F38" w:rsidDel="0036183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131" w:author="Bagus" w:date="2021-12-18T09:38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ins w:id="132" w:author="Bagus" w:date="2021-12-18T09:28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ins w:id="133" w:author="Bagus" w:date="2021-12-18T09:28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ins w:id="134" w:author="Bagus" w:date="2021-12-18T09:28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ins w:id="135" w:author="Bagus" w:date="2021-12-18T09:28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ins w:id="136" w:author="Bagus" w:date="2021-12-18T09:28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ins w:id="137" w:author="Bagus" w:date="2021-12-18T09:28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ins w:id="138" w:author="Bagus" w:date="2021-12-18T09:28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ins w:id="139" w:author="Bagus" w:date="2021-12-18T09:28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bakat/</w:t>
            </w:r>
            <w:ins w:id="140" w:author="Bagus" w:date="2021-12-18T09:28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ins w:id="141" w:author="Bagus" w:date="2021-12-18T09:28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ins w:id="142" w:author="Bagus" w:date="2021-12-18T09:28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ins w:id="143" w:author="Bagus" w:date="2021-12-18T09:28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Yaitu guru di sini di</w:t>
            </w:r>
            <w:del w:id="144" w:author="Bagus" w:date="2021-12-18T09:28:00Z">
              <w:r w:rsidRPr="00EC6F38" w:rsidDel="0036183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ins w:id="145" w:author="Bagus" w:date="2021-12-18T09:28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ins w:id="146" w:author="Bagus" w:date="2021-12-18T09:28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ins w:id="147" w:author="Bagus" w:date="2021-12-18T09:28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ins w:id="148" w:author="Bagus" w:date="2021-12-18T09:28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ins w:id="149" w:author="Bagus" w:date="2021-12-18T09:28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ins w:id="150" w:author="Bagus" w:date="2021-12-18T09:29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ins w:id="151" w:author="Bagus" w:date="2021-12-18T09:29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ins w:id="152" w:author="Bagus" w:date="2021-12-18T09:29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ins w:id="153" w:author="Bagus" w:date="2021-12-18T09:29:00Z">
              <w:r w:rsidR="003618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ins w:id="154" w:author="Bagus" w:date="2021-12-18T09:29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ins w:id="155" w:author="Bagus" w:date="2021-12-18T09:29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ins w:id="156" w:author="Bagus" w:date="2021-12-18T09:29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ins w:id="157" w:author="Bagus" w:date="2021-12-18T09:29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ins w:id="158" w:author="Bagus" w:date="2021-12-18T09:29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ins w:id="159" w:author="Bagus" w:date="2021-12-18T09:29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ins w:id="160" w:author="Bagus" w:date="2021-12-18T09:29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ins w:id="161" w:author="Bagus" w:date="2021-12-18T09:29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ins w:id="162" w:author="Bagus" w:date="2021-12-18T09:29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ins w:id="163" w:author="Bagus" w:date="2021-12-18T09:29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ins w:id="164" w:author="Bagus" w:date="2021-12-18T09:29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ins w:id="165" w:author="Bagus" w:date="2021-12-18T09:29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ins w:id="166" w:author="Bagus" w:date="2021-12-18T09:30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ins w:id="167" w:author="Bagus" w:date="2021-12-18T09:30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 guru sebagai</w:t>
            </w:r>
            <w:ins w:id="168" w:author="Bagus" w:date="2021-12-18T09:30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 di era 4.0 maka guru tidak boleh</w:t>
            </w:r>
            <w:ins w:id="169" w:author="Bagus" w:date="2021-12-18T09:30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ins w:id="170" w:author="Bagus" w:date="2021-12-18T09:30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ins w:id="171" w:author="Bagus" w:date="2021-12-18T09:30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satu strata, harus</w:t>
            </w:r>
            <w:ins w:id="172" w:author="Bagus" w:date="2021-12-18T09:30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ins w:id="173" w:author="Bagus" w:date="2021-12-18T09:30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 agar dapat</w:t>
            </w:r>
            <w:ins w:id="174" w:author="Bagus" w:date="2021-12-18T09:30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ins w:id="175" w:author="Bagus" w:date="2021-12-18T09:30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ins w:id="176" w:author="Bagus" w:date="2021-12-18T09:30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ins w:id="177" w:author="Bagus" w:date="2021-12-18T09:30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ins w:id="178" w:author="Bagus" w:date="2021-12-18T09:30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79" w:author="Bagus" w:date="2021-12-18T09:31:00Z">
              <w:r w:rsidRPr="00EC6F38" w:rsidDel="000374D5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Di dalam</w:t>
            </w:r>
            <w:ins w:id="180" w:author="Bagus" w:date="2021-12-18T09:30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ins w:id="181" w:author="Bagus" w:date="2021-12-18T09:30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ins w:id="182" w:author="Bagus" w:date="2021-12-18T09:30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ins w:id="183" w:author="Bagus" w:date="2021-12-18T09:30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ins w:id="184" w:author="Bagus" w:date="2021-12-18T09:30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ada 5 aspek yang di</w:t>
            </w:r>
            <w:del w:id="185" w:author="Bagus" w:date="2021-12-18T09:30:00Z">
              <w:r w:rsidRPr="00EC6F38" w:rsidDel="000374D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ins w:id="186" w:author="Bagus" w:date="2021-12-18T09:30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pada proses pembelajaran</w:t>
            </w:r>
            <w:ins w:id="187" w:author="Bagus" w:date="2021-12-18T09:30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yaitu: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:rsidR="000374D5" w:rsidRPr="000374D5" w:rsidRDefault="00125355" w:rsidP="000374D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:rsidR="000374D5" w:rsidRDefault="000374D5" w:rsidP="00821BA2">
            <w:pPr>
              <w:spacing w:before="100" w:beforeAutospacing="1" w:after="100" w:afterAutospacing="1" w:line="240" w:lineRule="auto"/>
              <w:contextualSpacing w:val="0"/>
              <w:rPr>
                <w:ins w:id="188" w:author="Bagus" w:date="2021-12-18T09:35:00Z"/>
                <w:rFonts w:ascii="Times New Roman" w:eastAsia="Times New Roman" w:hAnsi="Times New Roman" w:cs="Times New Roman"/>
                <w:szCs w:val="24"/>
              </w:rPr>
            </w:pP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ins w:id="189" w:author="Bagus" w:date="2021-12-18T09:31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ins w:id="190" w:author="Bagus" w:date="2021-12-18T09:31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ins w:id="191" w:author="Bagus" w:date="2021-12-18T09:31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ins w:id="192" w:author="Bagus" w:date="2021-12-18T09:31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 proses mengamati</w:t>
            </w:r>
            <w:ins w:id="193" w:author="Bagus" w:date="2021-12-18T09:31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ins w:id="194" w:author="Bagus" w:date="2021-12-18T09:31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ins w:id="195" w:author="Bagus" w:date="2021-12-18T09:31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ins w:id="196" w:author="Bagus" w:date="2021-12-18T09:31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</w:t>
            </w:r>
            <w:ins w:id="197" w:author="Bagus" w:date="2021-12-18T09:31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aja</w:t>
            </w:r>
            <w:ins w:id="198" w:author="Bagus" w:date="2021-12-18T09:31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disatu</w:t>
            </w:r>
            <w:ins w:id="199" w:author="Bagus" w:date="2021-12-18T09:31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kesatuan, pada proses mengamati</w:t>
            </w:r>
            <w:ins w:id="200" w:author="Bagus" w:date="2021-12-18T09:31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ins w:id="201" w:author="Bagus" w:date="2021-12-18T09:31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ins w:id="202" w:author="Bagus" w:date="2021-12-18T09:31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ins w:id="203" w:author="Bagus" w:date="2021-12-18T09:31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ins w:id="204" w:author="Bagus" w:date="2021-12-18T09:31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ins w:id="205" w:author="Bagus" w:date="2021-12-18T09:31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 yang kritis. Pikiran</w:t>
            </w:r>
            <w:ins w:id="206" w:author="Bagus" w:date="2021-12-18T09:31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ins w:id="207" w:author="Bagus" w:date="2021-12-18T09:31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 di butuhkan</w:t>
            </w:r>
            <w:ins w:id="208" w:author="Bagus" w:date="2021-12-18T09:31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ins w:id="209" w:author="Bagus" w:date="2021-12-18T09:31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ins w:id="210" w:author="Bagus" w:date="2021-12-18T09:31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 yang kritis</w:t>
            </w:r>
            <w:ins w:id="211" w:author="Bagus" w:date="2021-12-18T09:32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ins w:id="212" w:author="Bagus" w:date="2021-12-18T09:32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ins w:id="213" w:author="Bagus" w:date="2021-12-18T09:32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ins w:id="214" w:author="Bagus" w:date="2021-12-18T09:32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 ide atau</w:t>
            </w:r>
            <w:ins w:id="215" w:author="Bagus" w:date="2021-12-18T09:32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gagasan.</w:t>
            </w:r>
          </w:p>
          <w:p w:rsidR="000374D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ins w:id="216" w:author="Bagus" w:date="2021-12-18T09:32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Dari gagasan yang mu</w:t>
            </w:r>
            <w:ins w:id="217" w:author="Bagus" w:date="2021-12-18T09:32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ins w:id="218" w:author="Bagus" w:date="2021-12-18T09:32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ins w:id="219" w:author="Bagus" w:date="2021-12-18T09:32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ins w:id="220" w:author="Bagus" w:date="2021-12-18T09:32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ins w:id="221" w:author="Bagus" w:date="2021-12-18T09:32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ins w:id="222" w:author="Bagus" w:date="2021-12-18T09:32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maka proses selanjutnya</w:t>
            </w:r>
            <w:ins w:id="223" w:author="Bagus" w:date="2021-12-18T09:32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ins w:id="224" w:author="Bagus" w:date="2021-12-18T09:32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mencoba/ pengaplikasian. 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ins w:id="225" w:author="Bagus" w:date="2021-12-18T09:32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 4.</w:t>
            </w:r>
            <w:r w:rsidR="000374D5">
              <w:rPr>
                <w:rFonts w:ascii="Times New Roman" w:eastAsia="Times New Roman" w:hAnsi="Times New Roman" w:cs="Times New Roman"/>
                <w:szCs w:val="24"/>
              </w:rPr>
              <w:t>0</w:t>
            </w:r>
            <w:del w:id="226" w:author="Bagus" w:date="2021-12-18T09:32:00Z">
              <w:r w:rsidRPr="00EC6F38" w:rsidDel="000374D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ins w:id="227" w:author="Bagus" w:date="2021-12-18T09:32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ins w:id="228" w:author="Bagus" w:date="2021-12-18T09:32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ins w:id="229" w:author="Bagus" w:date="2021-12-18T09:32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ins w:id="230" w:author="Bagus" w:date="2021-12-18T09:33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ins w:id="231" w:author="Bagus" w:date="2021-12-18T09:33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ins w:id="232" w:author="Bagus" w:date="2021-12-18T09:33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</w:t>
            </w:r>
            <w:r w:rsidR="000374D5">
              <w:rPr>
                <w:rFonts w:ascii="Times New Roman" w:eastAsia="Times New Roman" w:hAnsi="Times New Roman" w:cs="Times New Roman"/>
                <w:szCs w:val="24"/>
              </w:rPr>
              <w:t>an</w:t>
            </w:r>
            <w:ins w:id="233" w:author="Bagus" w:date="2021-12-18T09:33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ins w:id="234" w:author="Bagus" w:date="2021-12-18T09:33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ins w:id="235" w:author="Bagus" w:date="2021-12-18T09:33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ins w:id="236" w:author="Bagus" w:date="2021-12-18T09:33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ins w:id="237" w:author="Bagus" w:date="2021-12-18T09:33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 ide baru</w:t>
            </w:r>
            <w:ins w:id="238" w:author="Bagus" w:date="2021-12-18T09:33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ins w:id="239" w:author="Bagus" w:date="2021-12-18T09:33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 proses selanjutnya</w:t>
            </w:r>
            <w:ins w:id="240" w:author="Bagus" w:date="2021-12-18T09:33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ins w:id="241" w:author="Bagus" w:date="2021-12-18T09:33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mendiskusikan. Mendiskusikan di sini</w:t>
            </w:r>
            <w:ins w:id="242" w:author="Bagus" w:date="2021-12-18T09:33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ins w:id="243" w:author="Bagus" w:date="2021-12-18T09:33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ins w:id="244" w:author="Bagus" w:date="2021-12-18T09:33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ins w:id="245" w:author="Bagus" w:date="2021-12-18T09:33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ins w:id="246" w:author="Bagus" w:date="2021-12-18T09:33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dua orang tapi</w:t>
            </w:r>
            <w:ins w:id="247" w:author="Bagus" w:date="2021-12-18T09:33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ins w:id="248" w:author="Bagus" w:date="2021-12-18T09:33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ins w:id="249" w:author="Bagus" w:date="2021-12-18T09:34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ins w:id="250" w:author="Bagus" w:date="2021-12-18T09:34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ins w:id="251" w:author="Bagus" w:date="2021-12-18T09:34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 orang. Hal ini</w:t>
            </w:r>
            <w:ins w:id="252" w:author="Bagus" w:date="2021-12-18T09:34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ins w:id="253" w:author="Bagus" w:date="2021-12-18T09:34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ins w:id="254" w:author="Bagus" w:date="2021-12-18T09:34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ins w:id="255" w:author="Bagus" w:date="2021-12-18T09:34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 yang berbeda</w:t>
            </w:r>
            <w:ins w:id="256" w:author="Bagus" w:date="2021-12-18T09:34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atau ide-ide yang baru</w:t>
            </w:r>
            <w:ins w:id="257" w:author="Bagus" w:date="2021-12-18T09:34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ins w:id="258" w:author="Bagus" w:date="2021-12-18T09:34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</w:t>
            </w:r>
            <w:ins w:id="259" w:author="Bagus" w:date="2021-12-18T09:34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="000374D5">
              <w:rPr>
                <w:rFonts w:ascii="Times New Roman" w:eastAsia="Times New Roman" w:hAnsi="Times New Roman" w:cs="Times New Roman"/>
                <w:szCs w:val="24"/>
              </w:rPr>
              <w:t>h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ir</w:t>
            </w:r>
            <w:ins w:id="260" w:author="Bagus" w:date="2021-12-18T09:34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ins w:id="261" w:author="Bagus" w:date="2021-12-18T09:35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ins w:id="262" w:author="Bagus" w:date="2021-12-18T09:35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penelitian, tuntutan 4.0 ini</w:t>
            </w:r>
            <w:ins w:id="263" w:author="Bagus" w:date="2021-12-18T09:35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ins w:id="264" w:author="Bagus" w:date="2021-12-18T09:35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ins w:id="265" w:author="Bagus" w:date="2021-12-18T09:35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ins w:id="266" w:author="Bagus" w:date="2021-12-18T09:35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inovatif. Dengan</w:t>
            </w:r>
            <w:ins w:id="267" w:author="Bagus" w:date="2021-12-18T09:35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ins w:id="268" w:author="Bagus" w:date="2021-12-18T09:35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ins w:id="269" w:author="Bagus" w:date="2021-12-18T09:35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ins w:id="270" w:author="Bagus" w:date="2021-12-18T09:35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ins w:id="271" w:author="Bagus" w:date="2021-12-18T09:35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 proses kreatif</w:t>
            </w:r>
            <w:ins w:id="272" w:author="Bagus" w:date="2021-12-18T09:35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ins w:id="273" w:author="Bagus" w:date="2021-12-18T09:35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ins w:id="274" w:author="Bagus" w:date="2021-12-18T09:35:00Z">
              <w:r w:rsidR="000374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kita.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trackRevision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0374D5"/>
    <w:rsid w:val="0012251A"/>
    <w:rsid w:val="00125355"/>
    <w:rsid w:val="001D038C"/>
    <w:rsid w:val="00240407"/>
    <w:rsid w:val="00361835"/>
    <w:rsid w:val="0042167F"/>
    <w:rsid w:val="00924DF5"/>
    <w:rsid w:val="00D31140"/>
    <w:rsid w:val="00D61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4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Bagus</cp:lastModifiedBy>
  <cp:revision>4</cp:revision>
  <dcterms:created xsi:type="dcterms:W3CDTF">2020-08-26T22:03:00Z</dcterms:created>
  <dcterms:modified xsi:type="dcterms:W3CDTF">2021-12-18T02:39:00Z</dcterms:modified>
</cp:coreProperties>
</file>