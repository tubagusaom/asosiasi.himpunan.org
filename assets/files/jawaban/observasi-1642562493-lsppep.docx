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1D3570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del w:id="0" w:author="User" w:date="2022-01-19T09:56:00Z">
              <w:r w:rsidR="001D3570" w:rsidRPr="001D3570" w:rsidDel="007D1A8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1D3570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D1A8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" w:author="User" w:date="2022-01-19T09:59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" w:author="User" w:date="2022-01-19T10:00:00Z">
              <w:r w:rsidR="00125355"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>Bagi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del w:id="3" w:author="User" w:date="2022-01-19T10:00:00Z">
              <w:r w:rsidR="00125355"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kita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User" w:date="2022-01-19T09:57:00Z">
              <w:r w:rsidR="00125355"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 s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User" w:date="2022-01-19T10:00:00Z">
              <w:r w:rsidR="00125355"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6" w:author="User" w:date="2022-01-19T10:0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7" w:author="User" w:date="2022-01-19T10:00:00Z">
              <w:r w:rsidR="00125355"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>, tetapi k</w:delText>
              </w:r>
            </w:del>
            <w:ins w:id="8" w:author="User" w:date="2022-01-19T10:00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User" w:date="2022-01-19T10:00:00Z">
              <w:r w:rsidR="00125355"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User" w:date="2022-01-19T10:01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1" w:author="User" w:date="2022-01-19T10:01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2" w:author="User" w:date="2022-01-19T10:02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User" w:date="2022-01-19T10:02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4" w:author="User" w:date="2022-01-19T10:02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aspek</w:t>
              </w:r>
              <w:proofErr w:type="spellEnd"/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del w:id="15" w:author="User" w:date="2022-01-19T10:02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 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6" w:author="User" w:date="2022-01-19T10:02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7" w:author="User" w:date="2022-01-19T10:03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User" w:date="2022-01-19T10:03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19" w:author="User" w:date="2022-01-19T10:03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0" w:author="User" w:date="2022-01-19T10:03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proofErr w:type="spellStart"/>
            <w:ins w:id="21" w:author="User" w:date="2022-01-19T10:03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22" w:author="User" w:date="2022-01-19T10:03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proofErr w:type="spellStart"/>
            <w:ins w:id="23" w:author="User" w:date="2022-01-19T10:04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del w:id="24" w:author="User" w:date="2022-01-19T10:03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25" w:author="User" w:date="2022-01-19T10:04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User" w:date="2022-01-19T10:04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27" w:author="User" w:date="2022-01-19T10:04:00Z">
              <w:r w:rsidR="007D1A8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D1A8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7D1A8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28" w:author="User" w:date="2022-01-19T10:04:00Z">
              <w:r>
                <w:rPr>
                  <w:rFonts w:ascii="Times New Roman" w:eastAsia="Times New Roman" w:hAnsi="Times New Roman" w:cs="Times New Roman"/>
                  <w:szCs w:val="24"/>
                </w:rPr>
                <w:t>Beberapa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9" w:author="User" w:date="2022-01-19T10:04:00Z">
              <w:r w:rsidR="00125355"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proofErr w:type="spellStart"/>
            <w:ins w:id="30" w:author="User" w:date="2022-01-19T10:04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1" w:author="User" w:date="2022-01-19T10:0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Del="007D1A81" w:rsidRDefault="007D1A81" w:rsidP="007D1A81">
            <w:pPr>
              <w:spacing w:before="100" w:beforeAutospacing="1" w:after="100" w:afterAutospacing="1" w:line="240" w:lineRule="auto"/>
              <w:contextualSpacing w:val="0"/>
              <w:rPr>
                <w:del w:id="32" w:author="User" w:date="2022-01-19T10:05:00Z"/>
                <w:rFonts w:ascii="Times New Roman" w:eastAsia="Times New Roman" w:hAnsi="Times New Roman" w:cs="Times New Roman"/>
                <w:szCs w:val="24"/>
              </w:rPr>
              <w:pPrChange w:id="33" w:author="User" w:date="2022-01-19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34" w:author="User" w:date="2022-01-19T10:0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7D1A8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5" w:author="User" w:date="2022-01-19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6" w:author="User" w:date="2022-01-19T10:05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User" w:date="2022-01-19T10:06:00Z">
              <w:r w:rsidRPr="00EC6F38" w:rsidDel="007D1A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ins w:id="38" w:author="User" w:date="2022-01-19T10:06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del w:id="39" w:author="User" w:date="2022-01-19T10:06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117B8" w:rsidP="00E117B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0" w:author="User" w:date="2022-01-19T10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1" w:author="User" w:date="2022-01-19T10:0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E117B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2" w:author="User" w:date="2022-01-19T10:0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3" w:author="User" w:date="2022-01-19T10:06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proofErr w:type="spellStart"/>
            <w:ins w:id="44" w:author="User" w:date="2022-01-19T10:06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5" w:author="User" w:date="2022-01-19T10:06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User" w:date="2022-01-19T10:07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User" w:date="2022-01-19T10:07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E117B8" w:rsidRDefault="00E117B8" w:rsidP="00E117B8">
            <w:pPr>
              <w:spacing w:before="100" w:beforeAutospacing="1" w:after="100" w:afterAutospacing="1" w:line="240" w:lineRule="auto"/>
              <w:contextualSpacing w:val="0"/>
              <w:rPr>
                <w:del w:id="48" w:author="User" w:date="2022-01-19T10:07:00Z"/>
                <w:rFonts w:ascii="Times New Roman" w:eastAsia="Times New Roman" w:hAnsi="Times New Roman" w:cs="Times New Roman"/>
                <w:szCs w:val="24"/>
              </w:rPr>
              <w:pPrChange w:id="49" w:author="User" w:date="2022-01-19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0" w:author="User" w:date="2022-01-19T10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mentor.</w:t>
            </w:r>
          </w:p>
          <w:p w:rsidR="00125355" w:rsidRPr="00EC6F38" w:rsidRDefault="00125355" w:rsidP="00E117B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1" w:author="User" w:date="2022-01-19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117B8" w:rsidP="00E117B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2" w:author="User" w:date="2022-01-19T10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3" w:author="User" w:date="2022-01-19T10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4" w:author="User" w:date="2022-01-19T10:08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55" w:author="User" w:date="2022-01-19T10:08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6" w:author="User" w:date="2022-01-19T10:09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4.0 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User" w:date="2022-01-19T10:09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ins w:id="58" w:author="User" w:date="2022-01-19T10:09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pasa</w:t>
              </w:r>
              <w:proofErr w:type="spellEnd"/>
              <w:r w:rsidR="00E117B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59" w:author="User" w:date="2022-01-19T10:09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. Guru</w:t>
              </w:r>
            </w:ins>
            <w:del w:id="60" w:author="User" w:date="2022-01-19T10:09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 </w:t>
            </w:r>
            <w:proofErr w:type="spellStart"/>
            <w:del w:id="61" w:author="User" w:date="2022-01-19T10:10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Di dalam p</w:delText>
              </w:r>
            </w:del>
            <w:ins w:id="62" w:author="User" w:date="2022-01-19T10:10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3" w:author="User" w:date="2022-01-19T10:10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User" w:date="2022-01-19T10:11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ada </w:delText>
              </w:r>
            </w:del>
            <w:proofErr w:type="spellStart"/>
            <w:ins w:id="65" w:author="User" w:date="2022-01-19T10:11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mempunyai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66" w:author="User" w:date="2022-01-19T10:11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7" w:author="User" w:date="2022-01-19T10:11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ins w:id="68" w:author="User" w:date="2022-01-19T10:11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mengamati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memahami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mencoba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mendiskusikan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Del="00E117B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69" w:author="User" w:date="2022-01-19T10:12:00Z"/>
                <w:rFonts w:ascii="Times New Roman" w:eastAsia="Times New Roman" w:hAnsi="Times New Roman" w:cs="Times New Roman"/>
                <w:szCs w:val="24"/>
              </w:rPr>
            </w:pPr>
            <w:del w:id="70" w:author="User" w:date="2022-01-19T10:12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</w:p>
          <w:p w:rsidR="00125355" w:rsidRPr="00EC6F38" w:rsidDel="00E117B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71" w:author="User" w:date="2022-01-19T10:12:00Z"/>
                <w:rFonts w:ascii="Times New Roman" w:eastAsia="Times New Roman" w:hAnsi="Times New Roman" w:cs="Times New Roman"/>
                <w:szCs w:val="24"/>
              </w:rPr>
            </w:pPr>
            <w:del w:id="72" w:author="User" w:date="2022-01-19T10:12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</w:p>
          <w:p w:rsidR="00125355" w:rsidRPr="00EC6F38" w:rsidDel="00E117B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73" w:author="User" w:date="2022-01-19T10:12:00Z"/>
                <w:rFonts w:ascii="Times New Roman" w:eastAsia="Times New Roman" w:hAnsi="Times New Roman" w:cs="Times New Roman"/>
                <w:szCs w:val="24"/>
              </w:rPr>
            </w:pPr>
            <w:del w:id="74" w:author="User" w:date="2022-01-19T10:12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</w:p>
          <w:p w:rsidR="00125355" w:rsidRPr="00EC6F38" w:rsidDel="00E117B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75" w:author="User" w:date="2022-01-19T10:12:00Z"/>
                <w:rFonts w:ascii="Times New Roman" w:eastAsia="Times New Roman" w:hAnsi="Times New Roman" w:cs="Times New Roman"/>
                <w:szCs w:val="24"/>
              </w:rPr>
            </w:pPr>
            <w:del w:id="76" w:author="User" w:date="2022-01-19T10:12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</w:p>
          <w:p w:rsidR="00125355" w:rsidRPr="00EC6F38" w:rsidDel="00E117B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77" w:author="User" w:date="2022-01-19T10:12:00Z"/>
                <w:rFonts w:ascii="Times New Roman" w:eastAsia="Times New Roman" w:hAnsi="Times New Roman" w:cs="Times New Roman"/>
                <w:szCs w:val="24"/>
              </w:rPr>
            </w:pPr>
            <w:del w:id="78" w:author="User" w:date="2022-01-19T10:12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79" w:author="User" w:date="2022-01-19T10:12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0" w:author="User" w:date="2022-01-19T10:12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1" w:author="User" w:date="2022-01-19T10:13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ins w:id="82" w:author="User" w:date="2022-01-19T10:13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83" w:author="User" w:date="2022-01-19T10:13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84" w:author="User" w:date="2022-01-19T10:13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proofErr w:type="spellStart"/>
            <w:ins w:id="85" w:author="User" w:date="2022-01-19T10:13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6" w:author="User" w:date="2022-01-19T10:13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87" w:author="User" w:date="2022-01-19T10:13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8" w:author="User" w:date="2022-01-19T10:13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9" w:author="User" w:date="2022-01-19T10:14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karena dengan pikiran yang kritis maka akan timbul</w:delText>
              </w:r>
            </w:del>
            <w:proofErr w:type="spellStart"/>
            <w:ins w:id="90" w:author="User" w:date="2022-01-19T10:14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menumbuhkan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1" w:author="User" w:date="2022-01-19T10:14:00Z">
              <w:r w:rsidRPr="00EC6F38" w:rsidDel="00E117B8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92" w:author="User" w:date="2022-01-19T10:14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Berawal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93" w:author="User" w:date="2022-01-19T10:15:00Z">
              <w:r w:rsidR="00E117B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94" w:author="User" w:date="2022-01-19T10:19:00Z">
              <w:r w:rsidRPr="00EC6F38" w:rsidDel="00CD598A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95" w:author="User" w:date="2022-01-19T10:19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6" w:author="User" w:date="2022-01-19T10:19:00Z">
              <w:r w:rsidRPr="00EC6F38" w:rsidDel="00CD598A">
                <w:rPr>
                  <w:rFonts w:ascii="Times New Roman" w:eastAsia="Times New Roman" w:hAnsi="Times New Roman" w:cs="Times New Roman"/>
                  <w:szCs w:val="24"/>
                </w:rPr>
                <w:delText>pengaplik</w:delText>
              </w:r>
            </w:del>
            <w:proofErr w:type="spellStart"/>
            <w:ins w:id="97" w:author="User" w:date="2022-01-19T10:19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meng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asi</w:t>
            </w:r>
            <w:ins w:id="98" w:author="User" w:date="2022-01-19T10:19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plikasik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9" w:author="User" w:date="2022-01-19T10:19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00" w:author="User" w:date="2022-01-19T10:19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CD598A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1" w:author="User" w:date="2022-01-19T10:20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02" w:author="User" w:date="2022-01-19T10:20:00Z">
              <w:r w:rsidRPr="00EC6F38" w:rsidDel="00CD598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3" w:author="User" w:date="2022-01-19T10:20:00Z">
              <w:r w:rsidRPr="00EC6F38" w:rsidDel="00CD598A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104" w:author="User" w:date="2022-01-19T10:20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5" w:author="User" w:date="2022-01-19T10:20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6" w:author="User" w:date="2022-01-19T10:20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7" w:author="User" w:date="2022-01-19T10:20:00Z">
              <w:r w:rsidR="00CD598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bookmarkStart w:id="108" w:name="_GoBack"/>
            <w:bookmarkEnd w:id="108"/>
          </w:p>
        </w:tc>
      </w:tr>
      <w:tr w:rsidR="007D1A81" w:rsidTr="00821BA2">
        <w:trPr>
          <w:ins w:id="109" w:author="User" w:date="2022-01-19T10:05:00Z"/>
        </w:trPr>
        <w:tc>
          <w:tcPr>
            <w:tcW w:w="9350" w:type="dxa"/>
          </w:tcPr>
          <w:p w:rsidR="007D1A81" w:rsidRDefault="007D1A81" w:rsidP="00821BA2">
            <w:pPr>
              <w:pStyle w:val="Heading3"/>
              <w:rPr>
                <w:ins w:id="110" w:author="User" w:date="2022-01-19T10:05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1D3570"/>
    <w:rsid w:val="00240407"/>
    <w:rsid w:val="0042167F"/>
    <w:rsid w:val="007D1A81"/>
    <w:rsid w:val="00924DF5"/>
    <w:rsid w:val="00CD598A"/>
    <w:rsid w:val="00E117B8"/>
    <w:rsid w:val="00E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2022-01-19T02:39:00Z</dcterms:created>
  <dcterms:modified xsi:type="dcterms:W3CDTF">2022-01-19T03:20:00Z</dcterms:modified>
</cp:coreProperties>
</file>