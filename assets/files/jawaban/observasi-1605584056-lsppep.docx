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6EBBE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F3ED2D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82B042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54A3C28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BF2A007" w14:textId="77777777" w:rsidR="00927764" w:rsidRPr="0094076B" w:rsidRDefault="00927764" w:rsidP="00927764">
      <w:pPr>
        <w:rPr>
          <w:rFonts w:ascii="Cambria" w:hAnsi="Cambria"/>
        </w:rPr>
      </w:pPr>
    </w:p>
    <w:p w14:paraId="45F1E9A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6C9EC0C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1577DB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1EBFCC3" wp14:editId="054CC9FE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EE0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E207C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0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1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2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3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4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5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6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badan</w:t>
      </w:r>
      <w:proofErr w:type="spellEnd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7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8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naik</w:t>
      </w:r>
      <w:proofErr w:type="spellEnd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9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10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11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proofErr w:type="gramStart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12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proofErr w:type="gramEnd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13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14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15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16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tetep</w:t>
      </w:r>
      <w:proofErr w:type="spellEnd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17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18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19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20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77438C">
        <w:rPr>
          <w:rFonts w:ascii="Times New Roman" w:eastAsia="Times New Roman" w:hAnsi="Times New Roman" w:cs="Times New Roman"/>
          <w:iCs/>
          <w:sz w:val="24"/>
          <w:szCs w:val="24"/>
          <w:rPrChange w:id="21" w:author="User" w:date="2020-11-17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  <w:del w:id="22" w:author="User" w:date="2020-11-17T10:24:00Z">
        <w:r w:rsidRPr="00C50A1E" w:rsidDel="0077438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Huft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F469059" w14:textId="77777777" w:rsidR="00927764" w:rsidRPr="00C50A1E" w:rsidRDefault="00927764" w:rsidP="0077438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3" w:author="User" w:date="2020-11-17T10:24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4"/>
      <w:proofErr w:type="spellStart"/>
      <w:r w:rsidRPr="0054471B">
        <w:rPr>
          <w:rFonts w:ascii="Times New Roman" w:eastAsia="Times New Roman" w:hAnsi="Times New Roman" w:cs="Times New Roman"/>
          <w:color w:val="FF0000"/>
          <w:sz w:val="24"/>
          <w:szCs w:val="24"/>
        </w:rPr>
        <w:t>ind</w:t>
      </w:r>
      <w:del w:id="25" w:author="User" w:date="2020-11-17T10:05:00Z">
        <w:r w:rsidRPr="0054471B" w:rsidDel="0054471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>e</w:delText>
        </w:r>
      </w:del>
      <w:r w:rsidRPr="0054471B">
        <w:rPr>
          <w:rFonts w:ascii="Times New Roman" w:eastAsia="Times New Roman" w:hAnsi="Times New Roman" w:cs="Times New Roman"/>
          <w:color w:val="FF0000"/>
          <w:sz w:val="24"/>
          <w:szCs w:val="24"/>
        </w:rPr>
        <w:t>ra</w:t>
      </w:r>
      <w:commentRangeEnd w:id="24"/>
      <w:proofErr w:type="spellEnd"/>
      <w:r w:rsidR="0054471B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471B">
        <w:rPr>
          <w:rFonts w:ascii="Times New Roman" w:eastAsia="Times New Roman" w:hAnsi="Times New Roman" w:cs="Times New Roman"/>
          <w:color w:val="FF0000"/>
          <w:sz w:val="24"/>
          <w:szCs w:val="24"/>
        </w:rPr>
        <w:t>peng</w:t>
      </w:r>
      <w:del w:id="26" w:author="User" w:date="2020-11-17T10:05:00Z">
        <w:r w:rsidRPr="0054471B" w:rsidDel="0054471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>g</w:delText>
        </w:r>
      </w:del>
      <w:r w:rsidRPr="0054471B">
        <w:rPr>
          <w:rFonts w:ascii="Times New Roman" w:eastAsia="Times New Roman" w:hAnsi="Times New Roman" w:cs="Times New Roman"/>
          <w:color w:val="FF0000"/>
          <w:sz w:val="24"/>
          <w:szCs w:val="24"/>
        </w:rPr>
        <w:t>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27" w:author="User" w:date="2020-11-17T10:05:00Z">
        <w:r w:rsidR="0054471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musim</w:t>
        </w:r>
      </w:ins>
      <w:proofErr w:type="spellEnd"/>
      <w:del w:id="28" w:author="User" w:date="2020-11-17T10:05:00Z">
        <w:r w:rsidRPr="0054471B" w:rsidDel="0054471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delText>kala</w:delText>
        </w:r>
      </w:del>
      <w:r w:rsidRPr="005447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11C6D10" w14:textId="77777777" w:rsidR="00927764" w:rsidRPr="00C50A1E" w:rsidRDefault="00927764" w:rsidP="0077438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9" w:author="User" w:date="2020-11-17T10:2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471B">
        <w:rPr>
          <w:rFonts w:ascii="Times New Roman" w:eastAsia="Times New Roman" w:hAnsi="Times New Roman" w:cs="Times New Roman"/>
          <w:color w:val="FF0000"/>
          <w:sz w:val="24"/>
          <w:szCs w:val="24"/>
          <w:rPrChange w:id="30" w:author="User" w:date="2020-11-17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November</w:t>
      </w:r>
      <w:ins w:id="31" w:author="User" w:date="2020-11-17T10:06:00Z"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32" w:author="User" w:date="2020-11-17T10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Pr="0054471B">
        <w:rPr>
          <w:rFonts w:ascii="Times New Roman" w:eastAsia="Times New Roman" w:hAnsi="Times New Roman" w:cs="Times New Roman"/>
          <w:color w:val="FF0000"/>
          <w:sz w:val="24"/>
          <w:szCs w:val="24"/>
          <w:rPrChange w:id="33" w:author="User" w:date="2020-11-17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</w:t>
      </w:r>
      <w:ins w:id="34" w:author="User" w:date="2020-11-17T10:06:00Z"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35" w:author="User" w:date="2020-11-17T10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54471B">
        <w:rPr>
          <w:rFonts w:ascii="Times New Roman" w:eastAsia="Times New Roman" w:hAnsi="Times New Roman" w:cs="Times New Roman"/>
          <w:color w:val="FF0000"/>
          <w:sz w:val="24"/>
          <w:szCs w:val="24"/>
          <w:rPrChange w:id="36" w:author="User" w:date="2020-11-17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Desember</w:t>
      </w:r>
      <w:proofErr w:type="spellEnd"/>
      <w:r w:rsidRPr="0054471B">
        <w:rPr>
          <w:rFonts w:ascii="Times New Roman" w:eastAsia="Times New Roman" w:hAnsi="Times New Roman" w:cs="Times New Roman"/>
          <w:color w:val="FF0000"/>
          <w:sz w:val="24"/>
          <w:szCs w:val="24"/>
          <w:rPrChange w:id="37" w:author="User" w:date="2020-11-17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2019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38" w:author="User" w:date="2020-11-17T10:07:00Z"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39" w:author="User" w:date="2020-11-17T10:0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Hal </w:t>
        </w:r>
        <w:proofErr w:type="spellStart"/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40" w:author="User" w:date="2020-11-17T10:0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ini</w:t>
        </w:r>
        <w:proofErr w:type="spellEnd"/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41" w:author="User" w:date="2020-11-17T10:0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42" w:author="User" w:date="2020-11-17T10:0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sangat</w:t>
        </w:r>
        <w:proofErr w:type="spellEnd"/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43" w:author="User" w:date="2020-11-17T10:0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44" w:author="User" w:date="2020-11-17T10:0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terasa</w:t>
        </w:r>
        <w:proofErr w:type="spellEnd"/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45" w:author="User" w:date="2020-11-17T10:0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46" w:author="User" w:date="2020-11-17T10:0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sejak</w:t>
        </w:r>
        <w:proofErr w:type="spellEnd"/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47" w:author="User" w:date="2020-11-17T10:0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48" w:author="User" w:date="2020-11-17T10:0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awal</w:t>
        </w:r>
        <w:proofErr w:type="spellEnd"/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49" w:author="User" w:date="2020-11-17T10:0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50" w:author="User" w:date="2020-11-17T10:0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tahun</w:t>
        </w:r>
        <w:proofErr w:type="spellEnd"/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51" w:author="User" w:date="2020-11-17T10:0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52" w:author="User" w:date="2020-11-17T10:0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baru</w:t>
        </w:r>
        <w:proofErr w:type="spellEnd"/>
        <w:r w:rsidR="0054471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3" w:author="User" w:date="2020-11-17T10:06:00Z">
        <w:r w:rsidRPr="0054471B" w:rsidDel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54" w:author="User" w:date="2020-11-17T10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Sudah sangat</w:delText>
        </w:r>
      </w:del>
      <w:del w:id="55" w:author="User" w:date="2020-11-17T10:07:00Z">
        <w:r w:rsidRPr="00C50A1E" w:rsidDel="0054471B">
          <w:rPr>
            <w:rFonts w:ascii="Times New Roman" w:eastAsia="Times New Roman" w:hAnsi="Times New Roman" w:cs="Times New Roman"/>
            <w:sz w:val="24"/>
            <w:szCs w:val="24"/>
          </w:rPr>
          <w:delText xml:space="preserve"> terasa apalagi sejak awal tahun baru kita.</w:delText>
        </w:r>
      </w:del>
    </w:p>
    <w:p w14:paraId="6A90EAA2" w14:textId="77777777" w:rsidR="00927764" w:rsidRPr="00C50A1E" w:rsidRDefault="00927764" w:rsidP="0077438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6" w:author="User" w:date="2020-11-17T10:2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7" w:author="User" w:date="2020-11-17T10:07:00Z">
        <w:r w:rsidR="0054471B">
          <w:rPr>
            <w:rFonts w:ascii="Times New Roman" w:eastAsia="Times New Roman" w:hAnsi="Times New Roman" w:cs="Times New Roman"/>
            <w:sz w:val="24"/>
            <w:szCs w:val="24"/>
          </w:rPr>
          <w:t>t</w:t>
        </w:r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58" w:author="User" w:date="2020-11-17T10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idak</w:t>
        </w:r>
      </w:ins>
      <w:proofErr w:type="spellEnd"/>
      <w:del w:id="59" w:author="User" w:date="2020-11-17T10:07:00Z">
        <w:r w:rsidRPr="00C50A1E" w:rsidDel="0054471B">
          <w:rPr>
            <w:rFonts w:ascii="Times New Roman" w:eastAsia="Times New Roman" w:hAnsi="Times New Roman" w:cs="Times New Roman"/>
            <w:sz w:val="24"/>
            <w:szCs w:val="24"/>
          </w:rPr>
          <w:delText>tak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60" w:author="User" w:date="2020-11-17T10:08:00Z">
        <w:r w:rsidRPr="0054471B" w:rsidDel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61" w:author="User" w:date="2020-11-17T10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pun </w:delText>
        </w:r>
      </w:del>
      <w:proofErr w:type="spellStart"/>
      <w:ins w:id="62" w:author="User" w:date="2020-11-17T10:08:00Z"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63" w:author="User" w:date="2020-11-17T10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begitu</w:t>
        </w:r>
        <w:proofErr w:type="spellEnd"/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64" w:author="User" w:date="2020-11-17T10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pul</w:t>
        </w:r>
        <w:r w:rsidR="0054471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</w:t>
        </w:r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65" w:author="User" w:date="2020-11-17T10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del w:id="66" w:author="User" w:date="2020-11-17T10:08:00Z">
        <w:r w:rsidRPr="0054471B" w:rsidDel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67" w:author="User" w:date="2020-11-17T10:0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Soal makan</w:delText>
        </w:r>
      </w:del>
      <w:proofErr w:type="spellStart"/>
      <w:ins w:id="68" w:author="User" w:date="2020-11-17T10:08:00Z"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69" w:author="User" w:date="2020-11-17T10:0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Tentang</w:t>
        </w:r>
        <w:proofErr w:type="spellEnd"/>
        <w:r w:rsidR="005447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4471B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70" w:author="User" w:date="2020-11-17T10:09:00Z">
        <w:r w:rsidR="0054471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71" w:author="User" w:date="2020-11-17T10:09:00Z">
        <w:r w:rsidRPr="00C50A1E" w:rsidDel="0054471B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4471B">
        <w:rPr>
          <w:rFonts w:ascii="Times New Roman" w:eastAsia="Times New Roman" w:hAnsi="Times New Roman" w:cs="Times New Roman"/>
          <w:color w:val="FF0000"/>
          <w:sz w:val="24"/>
          <w:szCs w:val="24"/>
          <w:rPrChange w:id="72" w:author="User" w:date="2020-11-17T10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ins w:id="73" w:author="User" w:date="2020-11-17T10:09:00Z"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74" w:author="User" w:date="2020-11-17T10:0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menjadi</w:t>
        </w:r>
        <w:proofErr w:type="spellEnd"/>
        <w:r w:rsidR="0054471B" w:rsidRPr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75" w:author="User" w:date="2020-11-17T10:0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del w:id="76" w:author="User" w:date="2020-11-17T10:09:00Z">
        <w:r w:rsidRPr="00C50A1E" w:rsidDel="0054471B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863160" w14:textId="77777777" w:rsidR="0077438C" w:rsidRDefault="00927764" w:rsidP="0077438C">
      <w:pPr>
        <w:shd w:val="clear" w:color="auto" w:fill="F5F5F5"/>
        <w:spacing w:after="375"/>
        <w:rPr>
          <w:ins w:id="77" w:author="User" w:date="2020-11-17T10:25:00Z"/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pPrChange w:id="78" w:author="User" w:date="2020-11-17T10:25:00Z">
          <w:pPr>
            <w:shd w:val="clear" w:color="auto" w:fill="F5F5F5"/>
            <w:spacing w:after="375"/>
          </w:pPr>
        </w:pPrChange>
      </w:pPr>
      <w:proofErr w:type="spellStart"/>
      <w:r w:rsidRPr="0054471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PrChange w:id="79" w:author="User" w:date="2020-11-17T10:0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Mengapa</w:t>
      </w:r>
      <w:proofErr w:type="spellEnd"/>
      <w:r w:rsidRPr="0054471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PrChange w:id="80" w:author="User" w:date="2020-11-17T10:0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ins w:id="81" w:author="User" w:date="2020-11-17T10:09:00Z">
        <w:r w:rsidR="0054471B" w:rsidRPr="0054471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rPrChange w:id="82" w:author="User" w:date="2020-11-17T10:09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rPrChange>
          </w:rPr>
          <w:t>k</w:t>
        </w:r>
      </w:ins>
      <w:del w:id="83" w:author="User" w:date="2020-11-17T10:09:00Z">
        <w:r w:rsidRPr="0054471B" w:rsidDel="0054471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rPrChange w:id="84" w:author="User" w:date="2020-11-17T10:09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rPrChange>
          </w:rPr>
          <w:delText>K</w:delText>
        </w:r>
      </w:del>
      <w:proofErr w:type="gramStart"/>
      <w:r w:rsidRPr="0054471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PrChange w:id="85" w:author="User" w:date="2020-11-17T10:0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ita</w:t>
      </w:r>
      <w:proofErr w:type="spellEnd"/>
      <w:proofErr w:type="gramEnd"/>
      <w:r w:rsidRPr="0054471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PrChange w:id="86" w:author="User" w:date="2020-11-17T10:0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ins w:id="87" w:author="User" w:date="2020-11-17T10:09:00Z">
        <w:r w:rsidR="0054471B" w:rsidRPr="0054471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rPrChange w:id="88" w:author="User" w:date="2020-11-17T10:09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rPrChange>
          </w:rPr>
          <w:t>m</w:t>
        </w:r>
      </w:ins>
      <w:del w:id="89" w:author="User" w:date="2020-11-17T10:09:00Z">
        <w:r w:rsidRPr="0054471B" w:rsidDel="0054471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rPrChange w:id="90" w:author="User" w:date="2020-11-17T10:09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rPrChange>
          </w:rPr>
          <w:delText>M</w:delText>
        </w:r>
      </w:del>
      <w:r w:rsidRPr="0054471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PrChange w:id="91" w:author="User" w:date="2020-11-17T10:0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erasa</w:t>
      </w:r>
      <w:proofErr w:type="spellEnd"/>
      <w:r w:rsidRPr="0054471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PrChange w:id="92" w:author="User" w:date="2020-11-17T10:0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ins w:id="93" w:author="User" w:date="2020-11-17T10:09:00Z">
        <w:r w:rsidR="0054471B" w:rsidRPr="0054471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rPrChange w:id="94" w:author="User" w:date="2020-11-17T10:09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rPrChange>
          </w:rPr>
          <w:t>l</w:t>
        </w:r>
      </w:ins>
      <w:del w:id="95" w:author="User" w:date="2020-11-17T10:09:00Z">
        <w:r w:rsidRPr="0054471B" w:rsidDel="0054471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rPrChange w:id="96" w:author="User" w:date="2020-11-17T10:09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rPrChange>
          </w:rPr>
          <w:delText>L</w:delText>
        </w:r>
      </w:del>
      <w:r w:rsidRPr="0054471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PrChange w:id="97" w:author="User" w:date="2020-11-17T10:0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apar</w:t>
      </w:r>
      <w:proofErr w:type="spellEnd"/>
      <w:r w:rsidRPr="0054471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PrChange w:id="98" w:author="User" w:date="2020-11-17T10:0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ins w:id="99" w:author="User" w:date="2020-11-17T10:09:00Z">
        <w:r w:rsidR="0054471B" w:rsidRPr="0054471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rPrChange w:id="100" w:author="User" w:date="2020-11-17T10:09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rPrChange>
          </w:rPr>
          <w:t>k</w:t>
        </w:r>
      </w:ins>
      <w:del w:id="101" w:author="User" w:date="2020-11-17T10:09:00Z">
        <w:r w:rsidRPr="0054471B" w:rsidDel="0054471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rPrChange w:id="102" w:author="User" w:date="2020-11-17T10:09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rPrChange>
          </w:rPr>
          <w:delText>K</w:delText>
        </w:r>
      </w:del>
      <w:r w:rsidRPr="0054471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PrChange w:id="103" w:author="User" w:date="2020-11-17T10:0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etika</w:t>
      </w:r>
      <w:proofErr w:type="spellEnd"/>
      <w:r w:rsidRPr="0054471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PrChange w:id="104" w:author="User" w:date="2020-11-17T10:0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ins w:id="105" w:author="User" w:date="2020-11-17T10:09:00Z">
        <w:r w:rsidR="0054471B" w:rsidRPr="0054471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rPrChange w:id="106" w:author="User" w:date="2020-11-17T10:09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rPrChange>
          </w:rPr>
          <w:t>h</w:t>
        </w:r>
      </w:ins>
      <w:del w:id="107" w:author="User" w:date="2020-11-17T10:09:00Z">
        <w:r w:rsidRPr="0054471B" w:rsidDel="0054471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rPrChange w:id="108" w:author="User" w:date="2020-11-17T10:09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rPrChange>
          </w:rPr>
          <w:delText>H</w:delText>
        </w:r>
      </w:del>
      <w:r w:rsidRPr="0054471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PrChange w:id="109" w:author="User" w:date="2020-11-17T10:0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ujan</w:t>
      </w:r>
      <w:proofErr w:type="spellEnd"/>
    </w:p>
    <w:p w14:paraId="3B2118A0" w14:textId="77777777" w:rsidR="00927764" w:rsidRPr="00C50A1E" w:rsidRDefault="00927764" w:rsidP="0077438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0" w:author="User" w:date="2020-11-17T10:25:00Z">
          <w:pPr>
            <w:shd w:val="clear" w:color="auto" w:fill="F5F5F5"/>
            <w:spacing w:after="375"/>
          </w:pPr>
        </w:pPrChange>
      </w:pPr>
      <w:del w:id="111" w:author="User" w:date="2020-11-17T10:25:00Z">
        <w:r w:rsidRPr="00C50A1E" w:rsidDel="0077438C">
          <w:rPr>
            <w:rFonts w:ascii="Times New Roman" w:eastAsia="Times New Roman" w:hAnsi="Times New Roman" w:cs="Times New Roman"/>
            <w:sz w:val="24"/>
            <w:szCs w:val="24"/>
          </w:rPr>
          <w:br/>
          <w:delText>S</w:delText>
        </w:r>
      </w:del>
      <w:proofErr w:type="spellStart"/>
      <w:ins w:id="112" w:author="User" w:date="2020-11-17T10:25:00Z">
        <w:r w:rsidR="0077438C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471B">
        <w:rPr>
          <w:rFonts w:ascii="Times New Roman" w:eastAsia="Times New Roman" w:hAnsi="Times New Roman" w:cs="Times New Roman"/>
          <w:color w:val="FF0000"/>
          <w:sz w:val="24"/>
          <w:szCs w:val="24"/>
          <w:rPrChange w:id="113" w:author="User" w:date="2020-11-1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</w:t>
      </w:r>
      <w:ins w:id="114" w:author="User" w:date="2020-11-17T10:10:00Z">
        <w:r w:rsidR="0054471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f</w:t>
        </w:r>
      </w:ins>
      <w:del w:id="115" w:author="User" w:date="2020-11-17T10:10:00Z">
        <w:r w:rsidRPr="0054471B" w:rsidDel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16" w:author="User" w:date="2020-11-17T10:1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p</w:delText>
        </w:r>
      </w:del>
      <w:r w:rsidRPr="0054471B">
        <w:rPr>
          <w:rFonts w:ascii="Times New Roman" w:eastAsia="Times New Roman" w:hAnsi="Times New Roman" w:cs="Times New Roman"/>
          <w:color w:val="FF0000"/>
          <w:sz w:val="24"/>
          <w:szCs w:val="24"/>
          <w:rPrChange w:id="117" w:author="User" w:date="2020-11-1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FBA896A" w14:textId="77777777" w:rsidR="00927764" w:rsidRPr="00C50A1E" w:rsidRDefault="00927764" w:rsidP="0077438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8" w:author="User" w:date="2020-11-17T10:2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54471B">
        <w:rPr>
          <w:rFonts w:ascii="Times New Roman" w:eastAsia="Times New Roman" w:hAnsi="Times New Roman" w:cs="Times New Roman"/>
          <w:color w:val="FF0000"/>
          <w:sz w:val="24"/>
          <w:szCs w:val="24"/>
          <w:rPrChange w:id="119" w:author="User" w:date="2020-11-1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as</w:t>
      </w:r>
      <w:del w:id="120" w:author="User" w:date="2020-11-17T10:10:00Z">
        <w:r w:rsidRPr="0054471B" w:rsidDel="0054471B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21" w:author="User" w:date="2020-11-17T10:1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y</w:delText>
        </w:r>
      </w:del>
      <w:r w:rsidRPr="0054471B">
        <w:rPr>
          <w:rFonts w:ascii="Times New Roman" w:eastAsia="Times New Roman" w:hAnsi="Times New Roman" w:cs="Times New Roman"/>
          <w:color w:val="FF0000"/>
          <w:sz w:val="24"/>
          <w:szCs w:val="24"/>
          <w:rPrChange w:id="122" w:author="User" w:date="2020-11-1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</w:t>
      </w:r>
      <w:proofErr w:type="spellEnd"/>
      <w:r w:rsidRPr="0054471B">
        <w:rPr>
          <w:rFonts w:ascii="Times New Roman" w:eastAsia="Times New Roman" w:hAnsi="Times New Roman" w:cs="Times New Roman"/>
          <w:color w:val="FF0000"/>
          <w:sz w:val="24"/>
          <w:szCs w:val="24"/>
          <w:rPrChange w:id="123" w:author="User" w:date="2020-11-1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3698CD" w14:textId="77777777" w:rsidR="0077438C" w:rsidRDefault="0077438C" w:rsidP="0077438C">
      <w:pPr>
        <w:shd w:val="clear" w:color="auto" w:fill="F5F5F5"/>
        <w:spacing w:after="375"/>
        <w:jc w:val="both"/>
        <w:rPr>
          <w:ins w:id="124" w:author="User" w:date="2020-11-17T10:26:00Z"/>
          <w:rFonts w:ascii="Times New Roman" w:eastAsia="Times New Roman" w:hAnsi="Times New Roman" w:cs="Times New Roman"/>
          <w:sz w:val="24"/>
          <w:szCs w:val="24"/>
        </w:rPr>
        <w:pPrChange w:id="125" w:author="User" w:date="2020-11-17T10:25:00Z">
          <w:pPr>
            <w:shd w:val="clear" w:color="auto" w:fill="F5F5F5"/>
            <w:spacing w:after="375"/>
          </w:pPr>
        </w:pPrChange>
      </w:pPr>
    </w:p>
    <w:p w14:paraId="7390BC86" w14:textId="77777777" w:rsidR="0077438C" w:rsidRPr="0077438C" w:rsidRDefault="0077438C" w:rsidP="0077438C">
      <w:pPr>
        <w:shd w:val="clear" w:color="auto" w:fill="F5F5F5"/>
        <w:spacing w:after="375"/>
        <w:jc w:val="both"/>
        <w:rPr>
          <w:ins w:id="126" w:author="User" w:date="2020-11-17T10:26:00Z"/>
          <w:rFonts w:ascii="Times New Roman" w:eastAsia="Times New Roman" w:hAnsi="Times New Roman" w:cs="Times New Roman"/>
          <w:color w:val="FF0000"/>
          <w:sz w:val="24"/>
          <w:szCs w:val="24"/>
          <w:rPrChange w:id="127" w:author="User" w:date="2020-11-17T10:28:00Z">
            <w:rPr>
              <w:ins w:id="128" w:author="User" w:date="2020-11-17T10:26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29" w:author="User" w:date="2020-11-17T10:25:00Z">
          <w:pPr>
            <w:shd w:val="clear" w:color="auto" w:fill="F5F5F5"/>
            <w:spacing w:after="375"/>
          </w:pPr>
        </w:pPrChange>
      </w:pPr>
      <w:proofErr w:type="spellStart"/>
      <w:ins w:id="130" w:author="User" w:date="2020-11-17T10:26:00Z"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31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lastRenderedPageBreak/>
          <w:t>Kemasan</w:t>
        </w:r>
        <w:proofErr w:type="spellEnd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32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33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empat</w:t>
        </w:r>
        <w:proofErr w:type="spellEnd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34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35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porsi</w:t>
        </w:r>
        <w:proofErr w:type="spellEnd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36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37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keripik</w:t>
        </w:r>
        <w:proofErr w:type="spellEnd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38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39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ditambah</w:t>
        </w:r>
        <w:proofErr w:type="spellEnd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40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41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gorengan</w:t>
        </w:r>
        <w:proofErr w:type="spellEnd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42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43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dalam</w:t>
        </w:r>
        <w:proofErr w:type="spellEnd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44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45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jumlah</w:t>
        </w:r>
        <w:proofErr w:type="spellEnd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46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47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tidak</w:t>
        </w:r>
        <w:proofErr w:type="spellEnd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48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49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tetap</w:t>
        </w:r>
        <w:proofErr w:type="spellEnd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50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51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jumlahnya</w:t>
        </w:r>
        <w:proofErr w:type="spellEnd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52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53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tidak</w:t>
        </w:r>
        <w:proofErr w:type="spellEnd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54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55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cukup</w:t>
        </w:r>
        <w:proofErr w:type="spellEnd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56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57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baginya</w:t>
        </w:r>
        <w:proofErr w:type="spellEnd"/>
        <w:r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58" w:author="User" w:date="2020-11-17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.</w:t>
        </w:r>
      </w:ins>
    </w:p>
    <w:p w14:paraId="129D4889" w14:textId="77777777" w:rsidR="00927764" w:rsidRPr="00C50A1E" w:rsidDel="0077438C" w:rsidRDefault="00927764" w:rsidP="0077438C">
      <w:pPr>
        <w:shd w:val="clear" w:color="auto" w:fill="F5F5F5"/>
        <w:spacing w:after="375"/>
        <w:jc w:val="both"/>
        <w:rPr>
          <w:del w:id="159" w:author="User" w:date="2020-11-17T10:28:00Z"/>
          <w:rFonts w:ascii="Times New Roman" w:eastAsia="Times New Roman" w:hAnsi="Times New Roman" w:cs="Times New Roman"/>
          <w:sz w:val="24"/>
          <w:szCs w:val="24"/>
        </w:rPr>
        <w:pPrChange w:id="160" w:author="User" w:date="2020-11-17T10:25:00Z">
          <w:pPr>
            <w:shd w:val="clear" w:color="auto" w:fill="F5F5F5"/>
            <w:spacing w:after="375"/>
          </w:pPr>
        </w:pPrChange>
      </w:pPr>
      <w:del w:id="161" w:author="User" w:date="2020-11-17T10:28:00Z">
        <w:r w:rsidRPr="00C50A1E" w:rsidDel="0077438C">
          <w:rPr>
            <w:rFonts w:ascii="Times New Roman" w:eastAsia="Times New Roman" w:hAnsi="Times New Roman" w:cs="Times New Roman"/>
            <w:sz w:val="24"/>
            <w:szCs w:val="24"/>
          </w:rPr>
          <w:delText>Sebungkus keripik yang dalam kemasan bisa dikonsumsi 4 porsi habis sekali duduk. Belum cukup, tambah lagi gorengannya, satu-dua biji eh kok jadi lima?</w:delText>
        </w:r>
      </w:del>
    </w:p>
    <w:p w14:paraId="36F459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62" w:author="User" w:date="2020-11-17T10:28:00Z">
        <w:r w:rsidRPr="00C50A1E" w:rsidDel="0077438C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proofErr w:type="spellStart"/>
      <w:ins w:id="163" w:author="User" w:date="2020-11-17T10:28:00Z">
        <w:r w:rsidR="0077438C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4" w:author="User" w:date="2020-11-17T10:12:00Z">
        <w:r w:rsidRPr="0019215F" w:rsidDel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65" w:author="User" w:date="2020-11-17T10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jadi</w:delText>
        </w:r>
        <w:r w:rsidRPr="00C50A1E" w:rsidDel="0019215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166" w:author="User" w:date="2020-11-17T10:12:00Z">
        <w:r w:rsidR="001921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menjadi</w:t>
        </w:r>
        <w:proofErr w:type="spellEnd"/>
        <w:r w:rsidR="0019215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72BC99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7" w:author="User" w:date="2020-11-17T10:12:00Z"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68" w:author="User" w:date="2020-11-17T10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melalui</w:t>
        </w:r>
        <w:proofErr w:type="spellEnd"/>
        <w:r w:rsidR="001921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9215F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</w:ins>
      <w:proofErr w:type="spellEnd"/>
      <w:del w:id="169" w:author="User" w:date="2020-11-17T10:12:00Z">
        <w:r w:rsidRPr="00C50A1E" w:rsidDel="0019215F">
          <w:rPr>
            <w:rFonts w:ascii="Times New Roman" w:eastAsia="Times New Roman" w:hAnsi="Times New Roman" w:cs="Times New Roman"/>
            <w:sz w:val="24"/>
            <w:szCs w:val="24"/>
          </w:rPr>
          <w:delText>dengan makan,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0" w:author="User" w:date="2020-11-17T10:12:00Z">
        <w:r w:rsidRPr="00C50A1E" w:rsidDel="0019215F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5E1B1E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171" w:author="User" w:date="2020-11-17T10:13:00Z">
        <w:r w:rsidRPr="00C50A1E" w:rsidDel="0019215F">
          <w:rPr>
            <w:rFonts w:ascii="Times New Roman" w:eastAsia="Times New Roman" w:hAnsi="Times New Roman" w:cs="Times New Roman"/>
            <w:sz w:val="24"/>
            <w:szCs w:val="24"/>
          </w:rPr>
          <w:delText>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72" w:author="User" w:date="2020-11-17T10:13:00Z">
        <w:r w:rsidRPr="0019215F" w:rsidDel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73" w:author="User" w:date="2020-11-17T10:1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kita kira</w:delText>
        </w:r>
      </w:del>
      <w:proofErr w:type="spellStart"/>
      <w:ins w:id="174" w:author="User" w:date="2020-11-17T10:14:00Z">
        <w:r w:rsidR="001921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dirasakan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E728AA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75" w:author="User" w:date="2020-11-17T10:28:00Z">
        <w:r w:rsidRPr="00C50A1E" w:rsidDel="007743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Ternyata </w:delText>
        </w:r>
      </w:del>
      <w:del w:id="176" w:author="User" w:date="2020-11-17T10:14:00Z">
        <w:r w:rsidRPr="00C50A1E" w:rsidDel="0019215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del w:id="177" w:author="User" w:date="2020-11-17T10:28:00Z">
        <w:r w:rsidRPr="00C50A1E" w:rsidDel="007743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ni yang </w:delText>
        </w:r>
      </w:del>
      <w:del w:id="178" w:author="User" w:date="2020-11-17T10:14:00Z">
        <w:r w:rsidRPr="00C50A1E" w:rsidDel="0019215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B</w:delText>
        </w:r>
      </w:del>
      <w:del w:id="179" w:author="User" w:date="2020-11-17T10:28:00Z">
        <w:r w:rsidRPr="00C50A1E" w:rsidDel="007743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isa </w:delText>
        </w:r>
      </w:del>
      <w:del w:id="180" w:author="User" w:date="2020-11-17T10:14:00Z">
        <w:r w:rsidRPr="00C50A1E" w:rsidDel="0019215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</w:delText>
        </w:r>
      </w:del>
      <w:del w:id="181" w:author="User" w:date="2020-11-17T10:28:00Z">
        <w:r w:rsidRPr="00C50A1E" w:rsidDel="007743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adi </w:delText>
        </w:r>
      </w:del>
      <w:del w:id="182" w:author="User" w:date="2020-11-17T10:14:00Z">
        <w:r w:rsidRPr="00C50A1E" w:rsidDel="0019215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</w:delText>
        </w:r>
      </w:del>
      <w:del w:id="183" w:author="User" w:date="2020-11-17T10:28:00Z">
        <w:r w:rsidRPr="00C50A1E" w:rsidDel="007743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ebabnya...</w:delText>
        </w:r>
      </w:del>
      <w:proofErr w:type="spellStart"/>
      <w:ins w:id="184" w:author="User" w:date="2020-11-17T10:28:00Z">
        <w:r w:rsidR="007743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</w:t>
        </w:r>
        <w:proofErr w:type="spellEnd"/>
        <w:r w:rsidR="007743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7743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bertamba</w:t>
        </w:r>
      </w:ins>
      <w:ins w:id="185" w:author="User" w:date="2020-11-17T10:29:00Z">
        <w:r w:rsidR="007743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</w:t>
        </w:r>
      </w:ins>
      <w:ins w:id="186" w:author="User" w:date="2020-11-17T10:28:00Z">
        <w:r w:rsidR="007743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nya</w:t>
        </w:r>
        <w:proofErr w:type="spellEnd"/>
        <w:r w:rsidR="007743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7743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berat</w:t>
        </w:r>
        <w:proofErr w:type="spellEnd"/>
        <w:r w:rsidR="007743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7743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badan</w:t>
        </w:r>
        <w:proofErr w:type="spellEnd"/>
        <w:r w:rsidR="007743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7" w:author="User" w:date="2020-11-17T10:14:00Z">
        <w:r w:rsidRPr="00C50A1E" w:rsidDel="0019215F">
          <w:rPr>
            <w:rFonts w:ascii="Times New Roman" w:eastAsia="Times New Roman" w:hAnsi="Times New Roman" w:cs="Times New Roman"/>
            <w:sz w:val="24"/>
            <w:szCs w:val="24"/>
          </w:rPr>
          <w:delText>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88" w:author="User" w:date="2020-11-17T10:14:00Z">
        <w:r w:rsidR="0019215F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89" w:author="User" w:date="2020-11-17T10:29:00Z">
        <w:r w:rsidR="0077438C"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90" w:author="User" w:date="2020-11-17T10:2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se</w:t>
        </w:r>
      </w:ins>
      <w:r w:rsidRPr="0077438C">
        <w:rPr>
          <w:rFonts w:ascii="Times New Roman" w:eastAsia="Times New Roman" w:hAnsi="Times New Roman" w:cs="Times New Roman"/>
          <w:color w:val="FF0000"/>
          <w:sz w:val="24"/>
          <w:szCs w:val="24"/>
          <w:rPrChange w:id="191" w:author="User" w:date="2020-11-17T10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92" w:author="User" w:date="2020-11-17T10:15:00Z"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93" w:author="User" w:date="2020-11-17T10:1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tentang</w:t>
        </w:r>
      </w:ins>
      <w:proofErr w:type="spellEnd"/>
      <w:del w:id="194" w:author="User" w:date="2020-11-17T10:15:00Z">
        <w:r w:rsidRPr="00C50A1E" w:rsidDel="0019215F">
          <w:rPr>
            <w:rFonts w:ascii="Times New Roman" w:eastAsia="Times New Roman" w:hAnsi="Times New Roman" w:cs="Times New Roman"/>
            <w:sz w:val="24"/>
            <w:szCs w:val="24"/>
          </w:rPr>
          <w:delText>soal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195" w:author="User" w:date="2020-11-17T10:15:00Z"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96" w:author="User" w:date="2020-11-17T10:1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men</w:t>
        </w:r>
      </w:ins>
      <w:r w:rsidRPr="0019215F">
        <w:rPr>
          <w:rFonts w:ascii="Times New Roman" w:eastAsia="Times New Roman" w:hAnsi="Times New Roman" w:cs="Times New Roman"/>
          <w:color w:val="FF0000"/>
          <w:sz w:val="24"/>
          <w:szCs w:val="24"/>
          <w:rPrChange w:id="197" w:author="User" w:date="2020-11-17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98" w:author="User" w:date="2020-11-17T10:16:00Z">
        <w:r w:rsidRPr="00C50A1E" w:rsidDel="0019215F">
          <w:rPr>
            <w:rFonts w:ascii="Times New Roman" w:eastAsia="Times New Roman" w:hAnsi="Times New Roman" w:cs="Times New Roman"/>
            <w:sz w:val="24"/>
            <w:szCs w:val="24"/>
          </w:rPr>
          <w:delText>Ehe</w:delText>
        </w:r>
      </w:del>
      <w:del w:id="199" w:author="User" w:date="2020-11-17T10:15:00Z">
        <w:r w:rsidRPr="00C50A1E" w:rsidDel="0019215F">
          <w:rPr>
            <w:rFonts w:ascii="Times New Roman" w:eastAsia="Times New Roman" w:hAnsi="Times New Roman" w:cs="Times New Roman"/>
            <w:sz w:val="24"/>
            <w:szCs w:val="24"/>
          </w:rPr>
          <w:delText>m.</w:delText>
        </w:r>
      </w:del>
    </w:p>
    <w:p w14:paraId="0B3F5C61" w14:textId="77777777" w:rsidR="00927764" w:rsidRPr="00C50A1E" w:rsidRDefault="0019215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00" w:author="User" w:date="2020-11-17T10:16:00Z">
        <w:r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01" w:author="User" w:date="2020-11-17T10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Di</w:t>
        </w:r>
      </w:ins>
      <w:del w:id="202" w:author="User" w:date="2020-11-17T10:16:00Z">
        <w:r w:rsidR="00927764" w:rsidRPr="0019215F" w:rsidDel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03" w:author="User" w:date="2020-11-17T10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M</w:delText>
        </w:r>
      </w:del>
      <w:ins w:id="204" w:author="User" w:date="2020-11-17T10:16:00Z">
        <w:r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05" w:author="User" w:date="2020-11-17T10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m</w:t>
        </w:r>
      </w:ins>
      <w:r w:rsidR="00927764" w:rsidRPr="0019215F">
        <w:rPr>
          <w:rFonts w:ascii="Times New Roman" w:eastAsia="Times New Roman" w:hAnsi="Times New Roman" w:cs="Times New Roman"/>
          <w:color w:val="FF0000"/>
          <w:sz w:val="24"/>
          <w:szCs w:val="24"/>
          <w:rPrChange w:id="206" w:author="User" w:date="2020-11-17T10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07" w:author="User" w:date="2020-11-17T10:16:00Z">
        <w:r w:rsidR="00927764" w:rsidRPr="0019215F" w:rsidDel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08" w:author="User" w:date="2020-11-17T10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biskuit-biskuit</w:delText>
        </w:r>
      </w:del>
      <w:proofErr w:type="spellStart"/>
      <w:ins w:id="209" w:author="User" w:date="2020-11-17T10:16:00Z">
        <w:r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10" w:author="User" w:date="2020-11-17T10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beberapa</w:t>
        </w:r>
        <w:proofErr w:type="spellEnd"/>
        <w:r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11" w:author="User" w:date="2020-11-17T10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12" w:author="User" w:date="2020-11-17T10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biskuit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19215F">
        <w:rPr>
          <w:rFonts w:ascii="Times New Roman" w:eastAsia="Times New Roman" w:hAnsi="Times New Roman" w:cs="Times New Roman"/>
          <w:color w:val="FF0000"/>
          <w:sz w:val="24"/>
          <w:szCs w:val="24"/>
          <w:rPrChange w:id="213" w:author="User" w:date="2020-11-17T10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</w:t>
      </w:r>
      <w:del w:id="214" w:author="User" w:date="2020-11-17T10:16:00Z">
        <w:r w:rsidR="00927764" w:rsidRPr="0019215F" w:rsidDel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15" w:author="User" w:date="2020-11-17T10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="00927764" w:rsidRPr="0019215F">
        <w:rPr>
          <w:rFonts w:ascii="Times New Roman" w:eastAsia="Times New Roman" w:hAnsi="Times New Roman" w:cs="Times New Roman"/>
          <w:color w:val="FF0000"/>
          <w:sz w:val="24"/>
          <w:szCs w:val="24"/>
          <w:rPrChange w:id="216" w:author="User" w:date="2020-11-17T10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tata</w:t>
      </w:r>
      <w:proofErr w:type="spellEnd"/>
      <w:r w:rsidR="00927764" w:rsidRPr="0019215F">
        <w:rPr>
          <w:rFonts w:ascii="Times New Roman" w:eastAsia="Times New Roman" w:hAnsi="Times New Roman" w:cs="Times New Roman"/>
          <w:color w:val="FF0000"/>
          <w:sz w:val="24"/>
          <w:szCs w:val="24"/>
          <w:rPrChange w:id="217" w:author="User" w:date="2020-11-17T10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8C7B20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218" w:author="User" w:date="2020-11-17T10:17:00Z"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19" w:author="User" w:date="2020-11-17T10:1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lemari</w:t>
        </w:r>
      </w:ins>
      <w:proofErr w:type="spellEnd"/>
      <w:del w:id="220" w:author="User" w:date="2020-11-17T10:17:00Z">
        <w:r w:rsidDel="0019215F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1" w:author="User" w:date="2020-11-17T10:17:00Z">
        <w:r w:rsidRPr="0019215F" w:rsidDel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22" w:author="User" w:date="2020-11-17T10:1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mau </w:delText>
        </w:r>
      </w:del>
      <w:proofErr w:type="spellStart"/>
      <w:proofErr w:type="gramStart"/>
      <w:ins w:id="223" w:author="User" w:date="2020-11-17T10:17:00Z"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24" w:author="User" w:date="2020-11-17T10:1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akan</w:t>
        </w:r>
        <w:proofErr w:type="spellEnd"/>
        <w:proofErr w:type="gramEnd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25" w:author="User" w:date="2020-11-17T10:1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26" w:author="User" w:date="2020-11-17T10:1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di</w:t>
        </w:r>
      </w:ins>
      <w:r w:rsidRPr="0019215F">
        <w:rPr>
          <w:rFonts w:ascii="Times New Roman" w:eastAsia="Times New Roman" w:hAnsi="Times New Roman" w:cs="Times New Roman"/>
          <w:color w:val="FF0000"/>
          <w:sz w:val="24"/>
          <w:szCs w:val="24"/>
          <w:rPrChange w:id="227" w:author="User" w:date="2020-11-17T10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keluar</w:t>
      </w:r>
      <w:ins w:id="228" w:author="User" w:date="2020-11-17T10:17:00Z"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29" w:author="User" w:date="2020-11-17T10:1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215F">
        <w:rPr>
          <w:rFonts w:ascii="Times New Roman" w:eastAsia="Times New Roman" w:hAnsi="Times New Roman" w:cs="Times New Roman"/>
          <w:color w:val="FF0000"/>
          <w:sz w:val="24"/>
          <w:szCs w:val="24"/>
          <w:rPrChange w:id="230" w:author="User" w:date="2020-11-17T10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</w:t>
      </w:r>
      <w:ins w:id="231" w:author="User" w:date="2020-11-17T10:17:00Z"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32" w:author="User" w:date="2020-11-17T10:1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ulang</w:t>
        </w:r>
        <w:proofErr w:type="spellEnd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33" w:author="User" w:date="2020-11-17T10:1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kali</w:t>
        </w:r>
      </w:ins>
      <w:del w:id="234" w:author="User" w:date="2020-11-17T10:17:00Z">
        <w:r w:rsidRPr="00C50A1E" w:rsidDel="0019215F">
          <w:rPr>
            <w:rFonts w:ascii="Times New Roman" w:eastAsia="Times New Roman" w:hAnsi="Times New Roman" w:cs="Times New Roman"/>
            <w:sz w:val="24"/>
            <w:szCs w:val="24"/>
          </w:rPr>
          <w:delText>kali-kali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235" w:author="User" w:date="2020-11-17T10:17:00Z">
        <w:r w:rsidR="0019215F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19215F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1921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9215F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  <w:proofErr w:type="spellEnd"/>
        <w:r w:rsidR="001921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9215F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  <w:proofErr w:type="spellEnd"/>
        <w:r w:rsidR="0019215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36" w:author="User" w:date="2020-11-17T10:17:00Z">
        <w:r w:rsidRPr="00C50A1E" w:rsidDel="0019215F">
          <w:rPr>
            <w:rFonts w:ascii="Times New Roman" w:eastAsia="Times New Roman" w:hAnsi="Times New Roman" w:cs="Times New Roman"/>
            <w:sz w:val="24"/>
            <w:szCs w:val="24"/>
          </w:rPr>
          <w:delText>Akan merepotkan.</w:delText>
        </w:r>
      </w:del>
    </w:p>
    <w:p w14:paraId="4004B61E" w14:textId="77777777" w:rsidR="00927764" w:rsidRPr="0019215F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  <w:rPrChange w:id="237" w:author="User" w:date="2020-11-17T10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del w:id="238" w:author="User" w:date="2020-11-17T10:18:00Z">
        <w:r w:rsidRPr="0019215F" w:rsidDel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39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Tidak ada salahnya makan saat hujan. Yang sering membuatnya salah adalah pemilihan makanan kita yang tidak tahu diri. Yang penting enak, kalori belakangan?</w:delText>
        </w:r>
      </w:del>
      <w:proofErr w:type="spellStart"/>
      <w:ins w:id="240" w:author="User" w:date="2020-11-17T10:18:00Z"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41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Pada</w:t>
        </w:r>
        <w:proofErr w:type="spellEnd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42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43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masa</w:t>
        </w:r>
        <w:proofErr w:type="spellEnd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44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45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hujan</w:t>
        </w:r>
        <w:proofErr w:type="spellEnd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46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47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tidak</w:t>
        </w:r>
        <w:proofErr w:type="spellEnd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48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49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ada</w:t>
        </w:r>
        <w:proofErr w:type="spellEnd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50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yang </w:t>
        </w:r>
        <w:proofErr w:type="spellStart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51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salah</w:t>
        </w:r>
        <w:proofErr w:type="spellEnd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52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53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dengan</w:t>
        </w:r>
        <w:proofErr w:type="spellEnd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54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55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makanan</w:t>
        </w:r>
        <w:proofErr w:type="spellEnd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56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yang </w:t>
        </w:r>
        <w:proofErr w:type="spellStart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57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kita</w:t>
        </w:r>
        <w:proofErr w:type="spellEnd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58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59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konsumsi</w:t>
        </w:r>
        <w:proofErr w:type="spellEnd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60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, </w:t>
        </w:r>
        <w:proofErr w:type="spellStart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61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tetapi</w:t>
        </w:r>
        <w:proofErr w:type="spellEnd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62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63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adalah</w:t>
        </w:r>
        <w:proofErr w:type="spellEnd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64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65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kandungan</w:t>
        </w:r>
        <w:proofErr w:type="spellEnd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66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67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kalori</w:t>
        </w:r>
        <w:proofErr w:type="spellEnd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68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yang </w:t>
        </w:r>
        <w:proofErr w:type="spellStart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69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terdapat</w:t>
        </w:r>
        <w:proofErr w:type="spellEnd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70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71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dalam</w:t>
        </w:r>
        <w:proofErr w:type="spellEnd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72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73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makanan</w:t>
        </w:r>
        <w:proofErr w:type="spellEnd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74" w:author="User" w:date="2020-11-17T10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.</w:t>
        </w:r>
      </w:ins>
    </w:p>
    <w:p w14:paraId="0FCB6A0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75" w:author="User" w:date="2020-11-17T10:19:00Z">
        <w:r w:rsidRPr="0019215F" w:rsidDel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76" w:author="User" w:date="2020-11-17T10:2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kata dia </w:delText>
        </w:r>
        <w:r w:rsidRPr="0019215F" w:rsidDel="0019215F">
          <w:rPr>
            <w:rFonts w:ascii="Times New Roman" w:eastAsia="Times New Roman" w:hAnsi="Times New Roman" w:cs="Times New Roman"/>
            <w:i/>
            <w:iCs/>
            <w:color w:val="FF0000"/>
            <w:sz w:val="24"/>
            <w:szCs w:val="24"/>
            <w:rPrChange w:id="277" w:author="User" w:date="2020-11-17T10:20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gitu khan</w:delText>
        </w:r>
      </w:del>
      <w:proofErr w:type="spellStart"/>
      <w:ins w:id="278" w:author="User" w:date="2020-11-17T10:19:00Z"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79" w:author="User" w:date="2020-11-17T10:2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menurut</w:t>
        </w:r>
        <w:proofErr w:type="spellEnd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80" w:author="User" w:date="2020-11-17T10:2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dia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9AE585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81" w:author="User" w:date="2020-11-17T10:20:00Z"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82" w:author="User" w:date="2020-11-17T10:2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untuk</w:t>
        </w:r>
        <w:proofErr w:type="spellEnd"/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83" w:author="User" w:date="2020-11-17T10:2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4" w:author="User" w:date="2020-11-17T10:20:00Z">
        <w:r w:rsidRPr="0019215F" w:rsidDel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85" w:author="User" w:date="2020-11-17T10:2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biang </w:delText>
        </w:r>
      </w:del>
      <w:proofErr w:type="spellStart"/>
      <w:ins w:id="286" w:author="User" w:date="2020-11-17T10:20:00Z"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87" w:author="User" w:date="2020-11-17T10:2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penyebab</w:t>
        </w:r>
        <w:proofErr w:type="spellEnd"/>
        <w:r w:rsidR="0019215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288" w:author="User" w:date="2020-11-17T10:20:00Z">
        <w:r w:rsidRPr="0019215F" w:rsidDel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89" w:author="User" w:date="2020-11-17T10:2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lebih suka naiknya</w:delText>
        </w:r>
      </w:del>
      <w:proofErr w:type="spellStart"/>
      <w:ins w:id="290" w:author="User" w:date="2020-11-17T10:20:00Z">
        <w:r w:rsidR="0019215F" w:rsidRPr="0019215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91" w:author="User" w:date="2020-11-17T10:2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berlebihan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292" w:author="User" w:date="2020-11-17T10:21:00Z">
        <w:r w:rsidRPr="00C50A1E" w:rsidDel="0077438C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7438C">
        <w:rPr>
          <w:rFonts w:ascii="Times New Roman" w:eastAsia="Times New Roman" w:hAnsi="Times New Roman" w:cs="Times New Roman"/>
          <w:i/>
          <w:sz w:val="24"/>
          <w:szCs w:val="24"/>
          <w:rPrChange w:id="293" w:author="User" w:date="2020-11-17T10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7EFED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94" w:author="User" w:date="2020-11-17T10:21:00Z">
        <w:r w:rsidR="0077438C" w:rsidRPr="0077438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95" w:author="User" w:date="2020-11-17T10:2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men</w:t>
        </w:r>
      </w:ins>
      <w:r w:rsidRPr="0077438C">
        <w:rPr>
          <w:rFonts w:ascii="Times New Roman" w:eastAsia="Times New Roman" w:hAnsi="Times New Roman" w:cs="Times New Roman"/>
          <w:color w:val="FF0000"/>
          <w:sz w:val="24"/>
          <w:szCs w:val="24"/>
          <w:rPrChange w:id="296" w:author="User" w:date="2020-11-17T10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8C">
        <w:rPr>
          <w:rFonts w:ascii="Times New Roman" w:eastAsia="Times New Roman" w:hAnsi="Times New Roman" w:cs="Times New Roman"/>
          <w:i/>
          <w:sz w:val="24"/>
          <w:szCs w:val="24"/>
          <w:rPrChange w:id="297" w:author="User" w:date="2020-11-17T10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98" w:author="User" w:date="2020-11-17T10:22:00Z">
        <w:r w:rsidDel="0077438C">
          <w:rPr>
            <w:rFonts w:ascii="Times New Roman" w:eastAsia="Times New Roman" w:hAnsi="Times New Roman" w:cs="Times New Roman"/>
            <w:sz w:val="24"/>
            <w:szCs w:val="24"/>
          </w:rPr>
          <w:delText>Jadi simpanan di</w:delText>
        </w:r>
        <w:r w:rsidRPr="00C50A1E" w:rsidDel="0077438C">
          <w:rPr>
            <w:rFonts w:ascii="Times New Roman" w:eastAsia="Times New Roman" w:hAnsi="Times New Roman" w:cs="Times New Roman"/>
            <w:sz w:val="24"/>
            <w:szCs w:val="24"/>
          </w:rPr>
          <w:delText>tubuhmu, dimana-mana.</w:delText>
        </w:r>
      </w:del>
      <w:ins w:id="299" w:author="User" w:date="2020-11-17T10:22:00Z">
        <w:r w:rsidR="0077438C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>simpanan</w:t>
        </w:r>
        <w:proofErr w:type="spellEnd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>didalam</w:t>
        </w:r>
        <w:proofErr w:type="spellEnd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>bertambah</w:t>
        </w:r>
        <w:proofErr w:type="spellEnd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2303F2D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0" w:author="User" w:date="2020-11-17T10:22:00Z">
        <w:r w:rsidRPr="00C50A1E" w:rsidDel="0077438C">
          <w:rPr>
            <w:rFonts w:ascii="Times New Roman" w:eastAsia="Times New Roman" w:hAnsi="Times New Roman" w:cs="Times New Roman"/>
            <w:sz w:val="24"/>
            <w:szCs w:val="24"/>
          </w:rPr>
          <w:delText>salahnya di kam</w:delText>
        </w:r>
      </w:del>
      <w:proofErr w:type="spellStart"/>
      <w:ins w:id="301" w:author="User" w:date="2020-11-17T10:22:00Z">
        <w:r w:rsidR="0077438C">
          <w:rPr>
            <w:rFonts w:ascii="Times New Roman" w:eastAsia="Times New Roman" w:hAnsi="Times New Roman" w:cs="Times New Roman"/>
            <w:sz w:val="24"/>
            <w:szCs w:val="24"/>
          </w:rPr>
          <w:t>terdapat</w:t>
        </w:r>
        <w:proofErr w:type="spellEnd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>kesalahan</w:t>
        </w:r>
        <w:proofErr w:type="spellEnd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>diri</w:t>
        </w:r>
        <w:proofErr w:type="spellEnd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>kamu</w:t>
        </w:r>
      </w:ins>
      <w:proofErr w:type="spellEnd"/>
      <w:del w:id="302" w:author="User" w:date="2020-11-17T10:22:00Z">
        <w:r w:rsidRPr="00C50A1E" w:rsidDel="0077438C">
          <w:rPr>
            <w:rFonts w:ascii="Times New Roman" w:eastAsia="Times New Roman" w:hAnsi="Times New Roman" w:cs="Times New Roman"/>
            <w:sz w:val="24"/>
            <w:szCs w:val="24"/>
          </w:rPr>
          <w:delText>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3" w:author="User" w:date="2020-11-17T10:23:00Z">
        <w:r w:rsidDel="0077438C">
          <w:rPr>
            <w:rFonts w:ascii="Times New Roman" w:eastAsia="Times New Roman" w:hAnsi="Times New Roman" w:cs="Times New Roman"/>
            <w:sz w:val="24"/>
            <w:szCs w:val="24"/>
          </w:rPr>
          <w:delText xml:space="preserve">makin </w:delText>
        </w:r>
      </w:del>
      <w:proofErr w:type="spellStart"/>
      <w:ins w:id="304" w:author="User" w:date="2020-11-17T10:23:00Z">
        <w:r w:rsidR="0077438C">
          <w:rPr>
            <w:rFonts w:ascii="Times New Roman" w:eastAsia="Times New Roman" w:hAnsi="Times New Roman" w:cs="Times New Roman"/>
            <w:sz w:val="24"/>
            <w:szCs w:val="24"/>
          </w:rPr>
          <w:t>semakin</w:t>
        </w:r>
        <w:proofErr w:type="spellEnd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8745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305" w:author="User" w:date="2020-11-17T10:23:00Z">
        <w:r w:rsidR="0077438C">
          <w:rPr>
            <w:rFonts w:ascii="Times New Roman" w:eastAsia="Times New Roman" w:hAnsi="Times New Roman" w:cs="Times New Roman"/>
            <w:sz w:val="24"/>
            <w:szCs w:val="24"/>
          </w:rPr>
          <w:t>Tentu</w:t>
        </w:r>
      </w:ins>
      <w:proofErr w:type="spellEnd"/>
      <w:ins w:id="306" w:author="User" w:date="2020-11-17T10:33:00Z">
        <w:r w:rsidR="00206B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bookmarkStart w:id="307" w:name="_GoBack"/>
      <w:bookmarkEnd w:id="307"/>
      <w:proofErr w:type="spellStart"/>
      <w:ins w:id="308" w:author="User" w:date="2020-11-17T10:23:00Z">
        <w:r w:rsidR="0077438C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>mecapai</w:t>
        </w:r>
        <w:proofErr w:type="spellEnd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 xml:space="preserve"> 500 </w:t>
        </w:r>
        <w:proofErr w:type="spellStart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 w:rsidR="0077438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09" w:author="User" w:date="2020-11-17T10:23:00Z">
        <w:r w:rsidRPr="00C50A1E" w:rsidDel="0077438C">
          <w:rPr>
            <w:rFonts w:ascii="Times New Roman" w:eastAsia="Times New Roman" w:hAnsi="Times New Roman" w:cs="Times New Roman"/>
            <w:sz w:val="24"/>
            <w:szCs w:val="24"/>
          </w:rPr>
          <w:delText>Ya bisalah lebih dari 500 kalori. HAHA. </w:delText>
        </w:r>
      </w:del>
    </w:p>
    <w:p w14:paraId="05794B6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94DD28F" w14:textId="77777777" w:rsidR="00927764" w:rsidRPr="00C50A1E" w:rsidRDefault="00927764" w:rsidP="00927764"/>
    <w:p w14:paraId="59937743" w14:textId="77777777" w:rsidR="00927764" w:rsidRPr="005A045A" w:rsidRDefault="00927764" w:rsidP="00927764">
      <w:pPr>
        <w:rPr>
          <w:i/>
        </w:rPr>
      </w:pPr>
    </w:p>
    <w:p w14:paraId="095331D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7ABB92E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4" w:author="User" w:date="2020-11-17T10:05:00Z" w:initials="U">
    <w:p w14:paraId="4AC7E308" w14:textId="77777777" w:rsidR="0054471B" w:rsidRDefault="0054471B">
      <w:pPr>
        <w:pStyle w:val="CommentText"/>
      </w:pPr>
      <w:r>
        <w:rPr>
          <w:rStyle w:val="CommentReference"/>
        </w:rPr>
        <w:annotationRef/>
      </w:r>
      <w:proofErr w:type="spellStart"/>
      <w:r>
        <w:t>Indra</w:t>
      </w:r>
      <w:proofErr w:type="spellEnd"/>
    </w:p>
    <w:p w14:paraId="715D96B3" w14:textId="77777777" w:rsidR="0054471B" w:rsidRDefault="0054471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5D96B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26A89" w14:textId="77777777" w:rsidR="00E0633C" w:rsidRDefault="00E0633C">
      <w:r>
        <w:separator/>
      </w:r>
    </w:p>
  </w:endnote>
  <w:endnote w:type="continuationSeparator" w:id="0">
    <w:p w14:paraId="26A78872" w14:textId="77777777" w:rsidR="00E0633C" w:rsidRDefault="00E0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35D6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872EE98" w14:textId="77777777" w:rsidR="00941E77" w:rsidRDefault="00E0633C">
    <w:pPr>
      <w:pStyle w:val="Footer"/>
    </w:pPr>
  </w:p>
  <w:p w14:paraId="3C37FD35" w14:textId="77777777" w:rsidR="00941E77" w:rsidRDefault="00E063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07F10" w14:textId="77777777" w:rsidR="00E0633C" w:rsidRDefault="00E0633C">
      <w:r>
        <w:separator/>
      </w:r>
    </w:p>
  </w:footnote>
  <w:footnote w:type="continuationSeparator" w:id="0">
    <w:p w14:paraId="79412AC7" w14:textId="77777777" w:rsidR="00E0633C" w:rsidRDefault="00E06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19215F"/>
    <w:rsid w:val="00206BEF"/>
    <w:rsid w:val="0042167F"/>
    <w:rsid w:val="0054471B"/>
    <w:rsid w:val="0077438C"/>
    <w:rsid w:val="00924DF5"/>
    <w:rsid w:val="00927764"/>
    <w:rsid w:val="00E0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ECA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5447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7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7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7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7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7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5BD2F-EE7C-4533-BD8F-EEDAE1A0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2020-07-24T23:46:00Z</dcterms:created>
  <dcterms:modified xsi:type="dcterms:W3CDTF">2020-11-17T03:34:00Z</dcterms:modified>
</cp:coreProperties>
</file>