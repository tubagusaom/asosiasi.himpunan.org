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308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598CF4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255035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26E79C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3417D5C" w14:textId="77777777" w:rsidR="00927764" w:rsidRPr="0094076B" w:rsidRDefault="00927764" w:rsidP="00927764">
      <w:pPr>
        <w:rPr>
          <w:rFonts w:ascii="Cambria" w:hAnsi="Cambria"/>
        </w:rPr>
      </w:pPr>
    </w:p>
    <w:p w14:paraId="12731E9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656A785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>: 6 Januari 2020   05:43  61  10 3</w:t>
      </w:r>
    </w:p>
    <w:p w14:paraId="4096FBB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B4254A5" wp14:editId="2AB60EA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929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3FE63CD" w14:textId="395210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0" w:author="ismail - [2010]" w:date="2021-08-18T12:21:00Z">
        <w:r w:rsidR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1" w:author="ismail - [2010]" w:date="2021-08-18T12:21:00Z">
        <w:r w:rsidRPr="00C50A1E" w:rsidDel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del w:id="2" w:author="ismail - [2010]" w:date="2021-08-18T12:21:00Z">
        <w:r w:rsidRPr="00C50A1E" w:rsidDel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ins w:id="3" w:author="ismail - [2010]" w:date="2021-08-18T12:21:00Z">
        <w:r w:rsidR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4" w:author="ismail - [2010]" w:date="2021-08-18T12:21:00Z">
        <w:r w:rsidR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</w:t>
        </w:r>
      </w:ins>
      <w:del w:id="5" w:author="ismail - [2010]" w:date="2021-08-18T12:21:00Z">
        <w:r w:rsidRPr="00C50A1E" w:rsidDel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del w:id="6" w:author="ismail - [2010]" w:date="2021-08-18T12:21:00Z">
        <w:r w:rsidRPr="00C50A1E" w:rsidDel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ins w:id="7" w:author="ismail - [2010]" w:date="2021-08-18T12:21:00Z">
        <w:r w:rsidR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proofErr w:type="spellEnd"/>
      <w:del w:id="8" w:author="ismail - [2010]" w:date="2021-08-18T12:21:00Z">
        <w:r w:rsidRPr="00C50A1E" w:rsidDel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9" w:author="ismail - [2010]" w:date="2021-08-18T12:21:00Z">
        <w:r w:rsidR="00431A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11478B1D" w14:textId="47EB11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10" w:author="ismail - [2010]" w:date="2021-08-18T12:22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1" w:author="ismail - [2010]" w:date="2021-08-18T12:22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12" w:author="ismail - [2010]" w:date="2021-08-18T12:22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>kah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B090A2" w14:textId="38CDAA2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ismail - [2010]" w:date="2021-08-18T12:23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>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14" w:author="ismail - [2010]" w:date="2021-08-18T12:22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ismail - [2010]" w:date="2021-08-18T12:22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proofErr w:type="spellEnd"/>
      <w:del w:id="16" w:author="ismail - [2010]" w:date="2021-08-18T12:22:00Z">
        <w:r w:rsidDel="00431A1A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del w:id="17" w:author="ismail - [2010]" w:date="2021-08-18T12:23:00Z">
        <w:r w:rsidDel="00431A1A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8" w:author="ismail - [2010]" w:date="2021-08-18T12:23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 xml:space="preserve"> Musim </w:t>
        </w:r>
        <w:proofErr w:type="spellStart"/>
        <w:r w:rsidR="00431A1A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ismail - [2010]" w:date="2021-08-18T12:23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20" w:author="ismail - [2010]" w:date="2021-08-18T12:23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95A11" w14:textId="0A3123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ismail - [2010]" w:date="2021-08-18T12:25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="00431A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ismail - [2010]" w:date="2021-08-18T12:25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3" w:author="ismail - [2010]" w:date="2021-08-18T12:24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4" w:author="ismail - [2010]" w:date="2021-08-18T12:27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del w:id="25" w:author="ismail - [2010]" w:date="2021-08-18T12:27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>ternyata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ismail - [2010]" w:date="2021-08-18T12:26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>tak hanya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27" w:author="ismail - [2010]" w:date="2021-08-18T12:24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del w:id="28" w:author="ismail - [2010]" w:date="2021-08-18T12:25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>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ismail - [2010]" w:date="2021-08-18T12:24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30" w:author="ismail - [2010]" w:date="2021-08-18T12:27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</w:ins>
      <w:proofErr w:type="spellStart"/>
      <w:ins w:id="31" w:author="ismail - [2010]" w:date="2021-08-18T12:28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>disalahkan</w:t>
        </w:r>
        <w:proofErr w:type="spellEnd"/>
        <w:r w:rsidR="00431A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31A1A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431A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31A1A">
          <w:rPr>
            <w:rFonts w:ascii="Times New Roman" w:eastAsia="Times New Roman" w:hAnsi="Times New Roman" w:cs="Times New Roman"/>
            <w:sz w:val="24"/>
            <w:szCs w:val="24"/>
          </w:rPr>
          <w:t>memengaruhi</w:t>
        </w:r>
      </w:ins>
      <w:del w:id="32" w:author="ismail - [2010]" w:date="2021-08-18T12:27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 xml:space="preserve">, pun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33" w:author="ismail - [2010]" w:date="2021-08-18T12:28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31A1A">
          <w:rPr>
            <w:rFonts w:ascii="Times New Roman" w:eastAsia="Times New Roman" w:hAnsi="Times New Roman" w:cs="Times New Roman"/>
            <w:sz w:val="24"/>
            <w:szCs w:val="24"/>
          </w:rPr>
          <w:t>yaitu,</w:t>
        </w:r>
      </w:ins>
      <w:del w:id="34" w:author="ismail - [2010]" w:date="2021-08-18T12:28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5" w:author="ismail - [2010]" w:date="2021-08-18T12:28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>prilaku</w:t>
        </w:r>
        <w:proofErr w:type="spellEnd"/>
        <w:r w:rsidR="00431A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6" w:author="ismail - [2010]" w:date="2021-08-18T12:28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>Soa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7" w:author="ismail - [2010]" w:date="2021-08-18T12:28:00Z">
        <w:r w:rsidR="00431A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31A1A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ismail - [2010]" w:date="2021-08-18T12:29:00Z">
        <w:r w:rsidRPr="00C50A1E" w:rsidDel="00431A1A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F0EF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Merasa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0ED55D" w14:textId="7A2727C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39" w:author="ismail - [2010]" w:date="2021-08-18T12:29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40" w:author="ismail - [2010]" w:date="2021-08-18T12:30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et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41" w:author="ismail - [2010]" w:date="2021-08-18T12:29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ins w:id="42" w:author="ismail - [2010]" w:date="2021-08-18T12:30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ins w:id="43" w:author="ismail - [2010]" w:date="2021-08-18T12:29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4" w:author="ismail - [2010]" w:date="2021-08-18T12:30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C5602" w14:textId="0CF7E2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ismail - [2010]" w:date="2021-08-18T12:30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6" w:author="ismail - [2010]" w:date="2021-08-18T12:30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4 </w:t>
        </w:r>
        <w:proofErr w:type="spellStart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>po</w:t>
        </w:r>
      </w:ins>
      <w:ins w:id="47" w:author="ismail - [2010]" w:date="2021-08-18T12:31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rsi</w:t>
        </w:r>
        <w:proofErr w:type="spellEnd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ismail - [2010]" w:date="2021-08-18T12:31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4 porsi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ins w:id="49" w:author="ismail - [2010]" w:date="2021-08-18T12:31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  <w:proofErr w:type="spellEnd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0" w:author="ismail - [2010]" w:date="2021-08-18T12:31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51" w:author="ismail - [2010]" w:date="2021-08-18T12:31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2" w:author="ismail - [2010]" w:date="2021-08-18T12:31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3" w:author="ismail - [2010]" w:date="2021-08-18T12:31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54" w:author="ismail - [2010]" w:date="2021-08-18T12:31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ins w:id="55" w:author="ismail - [2010]" w:date="2021-08-18T12:31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6" w:author="ismail - [2010]" w:date="2021-08-18T12:31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B1C6311" w14:textId="2A3CB2D2" w:rsidR="00927764" w:rsidRPr="00C50A1E" w:rsidDel="00455514" w:rsidRDefault="00927764" w:rsidP="00927764">
      <w:pPr>
        <w:shd w:val="clear" w:color="auto" w:fill="F5F5F5"/>
        <w:spacing w:after="375"/>
        <w:rPr>
          <w:del w:id="57" w:author="ismail - [2010]" w:date="2021-08-18T12:3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8" w:author="ismail - [2010]" w:date="2021-08-18T12:32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9" w:author="ismail - [2010]" w:date="2021-08-18T12:32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menj</w:t>
        </w:r>
      </w:ins>
      <w:del w:id="60" w:author="ismail - [2010]" w:date="2021-08-18T12:32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61" w:author="ismail - [2010]" w:date="2021-08-18T12:32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4B1162EF" w14:textId="7A0908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62" w:author="ismail - [2010]" w:date="2021-08-18T12:32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ins w:id="63" w:author="ismail - [2010]" w:date="2021-08-18T12:32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4" w:author="ismail - [2010]" w:date="2021-08-18T12:32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5" w:author="ismail - [2010]" w:date="2021-08-18T12:32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</w:t>
      </w:r>
      <w:del w:id="66" w:author="ismail - [2010]" w:date="2021-08-18T12:33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7" w:author="ismail - [2010]" w:date="2021-08-18T12:33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Apalagi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8" w:author="ismail - [2010]" w:date="2021-08-18T12:33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69" w:author="ismail - [2010]" w:date="2021-08-18T12:33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ins w:id="70" w:author="ismail - [2010]" w:date="2021-08-18T12:33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del w:id="71" w:author="ismail - [2010]" w:date="2021-08-18T12:33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0D49E8" w14:textId="706180E5" w:rsidR="00927764" w:rsidRPr="00C50A1E" w:rsidDel="00455514" w:rsidRDefault="00927764" w:rsidP="00927764">
      <w:pPr>
        <w:shd w:val="clear" w:color="auto" w:fill="F5F5F5"/>
        <w:spacing w:after="375"/>
        <w:rPr>
          <w:del w:id="72" w:author="ismail - [2010]" w:date="2021-08-18T12:3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73" w:author="ismail - [2010]" w:date="2021-08-18T12:34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74" w:author="ismail - [2010]" w:date="2021-08-18T12:34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ins w:id="75" w:author="ismail - [2010]" w:date="2021-08-18T12:34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6" w:author="ismail - [2010]" w:date="2021-08-18T12:34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19D93661" w14:textId="0587432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77" w:author="ismail - [2010]" w:date="2021-08-18T12:34:00Z">
        <w:r w:rsidRPr="00C50A1E" w:rsidDel="0045551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ismail - [2010]" w:date="2021-08-18T12:35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9" w:author="ismail - [2010]" w:date="2021-08-18T12:35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80" w:author="ismail - [2010]" w:date="2021-08-18T12:35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81" w:author="ismail - [2010]" w:date="2021-08-18T12:35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7ECB3" w14:textId="27ED8DD1" w:rsidR="00927764" w:rsidRPr="00C50A1E" w:rsidDel="00455514" w:rsidRDefault="00455514" w:rsidP="00927764">
      <w:pPr>
        <w:shd w:val="clear" w:color="auto" w:fill="F5F5F5"/>
        <w:spacing w:after="375"/>
        <w:rPr>
          <w:del w:id="82" w:author="ismail - [2010]" w:date="2021-08-18T12:37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83" w:author="ismail - [2010]" w:date="2021-08-18T12:36:00Z">
        <w:r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4" w:author="ismail - [2010]" w:date="2021-08-18T12:37:00Z">
        <w:r w:rsidR="00927764"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85" w:author="ismail - [2010]" w:date="2021-08-18T12:37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86" w:author="ismail - [2010]" w:date="2021-08-18T12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10511C" w14:textId="7C6F87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7" w:author="ismail - [2010]" w:date="2021-08-18T12:37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88" w:author="ismail - [2010]" w:date="2021-08-18T12:37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ins w:id="89" w:author="ismail - [2010]" w:date="2021-08-18T12:37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alam</w:t>
        </w:r>
      </w:ins>
      <w:proofErr w:type="spellEnd"/>
      <w:del w:id="90" w:author="ismail - [2010]" w:date="2021-08-18T12:37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1" w:author="ismail - [2010]" w:date="2021-08-18T12:37:00Z">
        <w:r w:rsidDel="0045551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ins w:id="92" w:author="ismail - [2010]" w:date="2021-08-18T12:37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93" w:author="ismail - [2010]" w:date="2021-08-18T12:38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4" w:author="ismail - [2010]" w:date="2021-08-18T12:38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95" w:author="ismail - [2010]" w:date="2021-08-18T12:38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6" w:author="ismail - [2010]" w:date="2021-08-18T12:38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>tidk</w:t>
        </w:r>
        <w:proofErr w:type="spellEnd"/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97" w:author="ismail - [2010]" w:date="2021-08-18T12:38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. Hal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98" w:author="ismail - [2010]" w:date="2021-08-18T12:38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 xml:space="preserve">Itu </w:t>
        </w:r>
      </w:ins>
      <w:del w:id="99" w:author="ismail - [2010]" w:date="2021-08-18T12:38:00Z">
        <w:r w:rsidRPr="00C50A1E" w:rsidDel="00455514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100" w:author="ismail - [2010]" w:date="2021-08-18T12:39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04A7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93A9EA" w14:textId="7CE87B0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1" w:author="ismail - [2010]" w:date="2021-08-18T12:39:00Z">
        <w:r w:rsidR="00455514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Atau</w:t>
      </w:r>
      <w:ins w:id="102" w:author="ismail - [2010]" w:date="2021-08-18T12:39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del w:id="103" w:author="ismail - [2010]" w:date="2021-08-18T12:39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4" w:author="ismail - [2010]" w:date="2021-08-18T12:39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105" w:author="ismail - [2010]" w:date="2021-08-18T12:39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106" w:author="ismail - [2010]" w:date="2021-08-18T12:39:00Z">
        <w:r w:rsidR="00FF631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DEA4788" w14:textId="37FC31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7" w:author="ismail - [2010]" w:date="2021-08-18T12:39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108" w:author="ismail - [2010]" w:date="2021-08-18T12:40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109" w:author="ismail - [2010]" w:date="2021-08-18T12:40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0" w:author="ismail - [2010]" w:date="2021-08-18T12:40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>munculnya</w:delText>
        </w:r>
      </w:del>
      <w:ins w:id="111" w:author="ismail - [2010]" w:date="2021-08-18T12:42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F631F">
          <w:rPr>
            <w:rFonts w:ascii="Times New Roman" w:eastAsia="Times New Roman" w:hAnsi="Times New Roman" w:cs="Times New Roman"/>
            <w:sz w:val="24"/>
            <w:szCs w:val="24"/>
          </w:rPr>
          <w:t>bagi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del w:id="112" w:author="ismail - [2010]" w:date="2021-08-18T12:41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 xml:space="preserve">-kaum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ins w:id="113" w:author="ismail - [2010]" w:date="2021-08-18T12:41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, rasa malas </w:t>
        </w:r>
        <w:proofErr w:type="spellStart"/>
        <w:r w:rsidR="00FF631F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F631F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F631F">
          <w:rPr>
            <w:rFonts w:ascii="Times New Roman" w:eastAsia="Times New Roman" w:hAnsi="Times New Roman" w:cs="Times New Roman"/>
            <w:sz w:val="24"/>
            <w:szCs w:val="24"/>
          </w:rPr>
          <w:t>kuat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C6F7DD" w14:textId="4D961EC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114" w:author="ismail - [2010]" w:date="2021-08-18T12:42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5" w:author="ismail - [2010]" w:date="2021-08-18T12:42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del w:id="116" w:author="ismail - [2010]" w:date="2021-08-18T12:42:00Z">
        <w:r w:rsidDel="00FF631F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ma</w:t>
      </w:r>
      <w:ins w:id="117" w:author="ismail - [2010]" w:date="2021-08-18T12:42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las </w:t>
        </w:r>
        <w:proofErr w:type="spellStart"/>
        <w:r w:rsidR="00FF631F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ger</w:t>
      </w:r>
      <w:ins w:id="118" w:author="ismail - [2010]" w:date="2021-08-18T12:42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ak</w:t>
        </w:r>
        <w:proofErr w:type="spellEnd"/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del w:id="119" w:author="ismail - [2010]" w:date="2021-08-18T12:42:00Z">
        <w:r w:rsidDel="00FF631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20" w:author="ismail - [2010]" w:date="2021-08-18T12:42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21" w:author="ismail - [2010]" w:date="2021-08-18T12:42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122" w:author="ismail - [2010]" w:date="2021-08-18T12:42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5F1F8963" w14:textId="1D3C7E5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3" w:author="ismail - [2010]" w:date="2021-08-18T12:43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24" w:author="ismail - [2010]" w:date="2021-08-18T12:43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5" w:author="ismail - [2010]" w:date="2021-08-18T12:43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pa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del w:id="126" w:author="ismail - [2010]" w:date="2021-08-18T12:43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ins w:id="127" w:author="ismail - [2010]" w:date="2021-08-18T12:43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amu</w:t>
        </w:r>
      </w:ins>
      <w:proofErr w:type="spellEnd"/>
      <w:del w:id="128" w:author="ismail - [2010]" w:date="2021-08-18T12:43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 xml:space="preserve">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ins w:id="129" w:author="ismail - [2010]" w:date="2021-08-18T12:44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0" w:author="ismail - [2010]" w:date="2021-08-18T12:44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31" w:author="ismail - [2010]" w:date="2021-08-18T12:44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32" w:author="ismail - [2010]" w:date="2021-08-18T12:44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33" w:author="ismail - [2010]" w:date="2021-08-18T12:44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34" w:author="ismail - [2010]" w:date="2021-08-18T12:45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5" w:author="ismail - [2010]" w:date="2021-08-18T12:45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136" w:author="ismail - [2010]" w:date="2021-08-18T12:45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137" w:author="ismail - [2010]" w:date="2021-08-18T12:45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E68C55" w14:textId="7DE42F7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Mie rebus</w:t>
      </w:r>
      <w:ins w:id="138" w:author="ismail - [2010]" w:date="2021-08-18T12:45:00Z">
        <w:r w:rsidR="00FF631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39" w:author="ismail - [2010]" w:date="2021-08-18T12:45:00Z">
        <w:r w:rsidRPr="00C50A1E" w:rsidDel="00FF631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2A26BE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C123A48" w14:textId="77777777" w:rsidR="00927764" w:rsidRPr="00C50A1E" w:rsidRDefault="00927764" w:rsidP="00927764"/>
    <w:p w14:paraId="1252D34C" w14:textId="77777777" w:rsidR="00927764" w:rsidRPr="005A045A" w:rsidRDefault="00927764" w:rsidP="00927764">
      <w:pPr>
        <w:rPr>
          <w:i/>
        </w:rPr>
      </w:pPr>
    </w:p>
    <w:p w14:paraId="0E80B6E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AF53013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7D70" w14:textId="77777777" w:rsidR="00CD03B2" w:rsidRDefault="00CD03B2">
      <w:r>
        <w:separator/>
      </w:r>
    </w:p>
  </w:endnote>
  <w:endnote w:type="continuationSeparator" w:id="0">
    <w:p w14:paraId="17B13C67" w14:textId="77777777" w:rsidR="00CD03B2" w:rsidRDefault="00CD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F3F5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22D791F" w14:textId="77777777" w:rsidR="00941E77" w:rsidRDefault="00CD03B2">
    <w:pPr>
      <w:pStyle w:val="Footer"/>
    </w:pPr>
  </w:p>
  <w:p w14:paraId="458C5AA0" w14:textId="77777777" w:rsidR="00941E77" w:rsidRDefault="00CD0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2B1E" w14:textId="77777777" w:rsidR="00CD03B2" w:rsidRDefault="00CD03B2">
      <w:r>
        <w:separator/>
      </w:r>
    </w:p>
  </w:footnote>
  <w:footnote w:type="continuationSeparator" w:id="0">
    <w:p w14:paraId="294DD212" w14:textId="77777777" w:rsidR="00CD03B2" w:rsidRDefault="00CD0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mail - [2010]">
    <w15:presenceInfo w15:providerId="None" w15:userId="ismail - [2010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31A1A"/>
    <w:rsid w:val="00455514"/>
    <w:rsid w:val="00924DF5"/>
    <w:rsid w:val="00927764"/>
    <w:rsid w:val="00CD03B2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847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2020-07-24T23:46:00Z</dcterms:created>
  <dcterms:modified xsi:type="dcterms:W3CDTF">2021-08-18T05:45:00Z</dcterms:modified>
</cp:coreProperties>
</file>