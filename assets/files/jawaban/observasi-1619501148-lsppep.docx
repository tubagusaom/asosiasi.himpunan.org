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E85C60" w:rsidRDefault="00125355" w:rsidP="00E85C60">
      <w:pPr>
        <w:pStyle w:val="ListParagraph"/>
        <w:numPr>
          <w:ilvl w:val="0"/>
          <w:numId w:val="3"/>
        </w:numPr>
        <w:rPr>
          <w:ins w:id="0" w:author="dell" w:date="2021-04-27T11:40:00Z"/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>.</w:t>
      </w:r>
    </w:p>
    <w:p w:rsidR="00E85C60" w:rsidRPr="00E85C60" w:rsidRDefault="00125355" w:rsidP="00E85C60">
      <w:pPr>
        <w:rPr>
          <w:rFonts w:ascii="Minion Pro" w:hAnsi="Minion Pro"/>
          <w:rPrChange w:id="1" w:author="dell" w:date="2021-04-27T11:41:00Z">
            <w:rPr/>
          </w:rPrChange>
        </w:rPr>
        <w:pPrChange w:id="2" w:author="dell" w:date="2021-04-27T11:41:00Z">
          <w:pPr>
            <w:pStyle w:val="ListParagraph"/>
            <w:numPr>
              <w:numId w:val="3"/>
            </w:numPr>
            <w:ind w:hanging="360"/>
          </w:pPr>
        </w:pPrChange>
      </w:pPr>
      <w:del w:id="3" w:author="dell" w:date="2021-04-27T11:40:00Z">
        <w:r w:rsidRPr="00E85C60" w:rsidDel="00E85C60">
          <w:rPr>
            <w:rFonts w:ascii="Minion Pro" w:hAnsi="Minion Pro"/>
            <w:rPrChange w:id="4" w:author="dell" w:date="2021-04-27T11:41:00Z">
              <w:rPr/>
            </w:rPrChange>
          </w:rPr>
          <w:delText xml:space="preserve"> </w:delText>
        </w:r>
      </w:del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" w:author="dell" w:date="2021-04-27T11:42:00Z">
              <w:r w:rsidRPr="00EC6F38" w:rsidDel="00E85C60">
                <w:rPr>
                  <w:rFonts w:ascii="Times New Roman" w:eastAsia="Times New Roman" w:hAnsi="Times New Roman" w:cs="Times New Roman"/>
                  <w:szCs w:val="24"/>
                </w:rPr>
                <w:delText>dia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" w:author="dell" w:date="2021-04-27T11:42:00Z">
              <w:r w:rsidRPr="00EC6F38" w:rsidDel="00E85C60">
                <w:rPr>
                  <w:rFonts w:ascii="Times New Roman" w:eastAsia="Times New Roman" w:hAnsi="Times New Roman" w:cs="Times New Roman"/>
                  <w:szCs w:val="24"/>
                </w:rPr>
                <w:delText>kita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7" w:author="dell" w:date="2021-04-27T11:42:00Z">
              <w:r w:rsidR="00E85C60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" w:author="dell" w:date="2021-04-27T11:43:00Z">
              <w:r w:rsidRPr="00EC6F38" w:rsidDel="00E85C60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</w:del>
            <w:proofErr w:type="spellStart"/>
            <w:ins w:id="9" w:author="dell" w:date="2021-04-27T11:43:00Z">
              <w:r w:rsidR="00E85C60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0" w:author="dell" w:date="2021-04-27T11:43:00Z">
              <w:r w:rsidRPr="00EC6F38" w:rsidDel="00E85C60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Del="00E85C60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del w:id="11" w:author="dell" w:date="2021-04-27T11:44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2" w:author="dell" w:date="2021-04-27T11:43:00Z">
              <w:r w:rsidRPr="00EC6F38" w:rsidDel="00E85C60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3" w:author="dell" w:date="2021-04-27T11:44:00Z">
              <w:r w:rsidRPr="00EC6F38" w:rsidDel="00E85C6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4" w:author="dell" w:date="2021-04-27T11:44:00Z">
              <w:r w:rsidRPr="00EC6F38" w:rsidDel="00E85C60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5" w:author="dell" w:date="2021-04-27T11:44:00Z">
              <w:r w:rsidRPr="00EC6F38" w:rsidDel="00E85C6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6" w:author="dell" w:date="2021-04-27T11:44:00Z">
              <w:r w:rsidRPr="00EC6F38" w:rsidDel="00E85C60">
                <w:rPr>
                  <w:rFonts w:ascii="Times New Roman" w:eastAsia="Times New Roman" w:hAnsi="Times New Roman" w:cs="Times New Roman"/>
                  <w:szCs w:val="24"/>
                </w:rPr>
                <w:delText>kita.</w:delText>
              </w:r>
            </w:del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7" w:author="dell" w:date="2021-04-27T11:44:00Z">
              <w:r w:rsidRPr="00EC6F38" w:rsidDel="00E85C6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del w:id="18" w:author="dell" w:date="2021-04-27T11:45:00Z">
              <w:r w:rsidRPr="00EC6F38" w:rsidDel="00E85C60">
                <w:rPr>
                  <w:rFonts w:ascii="Times New Roman" w:eastAsia="Times New Roman" w:hAnsi="Times New Roman" w:cs="Times New Roman"/>
                  <w:szCs w:val="24"/>
                </w:rPr>
                <w:delText xml:space="preserve">ini hari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9" w:author="dell" w:date="2021-04-27T11:45:00Z">
              <w:r w:rsidRPr="00EC6F38" w:rsidDel="00E85C6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0" w:author="dell" w:date="2021-04-27T11:45:00Z">
              <w:r w:rsidRPr="00EC6F38" w:rsidDel="00E85C60">
                <w:rPr>
                  <w:rFonts w:ascii="Times New Roman" w:eastAsia="Times New Roman" w:hAnsi="Times New Roman" w:cs="Times New Roman"/>
                  <w:szCs w:val="24"/>
                </w:rPr>
                <w:delText xml:space="preserve">atau generasi muda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1" w:author="dell" w:date="2021-04-27T11:46:00Z">
              <w:r w:rsidRPr="00EC6F38" w:rsidDel="00E85C6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22" w:author="dell" w:date="2021-04-27T11:46:00Z">
              <w:r w:rsidR="00E85C60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del w:id="23" w:author="dell" w:date="2021-04-27T11:46:00Z">
              <w:r w:rsidRPr="00EC6F38" w:rsidDel="00E85C60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4" w:author="dell" w:date="2021-04-27T11:46:00Z">
              <w:r w:rsidRPr="00EC6F38" w:rsidDel="00E85C6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25" w:author="dell" w:date="2021-04-27T11:46:00Z">
              <w:r w:rsidR="00E85C60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26" w:author="dell" w:date="2021-04-27T11:46:00Z">
              <w:r w:rsidRPr="00EC6F38" w:rsidDel="00E85C60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27" w:author="dell" w:date="2021-04-27T11:46:00Z">
              <w:r w:rsidRPr="00EC6F38" w:rsidDel="00E85C60">
                <w:rPr>
                  <w:rFonts w:ascii="Times New Roman" w:eastAsia="Times New Roman" w:hAnsi="Times New Roman" w:cs="Times New Roman"/>
                  <w:szCs w:val="24"/>
                </w:rPr>
                <w:delText xml:space="preserve">Dimana </w:delText>
              </w:r>
            </w:del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guru</w:t>
            </w:r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del w:id="28" w:author="dell" w:date="2021-04-27T11:47:00Z">
              <w:r w:rsidRPr="00EC6F38" w:rsidDel="00E85C60">
                <w:rPr>
                  <w:rFonts w:ascii="Times New Roman" w:eastAsia="Times New Roman" w:hAnsi="Times New Roman" w:cs="Times New Roman"/>
                  <w:szCs w:val="24"/>
                </w:rPr>
                <w:delText xml:space="preserve">maka guru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9" w:author="dell" w:date="2021-04-27T11:47:00Z">
              <w:r w:rsidRPr="00EC6F38" w:rsidDel="00E85C6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30" w:author="dell" w:date="2021-04-27T11:47:00Z">
              <w:r w:rsidRPr="00EC6F38" w:rsidDel="00E85C60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proofErr w:type="spellStart"/>
            <w:ins w:id="31" w:author="dell" w:date="2021-04-27T11:47:00Z">
              <w:r w:rsidR="00E85C60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32" w:author="dell" w:date="2021-04-27T11:48:00Z">
              <w:r w:rsidRPr="00EC6F38" w:rsidDel="00E85C60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proofErr w:type="spellStart"/>
            <w:ins w:id="33" w:author="dell" w:date="2021-04-27T11:48:00Z">
              <w:r w:rsidR="00E85C60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34" w:author="dell" w:date="2021-04-27T11:48:00Z">
              <w:r w:rsidRPr="00EC6F38" w:rsidDel="00E85C60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proofErr w:type="spellStart"/>
            <w:ins w:id="35" w:author="dell" w:date="2021-04-27T11:48:00Z">
              <w:r w:rsidR="00E85C60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36" w:author="dell" w:date="2021-04-27T11:48:00Z">
              <w:r w:rsidRPr="00EC6F38" w:rsidDel="00E85C60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proofErr w:type="spellStart"/>
            <w:ins w:id="37" w:author="dell" w:date="2021-04-27T11:48:00Z">
              <w:r w:rsidR="00E85C60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38" w:author="dell" w:date="2021-04-27T11:48:00Z">
              <w:r w:rsidRPr="00EC6F38" w:rsidDel="00E85C60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proofErr w:type="spellStart"/>
            <w:ins w:id="39" w:author="dell" w:date="2021-04-27T11:48:00Z">
              <w:r w:rsidR="00E85C60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enelitian</w:t>
            </w:r>
            <w:proofErr w:type="spellEnd"/>
            <w:ins w:id="40" w:author="dell" w:date="2021-04-27T11:48:00Z">
              <w:r w:rsidR="00E85C60">
                <w:rPr>
                  <w:rFonts w:ascii="Times New Roman" w:eastAsia="Times New Roman" w:hAnsi="Times New Roman" w:cs="Times New Roman"/>
                  <w:szCs w:val="24"/>
                </w:rPr>
                <w:t>/</w:t>
              </w:r>
              <w:proofErr w:type="spellStart"/>
              <w:r w:rsidR="00E85C60">
                <w:rPr>
                  <w:rFonts w:ascii="Times New Roman" w:eastAsia="Times New Roman" w:hAnsi="Times New Roman" w:cs="Times New Roman"/>
                  <w:szCs w:val="24"/>
                </w:rPr>
                <w:t>mempresentasikan</w:t>
              </w:r>
              <w:proofErr w:type="spellEnd"/>
              <w:r w:rsidR="00E85C6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1" w:author="dell" w:date="2021-04-27T11:49:00Z">
              <w:r w:rsidRPr="00EC6F38" w:rsidDel="001F50B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2" w:author="dell" w:date="2021-04-27T11:49:00Z">
              <w:r w:rsidRPr="00EC6F38" w:rsidDel="001F50B0">
                <w:rPr>
                  <w:rFonts w:ascii="Times New Roman" w:eastAsia="Times New Roman" w:hAnsi="Times New Roman" w:cs="Times New Roman"/>
                  <w:szCs w:val="24"/>
                </w:rPr>
                <w:delText xml:space="preserve">maka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43" w:author="dell" w:date="2021-04-27T11:50:00Z">
              <w:r w:rsidRPr="00EC6F38" w:rsidDel="001F50B0">
                <w:rPr>
                  <w:rFonts w:ascii="Times New Roman" w:eastAsia="Times New Roman" w:hAnsi="Times New Roman" w:cs="Times New Roman"/>
                  <w:szCs w:val="24"/>
                </w:rPr>
                <w:delText xml:space="preserve">Dari </w:delText>
              </w:r>
            </w:del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4" w:author="dell" w:date="2021-04-27T11:50:00Z">
              <w:r w:rsidRPr="00EC6F38" w:rsidDel="001F50B0">
                <w:rPr>
                  <w:rFonts w:ascii="Times New Roman" w:eastAsia="Times New Roman" w:hAnsi="Times New Roman" w:cs="Times New Roman"/>
                  <w:szCs w:val="24"/>
                </w:rPr>
                <w:delText xml:space="preserve">maka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5" w:author="dell" w:date="2021-04-27T11:50:00Z">
              <w:r w:rsidRPr="00EC6F38" w:rsidDel="001F50B0">
                <w:rPr>
                  <w:rFonts w:ascii="Times New Roman" w:eastAsia="Times New Roman" w:hAnsi="Times New Roman" w:cs="Times New Roman"/>
                  <w:szCs w:val="24"/>
                </w:rPr>
                <w:delText>bagaimana kita m</w:delText>
              </w:r>
            </w:del>
            <w:proofErr w:type="spellStart"/>
            <w:ins w:id="46" w:author="dell" w:date="2021-04-27T11:50:00Z">
              <w:r w:rsidR="001F50B0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enumbuh</w:t>
            </w:r>
            <w:del w:id="47" w:author="dell" w:date="2021-04-27T11:50:00Z">
              <w:r w:rsidRPr="00EC6F38" w:rsidDel="001F50B0">
                <w:rPr>
                  <w:rFonts w:ascii="Times New Roman" w:eastAsia="Times New Roman" w:hAnsi="Times New Roman" w:cs="Times New Roman"/>
                  <w:szCs w:val="24"/>
                </w:rPr>
                <w:delText>k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ins w:id="48" w:author="dell" w:date="2021-04-27T11:51:00Z">
              <w:r w:rsidR="001F50B0">
                <w:rPr>
                  <w:rFonts w:ascii="Times New Roman" w:eastAsia="Times New Roman" w:hAnsi="Times New Roman" w:cs="Times New Roman"/>
                  <w:szCs w:val="24"/>
                </w:rPr>
                <w:t>te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</w:t>
            </w:r>
            <w:del w:id="49" w:author="dell" w:date="2021-04-27T11:51:00Z">
              <w:r w:rsidRPr="00EC6F38" w:rsidDel="001F50B0">
                <w:rPr>
                  <w:rFonts w:ascii="Times New Roman" w:eastAsia="Times New Roman" w:hAnsi="Times New Roman" w:cs="Times New Roman"/>
                  <w:szCs w:val="24"/>
                </w:rPr>
                <w:delText>ang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F50B0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ins w:id="50" w:author="dell" w:date="2021-04-27T11:51:00Z">
              <w:r w:rsidR="001F50B0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del w:id="51" w:author="dell" w:date="2021-04-27T11:51:00Z">
              <w:r w:rsidRPr="00EC6F38" w:rsidDel="001F50B0">
                <w:rPr>
                  <w:rFonts w:ascii="Times New Roman" w:eastAsia="Times New Roman" w:hAnsi="Times New Roman" w:cs="Times New Roman"/>
                  <w:szCs w:val="24"/>
                </w:rPr>
                <w:delText xml:space="preserve"> kita.</w:delText>
              </w:r>
            </w:del>
            <w:bookmarkStart w:id="52" w:name="_GoBack"/>
            <w:bookmarkEnd w:id="52"/>
            <w:r w:rsidRPr="00EC6F38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ll">
    <w15:presenceInfo w15:providerId="None" w15:userId="d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1F50B0"/>
    <w:rsid w:val="00240407"/>
    <w:rsid w:val="0042167F"/>
    <w:rsid w:val="00924DF5"/>
    <w:rsid w:val="00E8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5C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C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dell</cp:lastModifiedBy>
  <cp:revision>2</cp:revision>
  <dcterms:created xsi:type="dcterms:W3CDTF">2021-04-27T04:52:00Z</dcterms:created>
  <dcterms:modified xsi:type="dcterms:W3CDTF">2021-04-27T04:52:00Z</dcterms:modified>
</cp:coreProperties>
</file>