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2ED2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B411B6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BC532A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7344021" w14:textId="77777777" w:rsidR="002D7461" w:rsidRPr="002D7461" w:rsidRDefault="00125355" w:rsidP="002D7461">
      <w:pPr>
        <w:pStyle w:val="ListParagraph"/>
        <w:numPr>
          <w:ilvl w:val="0"/>
          <w:numId w:val="3"/>
        </w:numPr>
        <w:rPr>
          <w:rFonts w:ascii="Minion Pro" w:hAnsi="Minion Pro"/>
          <w:rPrChange w:id="0" w:author="Babah Aden" w:date="2022-02-09T10:30:00Z">
            <w:rPr/>
          </w:rPrChange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121A6E3" w14:textId="77777777" w:rsidTr="00821BA2">
        <w:tc>
          <w:tcPr>
            <w:tcW w:w="9350" w:type="dxa"/>
          </w:tcPr>
          <w:p w14:paraId="7A8CEC5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0B544C0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BF4A0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D7461">
              <w:rPr>
                <w:rFonts w:ascii="Times New Roman" w:eastAsia="Times New Roman" w:hAnsi="Times New Roman" w:cs="Times New Roman"/>
                <w:i/>
                <w:szCs w:val="24"/>
                <w:rPrChange w:id="1" w:author="Babah Aden" w:date="2022-02-09T10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ins w:id="2" w:author="Babah Aden" w:date="2022-02-09T10:31:00Z">
              <w:r w:rsidR="002D74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" w:author="Babah Aden" w:date="2022-02-09T10:32:00Z">
              <w:r w:rsidRPr="00EC6F38" w:rsidDel="002D74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02966">
              <w:rPr>
                <w:rFonts w:ascii="Times New Roman" w:eastAsia="Times New Roman" w:hAnsi="Times New Roman" w:cs="Times New Roman"/>
                <w:i/>
                <w:szCs w:val="24"/>
                <w:rPrChange w:id="4" w:author="Babah Aden" w:date="2022-02-09T10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E02966">
              <w:rPr>
                <w:rFonts w:ascii="Times New Roman" w:eastAsia="Times New Roman" w:hAnsi="Times New Roman" w:cs="Times New Roman"/>
                <w:i/>
                <w:szCs w:val="24"/>
                <w:rPrChange w:id="5" w:author="Babah Aden" w:date="2022-02-09T10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 4.0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BA415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68BF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8A73F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6"/>
            <w:r w:rsidR="002D7461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2D7461">
              <w:rPr>
                <w:rFonts w:ascii="Times New Roman" w:eastAsia="Times New Roman" w:hAnsi="Times New Roman" w:cs="Times New Roman"/>
                <w:i/>
                <w:szCs w:val="24"/>
                <w:rPrChange w:id="7" w:author="Babah Aden" w:date="2022-02-09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8"/>
            <w:proofErr w:type="spellEnd"/>
            <w:r w:rsidR="00E02966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9"/>
            <w:r w:rsidR="00E02966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E02966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18FDDD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73D63E8" w14:textId="77777777" w:rsidR="00125355" w:rsidRPr="002D7461" w:rsidRDefault="00125355" w:rsidP="002D746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commentRangeStart w:id="1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11"/>
            <w:proofErr w:type="spellStart"/>
            <w:r w:rsidR="00E02966">
              <w:rPr>
                <w:rStyle w:val="CommentReference"/>
              </w:rPr>
              <w:commentReference w:id="11"/>
            </w:r>
            <w:r w:rsidRPr="002D7461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2D746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D7461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2D7461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2E921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Babah Aden" w:date="2022-02-09T10:35:00Z">
              <w:r w:rsidRPr="00EC6F38" w:rsidDel="002D74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A89D1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9FF99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36D5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F99DF3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2D7461">
              <w:rPr>
                <w:rFonts w:ascii="Times New Roman" w:eastAsia="Times New Roman" w:hAnsi="Times New Roman" w:cs="Times New Roman"/>
                <w:szCs w:val="24"/>
              </w:rPr>
              <w:t>i</w:t>
            </w:r>
            <w:commentRangeEnd w:id="13"/>
            <w:r w:rsidR="002D7461">
              <w:rPr>
                <w:rStyle w:val="CommentReference"/>
              </w:rPr>
              <w:commentReference w:id="13"/>
            </w:r>
            <w:del w:id="14" w:author="Babah Aden" w:date="2022-02-09T10:38:00Z">
              <w:r w:rsidRPr="00EC6F38" w:rsidDel="002D746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1652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C65CD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02966">
              <w:rPr>
                <w:rFonts w:ascii="Times New Roman" w:eastAsia="Times New Roman" w:hAnsi="Times New Roman" w:cs="Times New Roman"/>
                <w:i/>
                <w:szCs w:val="24"/>
                <w:rPrChange w:id="15" w:author="Babah Aden" w:date="2022-02-09T10:4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strata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8D31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16"/>
            <w:r w:rsidR="00E02966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BA5BB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009E5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6C4448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28692F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FC0DAF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49DB3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17"/>
            <w:proofErr w:type="spellEnd"/>
            <w:r w:rsidR="00E02966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E02966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F9AA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1D2F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ins w:id="19" w:author="Babah Aden" w:date="2022-02-09T10:45:00Z">
              <w:r w:rsidR="00E0296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0" w:author="Babah Aden" w:date="2022-02-09T10:45:00Z">
              <w:r w:rsidRPr="00EC6F38" w:rsidDel="00E0296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AFC4E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21"/>
            <w:proofErr w:type="spellEnd"/>
            <w:r w:rsidR="00E02966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30C2BB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bah Aden" w:date="2022-02-09T10:39:00Z" w:initials="BA">
    <w:p w14:paraId="219D6856" w14:textId="77777777" w:rsidR="002D7461" w:rsidRDefault="002D7461">
      <w:pPr>
        <w:pStyle w:val="CommentText"/>
      </w:pPr>
      <w:r>
        <w:rPr>
          <w:rStyle w:val="CommentReference"/>
        </w:rPr>
        <w:annotationRef/>
      </w:r>
      <w:proofErr w:type="spellStart"/>
      <w:r w:rsidR="00E02966">
        <w:t>Apabila</w:t>
      </w:r>
      <w:proofErr w:type="spellEnd"/>
      <w:r w:rsidR="00E02966">
        <w:t xml:space="preserve"> </w:t>
      </w:r>
      <w:proofErr w:type="spellStart"/>
      <w:r w:rsidR="00E02966">
        <w:t>angka</w:t>
      </w:r>
      <w:proofErr w:type="spellEnd"/>
      <w:r w:rsidR="00E02966">
        <w:t xml:space="preserve"> yang </w:t>
      </w:r>
      <w:proofErr w:type="spellStart"/>
      <w:r w:rsidR="00E02966">
        <w:t>cukup</w:t>
      </w:r>
      <w:proofErr w:type="spellEnd"/>
      <w:r w:rsidR="00E02966">
        <w:t xml:space="preserve"> </w:t>
      </w:r>
      <w:proofErr w:type="spellStart"/>
      <w:r w:rsidR="00E02966">
        <w:t>sedikit</w:t>
      </w:r>
      <w:proofErr w:type="spellEnd"/>
      <w:r w:rsidR="00E02966">
        <w:t xml:space="preserve"> </w:t>
      </w:r>
      <w:proofErr w:type="spellStart"/>
      <w:r w:rsidR="00E02966">
        <w:t>baiknya</w:t>
      </w:r>
      <w:proofErr w:type="spellEnd"/>
      <w:r w:rsidR="00E02966">
        <w:t xml:space="preserve"> </w:t>
      </w:r>
      <w:proofErr w:type="spellStart"/>
      <w:r w:rsidR="00E02966">
        <w:t>ditulis</w:t>
      </w:r>
      <w:proofErr w:type="spellEnd"/>
      <w:r w:rsidR="00E02966">
        <w:t xml:space="preserve"> </w:t>
      </w:r>
      <w:proofErr w:type="spellStart"/>
      <w:r w:rsidR="00E02966">
        <w:t>dengan</w:t>
      </w:r>
      <w:proofErr w:type="spellEnd"/>
      <w:r w:rsidR="00E02966">
        <w:t xml:space="preserve"> </w:t>
      </w:r>
      <w:proofErr w:type="spellStart"/>
      <w:r w:rsidR="00E02966">
        <w:t>huruf</w:t>
      </w:r>
      <w:proofErr w:type="spellEnd"/>
      <w:r w:rsidR="00E02966">
        <w:t xml:space="preserve"> </w:t>
      </w:r>
      <w:proofErr w:type="spellStart"/>
      <w:r w:rsidR="00E02966">
        <w:t>atau</w:t>
      </w:r>
      <w:proofErr w:type="spellEnd"/>
      <w:r w:rsidR="00E02966">
        <w:t xml:space="preserve"> </w:t>
      </w:r>
      <w:proofErr w:type="spellStart"/>
      <w:r w:rsidR="00E02966">
        <w:t>ditambahkan</w:t>
      </w:r>
      <w:proofErr w:type="spellEnd"/>
      <w:r w:rsidR="00E02966">
        <w:t xml:space="preserve"> (</w:t>
      </w:r>
      <w:proofErr w:type="spellStart"/>
      <w:r w:rsidR="00E02966">
        <w:t>empat</w:t>
      </w:r>
      <w:proofErr w:type="spellEnd"/>
      <w:r w:rsidR="00E02966">
        <w:t>)</w:t>
      </w:r>
    </w:p>
  </w:comment>
  <w:comment w:id="8" w:author="Babah Aden" w:date="2022-02-09T10:41:00Z" w:initials="BA">
    <w:p w14:paraId="2EB86EE7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pikir</w:t>
      </w:r>
      <w:proofErr w:type="spellEnd"/>
    </w:p>
  </w:comment>
  <w:comment w:id="9" w:author="Babah Aden" w:date="2022-02-09T10:43:00Z" w:initials="BA">
    <w:p w14:paraId="74836E94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proofErr w:type="spellStart"/>
      <w:r>
        <w:t>Harunya</w:t>
      </w:r>
      <w:proofErr w:type="spellEnd"/>
      <w:r>
        <w:t xml:space="preserve"> publish </w:t>
      </w:r>
      <w:proofErr w:type="spellStart"/>
      <w:r>
        <w:t>serta</w:t>
      </w:r>
      <w:proofErr w:type="spellEnd"/>
      <w:r>
        <w:t xml:space="preserve"> di </w:t>
      </w:r>
      <w:proofErr w:type="spellStart"/>
      <w:r>
        <w:t>miringkan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</w:p>
  </w:comment>
  <w:comment w:id="10" w:author="Babah Aden" w:date="2022-02-09T10:42:00Z" w:initials="BA">
    <w:p w14:paraId="71361BB9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r>
        <w:t>Agar</w:t>
      </w:r>
    </w:p>
    <w:p w14:paraId="43D28111" w14:textId="77777777" w:rsidR="00E02966" w:rsidRDefault="00E02966">
      <w:pPr>
        <w:pStyle w:val="CommentText"/>
      </w:pPr>
    </w:p>
  </w:comment>
  <w:comment w:id="11" w:author="Babah Aden" w:date="2022-02-09T10:44:00Z" w:initials="BA">
    <w:p w14:paraId="7DAE4290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</w:p>
  </w:comment>
  <w:comment w:id="13" w:author="Babah Aden" w:date="2022-02-09T10:39:00Z" w:initials="BA">
    <w:p w14:paraId="213C82E7" w14:textId="77777777" w:rsidR="002D7461" w:rsidRDefault="002D7461">
      <w:pPr>
        <w:pStyle w:val="CommentText"/>
      </w:pPr>
      <w:r>
        <w:rPr>
          <w:rStyle w:val="CommentReference"/>
        </w:rPr>
        <w:annotationRef/>
      </w:r>
      <w:proofErr w:type="spellStart"/>
      <w:r>
        <w:t>Terjadi</w:t>
      </w:r>
      <w:proofErr w:type="spellEnd"/>
      <w:r>
        <w:t xml:space="preserve"> typo </w:t>
      </w:r>
      <w:proofErr w:type="spellStart"/>
      <w:r>
        <w:t>harusnya</w:t>
      </w:r>
      <w:proofErr w:type="spellEnd"/>
      <w:r>
        <w:t xml:space="preserve"> Guru</w:t>
      </w:r>
    </w:p>
  </w:comment>
  <w:comment w:id="16" w:author="Babah Aden" w:date="2022-02-09T10:46:00Z" w:initials="BA">
    <w:p w14:paraId="2976A3AC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Apabila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angka</w:t>
      </w:r>
      <w:proofErr w:type="spellEnd"/>
      <w:r>
        <w:rPr>
          <w:rStyle w:val="CommentReference"/>
        </w:rPr>
        <w:t xml:space="preserve"> yang </w:t>
      </w:r>
      <w:proofErr w:type="spellStart"/>
      <w:r>
        <w:rPr>
          <w:rStyle w:val="CommentReference"/>
        </w:rPr>
        <w:t>jumlahnya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kecil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ditulis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saj</w:t>
      </w:r>
      <w:proofErr w:type="spellEnd"/>
      <w:r>
        <w:rPr>
          <w:rStyle w:val="CommentReference"/>
        </w:rPr>
        <w:t xml:space="preserve"> lima </w:t>
      </w:r>
      <w:proofErr w:type="spellStart"/>
      <w:r>
        <w:rPr>
          <w:rStyle w:val="CommentReference"/>
        </w:rPr>
        <w:t>atau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ditambahkan</w:t>
      </w:r>
      <w:proofErr w:type="spellEnd"/>
      <w:r>
        <w:rPr>
          <w:rStyle w:val="CommentReference"/>
        </w:rPr>
        <w:t xml:space="preserve"> (lima)</w:t>
      </w:r>
    </w:p>
  </w:comment>
  <w:comment w:id="17" w:author="Babah Aden" w:date="2022-02-09T10:47:00Z" w:initials="BA">
    <w:p w14:paraId="4771C976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proofErr w:type="spellStart"/>
      <w:r>
        <w:t>Melihat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melapalkannya</w:t>
      </w:r>
      <w:proofErr w:type="spellEnd"/>
      <w:r>
        <w:t xml:space="preserve"> </w:t>
      </w:r>
    </w:p>
  </w:comment>
  <w:comment w:id="18" w:author="Babah Aden" w:date="2022-02-09T10:48:00Z" w:initials="BA">
    <w:p w14:paraId="734A94BF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proofErr w:type="spellStart"/>
      <w:r>
        <w:t>Menimbukan</w:t>
      </w:r>
      <w:proofErr w:type="spellEnd"/>
      <w:r>
        <w:t xml:space="preserve"> </w:t>
      </w:r>
    </w:p>
  </w:comment>
  <w:comment w:id="21" w:author="Babah Aden" w:date="2022-02-09T10:49:00Z" w:initials="BA">
    <w:p w14:paraId="0F395E46" w14:textId="77777777" w:rsidR="00E02966" w:rsidRDefault="00E02966">
      <w:pPr>
        <w:pStyle w:val="CommentText"/>
      </w:pPr>
      <w:r>
        <w:rPr>
          <w:rStyle w:val="CommentReference"/>
        </w:rPr>
        <w:annotationRef/>
      </w:r>
      <w:r>
        <w:t xml:space="preserve">Typo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9D6856" w15:done="0"/>
  <w15:commentEx w15:paraId="2EB86EE7" w15:done="0"/>
  <w15:commentEx w15:paraId="74836E94" w15:done="0"/>
  <w15:commentEx w15:paraId="43D28111" w15:done="0"/>
  <w15:commentEx w15:paraId="7DAE4290" w15:done="0"/>
  <w15:commentEx w15:paraId="213C82E7" w15:done="0"/>
  <w15:commentEx w15:paraId="2976A3AC" w15:done="0"/>
  <w15:commentEx w15:paraId="4771C976" w15:done="0"/>
  <w15:commentEx w15:paraId="734A94BF" w15:done="0"/>
  <w15:commentEx w15:paraId="0F395E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bah Aden">
    <w15:presenceInfo w15:providerId="None" w15:userId="Babah Ad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D7461"/>
    <w:rsid w:val="0042167F"/>
    <w:rsid w:val="00924DF5"/>
    <w:rsid w:val="00E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E72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7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46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46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Babah Aden</cp:lastModifiedBy>
  <cp:revision>2</cp:revision>
  <dcterms:created xsi:type="dcterms:W3CDTF">2022-02-09T03:49:00Z</dcterms:created>
  <dcterms:modified xsi:type="dcterms:W3CDTF">2022-02-09T03:49:00Z</dcterms:modified>
</cp:coreProperties>
</file>