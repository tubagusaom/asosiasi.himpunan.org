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33A7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77716F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EB7CD01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C4074B5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0949EBF" w14:textId="77777777" w:rsidTr="00821BA2">
        <w:tc>
          <w:tcPr>
            <w:tcW w:w="9350" w:type="dxa"/>
          </w:tcPr>
          <w:p w14:paraId="3FCA195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73A4943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2196D74" w14:textId="32528F4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B54692">
              <w:rPr>
                <w:rFonts w:ascii="Times New Roman" w:eastAsia="Times New Roman" w:hAnsi="Times New Roman" w:cs="Times New Roman"/>
                <w:i/>
                <w:iCs/>
                <w:szCs w:val="24"/>
                <w:highlight w:val="yellow"/>
                <w:rPrChange w:id="1" w:author="User" w:date="2020-09-26T10:1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commentRangeEnd w:id="0"/>
            <w:proofErr w:type="spellEnd"/>
            <w:r w:rsidR="00B54692" w:rsidRPr="00B54692">
              <w:rPr>
                <w:rStyle w:val="CommentReference"/>
                <w:i/>
                <w:iCs/>
                <w:highlight w:val="yellow"/>
                <w:rPrChange w:id="2" w:author="User" w:date="2020-09-26T10:15:00Z">
                  <w:rPr>
                    <w:rStyle w:val="CommentReference"/>
                  </w:rPr>
                </w:rPrChange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del w:id="4" w:author="User" w:date="2020-09-26T10:23:00Z">
              <w:r w:rsidRPr="00EC6F38" w:rsidDel="00C522E0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commentRangeEnd w:id="3"/>
            <w:r w:rsidR="00B54692">
              <w:rPr>
                <w:rStyle w:val="CommentReference"/>
              </w:rPr>
              <w:commentReference w:id="3"/>
            </w:r>
            <w:ins w:id="5" w:author="User" w:date="2020-09-26T10:23:00Z">
              <w:r w:rsidR="00C522E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commentRangeStart w:id="6"/>
              <w:proofErr w:type="spellStart"/>
              <w:r w:rsidR="00C522E0" w:rsidRPr="00C522E0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7" w:author="User" w:date="2020-09-26T10:2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dia</w:t>
              </w:r>
              <w:proofErr w:type="spellEnd"/>
              <w:r w:rsidR="00C522E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commentRangeEnd w:id="6"/>
              <w:r w:rsidR="00C522E0">
                <w:rPr>
                  <w:rStyle w:val="CommentReference"/>
                </w:rPr>
                <w:commentReference w:id="8"/>
              </w:r>
            </w:ins>
            <w:commentRangeStart w:id="8"/>
            <w:commentRangeEnd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commentRangeEnd w:id="9"/>
            <w:proofErr w:type="spellEnd"/>
            <w:r w:rsidR="00B54692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88B40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6EABC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C0150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6F4A34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0"/>
            <w:proofErr w:type="spellStart"/>
            <w:r w:rsidRPr="00C522E0">
              <w:rPr>
                <w:rFonts w:ascii="Times New Roman" w:eastAsia="Times New Roman" w:hAnsi="Times New Roman" w:cs="Times New Roman"/>
                <w:szCs w:val="24"/>
                <w:highlight w:val="yellow"/>
                <w:rPrChange w:id="11" w:author="User" w:date="2020-09-26T10:3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Karakteristik</w:t>
            </w:r>
            <w:proofErr w:type="spellEnd"/>
            <w:r w:rsidRPr="00C522E0">
              <w:rPr>
                <w:rFonts w:ascii="Times New Roman" w:eastAsia="Times New Roman" w:hAnsi="Times New Roman" w:cs="Times New Roman"/>
                <w:szCs w:val="24"/>
                <w:highlight w:val="yellow"/>
                <w:rPrChange w:id="12" w:author="User" w:date="2020-09-26T10:3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522E0">
              <w:rPr>
                <w:rFonts w:ascii="Times New Roman" w:eastAsia="Times New Roman" w:hAnsi="Times New Roman" w:cs="Times New Roman"/>
                <w:szCs w:val="24"/>
                <w:highlight w:val="yellow"/>
                <w:rPrChange w:id="13" w:author="User" w:date="2020-09-26T10:3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C522E0">
              <w:rPr>
                <w:rFonts w:ascii="Times New Roman" w:eastAsia="Times New Roman" w:hAnsi="Times New Roman" w:cs="Times New Roman"/>
                <w:szCs w:val="24"/>
                <w:highlight w:val="yellow"/>
                <w:rPrChange w:id="14" w:author="User" w:date="2020-09-26T10:3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</w:t>
            </w:r>
            <w:commentRangeEnd w:id="10"/>
            <w:r w:rsidR="00C522E0" w:rsidRPr="00C522E0">
              <w:rPr>
                <w:rStyle w:val="CommentReference"/>
                <w:highlight w:val="yellow"/>
                <w:rPrChange w:id="15" w:author="User" w:date="2020-09-26T10:32:00Z">
                  <w:rPr>
                    <w:rStyle w:val="CommentReference"/>
                  </w:rPr>
                </w:rPrChange>
              </w:rPr>
              <w:commentReference w:id="10"/>
            </w:r>
          </w:p>
          <w:p w14:paraId="6229024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48768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C522E0">
              <w:rPr>
                <w:rFonts w:ascii="Times New Roman" w:eastAsia="Times New Roman" w:hAnsi="Times New Roman" w:cs="Times New Roman"/>
                <w:szCs w:val="24"/>
                <w:highlight w:val="yellow"/>
                <w:rPrChange w:id="17" w:author="User" w:date="2020-09-26T10:2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6"/>
            <w:r w:rsidR="00C522E0">
              <w:rPr>
                <w:rStyle w:val="CommentReference"/>
              </w:rPr>
              <w:commentReference w:id="1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8F880C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071E4D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8"/>
            <w:proofErr w:type="spellStart"/>
            <w:r w:rsidRPr="000E5B54">
              <w:rPr>
                <w:rFonts w:ascii="Times New Roman" w:eastAsia="Times New Roman" w:hAnsi="Times New Roman" w:cs="Times New Roman"/>
                <w:szCs w:val="24"/>
                <w:highlight w:val="yellow"/>
                <w:rPrChange w:id="19" w:author="User" w:date="2020-09-2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0E5B54">
              <w:rPr>
                <w:rFonts w:ascii="Times New Roman" w:eastAsia="Times New Roman" w:hAnsi="Times New Roman" w:cs="Times New Roman"/>
                <w:szCs w:val="24"/>
                <w:highlight w:val="yellow"/>
                <w:rPrChange w:id="20" w:author="User" w:date="2020-09-2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commentRangeEnd w:id="18"/>
            <w:r w:rsidR="00C522E0" w:rsidRPr="000E5B54">
              <w:rPr>
                <w:rStyle w:val="CommentReference"/>
                <w:highlight w:val="yellow"/>
                <w:rPrChange w:id="21" w:author="User" w:date="2020-09-26T10:34:00Z">
                  <w:rPr>
                    <w:rStyle w:val="CommentReference"/>
                  </w:rPr>
                </w:rPrChange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64873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7A4EA0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CB3EC1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D74C90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45104D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commentRangeStart w:id="22"/>
            <w:r w:rsidRPr="000E5B54">
              <w:rPr>
                <w:rFonts w:ascii="Times New Roman" w:eastAsia="Times New Roman" w:hAnsi="Times New Roman" w:cs="Times New Roman"/>
                <w:szCs w:val="24"/>
                <w:highlight w:val="yellow"/>
                <w:rPrChange w:id="23" w:author="User" w:date="2020-09-26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0E5B54">
              <w:rPr>
                <w:rFonts w:ascii="Times New Roman" w:eastAsia="Times New Roman" w:hAnsi="Times New Roman" w:cs="Times New Roman"/>
                <w:szCs w:val="24"/>
                <w:highlight w:val="yellow"/>
                <w:rPrChange w:id="24" w:author="User" w:date="2020-09-26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0E5B54">
              <w:rPr>
                <w:rFonts w:ascii="Times New Roman" w:eastAsia="Times New Roman" w:hAnsi="Times New Roman" w:cs="Times New Roman"/>
                <w:szCs w:val="24"/>
                <w:highlight w:val="yellow"/>
                <w:rPrChange w:id="25" w:author="User" w:date="2020-09-26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E5B54">
              <w:rPr>
                <w:rFonts w:ascii="Times New Roman" w:eastAsia="Times New Roman" w:hAnsi="Times New Roman" w:cs="Times New Roman"/>
                <w:szCs w:val="24"/>
                <w:highlight w:val="yellow"/>
                <w:rPrChange w:id="26" w:author="User" w:date="2020-09-26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0E5B54">
              <w:rPr>
                <w:rFonts w:ascii="Times New Roman" w:eastAsia="Times New Roman" w:hAnsi="Times New Roman" w:cs="Times New Roman"/>
                <w:szCs w:val="24"/>
                <w:highlight w:val="yellow"/>
                <w:rPrChange w:id="27" w:author="User" w:date="2020-09-26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E5B54">
              <w:rPr>
                <w:rFonts w:ascii="Times New Roman" w:eastAsia="Times New Roman" w:hAnsi="Times New Roman" w:cs="Times New Roman"/>
                <w:szCs w:val="24"/>
                <w:highlight w:val="yellow"/>
                <w:rPrChange w:id="28" w:author="User" w:date="2020-09-26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0E5B54">
              <w:rPr>
                <w:rFonts w:ascii="Times New Roman" w:eastAsia="Times New Roman" w:hAnsi="Times New Roman" w:cs="Times New Roman"/>
                <w:szCs w:val="24"/>
                <w:highlight w:val="yellow"/>
                <w:rPrChange w:id="29" w:author="User" w:date="2020-09-26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E5B54">
              <w:rPr>
                <w:rFonts w:ascii="Times New Roman" w:eastAsia="Times New Roman" w:hAnsi="Times New Roman" w:cs="Times New Roman"/>
                <w:szCs w:val="24"/>
                <w:highlight w:val="yellow"/>
                <w:rPrChange w:id="30" w:author="User" w:date="2020-09-26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0E5B54">
              <w:rPr>
                <w:rFonts w:ascii="Times New Roman" w:eastAsia="Times New Roman" w:hAnsi="Times New Roman" w:cs="Times New Roman"/>
                <w:szCs w:val="24"/>
                <w:highlight w:val="yellow"/>
                <w:rPrChange w:id="31" w:author="User" w:date="2020-09-26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E5B54">
              <w:rPr>
                <w:rFonts w:ascii="Times New Roman" w:eastAsia="Times New Roman" w:hAnsi="Times New Roman" w:cs="Times New Roman"/>
                <w:szCs w:val="24"/>
                <w:highlight w:val="yellow"/>
                <w:rPrChange w:id="32" w:author="User" w:date="2020-09-26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0E5B54">
              <w:rPr>
                <w:rFonts w:ascii="Times New Roman" w:eastAsia="Times New Roman" w:hAnsi="Times New Roman" w:cs="Times New Roman"/>
                <w:szCs w:val="24"/>
                <w:highlight w:val="yellow"/>
                <w:rPrChange w:id="33" w:author="User" w:date="2020-09-26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E5B54">
              <w:rPr>
                <w:rFonts w:ascii="Times New Roman" w:eastAsia="Times New Roman" w:hAnsi="Times New Roman" w:cs="Times New Roman"/>
                <w:szCs w:val="24"/>
                <w:highlight w:val="yellow"/>
                <w:rPrChange w:id="34" w:author="User" w:date="2020-09-26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</w:t>
            </w:r>
            <w:proofErr w:type="spellEnd"/>
            <w:r w:rsidRPr="000E5B54">
              <w:rPr>
                <w:rFonts w:ascii="Times New Roman" w:eastAsia="Times New Roman" w:hAnsi="Times New Roman" w:cs="Times New Roman"/>
                <w:szCs w:val="24"/>
                <w:highlight w:val="yellow"/>
                <w:rPrChange w:id="35" w:author="User" w:date="2020-09-26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5 </w:t>
            </w:r>
            <w:proofErr w:type="spellStart"/>
            <w:r w:rsidRPr="000E5B54">
              <w:rPr>
                <w:rFonts w:ascii="Times New Roman" w:eastAsia="Times New Roman" w:hAnsi="Times New Roman" w:cs="Times New Roman"/>
                <w:szCs w:val="24"/>
                <w:highlight w:val="yellow"/>
                <w:rPrChange w:id="36" w:author="User" w:date="2020-09-26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aspek</w:t>
            </w:r>
            <w:proofErr w:type="spellEnd"/>
            <w:r w:rsidRPr="000E5B54">
              <w:rPr>
                <w:rFonts w:ascii="Times New Roman" w:eastAsia="Times New Roman" w:hAnsi="Times New Roman" w:cs="Times New Roman"/>
                <w:szCs w:val="24"/>
                <w:highlight w:val="yellow"/>
                <w:rPrChange w:id="37" w:author="User" w:date="2020-09-26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di </w:t>
            </w:r>
            <w:proofErr w:type="spellStart"/>
            <w:r w:rsidRPr="000E5B54">
              <w:rPr>
                <w:rFonts w:ascii="Times New Roman" w:eastAsia="Times New Roman" w:hAnsi="Times New Roman" w:cs="Times New Roman"/>
                <w:szCs w:val="24"/>
                <w:highlight w:val="yellow"/>
                <w:rPrChange w:id="38" w:author="User" w:date="2020-09-26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tekankan</w:t>
            </w:r>
            <w:proofErr w:type="spellEnd"/>
            <w:r w:rsidRPr="000E5B54">
              <w:rPr>
                <w:rFonts w:ascii="Times New Roman" w:eastAsia="Times New Roman" w:hAnsi="Times New Roman" w:cs="Times New Roman"/>
                <w:szCs w:val="24"/>
                <w:highlight w:val="yellow"/>
                <w:rPrChange w:id="39" w:author="User" w:date="2020-09-26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pada proses </w:t>
            </w:r>
            <w:proofErr w:type="spellStart"/>
            <w:r w:rsidRPr="000E5B54">
              <w:rPr>
                <w:rFonts w:ascii="Times New Roman" w:eastAsia="Times New Roman" w:hAnsi="Times New Roman" w:cs="Times New Roman"/>
                <w:szCs w:val="24"/>
                <w:highlight w:val="yellow"/>
                <w:rPrChange w:id="40" w:author="User" w:date="2020-09-26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r w:rsidRPr="000E5B54">
              <w:rPr>
                <w:rFonts w:ascii="Times New Roman" w:eastAsia="Times New Roman" w:hAnsi="Times New Roman" w:cs="Times New Roman"/>
                <w:szCs w:val="24"/>
                <w:highlight w:val="yellow"/>
                <w:rPrChange w:id="41" w:author="User" w:date="2020-09-26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E5B54">
              <w:rPr>
                <w:rFonts w:ascii="Times New Roman" w:eastAsia="Times New Roman" w:hAnsi="Times New Roman" w:cs="Times New Roman"/>
                <w:szCs w:val="24"/>
                <w:highlight w:val="yellow"/>
                <w:rPrChange w:id="42" w:author="User" w:date="2020-09-26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commentRangeEnd w:id="22"/>
            <w:proofErr w:type="spellEnd"/>
            <w:r w:rsidR="000E5B54" w:rsidRPr="000E5B54">
              <w:rPr>
                <w:rStyle w:val="CommentReference"/>
                <w:highlight w:val="yellow"/>
                <w:rPrChange w:id="43" w:author="User" w:date="2020-09-26T10:37:00Z">
                  <w:rPr>
                    <w:rStyle w:val="CommentReference"/>
                  </w:rPr>
                </w:rPrChange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334346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4CA398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D0D535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343417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6326A2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71F862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6974A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AD349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EC82DD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09B045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User" w:date="2020-09-26T10:13:00Z" w:initials="U">
    <w:p w14:paraId="40D8ED08" w14:textId="0DFD62D5" w:rsidR="00B54692" w:rsidRDefault="00B54692">
      <w:pPr>
        <w:pStyle w:val="CommentText"/>
      </w:pPr>
      <w:r>
        <w:rPr>
          <w:rStyle w:val="CommentReference"/>
        </w:rPr>
        <w:annotationRef/>
      </w:r>
      <w:proofErr w:type="spellStart"/>
      <w:r>
        <w:t>Extream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cetak</w:t>
      </w:r>
      <w:proofErr w:type="spellEnd"/>
      <w:r>
        <w:t xml:space="preserve"> miring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asing</w:t>
      </w:r>
      <w:proofErr w:type="spellEnd"/>
      <w:r>
        <w:t>.</w:t>
      </w:r>
    </w:p>
  </w:comment>
  <w:comment w:id="3" w:author="User" w:date="2020-09-26T10:22:00Z" w:initials="U">
    <w:p w14:paraId="64F48218" w14:textId="316E7A2F" w:rsidR="00B54692" w:rsidRDefault="00B54692">
      <w:pPr>
        <w:pStyle w:val="CommentText"/>
      </w:pPr>
      <w:r>
        <w:rPr>
          <w:rStyle w:val="CommentReference"/>
        </w:rPr>
        <w:annotationRef/>
      </w:r>
      <w:proofErr w:type="spellStart"/>
      <w:r w:rsidR="00C522E0">
        <w:t>Penggunakan</w:t>
      </w:r>
      <w:proofErr w:type="spellEnd"/>
      <w:r w:rsidR="00C522E0">
        <w:t xml:space="preserve"> kata </w:t>
      </w:r>
      <w:proofErr w:type="spellStart"/>
      <w:r w:rsidR="00C522E0">
        <w:t>ganti</w:t>
      </w:r>
      <w:proofErr w:type="spellEnd"/>
      <w:r w:rsidR="00C522E0">
        <w:t xml:space="preserve"> </w:t>
      </w:r>
      <w:proofErr w:type="spellStart"/>
      <w:r w:rsidR="00C522E0">
        <w:t>dia</w:t>
      </w:r>
      <w:proofErr w:type="spellEnd"/>
      <w:r w:rsidR="00C522E0">
        <w:t xml:space="preserve"> </w:t>
      </w:r>
      <w:proofErr w:type="spellStart"/>
      <w:r w:rsidR="00C522E0">
        <w:t>untuk</w:t>
      </w:r>
      <w:proofErr w:type="spellEnd"/>
      <w:r w:rsidR="00C522E0">
        <w:t xml:space="preserve"> industry </w:t>
      </w:r>
      <w:proofErr w:type="spellStart"/>
      <w:r w:rsidR="00C522E0">
        <w:t>belum</w:t>
      </w:r>
      <w:proofErr w:type="spellEnd"/>
      <w:r w:rsidR="00C522E0">
        <w:t xml:space="preserve"> </w:t>
      </w:r>
      <w:proofErr w:type="spellStart"/>
      <w:r w:rsidR="00C522E0">
        <w:t>tepat</w:t>
      </w:r>
      <w:proofErr w:type="spellEnd"/>
      <w:r w:rsidR="00C522E0">
        <w:t xml:space="preserve"> </w:t>
      </w:r>
      <w:proofErr w:type="spellStart"/>
      <w:r w:rsidR="00C522E0">
        <w:t>pernempatannya</w:t>
      </w:r>
      <w:proofErr w:type="spellEnd"/>
      <w:r w:rsidR="00C522E0">
        <w:t xml:space="preserve"> pada </w:t>
      </w:r>
      <w:proofErr w:type="spellStart"/>
      <w:r w:rsidR="00C522E0">
        <w:t>kalimat</w:t>
      </w:r>
      <w:proofErr w:type="spellEnd"/>
    </w:p>
  </w:comment>
  <w:comment w:id="8" w:author="User" w:date="2020-09-26T10:23:00Z" w:initials="U">
    <w:p w14:paraId="5592B42C" w14:textId="1657E5DB" w:rsidR="00C522E0" w:rsidRDefault="00C522E0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>.</w:t>
      </w:r>
    </w:p>
  </w:comment>
  <w:comment w:id="9" w:author="User" w:date="2020-09-26T10:19:00Z" w:initials="U">
    <w:p w14:paraId="46F1C669" w14:textId="60C70211" w:rsidR="00B54692" w:rsidRDefault="00B54692">
      <w:pPr>
        <w:pStyle w:val="CommentText"/>
      </w:pPr>
      <w:r>
        <w:rPr>
          <w:rStyle w:val="CommentReference"/>
        </w:rPr>
        <w:annotationRef/>
      </w:r>
      <w:r>
        <w:t xml:space="preserve">Subject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pada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orang yang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</w:comment>
  <w:comment w:id="10" w:author="User" w:date="2020-09-26T10:30:00Z" w:initials="U">
    <w:p w14:paraId="34495FE0" w14:textId="77777777" w:rsidR="00C522E0" w:rsidRDefault="00C522E0">
      <w:pPr>
        <w:pStyle w:val="CommentText"/>
      </w:pPr>
      <w:r>
        <w:rPr>
          <w:rStyle w:val="CommentReference"/>
        </w:rPr>
        <w:annotationRef/>
      </w:r>
      <w:proofErr w:type="spellStart"/>
      <w:r>
        <w:t>Karakteristik</w:t>
      </w:r>
      <w:proofErr w:type="spellEnd"/>
      <w:r>
        <w:t xml:space="preserve"> Pendidikan 4.0 </w:t>
      </w:r>
      <w:proofErr w:type="spellStart"/>
      <w:r>
        <w:t>sebaiknya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p w14:paraId="07D82574" w14:textId="59064C55" w:rsidR="00C522E0" w:rsidRDefault="00C522E0">
      <w:pPr>
        <w:pStyle w:val="CommentText"/>
      </w:pPr>
      <w:proofErr w:type="spellStart"/>
      <w:r>
        <w:t>Karakteristik</w:t>
      </w:r>
      <w:proofErr w:type="spellEnd"/>
      <w:r>
        <w:t xml:space="preserve"> Pendidikan 4.0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</w:comment>
  <w:comment w:id="16" w:author="User" w:date="2020-09-26T10:28:00Z" w:initials="U">
    <w:p w14:paraId="08FEC4C0" w14:textId="4BB3058B" w:rsidR="00C522E0" w:rsidRDefault="00C522E0">
      <w:pPr>
        <w:pStyle w:val="CommentText"/>
      </w:pPr>
      <w:r>
        <w:rPr>
          <w:rStyle w:val="CommentReference"/>
        </w:rPr>
        <w:annotationRef/>
      </w:r>
      <w:proofErr w:type="spellStart"/>
      <w:r>
        <w:t>Tahab</w:t>
      </w:r>
      <w:proofErr w:type="spellEnd"/>
      <w:r>
        <w:t xml:space="preserve"> di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tahap</w:t>
      </w:r>
      <w:proofErr w:type="spellEnd"/>
    </w:p>
  </w:comment>
  <w:comment w:id="18" w:author="User" w:date="2020-09-26T10:32:00Z" w:initials="U">
    <w:p w14:paraId="50562854" w14:textId="77777777" w:rsidR="00C522E0" w:rsidRDefault="00C522E0">
      <w:pPr>
        <w:pStyle w:val="CommentText"/>
      </w:pPr>
      <w:r>
        <w:rPr>
          <w:rStyle w:val="CommentReference"/>
        </w:rPr>
        <w:annotationRef/>
      </w:r>
      <w:proofErr w:type="spellStart"/>
      <w:r>
        <w:t>Jangan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</w:t>
      </w:r>
      <w:r w:rsidR="000E5B54">
        <w:t xml:space="preserve"> </w:t>
      </w:r>
      <w:proofErr w:type="spellStart"/>
      <w:r w:rsidR="000E5B54">
        <w:t>yaitu</w:t>
      </w:r>
      <w:proofErr w:type="spellEnd"/>
      <w:r w:rsidR="000E5B54">
        <w:t xml:space="preserve"> </w:t>
      </w:r>
      <w:proofErr w:type="spellStart"/>
      <w:r w:rsidR="000E5B54">
        <w:t>diawal</w:t>
      </w:r>
      <w:proofErr w:type="spellEnd"/>
      <w:r w:rsidR="000E5B54">
        <w:t xml:space="preserve"> </w:t>
      </w:r>
      <w:proofErr w:type="spellStart"/>
      <w:r w:rsidR="000E5B54">
        <w:t>kalimat</w:t>
      </w:r>
      <w:proofErr w:type="spellEnd"/>
      <w:r w:rsidR="000E5B54">
        <w:t>.</w:t>
      </w:r>
    </w:p>
    <w:p w14:paraId="4A1A5CA2" w14:textId="56AD9F28" w:rsidR="000E5B54" w:rsidRDefault="000E5B54">
      <w:pPr>
        <w:pStyle w:val="CommentText"/>
      </w:pPr>
      <w:proofErr w:type="spellStart"/>
      <w:r>
        <w:t>Sebaiknya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SPOK. </w:t>
      </w:r>
    </w:p>
    <w:p w14:paraId="5DBFA855" w14:textId="22A406D2" w:rsidR="000E5B54" w:rsidRDefault="000E5B54">
      <w:pPr>
        <w:pStyle w:val="CommentText"/>
      </w:pPr>
      <w:r>
        <w:t xml:space="preserve">Kata </w:t>
      </w:r>
      <w:proofErr w:type="spellStart"/>
      <w:r>
        <w:t>yaitu</w:t>
      </w:r>
      <w:proofErr w:type="spellEnd"/>
      <w:r>
        <w:t xml:space="preserve"> di </w:t>
      </w:r>
      <w:proofErr w:type="spellStart"/>
      <w:r>
        <w:t>hilangkan</w:t>
      </w:r>
      <w:proofErr w:type="spellEnd"/>
    </w:p>
    <w:p w14:paraId="4EC6286D" w14:textId="54187A58" w:rsidR="000E5B54" w:rsidRDefault="000E5B54">
      <w:pPr>
        <w:pStyle w:val="CommentText"/>
      </w:pPr>
    </w:p>
  </w:comment>
  <w:comment w:id="22" w:author="User" w:date="2020-09-26T10:36:00Z" w:initials="U">
    <w:p w14:paraId="1E1042FE" w14:textId="6772383D" w:rsidR="000E5B54" w:rsidRDefault="000E5B54">
      <w:pPr>
        <w:pStyle w:val="CommentText"/>
      </w:pPr>
      <w:r>
        <w:rPr>
          <w:rStyle w:val="CommentReference"/>
        </w:rPr>
        <w:annotationRef/>
      </w:r>
      <w:r>
        <w:t xml:space="preserve">Kurang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kata </w:t>
      </w:r>
      <w:proofErr w:type="spellStart"/>
      <w:r>
        <w:t>yaitu</w:t>
      </w:r>
      <w:proofErr w:type="spellEnd"/>
      <w:r>
        <w:t>.</w:t>
      </w:r>
    </w:p>
    <w:p w14:paraId="23E4740C" w14:textId="3112AA4A" w:rsidR="000E5B54" w:rsidRDefault="000E5B54">
      <w:pPr>
        <w:pStyle w:val="CommentText"/>
      </w:pPr>
      <w:proofErr w:type="spellStart"/>
      <w:r>
        <w:t>Menjadi</w:t>
      </w:r>
      <w:proofErr w:type="spellEnd"/>
    </w:p>
    <w:p w14:paraId="4568999B" w14:textId="49197A11" w:rsidR="000E5B54" w:rsidRDefault="000E5B54">
      <w:pPr>
        <w:pStyle w:val="CommentText"/>
      </w:pPr>
      <w:r w:rsidRPr="00A60A4C">
        <w:rPr>
          <w:rFonts w:ascii="Times New Roman" w:eastAsia="Times New Roman" w:hAnsi="Times New Roman" w:cs="Times New Roman"/>
          <w:szCs w:val="24"/>
          <w:highlight w:val="yellow"/>
        </w:rPr>
        <w:t xml:space="preserve">Di </w:t>
      </w:r>
      <w:proofErr w:type="spellStart"/>
      <w:r w:rsidRPr="00A60A4C">
        <w:rPr>
          <w:rFonts w:ascii="Times New Roman" w:eastAsia="Times New Roman" w:hAnsi="Times New Roman" w:cs="Times New Roman"/>
          <w:szCs w:val="24"/>
          <w:highlight w:val="yellow"/>
        </w:rPr>
        <w:t>dalam</w:t>
      </w:r>
      <w:proofErr w:type="spellEnd"/>
      <w:r w:rsidRPr="00A60A4C">
        <w:rPr>
          <w:rFonts w:ascii="Times New Roman" w:eastAsia="Times New Roman" w:hAnsi="Times New Roman" w:cs="Times New Roman"/>
          <w:szCs w:val="24"/>
          <w:highlight w:val="yellow"/>
        </w:rPr>
        <w:t xml:space="preserve"> </w:t>
      </w:r>
      <w:proofErr w:type="spellStart"/>
      <w:r w:rsidRPr="00A60A4C">
        <w:rPr>
          <w:rFonts w:ascii="Times New Roman" w:eastAsia="Times New Roman" w:hAnsi="Times New Roman" w:cs="Times New Roman"/>
          <w:szCs w:val="24"/>
          <w:highlight w:val="yellow"/>
        </w:rPr>
        <w:t>pendidikan</w:t>
      </w:r>
      <w:proofErr w:type="spellEnd"/>
      <w:r w:rsidRPr="00A60A4C">
        <w:rPr>
          <w:rFonts w:ascii="Times New Roman" w:eastAsia="Times New Roman" w:hAnsi="Times New Roman" w:cs="Times New Roman"/>
          <w:szCs w:val="24"/>
          <w:highlight w:val="yellow"/>
        </w:rPr>
        <w:t xml:space="preserve"> </w:t>
      </w:r>
      <w:proofErr w:type="spellStart"/>
      <w:r w:rsidRPr="00A60A4C">
        <w:rPr>
          <w:rFonts w:ascii="Times New Roman" w:eastAsia="Times New Roman" w:hAnsi="Times New Roman" w:cs="Times New Roman"/>
          <w:szCs w:val="24"/>
          <w:highlight w:val="yellow"/>
        </w:rPr>
        <w:t>revolusi</w:t>
      </w:r>
      <w:proofErr w:type="spellEnd"/>
      <w:r w:rsidRPr="00A60A4C">
        <w:rPr>
          <w:rFonts w:ascii="Times New Roman" w:eastAsia="Times New Roman" w:hAnsi="Times New Roman" w:cs="Times New Roman"/>
          <w:szCs w:val="24"/>
          <w:highlight w:val="yellow"/>
        </w:rPr>
        <w:t xml:space="preserve"> </w:t>
      </w:r>
      <w:proofErr w:type="spellStart"/>
      <w:r w:rsidRPr="00A60A4C">
        <w:rPr>
          <w:rFonts w:ascii="Times New Roman" w:eastAsia="Times New Roman" w:hAnsi="Times New Roman" w:cs="Times New Roman"/>
          <w:szCs w:val="24"/>
          <w:highlight w:val="yellow"/>
        </w:rPr>
        <w:t>industri</w:t>
      </w:r>
      <w:proofErr w:type="spellEnd"/>
      <w:r w:rsidRPr="00A60A4C">
        <w:rPr>
          <w:rFonts w:ascii="Times New Roman" w:eastAsia="Times New Roman" w:hAnsi="Times New Roman" w:cs="Times New Roman"/>
          <w:szCs w:val="24"/>
          <w:highlight w:val="yellow"/>
        </w:rPr>
        <w:t xml:space="preserve"> </w:t>
      </w:r>
      <w:proofErr w:type="spellStart"/>
      <w:r w:rsidRPr="00A60A4C">
        <w:rPr>
          <w:rFonts w:ascii="Times New Roman" w:eastAsia="Times New Roman" w:hAnsi="Times New Roman" w:cs="Times New Roman"/>
          <w:szCs w:val="24"/>
          <w:highlight w:val="yellow"/>
        </w:rPr>
        <w:t>ini</w:t>
      </w:r>
      <w:proofErr w:type="spellEnd"/>
      <w:r w:rsidRPr="00A60A4C">
        <w:rPr>
          <w:rFonts w:ascii="Times New Roman" w:eastAsia="Times New Roman" w:hAnsi="Times New Roman" w:cs="Times New Roman"/>
          <w:szCs w:val="24"/>
          <w:highlight w:val="yellow"/>
        </w:rPr>
        <w:t xml:space="preserve"> </w:t>
      </w:r>
      <w:proofErr w:type="spellStart"/>
      <w:r w:rsidRPr="00A60A4C">
        <w:rPr>
          <w:rFonts w:ascii="Times New Roman" w:eastAsia="Times New Roman" w:hAnsi="Times New Roman" w:cs="Times New Roman"/>
          <w:szCs w:val="24"/>
          <w:highlight w:val="yellow"/>
        </w:rPr>
        <w:t>ada</w:t>
      </w:r>
      <w:proofErr w:type="spellEnd"/>
      <w:r w:rsidRPr="00A60A4C">
        <w:rPr>
          <w:rFonts w:ascii="Times New Roman" w:eastAsia="Times New Roman" w:hAnsi="Times New Roman" w:cs="Times New Roman"/>
          <w:szCs w:val="24"/>
          <w:highlight w:val="yellow"/>
        </w:rPr>
        <w:t xml:space="preserve"> 5 </w:t>
      </w:r>
      <w:proofErr w:type="spellStart"/>
      <w:r w:rsidRPr="00A60A4C">
        <w:rPr>
          <w:rFonts w:ascii="Times New Roman" w:eastAsia="Times New Roman" w:hAnsi="Times New Roman" w:cs="Times New Roman"/>
          <w:szCs w:val="24"/>
          <w:highlight w:val="yellow"/>
        </w:rPr>
        <w:t>aspek</w:t>
      </w:r>
      <w:proofErr w:type="spellEnd"/>
      <w:r w:rsidRPr="00A60A4C">
        <w:rPr>
          <w:rFonts w:ascii="Times New Roman" w:eastAsia="Times New Roman" w:hAnsi="Times New Roman" w:cs="Times New Roman"/>
          <w:szCs w:val="24"/>
          <w:highlight w:val="yellow"/>
        </w:rPr>
        <w:t xml:space="preserve"> yang di </w:t>
      </w:r>
      <w:proofErr w:type="spellStart"/>
      <w:r w:rsidRPr="00A60A4C">
        <w:rPr>
          <w:rFonts w:ascii="Times New Roman" w:eastAsia="Times New Roman" w:hAnsi="Times New Roman" w:cs="Times New Roman"/>
          <w:szCs w:val="24"/>
          <w:highlight w:val="yellow"/>
        </w:rPr>
        <w:t>tekankan</w:t>
      </w:r>
      <w:proofErr w:type="spellEnd"/>
      <w:r w:rsidRPr="00A60A4C">
        <w:rPr>
          <w:rFonts w:ascii="Times New Roman" w:eastAsia="Times New Roman" w:hAnsi="Times New Roman" w:cs="Times New Roman"/>
          <w:szCs w:val="24"/>
          <w:highlight w:val="yellow"/>
        </w:rPr>
        <w:t xml:space="preserve"> pada proses </w:t>
      </w:r>
      <w:proofErr w:type="spellStart"/>
      <w:r w:rsidRPr="00A60A4C">
        <w:rPr>
          <w:rFonts w:ascii="Times New Roman" w:eastAsia="Times New Roman" w:hAnsi="Times New Roman" w:cs="Times New Roman"/>
          <w:szCs w:val="24"/>
          <w:highlight w:val="yellow"/>
        </w:rPr>
        <w:t>pembelajaran</w:t>
      </w:r>
      <w:proofErr w:type="spellEnd"/>
      <w:r w:rsidRPr="00A60A4C">
        <w:rPr>
          <w:rFonts w:ascii="Times New Roman" w:eastAsia="Times New Roman" w:hAnsi="Times New Roman" w:cs="Times New Roman"/>
          <w:szCs w:val="24"/>
          <w:highlight w:val="yellow"/>
        </w:rPr>
        <w:t xml:space="preserve"> </w:t>
      </w:r>
      <w:proofErr w:type="spellStart"/>
      <w:r w:rsidRPr="00A60A4C">
        <w:rPr>
          <w:rFonts w:ascii="Times New Roman" w:eastAsia="Times New Roman" w:hAnsi="Times New Roman" w:cs="Times New Roman"/>
          <w:szCs w:val="24"/>
          <w:highlight w:val="yellow"/>
        </w:rPr>
        <w:t>yaitu</w:t>
      </w:r>
      <w:proofErr w:type="spellEnd"/>
      <w:r w:rsidRPr="00A60A4C">
        <w:rPr>
          <w:rStyle w:val="CommentReference"/>
          <w:highlight w:val="yellow"/>
        </w:rPr>
        <w:annotationRef/>
      </w:r>
    </w:p>
    <w:p w14:paraId="11E0E988" w14:textId="413EB771" w:rsidR="000E5B54" w:rsidRDefault="000E5B5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D8ED08" w15:done="0"/>
  <w15:commentEx w15:paraId="64F48218" w15:done="0"/>
  <w15:commentEx w15:paraId="5592B42C" w15:done="0"/>
  <w15:commentEx w15:paraId="46F1C669" w15:done="0"/>
  <w15:commentEx w15:paraId="07D82574" w15:done="0"/>
  <w15:commentEx w15:paraId="08FEC4C0" w15:done="0"/>
  <w15:commentEx w15:paraId="4EC6286D" w15:done="0"/>
  <w15:commentEx w15:paraId="11E0E9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992CA" w16cex:dateUtc="2020-09-26T03:13:00Z"/>
  <w16cex:commentExtensible w16cex:durableId="231994D4" w16cex:dateUtc="2020-09-26T03:22:00Z"/>
  <w16cex:commentExtensible w16cex:durableId="2319941C" w16cex:dateUtc="2020-09-26T03:19:00Z"/>
  <w16cex:commentExtensible w16cex:durableId="231996C9" w16cex:dateUtc="2020-09-26T03:30:00Z"/>
  <w16cex:commentExtensible w16cex:durableId="23199664" w16cex:dateUtc="2020-09-26T03:28:00Z"/>
  <w16cex:commentExtensible w16cex:durableId="2319973B" w16cex:dateUtc="2020-09-26T03:32:00Z"/>
  <w16cex:commentExtensible w16cex:durableId="2319982B" w16cex:dateUtc="2020-09-26T03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D8ED08" w16cid:durableId="231992CA"/>
  <w16cid:commentId w16cid:paraId="64F48218" w16cid:durableId="231994D4"/>
  <w16cid:commentId w16cid:paraId="46F1C669" w16cid:durableId="2319941C"/>
  <w16cid:commentId w16cid:paraId="07D82574" w16cid:durableId="231996C9"/>
  <w16cid:commentId w16cid:paraId="08FEC4C0" w16cid:durableId="23199664"/>
  <w16cid:commentId w16cid:paraId="4EC6286D" w16cid:durableId="2319973B"/>
  <w16cid:commentId w16cid:paraId="11E0E988" w16cid:durableId="231998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E5B54"/>
    <w:rsid w:val="0012251A"/>
    <w:rsid w:val="00125355"/>
    <w:rsid w:val="001D038C"/>
    <w:rsid w:val="00240407"/>
    <w:rsid w:val="0042167F"/>
    <w:rsid w:val="00924DF5"/>
    <w:rsid w:val="00B54692"/>
    <w:rsid w:val="00C5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E230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B546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6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69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46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4692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69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5469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2020-09-26T03:38:00Z</dcterms:created>
  <dcterms:modified xsi:type="dcterms:W3CDTF">2020-09-26T03:38:00Z</dcterms:modified>
</cp:coreProperties>
</file>