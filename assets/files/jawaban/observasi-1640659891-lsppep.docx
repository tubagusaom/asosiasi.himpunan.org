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del w:id="0" w:author="Windows 10" w:date="2021-12-28T09:38:00Z">
              <w:r w:rsidRPr="00EC6F38" w:rsidDel="00B03A78">
                <w:rPr>
                  <w:rFonts w:ascii="Times New Roman" w:eastAsia="Times New Roman" w:hAnsi="Times New Roman" w:cs="Times New Roman"/>
                  <w:szCs w:val="24"/>
                </w:rPr>
                <w:delText>ea</w:delText>
              </w:r>
            </w:del>
            <w:del w:id="1" w:author="Windows 10" w:date="2021-12-28T09:37:00Z">
              <w:r w:rsidRPr="00EC6F38" w:rsidDel="00B03A78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2" w:author="Windows 10" w:date="2021-12-28T09:39:00Z">
              <w:r w:rsidR="00B03A78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  <w:proofErr w:type="spellEnd"/>
              <w:r w:rsidR="00B03A7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" w:author="Windows 10" w:date="2021-12-28T09:39:00Z">
              <w:r w:rsidRPr="00EC6F38" w:rsidDel="00B03A7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4" w:author="Windows 10" w:date="2021-12-28T09:40:00Z">
              <w:r w:rsidR="00B03A7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Windows 10" w:date="2021-12-28T09:42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6" w:author="Windows 10" w:date="2021-12-28T09:43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7" w:author="Windows 10" w:date="2021-12-28T09:43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Windows 10" w:date="2021-12-28T09:43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" w:author="Windows 10" w:date="2021-12-28T09:43:00Z">
              <w:r w:rsidRPr="00EC6F38" w:rsidDel="00130D1B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0" w:author="Windows 10" w:date="2021-12-28T09:44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1" w:author="Windows 10" w:date="2021-12-28T09:44:00Z">
              <w:r w:rsidRPr="00EC6F38" w:rsidDel="00130D1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2" w:author="Windows 10" w:date="2021-12-28T09:44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3" w:author="Windows 10" w:date="2021-12-28T09:44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4" w:author="Windows 10" w:date="2021-12-28T09:44:00Z">
              <w:r w:rsidRPr="00EC6F38" w:rsidDel="00130D1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Windows 10" w:date="2021-12-28T09:45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" w:author="Windows 10" w:date="2021-12-28T09:46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" w:author="Windows 10" w:date="2021-12-28T09:46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8" w:author="Windows 10" w:date="2021-12-28T09:46:00Z">
              <w:r w:rsidRPr="00EC6F38" w:rsidDel="00130D1B">
                <w:rPr>
                  <w:rFonts w:ascii="Times New Roman" w:eastAsia="Times New Roman" w:hAnsi="Times New Roman" w:cs="Times New Roman"/>
                  <w:szCs w:val="24"/>
                </w:rPr>
                <w:delText>tadi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Windows 10" w:date="2021-12-28T09:47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del w:id="20" w:author="Windows 10" w:date="2021-12-28T09:47:00Z">
              <w:r w:rsidRPr="00EC6F38" w:rsidDel="00130D1B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1" w:author="Windows 10" w:date="2021-12-28T09:47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22" w:author="Windows 10" w:date="2021-12-28T09:48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23" w:author="Windows 10" w:date="2021-12-28T09:48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4" w:author="Windows 10" w:date="2021-12-28T09:48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Windows 10" w:date="2021-12-28T09:48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6" w:author="Windows 10" w:date="2021-12-28T09:49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  <w:proofErr w:type="gramEnd"/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7" w:author="Windows 10" w:date="2021-12-28T09:49:00Z">
              <w:r w:rsidR="00130D1B">
                <w:rPr>
                  <w:rFonts w:ascii="Times New Roman" w:eastAsia="Times New Roman" w:hAnsi="Times New Roman" w:cs="Times New Roman"/>
                  <w:szCs w:val="24"/>
                </w:rPr>
                <w:t xml:space="preserve"> usung</w:t>
              </w:r>
            </w:ins>
            <w:bookmarkStart w:id="28" w:name="_GoBack"/>
            <w:bookmarkEnd w:id="28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10">
    <w15:presenceInfo w15:providerId="None" w15:userId="Windows 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30D1B"/>
    <w:rsid w:val="001D038C"/>
    <w:rsid w:val="00240407"/>
    <w:rsid w:val="0042167F"/>
    <w:rsid w:val="00924DF5"/>
    <w:rsid w:val="00B0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5A4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10</cp:lastModifiedBy>
  <cp:revision>2</cp:revision>
  <dcterms:created xsi:type="dcterms:W3CDTF">2021-12-28T02:50:00Z</dcterms:created>
  <dcterms:modified xsi:type="dcterms:W3CDTF">2021-12-28T02:50:00Z</dcterms:modified>
</cp:coreProperties>
</file>