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E2B7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77688C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6B74D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A6D6D7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30C30A9" w14:textId="77777777" w:rsidR="00927764" w:rsidRPr="0094076B" w:rsidRDefault="00927764" w:rsidP="00927764">
      <w:pPr>
        <w:rPr>
          <w:rFonts w:ascii="Cambria" w:hAnsi="Cambria"/>
        </w:rPr>
      </w:pPr>
    </w:p>
    <w:p w14:paraId="65B3AE7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commentRangeStart w:id="0"/>
      <w:proofErr w:type="spellEnd"/>
      <w:del w:id="1" w:author="Eko Subiyantoro" w:date="2021-04-30T14:52:00Z">
        <w:r w:rsidRPr="00C50A1E" w:rsidDel="002E4CE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,</w:delText>
        </w:r>
      </w:del>
      <w:commentRangeEnd w:id="0"/>
      <w:ins w:id="2" w:author="Eko Subiyantoro" w:date="2021-04-30T14:52:00Z">
        <w:r w:rsidR="002E4CE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r w:rsidR="002E4CE3">
        <w:rPr>
          <w:rFonts w:ascii="Times New Roman" w:eastAsia="Times New Roman" w:hAnsi="Times New Roman" w:cs="Times New Roman"/>
          <w:kern w:val="36"/>
          <w:sz w:val="54"/>
          <w:szCs w:val="54"/>
        </w:rPr>
        <w:t>dan</w:t>
      </w:r>
      <w:proofErr w:type="spellEnd"/>
      <w:r w:rsidR="002E4CE3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3" w:author="Eko Subiyantoro" w:date="2021-04-30T14:52:00Z">
        <w:r w:rsidR="002E4CE3" w:rsidDel="002E4CE3">
          <w:rPr>
            <w:rStyle w:val="CommentReference"/>
          </w:rPr>
          <w:commentReference w:id="0"/>
        </w:r>
        <w:r w:rsidRPr="00C50A1E" w:rsidDel="002E4CE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938FAB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9F76FD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02FF081" wp14:editId="6A2A3E0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3C6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63C4F8D" w14:textId="77777777" w:rsidR="00927764" w:rsidRPr="00C50A1E" w:rsidRDefault="002E4CE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4"/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4"/>
      <w:proofErr w:type="spellEnd"/>
      <w:r>
        <w:rPr>
          <w:rStyle w:val="CommentReference"/>
        </w:rPr>
        <w:commentReference w:id="4"/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2E4CE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Huft</w:t>
      </w:r>
      <w:proofErr w:type="spellEnd"/>
      <w:r w:rsidR="00927764" w:rsidRPr="002E4CE3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.</w:t>
      </w:r>
    </w:p>
    <w:p w14:paraId="12C4B2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2E4CE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E4CE3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2E4CE3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commentRangeEnd w:id="5"/>
      <w:proofErr w:type="spellEnd"/>
      <w:r w:rsidR="002E4CE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EEC6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6F3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4CE3">
        <w:rPr>
          <w:rFonts w:ascii="Times New Roman" w:eastAsia="Times New Roman" w:hAnsi="Times New Roman" w:cs="Times New Roman"/>
          <w:sz w:val="24"/>
          <w:szCs w:val="24"/>
        </w:rPr>
        <w:t>gundah</w:t>
      </w:r>
      <w:proofErr w:type="spellEnd"/>
      <w:r w:rsidR="002E4C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CE3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2E4CE3">
        <w:rPr>
          <w:rFonts w:ascii="Times New Roman" w:eastAsia="Times New Roman" w:hAnsi="Times New Roman" w:cs="Times New Roman"/>
          <w:strike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pun</w:t>
      </w:r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B32DE8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proofErr w:type="gram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FDBC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3B70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0B3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yan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810CF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0831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proofErr w:type="gram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654F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2B507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FB6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3D91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2DE8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2DE8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="00B32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AA8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F25D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800F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1800F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F258DE" w14:textId="1AD0A3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1800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00F2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="001800F2">
        <w:rPr>
          <w:rFonts w:ascii="Times New Roman" w:eastAsia="Times New Roman" w:hAnsi="Times New Roman" w:cs="Times New Roman"/>
          <w:sz w:val="24"/>
          <w:szCs w:val="24"/>
        </w:rPr>
        <w:t xml:space="preserve"> chat</w:t>
      </w:r>
      <w:bookmarkStart w:id="6" w:name="_GoBack"/>
      <w:bookmarkEnd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482D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FD63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EC1C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800F2">
        <w:rPr>
          <w:rFonts w:ascii="Times New Roman" w:eastAsia="Times New Roman" w:hAnsi="Times New Roman" w:cs="Times New Roman"/>
          <w:strike/>
          <w:sz w:val="24"/>
          <w:szCs w:val="24"/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13FB9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A70620" w14:textId="77777777" w:rsidR="00927764" w:rsidRPr="00C50A1E" w:rsidRDefault="00927764" w:rsidP="00927764"/>
    <w:p w14:paraId="4AA2DDA7" w14:textId="77777777" w:rsidR="00927764" w:rsidRPr="005A045A" w:rsidRDefault="00927764" w:rsidP="00927764">
      <w:pPr>
        <w:rPr>
          <w:i/>
        </w:rPr>
      </w:pPr>
    </w:p>
    <w:p w14:paraId="651E3C5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FCB170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ko Subiyantoro" w:date="2021-04-30T14:52:00Z" w:initials="ES">
    <w:p w14:paraId="556373DF" w14:textId="77777777" w:rsidR="002E4CE3" w:rsidRDefault="002E4CE3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gangti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dan</w:t>
      </w:r>
      <w:proofErr w:type="spellEnd"/>
    </w:p>
  </w:comment>
  <w:comment w:id="4" w:author="Eko Subiyantoro" w:date="2021-04-30T14:54:00Z" w:initials="ES">
    <w:p w14:paraId="63611CC8" w14:textId="77777777" w:rsidR="002E4CE3" w:rsidRDefault="002E4CE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5" w:author="Eko Subiyantoro" w:date="2021-04-30T14:55:00Z" w:initials="ES">
    <w:p w14:paraId="1F9A1EA4" w14:textId="77777777" w:rsidR="002E4CE3" w:rsidRDefault="002E4C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digabung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373DF" w15:done="0"/>
  <w15:commentEx w15:paraId="63611CC8" w15:done="0"/>
  <w15:commentEx w15:paraId="1F9A1EA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B6C9F" w14:textId="77777777" w:rsidR="00DC0365" w:rsidRDefault="00DC0365">
      <w:r>
        <w:separator/>
      </w:r>
    </w:p>
  </w:endnote>
  <w:endnote w:type="continuationSeparator" w:id="0">
    <w:p w14:paraId="631D3CCB" w14:textId="77777777" w:rsidR="00DC0365" w:rsidRDefault="00DC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82B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4115282" w14:textId="77777777" w:rsidR="00941E77" w:rsidRDefault="00DC0365">
    <w:pPr>
      <w:pStyle w:val="Footer"/>
    </w:pPr>
  </w:p>
  <w:p w14:paraId="37972463" w14:textId="77777777" w:rsidR="00941E77" w:rsidRDefault="00DC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D04B3" w14:textId="77777777" w:rsidR="00DC0365" w:rsidRDefault="00DC0365">
      <w:r>
        <w:separator/>
      </w:r>
    </w:p>
  </w:footnote>
  <w:footnote w:type="continuationSeparator" w:id="0">
    <w:p w14:paraId="69D6F9BD" w14:textId="77777777" w:rsidR="00DC0365" w:rsidRDefault="00DC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ko Subiyantoro">
    <w15:presenceInfo w15:providerId="None" w15:userId="Eko Subiyanto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800F2"/>
    <w:rsid w:val="002E4CE3"/>
    <w:rsid w:val="0042167F"/>
    <w:rsid w:val="00924DF5"/>
    <w:rsid w:val="00927764"/>
    <w:rsid w:val="00B32DE8"/>
    <w:rsid w:val="00C403F8"/>
    <w:rsid w:val="00D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B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E4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C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C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Subiyantoro</cp:lastModifiedBy>
  <cp:revision>3</cp:revision>
  <dcterms:created xsi:type="dcterms:W3CDTF">2020-07-24T23:46:00Z</dcterms:created>
  <dcterms:modified xsi:type="dcterms:W3CDTF">2021-04-30T08:12:00Z</dcterms:modified>
</cp:coreProperties>
</file>