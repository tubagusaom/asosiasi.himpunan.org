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39CE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656A76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55FF1D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CCD37B2" w14:textId="77777777" w:rsidR="00125355" w:rsidRPr="001D038C" w:rsidRDefault="00125355" w:rsidP="00D53F13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14:paraId="773387FF" w14:textId="77777777" w:rsidTr="00D53F13">
        <w:tc>
          <w:tcPr>
            <w:tcW w:w="9350" w:type="dxa"/>
          </w:tcPr>
          <w:p w14:paraId="57DE6DCC" w14:textId="77777777" w:rsidR="00125355" w:rsidRDefault="00125355" w:rsidP="00D53F13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B27058D" w14:textId="77777777" w:rsidR="00125355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30CAEE9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esther sri astuti soeryaningrum agustin" w:date="2021-11-17T14:45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zaman </w:delText>
              </w:r>
            </w:del>
            <w:proofErr w:type="spellStart"/>
            <w:ins w:id="1" w:author="esther sri astuti soeryaningrum agustin" w:date="2021-11-17T14:45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masa</w:t>
              </w:r>
              <w:proofErr w:type="spellEnd"/>
              <w:r w:rsidR="00D53F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esther sri astuti soeryaningrum agustin" w:date="2021-11-17T14:45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3" w:author="esther sri astuti soeryaningrum agustin" w:date="2021-11-17T14:45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4" w:author="esther sri astuti soeryaningrum agustin" w:date="2021-11-17T14:46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5" w:author="esther sri astuti soeryaningrum agustin" w:date="2021-11-17T14:46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" w:author="esther sri astuti soeryaningrum agustin" w:date="2021-11-17T14:46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orang </w:t>
              </w:r>
            </w:ins>
            <w:del w:id="7" w:author="esther sri astuti soeryaningrum agustin" w:date="2021-11-17T14:46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8" w:author="esther sri astuti soeryaningrum agustin" w:date="2021-11-17T14:46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apa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4.0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9F25CB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esther sri astuti soeryaningrum agustin" w:date="2021-11-17T14:47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0" w:author="esther sri astuti soeryaningrum agustin" w:date="2021-11-17T14:47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esther sri astuti soeryaningrum agustin" w:date="2021-11-17T14:47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memasuki </w:delText>
              </w:r>
            </w:del>
            <w:proofErr w:type="spellStart"/>
            <w:ins w:id="12" w:author="esther sri astuti soeryaningrum agustin" w:date="2021-11-17T14:47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masuk</w:t>
              </w:r>
              <w:proofErr w:type="spellEnd"/>
              <w:r w:rsidR="00D53F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esther sri astuti soeryaningrum agustin" w:date="2021-11-17T14:47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esther sri astuti soeryaningrum agustin" w:date="2021-11-17T14:47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5" w:author="esther sri astuti soeryaningrum agustin" w:date="2021-11-17T14:47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esther sri astuti soeryaningrum agustin" w:date="2021-11-17T14:47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membuat </w:delText>
              </w:r>
            </w:del>
            <w:proofErr w:type="spellStart"/>
            <w:ins w:id="17" w:author="esther sri astuti soeryaningrum agustin" w:date="2021-11-17T14:47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  <w:proofErr w:type="spellEnd"/>
              <w:r w:rsidR="00D53F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18" w:author="esther sri astuti soeryaningrum agustin" w:date="2021-11-17T14:48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79AE0C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esther sri astuti soeryaningrum agustin" w:date="2021-11-17T14:48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esther sri astuti soeryaningrum agustin" w:date="2021-11-17T14:49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esther sri astuti soeryaningrum agustin" w:date="2021-11-17T14:49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dan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2" w:author="esther sri astuti soeryaningrum agustin" w:date="2021-11-17T14:49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16B8E9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</w:t>
            </w:r>
            <w:ins w:id="23" w:author="esther sri astuti soeryaningrum agustin" w:date="2021-11-17T14:49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esther sri astuti soeryaningrum agustin" w:date="2021-11-17T14:49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lain </w:t>
              </w:r>
            </w:ins>
            <w:del w:id="25" w:author="esther sri astuti soeryaningrum agustin" w:date="2021-11-17T14:49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26" w:author="esther sri astuti soeryaningrum agustin" w:date="2021-11-17T14:49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seperti</w:t>
              </w:r>
              <w:proofErr w:type="spellEnd"/>
              <w:r w:rsidR="00D53F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proofErr w:type="gramStart"/>
            <w:ins w:id="27" w:author="esther sri astuti soeryaningrum agustin" w:date="2021-11-17T14:50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proofErr w:type="gram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esther sri astuti soeryaningrum agustin" w:date="2021-11-17T14:50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9" w:author="esther sri astuti soeryaningrum agustin" w:date="2021-11-17T14:50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0" w:author="esther sri astuti soeryaningrum agustin" w:date="2021-11-17T14:50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esther sri astuti soeryaningrum agustin" w:date="2021-11-17T14:50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2" w:author="esther sri astuti soeryaningrum agustin" w:date="2021-11-17T14:50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esther sri astuti soeryaningrum agustin" w:date="2021-11-17T14:50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9C07F1D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8D9456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4" w:author="esther sri astuti soeryaningrum agustin" w:date="2021-11-17T14:50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48E8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5" w:author="esther sri astuti soeryaningrum agustin" w:date="2021-11-17T14:51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6" w:author="esther sri astuti soeryaningrum agustin" w:date="2021-11-17T14:51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7" w:author="esther sri astuti soeryaningrum agustin" w:date="2021-11-17T14:51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FCD2D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8" w:author="esther sri astuti soeryaningrum agustin" w:date="2021-11-17T14:51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secara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forma</w:t>
            </w:r>
            <w:ins w:id="39" w:author="esther sri astuti soeryaningrum agustin" w:date="2021-11-17T14:51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del w:id="40" w:author="esther sri astuti soeryaningrum agustin" w:date="2021-11-17T14:51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3127B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esther sri astuti soeryaningrum agustin" w:date="2021-11-17T14:51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42" w:author="esther sri astuti soeryaningrum agustin" w:date="2021-11-17T14:51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3" w:author="esther sri astuti soeryaningrum agustin" w:date="2021-11-17T14:51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proofErr w:type="spellStart"/>
            <w:ins w:id="44" w:author="esther sri astuti soeryaningrum agustin" w:date="2021-11-17T14:51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juga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esther sri astuti soeryaningrum agustin" w:date="2021-11-17T14:51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6" w:author="esther sri astuti soeryaningrum agustin" w:date="2021-11-17T14:52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esther sri astuti soeryaningrum agustin" w:date="2021-11-17T14:52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proofErr w:type="spellStart"/>
            <w:ins w:id="48" w:author="esther sri astuti soeryaningrum agustin" w:date="2021-11-17T14:52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proofErr w:type="spellEnd"/>
              <w:r w:rsidR="00D53F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CD9E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64F1A1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9" w:author="esther sri astuti soeryaningrum agustin" w:date="2021-11-17T14:52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0" w:author="esther sri astuti soeryaningrum agustin" w:date="2021-11-17T14:52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A8B9F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AF45D1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esther sri astuti soeryaningrum agustin" w:date="2021-11-17T14:52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52" w:author="esther sri astuti soeryaningrum agustin" w:date="2021-11-17T14:52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D53F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esther sri astuti soeryaningrum agustin" w:date="2021-11-17T14:52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 xml:space="preserve">menetap </w:delText>
              </w:r>
            </w:del>
            <w:proofErr w:type="spellStart"/>
            <w:ins w:id="54" w:author="esther sri astuti soeryaningrum agustin" w:date="2021-11-17T14:52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tetap</w:t>
              </w:r>
              <w:proofErr w:type="spellEnd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D53F1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5" w:author="esther sri astuti soeryaningrum agustin" w:date="2021-11-17T14:53:00Z">
              <w:r w:rsidR="00D53F13">
                <w:rPr>
                  <w:rFonts w:ascii="Times New Roman" w:eastAsia="Times New Roman" w:hAnsi="Times New Roman" w:cs="Times New Roman"/>
                  <w:szCs w:val="24"/>
                </w:rPr>
                <w:t>masa</w:t>
              </w:r>
            </w:ins>
            <w:del w:id="56" w:author="esther sri astuti soeryaningrum agustin" w:date="2021-11-17T14:53:00Z">
              <w:r w:rsidRPr="00EC6F38" w:rsidDel="00D53F13">
                <w:rPr>
                  <w:rFonts w:ascii="Times New Roman" w:eastAsia="Times New Roman" w:hAnsi="Times New Roman" w:cs="Times New Roman"/>
                  <w:szCs w:val="24"/>
                </w:rPr>
                <w:delText>era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A3A241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57" w:author="esther sri astuti soeryaningrum agustin" w:date="2021-11-17T14:54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>Di dalam p</w:delText>
              </w:r>
            </w:del>
            <w:proofErr w:type="spellStart"/>
            <w:ins w:id="58" w:author="esther sri astuti soeryaningrum agustin" w:date="2021-11-17T14:54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F94773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DAE96D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DDE1E9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D49126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754AB9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46470749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esther sri astuti soeryaningrum agustin" w:date="2021-11-17T14:54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0" w:author="esther sri astuti soeryaningrum agustin" w:date="2021-11-17T14:56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EF500A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1" w:author="esther sri astuti soeryaningrum agustin" w:date="2021-11-17T14:57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62" w:author="esther sri astuti soeryaningrum agustin" w:date="2021-11-17T14:57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esther sri astuti soeryaningrum agustin" w:date="2021-11-17T14:57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64" w:author="esther sri astuti soeryaningrum agustin" w:date="2021-11-17T14:57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CA0AA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65" w:author="esther sri astuti soeryaningrum agustin" w:date="2021-11-17T14:57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6" w:author="esther sri astuti soeryaningrum agustin" w:date="2021-11-17T14:57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>tadi maka</w:delText>
              </w:r>
            </w:del>
            <w:proofErr w:type="spellStart"/>
            <w:ins w:id="67" w:author="esther sri astuti soeryaningrum agustin" w:date="2021-11-17T14:57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kemudian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68" w:author="esther sri astuti soeryaningrum agustin" w:date="2021-11-17T14:57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69" w:author="esther sri astuti soeryaningrum agustin" w:date="2021-11-17T14:57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mengaplikasikannya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DE6546" w14:textId="77777777" w:rsidR="00125355" w:rsidRPr="00EC6F38" w:rsidRDefault="00125355" w:rsidP="00D53F13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0" w:author="esther sri astuti soeryaningrum agustin" w:date="2021-11-17T14:58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1" w:author="esther sri astuti soeryaningrum agustin" w:date="2021-11-17T14:58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72" w:author="esther sri astuti soeryaningrum agustin" w:date="2021-11-17T14:59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</w:delText>
              </w:r>
            </w:del>
            <w:ins w:id="73" w:author="esther sri astuti soeryaningrum agustin" w:date="2021-11-17T14:59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  <w:proofErr w:type="spellEnd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CA0AA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4" w:author="esther sri astuti soeryaningrum agustin" w:date="2021-11-17T14:59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proofErr w:type="spellStart"/>
            <w:ins w:id="75" w:author="esther sri astuti soeryaningrum agustin" w:date="2021-11-17T14:59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esther sri astuti soeryaningrum agustin" w:date="2021-11-17T14:59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7" w:author="esther sri astuti soeryaningrum agustin" w:date="2021-11-17T14:59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esther sri astuti soeryaningrum agustin" w:date="2021-11-17T14:59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79" w:author="esther sri astuti soeryaningrum agustin" w:date="2021-11-17T14:59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mendapat</w:t>
              </w:r>
              <w:proofErr w:type="spellEnd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CA0AA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E01FDE" w14:textId="77777777" w:rsidR="00125355" w:rsidRPr="00EC6F38" w:rsidRDefault="00125355" w:rsidP="00CA0AA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80" w:author="esther sri astuti soeryaningrum agustin" w:date="2021-11-17T15:00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81" w:author="esther sri astuti soeryaningrum agustin" w:date="2021-11-17T15:00:00Z">
              <w:r w:rsidRPr="00EC6F38" w:rsidDel="00CA0AAF">
                <w:rPr>
                  <w:rFonts w:ascii="Times New Roman" w:eastAsia="Times New Roman" w:hAnsi="Times New Roman" w:cs="Times New Roman"/>
                  <w:szCs w:val="24"/>
                </w:rPr>
                <w:delText>Dengan melakukan p</w:delText>
              </w:r>
            </w:del>
            <w:proofErr w:type="spellStart"/>
            <w:ins w:id="82" w:author="esther sri astuti soeryaningrum agustin" w:date="2021-11-17T15:00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3" w:author="esther sri astuti soeryaningrum agustin" w:date="2021-11-17T15:01:00Z">
              <w:r w:rsidR="00CA0AA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bookmarkStart w:id="84" w:name="_GoBack"/>
            <w:bookmarkEnd w:id="8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EF547B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Baskerville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A0AAF"/>
    <w:rsid w:val="00D5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11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F1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1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F1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1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526</Words>
  <Characters>2999</Characters>
  <Application>Microsoft Macintosh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esther sri astuti soeryaningrum agustin</cp:lastModifiedBy>
  <cp:revision>4</cp:revision>
  <dcterms:created xsi:type="dcterms:W3CDTF">2020-08-26T22:03:00Z</dcterms:created>
  <dcterms:modified xsi:type="dcterms:W3CDTF">2021-11-17T08:01:00Z</dcterms:modified>
</cp:coreProperties>
</file>