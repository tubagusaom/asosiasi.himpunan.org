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9C97" w14:textId="77777777" w:rsidR="003A3712" w:rsidRDefault="003A3712" w:rsidP="003A3712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23207D4" w14:textId="77777777" w:rsidR="003A3712" w:rsidRDefault="003A3712" w:rsidP="003A3712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463019E" w14:textId="77777777" w:rsidR="003A3712" w:rsidRDefault="003A3712" w:rsidP="003A3712">
      <w:pPr>
        <w:pStyle w:val="ListParagraph"/>
        <w:numPr>
          <w:ilvl w:val="0"/>
          <w:numId w:val="1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1541EDAE" w14:textId="77777777" w:rsidR="003A3712" w:rsidRDefault="003A3712" w:rsidP="003A3712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A3712" w14:paraId="51DD7F93" w14:textId="77777777" w:rsidTr="003A371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7F99D" w14:textId="77777777" w:rsidR="003A3712" w:rsidRDefault="003A3712">
            <w:pPr>
              <w:pStyle w:val="ListParagraph"/>
              <w:ind w:left="0"/>
            </w:pPr>
          </w:p>
          <w:p w14:paraId="6D3FC7DC" w14:textId="77777777" w:rsidR="003A3712" w:rsidRDefault="003A371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GLOSARIUM</w:t>
            </w:r>
          </w:p>
          <w:p w14:paraId="42E33C3B" w14:textId="77777777" w:rsidR="003A3712" w:rsidRDefault="003A3712">
            <w:pPr>
              <w:pStyle w:val="ListParagraph"/>
              <w:ind w:left="0"/>
              <w:jc w:val="center"/>
            </w:pPr>
          </w:p>
          <w:p w14:paraId="228A8046" w14:textId="68EAD440" w:rsidR="003A3712" w:rsidRDefault="003A371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ins w:id="0" w:author="Andi Reztu" w:date="2021-04-11T13:32:00Z">
              <w:r w:rsidR="00B65EDA">
                <w:t xml:space="preserve">dan </w:t>
              </w:r>
              <w:proofErr w:type="spellStart"/>
              <w:r w:rsidR="00B65EDA">
                <w:t>efisien</w:t>
              </w:r>
              <w:proofErr w:type="spellEnd"/>
              <w:r w:rsidR="00B65EDA">
                <w:t xml:space="preserve"> </w:t>
              </w:r>
            </w:ins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3667B2EE" w14:textId="6969A9E3" w:rsidR="003A3712" w:rsidRDefault="003A371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43482276" w14:textId="77777777" w:rsidR="003A3712" w:rsidRDefault="003A371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415EE614" w14:textId="77777777" w:rsidR="003A3712" w:rsidRDefault="003A371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70AD659A" w14:textId="77777777" w:rsidR="003A3712" w:rsidRDefault="003A371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471FCB11" w14:textId="77777777" w:rsidR="003A3712" w:rsidRDefault="003A371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29BE2A69" w14:textId="2D096C33" w:rsidR="003A3712" w:rsidRDefault="003A371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ins w:id="1" w:author="Andi Reztu" w:date="2021-04-11T13:49:00Z">
              <w:r w:rsidR="00E13E46">
                <w:t xml:space="preserve">; </w:t>
              </w:r>
              <w:proofErr w:type="spellStart"/>
              <w:r w:rsidR="00E13E46">
                <w:t>titik</w:t>
              </w:r>
              <w:proofErr w:type="spellEnd"/>
              <w:r w:rsidR="00E13E46">
                <w:t xml:space="preserve"> </w:t>
              </w:r>
              <w:proofErr w:type="spellStart"/>
              <w:r w:rsidR="00E13E46">
                <w:t>puncak</w:t>
              </w:r>
            </w:ins>
            <w:proofErr w:type="spellEnd"/>
            <w:r>
              <w:t>.</w:t>
            </w:r>
          </w:p>
          <w:p w14:paraId="7F6DD2CF" w14:textId="77777777" w:rsidR="003A3712" w:rsidRDefault="003A371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333D5925" w14:textId="77777777" w:rsidR="003A3712" w:rsidRDefault="003A371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5391A35A" w14:textId="77777777" w:rsidR="003A3712" w:rsidRDefault="003A371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15349568" w14:textId="77777777" w:rsidR="003A3712" w:rsidRDefault="003A371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1D5464DD" w14:textId="77777777" w:rsidR="003A3712" w:rsidRDefault="003A371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49AE40F6" w14:textId="77777777" w:rsidR="003A3712" w:rsidRDefault="003A371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3CFEEC91" w14:textId="77777777" w:rsidR="003A3712" w:rsidRDefault="003A371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1AC6504B" w14:textId="77777777" w:rsidR="003A3712" w:rsidRDefault="003A371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45030A03" w14:textId="32B6E69A" w:rsidR="003A3712" w:rsidRDefault="003A371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del w:id="2" w:author="Andi Reztu" w:date="2021-04-11T13:52:00Z">
              <w:r w:rsidDel="00D616F8">
                <w:delText>ber</w:delText>
              </w:r>
            </w:del>
            <w:proofErr w:type="spellStart"/>
            <w:ins w:id="3" w:author="Andi Reztu" w:date="2021-04-11T13:52:00Z">
              <w:r w:rsidR="00D616F8">
                <w:t>di</w:t>
              </w:r>
            </w:ins>
            <w:r>
              <w:t>terima</w:t>
            </w:r>
            <w:proofErr w:type="spellEnd"/>
            <w:r>
              <w:t>.</w:t>
            </w:r>
          </w:p>
          <w:p w14:paraId="20A3FAD8" w14:textId="77777777" w:rsidR="003A3712" w:rsidRDefault="003A371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4DDAFD92" w14:textId="77777777" w:rsidR="003A3712" w:rsidRDefault="003A371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653EA05B" w14:textId="5399B2F4" w:rsidR="003A3712" w:rsidRDefault="003A371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ins w:id="4" w:author="Andi Reztu" w:date="2021-04-11T13:28:00Z">
              <w:r w:rsidR="007318F5">
                <w:t>an</w:t>
              </w:r>
            </w:ins>
            <w:proofErr w:type="spellEnd"/>
            <w:r>
              <w:t xml:space="preserve"> </w:t>
            </w:r>
            <w:proofErr w:type="spellStart"/>
            <w:ins w:id="5" w:author="Andi Reztu" w:date="2021-04-11T13:28:00Z">
              <w:r w:rsidR="007318F5">
                <w:t>atau</w:t>
              </w:r>
              <w:proofErr w:type="spellEnd"/>
              <w:r w:rsidR="007318F5">
                <w:t xml:space="preserve"> proses </w:t>
              </w:r>
            </w:ins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E9AA67D" w14:textId="77777777" w:rsidR="003A3712" w:rsidRDefault="003A371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7DF1E4AB" w14:textId="36205425" w:rsidR="003A3712" w:rsidRDefault="003A371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6" w:author="Andi Reztu" w:date="2021-04-11T13:37:00Z">
              <w:r w:rsidDel="00B65EDA">
                <w:delText>p</w:delText>
              </w:r>
            </w:del>
            <w:proofErr w:type="spellStart"/>
            <w:ins w:id="7" w:author="Andi Reztu" w:date="2021-04-11T13:37:00Z">
              <w:r w:rsidR="00B65EDA">
                <w:t>m</w:t>
              </w:r>
            </w:ins>
            <w:r>
              <w:t>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43DE7D77" w14:textId="77777777" w:rsidR="003A3712" w:rsidRDefault="003A371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4980161F" w14:textId="77777777" w:rsidR="003A3712" w:rsidRDefault="003A371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3A3712" w14:paraId="31919EAE" w14:textId="77777777" w:rsidTr="003A371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FBDA" w14:textId="77777777" w:rsidR="003A3712" w:rsidRDefault="003A3712">
            <w:pPr>
              <w:pStyle w:val="ListParagraph"/>
              <w:ind w:left="0"/>
            </w:pPr>
          </w:p>
        </w:tc>
      </w:tr>
    </w:tbl>
    <w:p w14:paraId="3A8153CD" w14:textId="77777777" w:rsidR="003A3712" w:rsidRDefault="003A3712" w:rsidP="003A3712">
      <w:pPr>
        <w:pStyle w:val="ListParagraph"/>
        <w:ind w:left="360"/>
      </w:pPr>
    </w:p>
    <w:p w14:paraId="7DEF6805" w14:textId="77777777" w:rsidR="001E37A0" w:rsidRDefault="001E37A0"/>
    <w:sectPr w:rsidR="001E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i Reztu">
    <w15:presenceInfo w15:providerId="Windows Live" w15:userId="dcb7f062cd2e98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12"/>
    <w:rsid w:val="001E37A0"/>
    <w:rsid w:val="003A3712"/>
    <w:rsid w:val="007318F5"/>
    <w:rsid w:val="00B65EDA"/>
    <w:rsid w:val="00D616F8"/>
    <w:rsid w:val="00E1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BE7B"/>
  <w15:chartTrackingRefBased/>
  <w15:docId w15:val="{3EA1C883-4077-4A48-9DD7-E819215C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712"/>
    <w:pPr>
      <w:spacing w:after="240" w:line="360" w:lineRule="auto"/>
      <w:contextualSpacing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712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3A37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Reztu</dc:creator>
  <cp:keywords/>
  <dc:description/>
  <cp:lastModifiedBy>Andi Reztu</cp:lastModifiedBy>
  <cp:revision>3</cp:revision>
  <dcterms:created xsi:type="dcterms:W3CDTF">2021-04-11T20:29:00Z</dcterms:created>
  <dcterms:modified xsi:type="dcterms:W3CDTF">2021-04-11T20:55:00Z</dcterms:modified>
</cp:coreProperties>
</file>