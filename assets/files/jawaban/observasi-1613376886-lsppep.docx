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970C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5C9A4D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3C5BED2" w14:textId="77777777" w:rsidR="007952C3" w:rsidRDefault="007952C3"/>
    <w:p w14:paraId="14365BA7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B89E1D5" w14:textId="77777777" w:rsidTr="00E0626E">
        <w:tc>
          <w:tcPr>
            <w:tcW w:w="9350" w:type="dxa"/>
          </w:tcPr>
          <w:p w14:paraId="0466D59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C8CA4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A4C75C5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7CE0E" w14:textId="0F26D6B9" w:rsidR="009B0BE2" w:rsidRPr="00A16D9B" w:rsidRDefault="009B0BE2" w:rsidP="009B0BE2">
            <w:pPr>
              <w:spacing w:line="480" w:lineRule="auto"/>
              <w:rPr>
                <w:ins w:id="0" w:author="Reviewer" w:date="2021-02-15T15:08:00Z"/>
                <w:rFonts w:ascii="Times New Roman" w:hAnsi="Times New Roman" w:cs="Times New Roman"/>
                <w:sz w:val="24"/>
                <w:szCs w:val="24"/>
              </w:rPr>
            </w:pPr>
            <w:ins w:id="1" w:author="Reviewer" w:date="2021-02-15T15:0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</w:ins>
            <w:ins w:id="2" w:author="Reviewer" w:date="2021-02-15T15:11:00Z">
              <w:r w:rsidR="00F23ECA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3" w:author="Reviewer" w:date="2021-02-15T15:08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B0D1BB4" w14:textId="348B2B0C" w:rsidR="009B0BE2" w:rsidRPr="00A16D9B" w:rsidRDefault="009B0BE2" w:rsidP="009B0BE2">
            <w:pPr>
              <w:spacing w:line="480" w:lineRule="auto"/>
              <w:rPr>
                <w:ins w:id="4" w:author="Reviewer" w:date="2021-02-15T15:09:00Z"/>
                <w:rFonts w:ascii="Times New Roman" w:hAnsi="Times New Roman" w:cs="Times New Roman"/>
                <w:sz w:val="24"/>
                <w:szCs w:val="24"/>
              </w:rPr>
            </w:pPr>
            <w:ins w:id="5" w:author="Reviewer" w:date="2021-02-15T15:0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</w:ins>
            <w:ins w:id="6" w:author="Reviewer" w:date="2021-02-15T15:11:00Z">
              <w:r w:rsidR="00F23ECA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ins w:id="7" w:author="Reviewer" w:date="2021-02-15T15:09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6AB8686" w14:textId="77777777" w:rsidR="009B0BE2" w:rsidRPr="00A16D9B" w:rsidRDefault="009B0BE2" w:rsidP="009B0BE2">
            <w:pPr>
              <w:spacing w:line="480" w:lineRule="auto"/>
              <w:rPr>
                <w:ins w:id="8" w:author="Reviewer" w:date="2021-02-15T15:09:00Z"/>
                <w:rFonts w:ascii="Times New Roman" w:hAnsi="Times New Roman" w:cs="Times New Roman"/>
                <w:sz w:val="24"/>
                <w:szCs w:val="24"/>
              </w:rPr>
            </w:pPr>
            <w:ins w:id="9" w:author="Reviewer" w:date="2021-02-15T15:0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A7D39B1" w14:textId="77777777" w:rsidR="009B0BE2" w:rsidRPr="00A16D9B" w:rsidRDefault="009B0BE2" w:rsidP="009B0BE2">
            <w:pPr>
              <w:spacing w:line="480" w:lineRule="auto"/>
              <w:rPr>
                <w:ins w:id="10" w:author="Reviewer" w:date="2021-02-15T15:09:00Z"/>
                <w:rFonts w:ascii="Times New Roman" w:hAnsi="Times New Roman" w:cs="Times New Roman"/>
                <w:sz w:val="24"/>
                <w:szCs w:val="24"/>
              </w:rPr>
            </w:pPr>
            <w:ins w:id="11" w:author="Reviewer" w:date="2021-02-15T15:0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350B8660" w14:textId="77777777" w:rsidR="009B0BE2" w:rsidRPr="00A16D9B" w:rsidRDefault="009B0BE2" w:rsidP="009B0BE2">
            <w:pPr>
              <w:spacing w:line="480" w:lineRule="auto"/>
              <w:rPr>
                <w:ins w:id="12" w:author="Reviewer" w:date="2021-02-15T15:09:00Z"/>
                <w:rFonts w:ascii="Times New Roman" w:hAnsi="Times New Roman" w:cs="Times New Roman"/>
                <w:sz w:val="24"/>
                <w:szCs w:val="24"/>
              </w:rPr>
            </w:pPr>
            <w:ins w:id="13" w:author="Reviewer" w:date="2021-02-15T15:0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427C772" w14:textId="31FD1C77" w:rsidR="009B0BE2" w:rsidRPr="00A16D9B" w:rsidRDefault="009B0BE2" w:rsidP="009B0BE2">
            <w:pPr>
              <w:spacing w:line="480" w:lineRule="auto"/>
              <w:rPr>
                <w:ins w:id="14" w:author="Reviewer" w:date="2021-02-15T15:09:00Z"/>
                <w:rFonts w:ascii="Times New Roman" w:hAnsi="Times New Roman" w:cs="Times New Roman"/>
                <w:sz w:val="24"/>
                <w:szCs w:val="24"/>
              </w:rPr>
            </w:pPr>
            <w:ins w:id="15" w:author="Reviewer" w:date="2021-02-15T15:0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Social Media </w:t>
              </w:r>
            </w:ins>
            <w:ins w:id="16" w:author="Reviewer" w:date="2021-02-15T15:12:00Z">
              <w:r w:rsidR="00F23ECA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17" w:author="Reviewer" w:date="2021-02-15T15:09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24F130E" w14:textId="7B98E3AC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E9AF01B" w14:textId="64F6AF2F" w:rsidR="007952C3" w:rsidRPr="00A16D9B" w:rsidDel="009B0BE2" w:rsidRDefault="007952C3" w:rsidP="00E0626E">
            <w:pPr>
              <w:spacing w:line="480" w:lineRule="auto"/>
              <w:rPr>
                <w:del w:id="18" w:author="Reviewer" w:date="2021-02-15T15:09:00Z"/>
                <w:rFonts w:ascii="Times New Roman" w:hAnsi="Times New Roman" w:cs="Times New Roman"/>
                <w:sz w:val="24"/>
                <w:szCs w:val="24"/>
              </w:rPr>
            </w:pPr>
            <w:del w:id="19" w:author="Reviewer" w:date="2021-02-15T15:09:00Z">
              <w:r w:rsidRPr="00A16D9B" w:rsidDel="009B0BE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9B0BE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9B0BE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8FA047D" w14:textId="064C37F6" w:rsidR="007952C3" w:rsidRPr="00A16D9B" w:rsidDel="009B0BE2" w:rsidRDefault="007952C3" w:rsidP="00E0626E">
            <w:pPr>
              <w:spacing w:line="480" w:lineRule="auto"/>
              <w:rPr>
                <w:del w:id="20" w:author="Reviewer" w:date="2021-02-15T15:09:00Z"/>
                <w:rFonts w:ascii="Times New Roman" w:hAnsi="Times New Roman" w:cs="Times New Roman"/>
                <w:sz w:val="24"/>
                <w:szCs w:val="24"/>
              </w:rPr>
            </w:pPr>
            <w:del w:id="21" w:author="Reviewer" w:date="2021-02-15T15:09:00Z">
              <w:r w:rsidRPr="00A16D9B" w:rsidDel="009B0BE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9B0BE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9B0BE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A8B1097" w14:textId="407246A6" w:rsidR="007952C3" w:rsidRPr="00A16D9B" w:rsidDel="009B0BE2" w:rsidRDefault="007952C3" w:rsidP="00E0626E">
            <w:pPr>
              <w:spacing w:line="480" w:lineRule="auto"/>
              <w:rPr>
                <w:del w:id="22" w:author="Reviewer" w:date="2021-02-15T15:09:00Z"/>
                <w:rFonts w:ascii="Times New Roman" w:hAnsi="Times New Roman" w:cs="Times New Roman"/>
                <w:sz w:val="24"/>
                <w:szCs w:val="24"/>
              </w:rPr>
            </w:pPr>
            <w:del w:id="23" w:author="Reviewer" w:date="2021-02-15T15:09:00Z">
              <w:r w:rsidRPr="00A16D9B" w:rsidDel="009B0BE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9B0BE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9B0BE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4086140" w14:textId="012F71A7" w:rsidR="007952C3" w:rsidRPr="00A16D9B" w:rsidDel="009B0BE2" w:rsidRDefault="007952C3" w:rsidP="00E0626E">
            <w:pPr>
              <w:spacing w:line="480" w:lineRule="auto"/>
              <w:rPr>
                <w:del w:id="24" w:author="Reviewer" w:date="2021-02-15T15:09:00Z"/>
                <w:rFonts w:ascii="Times New Roman" w:hAnsi="Times New Roman" w:cs="Times New Roman"/>
                <w:sz w:val="24"/>
                <w:szCs w:val="24"/>
              </w:rPr>
            </w:pPr>
            <w:del w:id="25" w:author="Reviewer" w:date="2021-02-15T15:09:00Z">
              <w:r w:rsidRPr="00A16D9B" w:rsidDel="009B0BE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9B0BE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9B0BE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0879968" w14:textId="60CEC6A7" w:rsidR="007952C3" w:rsidRPr="00A16D9B" w:rsidDel="009B0BE2" w:rsidRDefault="007952C3" w:rsidP="00E0626E">
            <w:pPr>
              <w:spacing w:line="480" w:lineRule="auto"/>
              <w:rPr>
                <w:del w:id="26" w:author="Reviewer" w:date="2021-02-15T15:08:00Z"/>
                <w:rFonts w:ascii="Times New Roman" w:hAnsi="Times New Roman" w:cs="Times New Roman"/>
                <w:sz w:val="24"/>
                <w:szCs w:val="24"/>
              </w:rPr>
            </w:pPr>
            <w:del w:id="27" w:author="Reviewer" w:date="2021-02-15T15:08:00Z">
              <w:r w:rsidRPr="00A16D9B" w:rsidDel="009B0BE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9B0BE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9B0BE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D151DB9" w14:textId="46CC664C" w:rsidR="007952C3" w:rsidRPr="00A16D9B" w:rsidDel="009B0BE2" w:rsidRDefault="007952C3" w:rsidP="00E0626E">
            <w:pPr>
              <w:spacing w:line="480" w:lineRule="auto"/>
              <w:rPr>
                <w:del w:id="28" w:author="Reviewer" w:date="2021-02-15T15:09:00Z"/>
                <w:rFonts w:ascii="Times New Roman" w:hAnsi="Times New Roman" w:cs="Times New Roman"/>
                <w:sz w:val="24"/>
                <w:szCs w:val="24"/>
              </w:rPr>
            </w:pPr>
            <w:del w:id="29" w:author="Reviewer" w:date="2021-02-15T15:09:00Z">
              <w:r w:rsidRPr="00A16D9B" w:rsidDel="009B0BE2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delText xml:space="preserve">Handayani, Muri. 2017. </w:delText>
              </w:r>
              <w:r w:rsidRPr="00A16D9B" w:rsidDel="009B0BE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9B0BE2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4E220E42" w14:textId="77777777" w:rsidR="007952C3" w:rsidRPr="00A16D9B" w:rsidRDefault="007952C3" w:rsidP="009B0B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30" w:author="Reviewer" w:date="2021-02-15T15:09:00Z">
                <w:pPr>
                  <w:spacing w:line="312" w:lineRule="auto"/>
                </w:pPr>
              </w:pPrChange>
            </w:pPr>
          </w:p>
        </w:tc>
      </w:tr>
    </w:tbl>
    <w:p w14:paraId="43A9526A" w14:textId="77777777" w:rsidR="007952C3" w:rsidRDefault="007952C3"/>
    <w:p w14:paraId="51CB8286" w14:textId="77777777" w:rsidR="007952C3" w:rsidRDefault="007952C3"/>
    <w:p w14:paraId="075B3C9A" w14:textId="77777777" w:rsidR="007952C3" w:rsidRDefault="007952C3"/>
    <w:p w14:paraId="5230A554" w14:textId="77777777" w:rsidR="007952C3" w:rsidRDefault="007952C3"/>
    <w:p w14:paraId="2F436900" w14:textId="77777777" w:rsidR="007952C3" w:rsidRDefault="007952C3"/>
    <w:p w14:paraId="481FE48A" w14:textId="77777777" w:rsidR="007952C3" w:rsidRDefault="007952C3"/>
    <w:p w14:paraId="0A8F5D2D" w14:textId="77777777" w:rsidR="007952C3" w:rsidRDefault="007952C3"/>
    <w:p w14:paraId="38F62F0F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viewer">
    <w15:presenceInfo w15:providerId="None" w15:userId="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9B0BE2"/>
    <w:rsid w:val="00F2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92B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3</cp:revision>
  <dcterms:created xsi:type="dcterms:W3CDTF">2021-02-15T08:11:00Z</dcterms:created>
  <dcterms:modified xsi:type="dcterms:W3CDTF">2021-02-15T08:12:00Z</dcterms:modified>
</cp:coreProperties>
</file>