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D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5D73">
        <w:rPr>
          <w:rFonts w:ascii="Times New Roman" w:hAnsi="Times New Roman" w:cs="Times New Roman"/>
          <w:sz w:val="24"/>
          <w:szCs w:val="24"/>
        </w:rPr>
        <w:t xml:space="preserve"> digital! </w:t>
      </w:r>
    </w:p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  <w:p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>KATA PENGANTAR</w:t>
            </w:r>
          </w:p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Alhamdulillah,  segala  puji  bagi  Allah  yang  telah  memberikan  segala  bimbingan-Nya  kepada penulis untuk menyelesaikan buku praktikum </w:t>
            </w:r>
            <w:r w:rsidRPr="007248B5">
              <w:rPr>
                <w:rFonts w:ascii="Times New Roman" w:hAnsi="Times New Roman" w:cs="Times New Roman"/>
                <w:i/>
                <w:sz w:val="24"/>
                <w:szCs w:val="24"/>
                <w:rPrChange w:id="1" w:author="abelaprilliosyarif@gmail.com" w:date="2020-09-28T11:33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Jaringan Komputer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ini.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Buku  ini  dipergunakan  sebagai  modul  ajar  praktikum  </w:t>
            </w:r>
            <w:r w:rsidRPr="007248B5">
              <w:rPr>
                <w:rFonts w:ascii="Times New Roman" w:hAnsi="Times New Roman" w:cs="Times New Roman"/>
                <w:i/>
                <w:sz w:val="24"/>
                <w:szCs w:val="24"/>
                <w:rPrChange w:id="2" w:author="abelaprilliosyarif@gmail.com" w:date="2020-09-28T11:33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 xml:space="preserve">Jaringan  Komputer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del w:id="3" w:author="abelaprilliosyarif@gmail.com" w:date="2020-09-28T11:31:00Z">
              <w:r w:rsidRPr="00A16D9B" w:rsidDel="007248B5">
                <w:rPr>
                  <w:rFonts w:ascii="Times New Roman" w:hAnsi="Times New Roman" w:cs="Times New Roman"/>
                  <w:sz w:val="24"/>
                  <w:szCs w:val="24"/>
                </w:rPr>
                <w:delText>p</w:delText>
              </w:r>
            </w:del>
            <w:ins w:id="4" w:author="abelaprilliosyarif@gmail.com" w:date="2020-09-28T11:31:00Z">
              <w:r w:rsidR="007248B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P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rogram  D3/D4 di Politeknik Elektronika Negeri Surabaya. Sasaran dari </w:t>
            </w:r>
            <w:proofErr w:type="spellStart"/>
            <w:ins w:id="5" w:author="abelaprilliosyarif@gmail.com" w:date="2020-09-28T11:31:00Z">
              <w:r w:rsidR="007248B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buku</w:t>
              </w:r>
              <w:proofErr w:type="spellEnd"/>
              <w:r w:rsidR="007248B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praktikum </w:t>
            </w:r>
            <w:r w:rsidRPr="007248B5">
              <w:rPr>
                <w:rFonts w:ascii="Times New Roman" w:hAnsi="Times New Roman" w:cs="Times New Roman"/>
                <w:i/>
                <w:sz w:val="24"/>
                <w:szCs w:val="24"/>
                <w:rPrChange w:id="6" w:author="abelaprilliosyarif@gmail.com" w:date="2020-09-28T11:33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Jaringan Komputer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ini  adalah  memberikan  pengetahuan  kepada  mahasiswa  tentang  teknik  membangun  sistem  </w:t>
            </w:r>
            <w:del w:id="7" w:author="abelaprilliosyarif@gmail.com" w:date="2020-09-28T11:32:00Z">
              <w:r w:rsidRPr="00A16D9B" w:rsidDel="007248B5">
                <w:rPr>
                  <w:rFonts w:ascii="Times New Roman" w:hAnsi="Times New Roman" w:cs="Times New Roman"/>
                  <w:sz w:val="24"/>
                  <w:szCs w:val="24"/>
                </w:rPr>
                <w:delText>J</w:delText>
              </w:r>
            </w:del>
            <w:ins w:id="8" w:author="abelaprilliosyarif@gmail.com" w:date="2020-09-28T11:32:00Z">
              <w:r w:rsidR="007248B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j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aringan  </w:t>
            </w:r>
            <w:del w:id="9" w:author="abelaprilliosyarif@gmail.com" w:date="2020-09-28T11:32:00Z">
              <w:r w:rsidRPr="00A16D9B" w:rsidDel="007248B5">
                <w:rPr>
                  <w:rFonts w:ascii="Times New Roman" w:hAnsi="Times New Roman" w:cs="Times New Roman"/>
                  <w:sz w:val="24"/>
                  <w:szCs w:val="24"/>
                </w:rPr>
                <w:delText>K</w:delText>
              </w:r>
            </w:del>
            <w:ins w:id="10" w:author="abelaprilliosyarif@gmail.com" w:date="2020-09-28T11:32:00Z">
              <w:r w:rsidR="007248B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omputer  berbasis  Linux  mulai  dari  instalasi  sistem  operasi,  perintah-perintah  dasar  Linux sampai dengan membangun </w:t>
            </w:r>
            <w:r w:rsidRPr="007248B5">
              <w:rPr>
                <w:rFonts w:ascii="Times New Roman" w:hAnsi="Times New Roman" w:cs="Times New Roman"/>
                <w:i/>
                <w:sz w:val="24"/>
                <w:szCs w:val="24"/>
                <w:rPrChange w:id="11" w:author="abelaprilliosyarif@gmail.com" w:date="2020-09-28T11:32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internet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yang meliputi </w:t>
            </w:r>
            <w:r w:rsidRPr="007248B5">
              <w:rPr>
                <w:rFonts w:ascii="Times New Roman" w:hAnsi="Times New Roman" w:cs="Times New Roman"/>
                <w:i/>
                <w:sz w:val="24"/>
                <w:szCs w:val="24"/>
                <w:rPrChange w:id="12" w:author="abelaprilliosyarif@gmail.com" w:date="2020-09-28T11:30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mail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DNS </w:t>
            </w:r>
            <w:r w:rsidRPr="007248B5">
              <w:rPr>
                <w:rFonts w:ascii="Times New Roman" w:hAnsi="Times New Roman" w:cs="Times New Roman"/>
                <w:i/>
                <w:sz w:val="24"/>
                <w:szCs w:val="24"/>
                <w:rPrChange w:id="13" w:author="abelaprilliosyarif@gmail.com" w:date="2020-09-28T11:30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248B5">
              <w:rPr>
                <w:rFonts w:ascii="Times New Roman" w:hAnsi="Times New Roman" w:cs="Times New Roman"/>
                <w:i/>
                <w:sz w:val="24"/>
                <w:szCs w:val="24"/>
                <w:rPrChange w:id="14" w:author="abelaprilliosyarif@gmail.com" w:date="2020-09-28T11:30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web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Pr="007248B5">
              <w:rPr>
                <w:rFonts w:ascii="Times New Roman" w:hAnsi="Times New Roman" w:cs="Times New Roman"/>
                <w:i/>
                <w:sz w:val="24"/>
                <w:szCs w:val="24"/>
                <w:rPrChange w:id="15" w:author="abelaprilliosyarif@gmail.com" w:date="2020-09-28T11:30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proxy 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,  dan  lain  sebagainya.  Selain  itu</w:t>
            </w:r>
            <w:ins w:id="16" w:author="abelaprilliosyarif@gmail.com" w:date="2020-09-28T11:32:00Z">
              <w:r w:rsidR="007248B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buku  praktikum  </w:t>
            </w:r>
            <w:r w:rsidRPr="007248B5">
              <w:rPr>
                <w:rFonts w:ascii="Times New Roman" w:hAnsi="Times New Roman" w:cs="Times New Roman"/>
                <w:i/>
                <w:sz w:val="24"/>
                <w:szCs w:val="24"/>
                <w:rPrChange w:id="17" w:author="abelaprilliosyarif@gmail.com" w:date="2020-09-28T11:33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Jaringan  Komputer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ini  dapat digunakan sebagai panduan bagi mahasiswa saat melaksanakan praktikum tersebut.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  menyadari  bahwa  buku  ini  jauh  dari  sempurna,  oleh  karena  itu  penulis  akan  memperbaikinya  secara  berkala.</w:t>
            </w:r>
            <w:ins w:id="18" w:author="abelaprilliosyarif@gmail.com" w:date="2020-09-28T11:30:00Z">
              <w:r w:rsidR="007248B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Saran  dan  kritik  untuk  perbaikan  buku  ini  sangat  kami  harapkan. 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Akhir  kata,  semoga  buku  ini  bermanfaat  bagi  mahasiswa  dalam  mempelajari  mata  kuliah  Jaringan Komputer. Amin.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45FE" w:rsidRDefault="00D445FE" w:rsidP="00D80F46">
      <w:r>
        <w:separator/>
      </w:r>
    </w:p>
  </w:endnote>
  <w:endnote w:type="continuationSeparator" w:id="0">
    <w:p w:rsidR="00D445FE" w:rsidRDefault="00D445FE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45FE" w:rsidRDefault="00D445FE" w:rsidP="00D80F46">
      <w:r>
        <w:separator/>
      </w:r>
    </w:p>
  </w:footnote>
  <w:footnote w:type="continuationSeparator" w:id="0">
    <w:p w:rsidR="00D445FE" w:rsidRDefault="00D445FE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belaprilliosyarif@gmail.com">
    <w15:presenceInfo w15:providerId="Windows Live" w15:userId="2f34ea8d8470616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46"/>
    <w:rsid w:val="0012251A"/>
    <w:rsid w:val="00184E03"/>
    <w:rsid w:val="002D5B47"/>
    <w:rsid w:val="00327783"/>
    <w:rsid w:val="0042167F"/>
    <w:rsid w:val="0046485C"/>
    <w:rsid w:val="004F5D73"/>
    <w:rsid w:val="007248B5"/>
    <w:rsid w:val="00771E9D"/>
    <w:rsid w:val="008D1AF7"/>
    <w:rsid w:val="00924DF5"/>
    <w:rsid w:val="00A16D9B"/>
    <w:rsid w:val="00A86167"/>
    <w:rsid w:val="00AF28E1"/>
    <w:rsid w:val="00D445FE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paragraph" w:styleId="BalloonText">
    <w:name w:val="Balloon Text"/>
    <w:basedOn w:val="Normal"/>
    <w:link w:val="BalloonTextChar"/>
    <w:uiPriority w:val="99"/>
    <w:semiHidden/>
    <w:unhideWhenUsed/>
    <w:rsid w:val="007248B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8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abelaprilliosyarif@gmail.com</cp:lastModifiedBy>
  <cp:revision>2</cp:revision>
  <dcterms:created xsi:type="dcterms:W3CDTF">2020-09-28T04:35:00Z</dcterms:created>
  <dcterms:modified xsi:type="dcterms:W3CDTF">2020-09-28T04:35:00Z</dcterms:modified>
</cp:coreProperties>
</file>