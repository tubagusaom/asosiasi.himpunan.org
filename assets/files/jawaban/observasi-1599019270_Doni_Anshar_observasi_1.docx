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A0E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60E231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765288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ECFE68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8731AC9" w14:textId="77777777" w:rsidTr="00821BA2">
        <w:tc>
          <w:tcPr>
            <w:tcW w:w="9350" w:type="dxa"/>
          </w:tcPr>
          <w:p w14:paraId="28CAD68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895CA7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5844E7A" w14:textId="0F9BD50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ASUS" w:date="2020-09-02T10:59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ASUS" w:date="2020-09-02T10:59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2" w:author="ASUS" w:date="2020-09-02T11:01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ASUS" w:date="2020-09-02T11:01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4" w:author="ASUS" w:date="2020-09-02T11:01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5B7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del w:id="5" w:author="ASUS" w:date="2020-09-02T11:01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ASUS" w:date="2020-09-02T11:01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Istilah </w:delText>
              </w:r>
            </w:del>
            <w:proofErr w:type="spellStart"/>
            <w:ins w:id="7" w:author="ASUS" w:date="2020-09-02T11:01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5B7546" w:rsidRPr="00EC6F38">
                <w:rPr>
                  <w:rFonts w:ascii="Times New Roman" w:eastAsia="Times New Roman" w:hAnsi="Times New Roman" w:cs="Times New Roman"/>
                  <w:szCs w:val="24"/>
                </w:rPr>
                <w:t>stilah</w:t>
              </w:r>
              <w:proofErr w:type="spellEnd"/>
              <w:r w:rsidR="005B7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C3A111" w14:textId="2CBC045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del w:id="8" w:author="ASUS" w:date="2020-09-02T11:02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07080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ASUS" w:date="2020-09-02T11:03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0" w:author="ASUS" w:date="2020-09-02T11:04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CBE251" w14:textId="4A7D7E0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ASUS" w:date="2020-09-02T11:06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proofErr w:type="spellStart"/>
            <w:ins w:id="12" w:author="ASUS" w:date="2020-09-02T11:06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5B7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3" w:author="ASUS" w:date="2020-09-02T11:06:00Z">
              <w:r w:rsidR="005B7546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14" w:author="ASUS" w:date="2020-09-02T11:06:00Z">
              <w:r w:rsidRPr="00EC6F38" w:rsidDel="005B754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7B5F4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A7FF8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7629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2102DC" w14:textId="21571DCB" w:rsidR="00125355" w:rsidRPr="00EC6F38" w:rsidDel="00C52289" w:rsidRDefault="00125355" w:rsidP="00C5228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5" w:author="ASUS" w:date="2020-09-02T11:07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16" w:author="ASUS" w:date="2020-09-02T11:07:00Z">
              <w:r w:rsidR="00C52289" w:rsidRPr="00C5228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7" w:author="ASUS" w:date="2020-09-02T11:07:00Z">
              <w:r w:rsidRPr="00C52289" w:rsidDel="00C5228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577782D8" w14:textId="0D372CFA" w:rsidR="00125355" w:rsidRPr="00C52289" w:rsidRDefault="00125355" w:rsidP="00C5228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ASUS" w:date="2020-09-02T11:07:00Z">
              <w:r w:rsidRPr="00C52289" w:rsidDel="00C52289">
                <w:rPr>
                  <w:rFonts w:ascii="Times New Roman" w:eastAsia="Times New Roman" w:hAnsi="Times New Roman" w:cs="Times New Roman"/>
                  <w:szCs w:val="24"/>
                </w:rPr>
                <w:delText>Yai</w:delText>
              </w:r>
            </w:del>
            <w:proofErr w:type="spellStart"/>
            <w:ins w:id="19" w:author="ASUS" w:date="2020-09-02T11:07:00Z">
              <w:r w:rsidR="00C52289">
                <w:rPr>
                  <w:rFonts w:ascii="Times New Roman" w:eastAsia="Times New Roman" w:hAnsi="Times New Roman" w:cs="Times New Roman"/>
                  <w:szCs w:val="24"/>
                </w:rPr>
                <w:t>yai</w:t>
              </w:r>
            </w:ins>
            <w:r w:rsidRPr="00C52289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2289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C52289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E378E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7A206F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F306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F44C0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AC72A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1B7CB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3166FB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EC81FD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E7B221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4D7F77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C3E71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95BF8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E076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31E6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2D74AB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B7546"/>
    <w:rsid w:val="00924DF5"/>
    <w:rsid w:val="00C5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6C8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5B7546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2020-09-02T04:10:00Z</dcterms:created>
  <dcterms:modified xsi:type="dcterms:W3CDTF">2020-09-02T04:10:00Z</dcterms:modified>
</cp:coreProperties>
</file>