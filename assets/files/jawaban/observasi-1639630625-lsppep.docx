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0" w:author="ASUS" w:date="2021-12-16T11:31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" w:author="ASUS" w:date="2021-12-16T11:31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" w:author="ASUS" w:date="2021-12-16T11:40:00Z">
        <w:r w:rsidR="00D150C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bookmarkStart w:id="3" w:name="_GoBack"/>
      <w:bookmarkEnd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del w:id="4" w:author="ASUS" w:date="2021-12-16T11:31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5" w:author="ASUS" w:date="2021-12-16T11:31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" w:author="ASUS" w:date="2021-12-16T11:32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proofErr w:type="spellStart"/>
      <w:ins w:id="7" w:author="ASUS" w:date="2021-12-16T11:32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>ujan</w:t>
        </w:r>
        <w:proofErr w:type="spellEnd"/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del w:id="8" w:author="ASUS" w:date="2021-12-16T11:32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9" w:author="ASUS" w:date="2021-12-16T11:32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0" w:author="ASUS" w:date="2021-12-16T11:32:00Z">
        <w:r w:rsidR="00124A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del w:id="11" w:author="ASUS" w:date="2021-12-16T11:33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2" w:author="ASUS" w:date="2021-12-16T11:33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ASUS" w:date="2021-12-16T11:33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</w:delText>
        </w:r>
      </w:del>
      <w:proofErr w:type="spellStart"/>
      <w:ins w:id="14" w:author="ASUS" w:date="2021-12-16T11:33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>ambah</w:t>
        </w:r>
        <w:proofErr w:type="spellEnd"/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5" w:author="ASUS" w:date="2021-12-16T11:33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SUS" w:date="2021-12-16T11:33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ins w:id="17" w:author="ASUS" w:date="2021-12-16T11:33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124A10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124A10">
        <w:rPr>
          <w:rFonts w:ascii="Times New Roman" w:eastAsia="Times New Roman" w:hAnsi="Times New Roman" w:cs="Times New Roman"/>
          <w:sz w:val="24"/>
          <w:szCs w:val="24"/>
          <w:rPrChange w:id="18" w:author="ASUS" w:date="2021-12-16T11:3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124A10">
        <w:rPr>
          <w:rFonts w:ascii="Times New Roman" w:eastAsia="Times New Roman" w:hAnsi="Times New Roman" w:cs="Times New Roman"/>
          <w:sz w:val="24"/>
          <w:szCs w:val="24"/>
          <w:rPrChange w:id="19" w:author="ASUS" w:date="2021-12-16T11:3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124A10">
        <w:rPr>
          <w:rFonts w:ascii="Times New Roman" w:eastAsia="Times New Roman" w:hAnsi="Times New Roman" w:cs="Times New Roman"/>
          <w:sz w:val="24"/>
          <w:szCs w:val="24"/>
          <w:rPrChange w:id="20" w:author="ASUS" w:date="2021-12-16T11:3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124A10">
        <w:rPr>
          <w:rFonts w:ascii="Times New Roman" w:eastAsia="Times New Roman" w:hAnsi="Times New Roman" w:cs="Times New Roman"/>
          <w:sz w:val="24"/>
          <w:szCs w:val="24"/>
          <w:rPrChange w:id="21" w:author="ASUS" w:date="2021-12-16T11:3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124A10">
        <w:rPr>
          <w:rFonts w:ascii="Times New Roman" w:eastAsia="Times New Roman" w:hAnsi="Times New Roman" w:cs="Times New Roman"/>
          <w:sz w:val="24"/>
          <w:szCs w:val="24"/>
          <w:rPrChange w:id="22" w:author="ASUS" w:date="2021-12-16T11:3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del w:id="23" w:author="ASUS" w:date="2021-12-16T11:35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4" w:author="ASUS" w:date="2021-12-16T11:35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25" w:author="ASUS" w:date="2021-12-16T11:35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26" w:author="ASUS" w:date="2021-12-16T11:35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del w:id="27" w:author="ASUS" w:date="2021-12-16T11:35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8" w:author="ASUS" w:date="2021-12-16T11:35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ASUS" w:date="2021-12-16T11:35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proofErr w:type="spellStart"/>
      <w:ins w:id="30" w:author="ASUS" w:date="2021-12-16T11:35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>ni</w:t>
        </w:r>
        <w:proofErr w:type="spellEnd"/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4A10">
        <w:rPr>
          <w:rFonts w:ascii="Times New Roman" w:eastAsia="Times New Roman" w:hAnsi="Times New Roman" w:cs="Times New Roman"/>
          <w:i/>
          <w:sz w:val="24"/>
          <w:szCs w:val="24"/>
          <w:rPrChange w:id="31" w:author="ASUS" w:date="2021-12-16T11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del w:id="32" w:author="ASUS" w:date="2021-12-16T11:35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3" w:author="ASUS" w:date="2021-12-16T11:35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del w:id="34" w:author="ASUS" w:date="2021-12-16T11:36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5" w:author="ASUS" w:date="2021-12-16T11:36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del w:id="36" w:author="ASUS" w:date="2021-12-16T11:36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7" w:author="ASUS" w:date="2021-12-16T11:36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ASUS" w:date="2021-12-16T11:36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</w:delText>
        </w:r>
      </w:del>
      <w:proofErr w:type="spellStart"/>
      <w:ins w:id="39" w:author="ASUS" w:date="2021-12-16T11:36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4A10">
        <w:rPr>
          <w:rFonts w:ascii="Times New Roman" w:eastAsia="Times New Roman" w:hAnsi="Times New Roman" w:cs="Times New Roman"/>
          <w:iCs/>
          <w:sz w:val="24"/>
          <w:szCs w:val="24"/>
          <w:rPrChange w:id="40" w:author="ASUS" w:date="2021-12-16T11:3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124A10">
        <w:rPr>
          <w:rFonts w:ascii="Times New Roman" w:eastAsia="Times New Roman" w:hAnsi="Times New Roman" w:cs="Times New Roman"/>
          <w:iCs/>
          <w:sz w:val="24"/>
          <w:szCs w:val="24"/>
          <w:rPrChange w:id="41" w:author="ASUS" w:date="2021-12-16T11:3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r w:rsidRPr="00124A10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del w:id="42" w:author="ASUS" w:date="2021-12-16T11:37:00Z">
        <w:r w:rsidRPr="00C50A1E" w:rsidDel="00124A1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43" w:author="ASUS" w:date="2021-12-16T11:37:00Z">
        <w:r w:rsidR="00124A1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24A10">
        <w:rPr>
          <w:rFonts w:ascii="Times New Roman" w:eastAsia="Times New Roman" w:hAnsi="Times New Roman" w:cs="Times New Roman"/>
          <w:i/>
          <w:sz w:val="24"/>
          <w:szCs w:val="24"/>
          <w:rPrChange w:id="44" w:author="ASUS" w:date="2021-12-16T11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del w:id="45" w:author="ASUS" w:date="2021-12-16T11:38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46" w:author="ASUS" w:date="2021-12-16T11:38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del w:id="47" w:author="ASUS" w:date="2021-12-16T11:38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8" w:author="ASUS" w:date="2021-12-16T11:38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49" w:author="ASUS" w:date="2021-12-16T11:38:00Z">
        <w:r w:rsidRPr="00C50A1E" w:rsidDel="00124A1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50" w:author="ASUS" w:date="2021-12-16T11:38:00Z">
        <w:r w:rsidR="00124A10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124A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08" w:rsidRDefault="003E1B08">
      <w:r>
        <w:separator/>
      </w:r>
    </w:p>
  </w:endnote>
  <w:endnote w:type="continuationSeparator" w:id="0">
    <w:p w:rsidR="003E1B08" w:rsidRDefault="003E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E1B08">
    <w:pPr>
      <w:pStyle w:val="Footer"/>
    </w:pPr>
  </w:p>
  <w:p w:rsidR="00941E77" w:rsidRDefault="003E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08" w:rsidRDefault="003E1B08">
      <w:r>
        <w:separator/>
      </w:r>
    </w:p>
  </w:footnote>
  <w:footnote w:type="continuationSeparator" w:id="0">
    <w:p w:rsidR="003E1B08" w:rsidRDefault="003E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eb09a194b8ac7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24A10"/>
    <w:rsid w:val="002318A3"/>
    <w:rsid w:val="003E1B08"/>
    <w:rsid w:val="0042167F"/>
    <w:rsid w:val="00924DF5"/>
    <w:rsid w:val="00927764"/>
    <w:rsid w:val="00C20908"/>
    <w:rsid w:val="00D1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7F4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2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2021-12-16T04:40:00Z</dcterms:modified>
</cp:coreProperties>
</file>