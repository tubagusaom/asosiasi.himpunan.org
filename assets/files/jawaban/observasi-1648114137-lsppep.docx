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0CA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0EB8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2C3A32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655C64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468FBA6" w14:textId="77777777" w:rsidTr="00821BA2">
        <w:tc>
          <w:tcPr>
            <w:tcW w:w="9350" w:type="dxa"/>
          </w:tcPr>
          <w:p w14:paraId="63A4B92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16111A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3EFC5E8" w14:textId="0BB15DB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del w:id="0" w:author="Fanni Okviasanti" w:date="2022-03-24T15:50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Fanni Okviasanti" w:date="2022-03-24T15:50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Fanni Okviasanti" w:date="2022-03-24T15:51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Fanni Okviasanti" w:date="2022-03-24T15:51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Fanni Okviasanti" w:date="2022-03-24T15:51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8827A0" w14:textId="112F301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Fanni Okviasanti" w:date="2022-03-24T15:52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6" w:author="Fanni Okviasanti" w:date="2022-03-24T15:52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Fanni Okviasanti" w:date="2022-03-24T15:52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8" w:author="Fanni Okviasanti" w:date="2022-03-24T15:52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del w:id="9" w:author="Fanni Okviasanti" w:date="2022-03-24T15:53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 perkerja</w:delText>
              </w:r>
            </w:del>
            <w:ins w:id="10" w:author="Fanni Okviasanti" w:date="2022-03-24T15:53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Fanni Okviasanti" w:date="2022-03-24T15:53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12" w:author="Fanni Okviasanti" w:date="2022-03-24T15:53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6516DD" w14:textId="14E59D8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3" w:author="Fanni Okviasanti" w:date="2022-03-24T15:54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ins w:id="14" w:author="Fanni Okviasanti" w:date="2022-03-24T15:54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Fanni Okviasanti" w:date="2022-03-24T15:55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6" w:author="Fanni Okviasanti" w:date="2022-03-24T15:55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2B1225" w14:textId="5E5FA0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17" w:author="Fanni Okviasanti" w:date="2022-03-24T15:55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18" w:author="Fanni Okviasanti" w:date="2022-03-24T15:55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Fanni Okviasanti" w:date="2022-03-24T15:55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20" w:author="Fanni Okviasanti" w:date="2022-03-24T15:56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1" w:author="Fanni Okviasanti" w:date="2022-03-24T15:56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22" w:author="Fanni Okviasanti" w:date="2022-03-24T15:56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3" w:author="Fanni Okviasanti" w:date="2022-03-24T15:56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Fanni Okviasanti" w:date="2022-03-24T15:56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5" w:author="Fanni Okviasanti" w:date="2022-03-24T15:56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del w:id="26" w:author="Fanni Okviasanti" w:date="2022-03-24T15:57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 di publis</w:delText>
              </w:r>
            </w:del>
            <w:ins w:id="27" w:author="Fanni Okviasanti" w:date="2022-03-24T15:57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dipubli</w:t>
              </w:r>
            </w:ins>
            <w:ins w:id="28" w:author="Fanni Okviasanti" w:date="2022-03-24T15:58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29" w:author="Fanni Okviasanti" w:date="2022-03-24T15:56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30" w:author="Fanni Okviasanti" w:date="2022-03-24T15:57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Fanni Okviasanti" w:date="2022-03-24T15:57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32" w:author="Fanni Okviasanti" w:date="2022-03-24T15:57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Karena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Fanni Okviasanti" w:date="2022-03-24T15:57:00Z">
              <w:r w:rsidRPr="00EC6F38" w:rsidDel="006A39A2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34" w:author="Fanni Okviasanti" w:date="2022-03-24T15:57:00Z">
              <w:r w:rsidR="006A39A2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E640A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F041F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2A360F" w14:textId="22A7E9A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5" w:author="Fanni Okviasanti" w:date="2022-03-24T15:59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6" w:author="Fanni Okviasanti" w:date="2022-03-24T15:59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7" w:author="Fanni Okviasanti" w:date="2022-03-24T15:59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38" w:author="Fanni Okviasanti" w:date="2022-03-24T15:59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68C2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0CCF62" w14:textId="6DEA57C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Fanni Okviasanti" w:date="2022-03-24T16:00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40" w:author="Fanni Okviasanti" w:date="2022-03-24T16:00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Fanni Okviasanti" w:date="2022-03-24T16:00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proofErr w:type="spellStart"/>
            <w:ins w:id="42" w:author="Fanni Okviasanti" w:date="2022-03-24T16:00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7C9EE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5E97FAD" w14:textId="1E2913E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Fanni Okviasanti" w:date="2022-03-24T16:00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mengajar </w:delText>
              </w:r>
            </w:del>
            <w:proofErr w:type="spellStart"/>
            <w:ins w:id="44" w:author="Fanni Okviasanti" w:date="2022-03-24T16:00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belajar-mengajar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D403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590A27A" w14:textId="23F9D5E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Fanni Okviasanti" w:date="2022-03-24T16:00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46" w:author="Fanni Okviasanti" w:date="2022-03-24T16:00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47" w:author="Fanni Okviasanti" w:date="2022-03-24T16:01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8" w:author="Fanni Okviasanti" w:date="2022-03-24T16:01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B610EA" w14:textId="78F578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9" w:author="Fanni Okviasanti" w:date="2022-03-24T16:01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di tekankan </w:delText>
              </w:r>
            </w:del>
            <w:proofErr w:type="spellStart"/>
            <w:ins w:id="50" w:author="Fanni Okviasanti" w:date="2022-03-24T16:01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BB3BEB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9A961C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218F89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304B46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688E8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7D3AE308" w14:textId="17353A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Fanni Okviasanti" w:date="2022-03-24T16:01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52" w:author="Fanni Okviasanti" w:date="2022-03-24T16:01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Fanni Okviasanti" w:date="2022-03-24T16:02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54" w:author="Fanni Okviasanti" w:date="2022-03-24T16:02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55" w:author="Fanni Okviasanti" w:date="2022-03-24T16:02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56" w:author="Fanni Okviasanti" w:date="2022-03-24T16:02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7" w:author="Fanni Okviasanti" w:date="2022-03-24T16:02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58" w:author="Fanni Okviasanti" w:date="2022-03-24T16:02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9" w:author="Fanni Okviasanti" w:date="2022-03-24T16:02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del w:id="60" w:author="Fanni Okviasanti" w:date="2022-03-24T16:02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61" w:author="Fanni Okviasanti" w:date="2022-03-24T16:02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249F9E" w14:textId="152DD2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2" w:author="Fanni Okviasanti" w:date="2022-03-24T16:03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63" w:author="Fanni Okviasanti" w:date="2022-03-24T16:03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4" w:author="Fanni Okviasanti" w:date="2022-03-24T16:03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5" w:author="Fanni Okviasanti" w:date="2022-03-24T16:03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66" w:author="Fanni Okviasanti" w:date="2022-03-24T16:03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Fanni Okviasanti" w:date="2022-03-24T16:03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68" w:author="Fanni Okviasanti" w:date="2022-03-24T16:03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Fanni Okviasanti" w:date="2022-03-24T16:04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Fanni Okviasanti" w:date="2022-03-24T16:04:00Z">
              <w:r w:rsidRPr="00EC6F38" w:rsidDel="005C301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0C5806" w14:textId="19FA1C1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1" w:author="Fanni Okviasanti" w:date="2022-03-24T16:04:00Z">
              <w:r w:rsidR="005C30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99C008" w14:textId="7821F9A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72" w:author="Fanni Okviasanti" w:date="2022-03-24T16:05:00Z">
              <w:r w:rsidRPr="00EC6F38" w:rsidDel="00576B24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73" w:author="Fanni Okviasanti" w:date="2022-03-24T16:05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74" w:author="Fanni Okviasanti" w:date="2022-03-24T16:05:00Z">
              <w:r w:rsidRPr="00EC6F38" w:rsidDel="00576B2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75" w:author="Fanni Okviasanti" w:date="2022-03-24T16:05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Fanni Okviasanti" w:date="2022-03-24T16:05:00Z">
              <w:r w:rsidRPr="00EC6F38" w:rsidDel="00576B24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77" w:author="Fanni Okviasanti" w:date="2022-03-24T16:05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8" w:author="Fanni Okviasanti" w:date="2022-03-24T16:05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Fanni Okviasanti" w:date="2022-03-24T16:05:00Z">
              <w:r w:rsidRPr="00EC6F38" w:rsidDel="00576B24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80" w:author="Fanni Okviasanti" w:date="2022-03-24T16:05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ins w:id="81" w:author="Fanni Okviasanti" w:date="2022-03-24T16:06:00Z">
              <w:r w:rsidR="00576B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82" w:author="Fanni Okviasanti" w:date="2022-03-24T16:06:00Z">
              <w:r w:rsidRPr="00EC6F38" w:rsidDel="00576B24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A8AFC2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ni Okviasanti">
    <w15:presenceInfo w15:providerId="Windows Live" w15:userId="82ac9d1229ad3a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1MDW2MDWyMDY0NjFR0lEKTi0uzszPAykwrAUANc10WywAAAA="/>
  </w:docVars>
  <w:rsids>
    <w:rsidRoot w:val="00125355"/>
    <w:rsid w:val="0012251A"/>
    <w:rsid w:val="00125355"/>
    <w:rsid w:val="001D038C"/>
    <w:rsid w:val="00240407"/>
    <w:rsid w:val="0042167F"/>
    <w:rsid w:val="00576B24"/>
    <w:rsid w:val="005C3015"/>
    <w:rsid w:val="006A39A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FC2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Fanni Okviasanti</cp:lastModifiedBy>
  <cp:revision>4</cp:revision>
  <dcterms:created xsi:type="dcterms:W3CDTF">2020-08-26T22:03:00Z</dcterms:created>
  <dcterms:modified xsi:type="dcterms:W3CDTF">2022-03-24T09:06:00Z</dcterms:modified>
</cp:coreProperties>
</file>