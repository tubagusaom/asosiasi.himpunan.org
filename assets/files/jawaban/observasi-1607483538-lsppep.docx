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F80C9" w14:textId="77777777" w:rsidR="00125355" w:rsidRPr="00125355" w:rsidRDefault="00125355" w:rsidP="00C43360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0" w:author="dian yosi arinawati" w:date="2020-12-09T10:08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FC5F02" w14:textId="77777777" w:rsidR="00125355" w:rsidRPr="00125355" w:rsidRDefault="00125355" w:rsidP="00C43360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1" w:author="dian yosi arinawati" w:date="2020-12-09T10:08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AD5AE36" w14:textId="77777777" w:rsidR="00125355" w:rsidRPr="001D038C" w:rsidRDefault="00125355" w:rsidP="00C43360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2" w:author="dian yosi arinawati" w:date="2020-12-09T10:08:00Z">
          <w:pPr>
            <w:spacing w:after="0"/>
            <w:jc w:val="center"/>
          </w:pPr>
        </w:pPrChange>
      </w:pPr>
    </w:p>
    <w:p w14:paraId="62892954" w14:textId="77777777" w:rsidR="00125355" w:rsidRPr="001D038C" w:rsidRDefault="00125355" w:rsidP="00C43360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  <w:pPrChange w:id="3" w:author="dian yosi arinawati" w:date="2020-12-09T10:08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07CF0CF" w14:textId="77777777" w:rsidTr="00821BA2">
        <w:tc>
          <w:tcPr>
            <w:tcW w:w="9350" w:type="dxa"/>
          </w:tcPr>
          <w:p w14:paraId="430361F1" w14:textId="77777777" w:rsidR="00125355" w:rsidRDefault="00125355" w:rsidP="00C43360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4" w:author="dian yosi arinawati" w:date="2020-12-09T10:08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3D14000" w14:textId="03713BAB" w:rsidR="00125355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6" w:author="dian yosi arinawati" w:date="2020-12-09T10:08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D913DF4" w14:textId="4538C893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43360">
              <w:rPr>
                <w:rFonts w:ascii="Times New Roman" w:eastAsia="Times New Roman" w:hAnsi="Times New Roman" w:cs="Times New Roman"/>
                <w:i/>
                <w:szCs w:val="24"/>
                <w:rPrChange w:id="8" w:author="dian yosi arinawati" w:date="2020-12-09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dian yosi arinawati" w:date="2020-12-09T10:00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A6486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0" w:author="dian yosi arinawati" w:date="2020-12-09T10:08:00Z">
              <w:r w:rsidR="006A6486" w:rsidRPr="006A6486">
                <w:rPr>
                  <w:rFonts w:ascii="Times New Roman" w:eastAsia="Times New Roman" w:hAnsi="Times New Roman" w:cs="Times New Roman"/>
                  <w:szCs w:val="24"/>
                  <w:rPrChange w:id="11" w:author="dian yosi arinawati" w:date="2020-12-09T10:08:00Z">
                    <w:rPr>
                      <w:rFonts w:ascii="Times New Roman" w:eastAsia="Times New Roman" w:hAnsi="Times New Roman" w:cs="Times New Roman"/>
                      <w:i/>
                      <w:szCs w:val="24"/>
                    </w:rPr>
                  </w:rPrChange>
                </w:rPr>
                <w:t>i</w:t>
              </w:r>
            </w:ins>
            <w:proofErr w:type="spellEnd"/>
            <w:del w:id="12" w:author="dian yosi arinawati" w:date="2020-12-09T10:08:00Z">
              <w:r w:rsidRPr="00C43360" w:rsidDel="006A6486">
                <w:rPr>
                  <w:rFonts w:ascii="Times New Roman" w:eastAsia="Times New Roman" w:hAnsi="Times New Roman" w:cs="Times New Roman"/>
                  <w:i/>
                  <w:szCs w:val="24"/>
                  <w:rPrChange w:id="13" w:author="dian yosi arinawati" w:date="2020-12-09T10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02A085" w14:textId="2A4C4D04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5" w:author="dian yosi arinawati" w:date="2020-12-09T10:00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dian yosi arinawati" w:date="2020-12-09T10:01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7" w:author="dian yosi arinawati" w:date="2020-12-09T10:01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dian yosi arinawati" w:date="2020-12-09T10:09:00Z">
              <w:r w:rsidRPr="00EC6F38" w:rsidDel="006A648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D4D0DA" w14:textId="0219AD01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dian yosi arinawati" w:date="2020-12-09T10:01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1" w:author="dian yosi arinawati" w:date="2020-12-09T10:01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5D206C" w14:textId="2E7392FC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dian yosi arinawati" w:date="2020-12-09T10:01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dian yosi arinawati" w:date="2020-12-09T10:02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25" w:author="dian yosi arinawati" w:date="2020-12-09T10:09:00Z">
              <w:r w:rsidR="006A648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" w:author="dian yosi arinawati" w:date="2020-12-09T10:02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7" w:author="dian yosi arinawati" w:date="2020-12-09T10:02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8" w:author="dian yosi arinawati" w:date="2020-12-09T10:02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dian yosi arinawati" w:date="2020-12-09T10:02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43360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del w:id="30" w:author="dian yosi arinawati" w:date="2020-12-09T10:03:00Z">
              <w:r w:rsidRPr="00C43360" w:rsidDel="00C43360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31" w:author="dian yosi arinawati" w:date="2020-12-09T10:02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1B1B849" w14:textId="3BA5D28E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3" w:author="dian yosi arinawati" w:date="2020-12-09T10:05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69F79552" w14:textId="77777777" w:rsidR="00125355" w:rsidRPr="00EC6F38" w:rsidRDefault="00125355" w:rsidP="00C43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dian yosi arinawati" w:date="2020-12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284B98" w14:textId="14248DB3" w:rsidR="00125355" w:rsidRPr="00EC6F38" w:rsidRDefault="00125355" w:rsidP="00C43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dian yosi arinawati" w:date="2020-12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6" w:author="dian yosi arinawati" w:date="2020-12-09T10:03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7" w:author="dian yosi arinawati" w:date="2020-12-09T10:03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dian yosi arinawati" w:date="2020-12-09T10:04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9" w:author="dian yosi arinawati" w:date="2020-12-09T10:04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E8FA22" w14:textId="77777777" w:rsidR="00125355" w:rsidRPr="00EC6F38" w:rsidRDefault="00125355" w:rsidP="00C43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dian yosi arinawati" w:date="2020-12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D0C41E" w14:textId="22DA9063" w:rsidR="00125355" w:rsidRPr="00EC6F38" w:rsidRDefault="00125355" w:rsidP="00C43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dian yosi arinawati" w:date="2020-12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dian yosi arinawati" w:date="2020-12-09T10:04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3" w:author="dian yosi arinawati" w:date="2020-12-09T10:10:00Z">
              <w:r w:rsidR="006A6486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007D9A" w14:textId="77777777" w:rsidR="00125355" w:rsidRPr="00EC6F38" w:rsidRDefault="00125355" w:rsidP="00C43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4" w:author="dian yosi arinawati" w:date="2020-12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3DF5A74" w14:textId="595CCC51" w:rsidR="00125355" w:rsidRPr="00EC6F38" w:rsidRDefault="00125355" w:rsidP="00C43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dian yosi arinawati" w:date="2020-12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6" w:author="dian yosi arinawati" w:date="2020-12-09T10:04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7" w:author="dian yosi arinawati" w:date="2020-12-09T10:04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9E085B" w14:textId="77777777" w:rsidR="00125355" w:rsidRPr="00EC6F38" w:rsidRDefault="00125355" w:rsidP="00C43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dian yosi arinawati" w:date="2020-12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BB35A55" w14:textId="5817136B" w:rsidR="00125355" w:rsidRPr="00EC6F38" w:rsidRDefault="00125355" w:rsidP="00C43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dian yosi arinawati" w:date="2020-12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50" w:author="dian yosi arinawati" w:date="2020-12-09T10:04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9D4F77" w14:textId="77777777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52" w:author="dian yosi arinawati" w:date="2020-12-09T10:04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3" w:author="dian yosi arinawati" w:date="2020-12-09T10:10:00Z">
              <w:r w:rsidRPr="00EC6F38" w:rsidDel="006A648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FFE40E0" w14:textId="1C296A1D" w:rsidR="00125355" w:rsidRPr="00EC6F38" w:rsidRDefault="00C43360" w:rsidP="00C433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dian yosi arinawati" w:date="2020-12-09T10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5" w:author="dian yosi arinawati" w:date="2020-12-09T10:0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6" w:author="dian yosi arinawati" w:date="2020-12-09T10:04:00Z">
              <w:r w:rsidR="00125355"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57" w:author="dian yosi arinawati" w:date="2020-12-09T10:04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680BB780" w14:textId="21E653CB" w:rsidR="00125355" w:rsidRPr="00EC6F38" w:rsidRDefault="00C43360" w:rsidP="00C433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dian yosi arinawati" w:date="2020-12-09T10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9" w:author="dian yosi arinawati" w:date="2020-12-09T10:0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0" w:author="dian yosi arinawati" w:date="2020-12-09T10:04:00Z">
              <w:r w:rsidR="00125355"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</w:p>
          <w:p w14:paraId="248B9972" w14:textId="5BDA8BFB" w:rsidR="00125355" w:rsidRPr="00EC6F38" w:rsidRDefault="00C43360" w:rsidP="00C433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dian yosi arinawati" w:date="2020-12-09T10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2" w:author="dian yosi arinawati" w:date="2020-12-09T10:05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3" w:author="dian yosi arinawati" w:date="2020-12-09T10:05:00Z">
              <w:r w:rsidR="00125355"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64" w:author="dian yosi arinawati" w:date="2020-12-09T10:05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1A8A6C21" w14:textId="012D853F" w:rsidR="00125355" w:rsidRPr="00EC6F38" w:rsidRDefault="00C43360" w:rsidP="00C433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5" w:author="dian yosi arinawati" w:date="2020-12-09T10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6" w:author="dian yosi arinawati" w:date="2020-12-09T10:05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7" w:author="dian yosi arinawati" w:date="2020-12-09T10:05:00Z">
              <w:r w:rsidR="00125355"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68" w:author="dian yosi arinawati" w:date="2020-12-09T10:05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69" w:author="dian yosi arinawati" w:date="2020-12-09T10:10:00Z">
              <w:r w:rsidR="006A648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A6486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</w:p>
          <w:p w14:paraId="4B62ECED" w14:textId="5DE2FF6E" w:rsidR="00125355" w:rsidRPr="00EC6F38" w:rsidRDefault="00C43360" w:rsidP="00C433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dian yosi arinawati" w:date="2020-12-09T10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71" w:author="dian yosi arinawati" w:date="2020-12-09T10:05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2" w:author="dian yosi arinawati" w:date="2020-12-09T10:05:00Z">
              <w:r w:rsidR="00125355"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73" w:author="dian yosi arinawati" w:date="2020-12-09T10:05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2D28301E" w14:textId="1FC509EE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4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5" w:author="dian yosi arinawati" w:date="2020-12-09T10:05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ins w:id="76" w:author="dian yosi arinawati" w:date="2020-12-09T10:05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77" w:author="dian yosi arinawati" w:date="2020-12-09T10:06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8" w:author="dian yosi arinawati" w:date="2020-12-09T10:06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9" w:author="dian yosi arinawati" w:date="2020-12-09T10:06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0" w:author="dian yosi arinawati" w:date="2020-12-09T10:06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1" w:author="dian yosi arinawati" w:date="2020-12-09T10:06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CAB793" w14:textId="7BBA617E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2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83" w:author="dian yosi arinawati" w:date="2020-12-09T10:06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84" w:author="dian yosi arinawati" w:date="2020-12-09T10:06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5" w:author="dian yosi arinawati" w:date="2020-12-09T10:11:00Z">
              <w:r w:rsidR="006A648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6" w:author="dian yosi arinawati" w:date="2020-12-09T10:10:00Z">
              <w:r w:rsidRPr="00EC6F38" w:rsidDel="006A648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87" w:author="dian yosi arinawati" w:date="2020-12-09T10:11:00Z">
              <w:r w:rsidR="006A648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bookmarkStart w:id="88" w:name="_GoBack"/>
            <w:bookmarkEnd w:id="88"/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9" w:author="dian yosi arinawati" w:date="2020-12-09T10:07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F189F2" w14:textId="4DCB1077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0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91" w:author="dian yosi arinawati" w:date="2020-12-09T10:07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2" w:author="dian yosi arinawati" w:date="2020-12-09T10:07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45F961" w14:textId="187CB67B" w:rsidR="00125355" w:rsidRPr="00EC6F38" w:rsidRDefault="00125355" w:rsidP="00C4336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3" w:author="dian yosi arinawati" w:date="2020-12-09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94" w:author="dian yosi arinawati" w:date="2020-12-09T10:07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5" w:author="dian yosi arinawati" w:date="2020-12-09T10:07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6" w:author="dian yosi arinawati" w:date="2020-12-09T10:07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7" w:author="dian yosi arinawati" w:date="2020-12-09T10:07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98" w:author="dian yosi arinawati" w:date="2020-12-09T10:07:00Z">
              <w:r w:rsidRPr="00EC6F38" w:rsidDel="00C43360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9" w:author="dian yosi arinawati" w:date="2020-12-09T10:08:00Z">
              <w:r w:rsidR="00C4336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42EDE55" w14:textId="77777777" w:rsidR="00924DF5" w:rsidRDefault="00924DF5" w:rsidP="00C43360">
      <w:pPr>
        <w:jc w:val="both"/>
        <w:pPrChange w:id="100" w:author="dian yosi arinawati" w:date="2020-12-09T10:08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n yosi arinawati">
    <w15:presenceInfo w15:providerId="AD" w15:userId="S::dianyosi@umy.ac.id::2be16e8d-13ed-44c8-9c0b-01785da18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A6486"/>
    <w:rsid w:val="00924DF5"/>
    <w:rsid w:val="00C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EEC4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3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 yosi arinawati</cp:lastModifiedBy>
  <cp:revision>4</cp:revision>
  <dcterms:created xsi:type="dcterms:W3CDTF">2020-08-26T22:03:00Z</dcterms:created>
  <dcterms:modified xsi:type="dcterms:W3CDTF">2020-12-09T03:11:00Z</dcterms:modified>
</cp:coreProperties>
</file>