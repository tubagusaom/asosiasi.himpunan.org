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5FE3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CB5E3F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F8253E" w14:textId="77777777" w:rsidR="007952C3" w:rsidRDefault="007952C3"/>
    <w:p w14:paraId="62B9AE8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17EFA26" w14:textId="77777777" w:rsidTr="00E0626E">
        <w:tc>
          <w:tcPr>
            <w:tcW w:w="9350" w:type="dxa"/>
          </w:tcPr>
          <w:p w14:paraId="0869B71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1570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A947C6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6A6C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BEA300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241A52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99D96AA" w14:textId="77777777" w:rsidR="00945DEF" w:rsidRDefault="007952C3" w:rsidP="00945DEF">
            <w:pPr>
              <w:spacing w:line="480" w:lineRule="auto"/>
              <w:rPr>
                <w:ins w:id="0" w:author="ACER" w:date="2020-08-07T17:21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r w:rsidR="00945D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ins w:id="1" w:author="ACER" w:date="2020-08-07T17:14:00Z">
              <w:r w:rsidR="00945DEF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2" w:author="ACER" w:date="2020-08-07T17:17:00Z">
              <w:r w:rsidR="00945DEF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3" w:author="ACER" w:date="2020-08-07T17:21:00Z">
              <w:r w:rsidR="00945DEF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4B68D75A" w14:textId="3079667D" w:rsidR="007952C3" w:rsidRPr="00A16D9B" w:rsidRDefault="00945DEF" w:rsidP="00945D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4" w:author="ACER" w:date="2020-08-07T17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     </w:t>
              </w:r>
            </w:ins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170B2816" w14:textId="77777777" w:rsidR="00945DEF" w:rsidRDefault="007952C3" w:rsidP="00E0626E">
            <w:pPr>
              <w:spacing w:line="480" w:lineRule="auto"/>
              <w:rPr>
                <w:ins w:id="5" w:author="ACER" w:date="2020-08-07T17:21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14:paraId="101A74E9" w14:textId="73DC9585" w:rsidR="007952C3" w:rsidRPr="00A16D9B" w:rsidRDefault="00945DE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6" w:author="ACER" w:date="2020-08-07T17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     </w:t>
              </w:r>
            </w:ins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14:paraId="00878D9E" w14:textId="77777777" w:rsidR="00945DEF" w:rsidRDefault="007952C3" w:rsidP="00E0626E">
            <w:pPr>
              <w:spacing w:line="480" w:lineRule="auto"/>
              <w:rPr>
                <w:ins w:id="7" w:author="ACER" w:date="2020-08-07T17:21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</w:p>
          <w:p w14:paraId="6203C09F" w14:textId="2F94250D" w:rsidR="007952C3" w:rsidRPr="00A16D9B" w:rsidRDefault="00945DE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8" w:author="ACER" w:date="2020-08-07T17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     </w:t>
              </w:r>
            </w:ins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779D6CC8" w14:textId="77777777" w:rsidR="00945DEF" w:rsidRDefault="007952C3" w:rsidP="00E0626E">
            <w:pPr>
              <w:spacing w:line="480" w:lineRule="auto"/>
              <w:rPr>
                <w:ins w:id="9" w:author="ACER" w:date="2020-08-07T17:21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14:paraId="45017385" w14:textId="17766F84" w:rsidR="007952C3" w:rsidRPr="00A16D9B" w:rsidRDefault="00945DE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10" w:author="ACER" w:date="2020-08-07T17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     </w:t>
              </w:r>
            </w:ins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63B9946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4F6FA0" w14:textId="77777777" w:rsidR="007952C3" w:rsidRDefault="007952C3"/>
    <w:p w14:paraId="057A3594" w14:textId="77777777" w:rsidR="007952C3" w:rsidRDefault="007952C3"/>
    <w:p w14:paraId="3C662A2F" w14:textId="77777777" w:rsidR="007952C3" w:rsidRDefault="007952C3"/>
    <w:p w14:paraId="366D287D" w14:textId="77777777" w:rsidR="007952C3" w:rsidRDefault="007952C3"/>
    <w:p w14:paraId="14B70DF7" w14:textId="77777777" w:rsidR="007952C3" w:rsidRDefault="007952C3"/>
    <w:p w14:paraId="4D9F8C4E" w14:textId="77777777" w:rsidR="007952C3" w:rsidRDefault="007952C3"/>
    <w:p w14:paraId="7CD6626D" w14:textId="77777777" w:rsidR="007952C3" w:rsidRDefault="007952C3"/>
    <w:p w14:paraId="478AE47C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94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B85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2020-07-24T23:53:00Z</dcterms:created>
  <dcterms:modified xsi:type="dcterms:W3CDTF">2020-08-07T10:21:00Z</dcterms:modified>
</cp:coreProperties>
</file>