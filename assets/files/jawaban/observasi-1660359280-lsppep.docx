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EAF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C3EB7C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D1D5A6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A213C91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103010A" w14:textId="77777777" w:rsidTr="00821BA2">
        <w:tc>
          <w:tcPr>
            <w:tcW w:w="9350" w:type="dxa"/>
          </w:tcPr>
          <w:p w14:paraId="381D4DC9" w14:textId="77777777" w:rsidR="00125355" w:rsidRDefault="00125355" w:rsidP="009C33D4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Ellyana Dwi Farisandy" w:date="2022-08-13T09:51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73DD9F5" w14:textId="77777777" w:rsidR="00125355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ADF5FD8" w14:textId="222E1291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" w:author="Ellyana Dwi Farisandy" w:date="2022-08-13T09:39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4" w:author="Ellyana Dwi Farisandy" w:date="2022-08-13T09:39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5" w:author="Ellyana Dwi Farisandy" w:date="2022-08-13T09:39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Ellyana Dwi Farisandy" w:date="2022-08-13T09:40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Ellyana Dwi Farisandy" w:date="2022-08-13T09:39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8" w:author="Ellyana Dwi Farisandy" w:date="2022-08-13T09:39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3224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Istilah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6CEB7C" w14:textId="2807391E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del w:id="10" w:author="Ellyana Dwi Farisandy" w:date="2022-08-13T09:46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</w:delText>
              </w:r>
            </w:del>
            <w:ins w:id="11" w:author="Ellyana Dwi Farisandy" w:date="2022-08-13T09:45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2" w:author="Ellyana Dwi Farisandy" w:date="2022-08-13T09:40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3" w:author="Ellyana Dwi Farisandy" w:date="2022-08-13T09:46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 xml:space="preserve">. Akan </w:t>
              </w:r>
              <w:proofErr w:type="spellStart"/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" w:author="Ellyana Dwi Farisandy" w:date="2022-08-13T09:46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5" w:author="Ellyana Dwi Farisandy" w:date="2022-08-13T09:45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6" w:author="Ellyana Dwi Farisandy" w:date="2022-08-13T09:40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7" w:author="Ellyana Dwi Farisandy" w:date="2022-08-13T09:46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proofErr w:type="spellStart"/>
            <w:ins w:id="18" w:author="Ellyana Dwi Farisandy" w:date="2022-08-13T09:46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B601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Ellyana Dwi Farisandy" w:date="2022-08-13T09:40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ins w:id="20" w:author="Ellyana Dwi Farisandy" w:date="2022-08-13T09:40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Ellyana Dwi Farisandy" w:date="2022-08-13T09:40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B92E45C" w14:textId="2862D053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Ellyana Dwi Farisandy" w:date="2022-08-13T09:40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Tujuan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24" w:author="Ellyana Dwi Farisandy" w:date="2022-08-13T09:40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5" w:author="Ellyana Dwi Farisandy" w:date="2022-08-13T09:40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26" w:author="Ellyana Dwi Farisandy" w:date="2022-08-13T09:40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4FA857" w14:textId="143E0B4B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8" w:author="Ellyana Dwi Farisandy" w:date="2022-08-13T09:40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" w:author="Ellyana Dwi Farisandy" w:date="2022-08-13T09:40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30" w:author="Ellyana Dwi Farisandy" w:date="2022-08-13T09:40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</w:t>
            </w:r>
            <w:ins w:id="31" w:author="Ellyana Dwi Farisandy" w:date="2022-08-13T09:46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l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32" w:author="Ellyana Dwi Farisandy" w:date="2022-08-13T09:46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proofErr w:type="spellStart"/>
            <w:ins w:id="33" w:author="Ellyana Dwi Farisandy" w:date="2022-08-13T09:46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B601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4" w:author="Ellyana Dwi Farisandy" w:date="2022-08-13T09:41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serta</w:t>
              </w:r>
              <w:proofErr w:type="spellEnd"/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35" w:author="Ellyana Dwi Farisandy" w:date="2022-08-13T09:41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6" w:author="Ellyana Dwi Farisandy" w:date="2022-08-13T09:41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37" w:author="Ellyana Dwi Farisandy" w:date="2022-08-13T09:41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38" w:author="Ellyana Dwi Farisandy" w:date="2022-08-13T09:41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Ellyana Dwi Farisandy" w:date="2022-08-13T09:53:00Z">
              <w:r w:rsidRPr="00EC6F38" w:rsidDel="009C33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40" w:author="Ellyana Dwi Farisandy" w:date="2022-08-13T09:41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proofErr w:type="spellEnd"/>
            <w:del w:id="41" w:author="Ellyana Dwi Farisandy" w:date="2022-08-13T09:41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42" w:author="Ellyana Dwi Farisandy" w:date="2022-08-13T09:53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43" w:author="Ellyana Dwi Farisandy" w:date="2022-08-13T09:53:00Z">
              <w:r w:rsidRPr="00EC6F38" w:rsidDel="009C33D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del w:id="44" w:author="Ellyana Dwi Farisandy" w:date="2022-08-13T09:41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 karena </w:delText>
              </w:r>
            </w:del>
            <w:proofErr w:type="spellStart"/>
            <w:ins w:id="45" w:author="Ellyana Dwi Farisandy" w:date="2022-08-13T09:41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Hal</w:t>
              </w:r>
              <w:proofErr w:type="spellEnd"/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dikarenakan</w:t>
              </w:r>
              <w:proofErr w:type="spellEnd"/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6" w:author="Ellyana Dwi Farisandy" w:date="2022-08-13T09:47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3F9E275" w14:textId="5B030765" w:rsidR="00125355" w:rsidRPr="00EC6F38" w:rsidRDefault="00B60176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ins w:id="48" w:author="Ellyana Dwi Farisandy" w:date="2022-08-13T09:47:00Z"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49" w:author="Ellyana Dwi Farisandy" w:date="2022-08-13T09:47:00Z">
              <w:r w:rsidR="00125355"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50" w:author="Ellyana Dwi Farisandy" w:date="2022-08-13T09:47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yakni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2471559B" w14:textId="2966528C" w:rsidR="00125355" w:rsidRPr="00B60176" w:rsidDel="00B60176" w:rsidRDefault="00125355" w:rsidP="009C33D4">
            <w:pPr>
              <w:pStyle w:val="ListParagraph"/>
              <w:numPr>
                <w:ilvl w:val="0"/>
                <w:numId w:val="4"/>
              </w:numPr>
              <w:jc w:val="both"/>
              <w:rPr>
                <w:del w:id="51" w:author="Ellyana Dwi Farisandy" w:date="2022-08-13T09:48:00Z"/>
                <w:rFonts w:ascii="Times New Roman" w:eastAsia="Times New Roman" w:hAnsi="Times New Roman" w:cs="Times New Roman"/>
                <w:szCs w:val="24"/>
                <w:rPrChange w:id="52" w:author="Ellyana Dwi Farisandy" w:date="2022-08-13T09:48:00Z">
                  <w:rPr>
                    <w:del w:id="53" w:author="Ellyana Dwi Farisandy" w:date="2022-08-13T09:48:00Z"/>
                  </w:rPr>
                </w:rPrChange>
              </w:rPr>
              <w:pPrChange w:id="54" w:author="Ellyana Dwi Farisandy" w:date="2022-08-13T09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55" w:author="Ellyana Dwi Farisandy" w:date="2022-08-13T09:48:00Z">
                  <w:rPr/>
                </w:rPrChange>
              </w:rPr>
              <w:t>Tahapan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56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57" w:author="Ellyana Dwi Farisandy" w:date="2022-08-13T09:48:00Z">
                  <w:rPr/>
                </w:rPrChange>
              </w:rPr>
              <w:t>belajar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58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59" w:author="Ellyana Dwi Farisandy" w:date="2022-08-13T09:48:00Z">
                  <w:rPr/>
                </w:rPrChange>
              </w:rPr>
              <w:t>sesuai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60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61" w:author="Ellyana Dwi Farisandy" w:date="2022-08-13T09:48:00Z">
                  <w:rPr/>
                </w:rPrChange>
              </w:rPr>
              <w:t>dengan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62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63" w:author="Ellyana Dwi Farisandy" w:date="2022-08-13T09:48:00Z">
                  <w:rPr/>
                </w:rPrChange>
              </w:rPr>
              <w:t>kemampuan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64" w:author="Ellyana Dwi Farisandy" w:date="2022-08-13T09:48:00Z">
                  <w:rPr/>
                </w:rPrChange>
              </w:rPr>
              <w:t xml:space="preserve"> dan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65" w:author="Ellyana Dwi Farisandy" w:date="2022-08-13T09:48:00Z">
                  <w:rPr/>
                </w:rPrChange>
              </w:rPr>
              <w:t>minat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66" w:author="Ellyana Dwi Farisandy" w:date="2022-08-13T09:48:00Z">
                  <w:rPr/>
                </w:rPrChange>
              </w:rPr>
              <w:t>/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67" w:author="Ellyana Dwi Farisandy" w:date="2022-08-13T09:48:00Z">
                  <w:rPr/>
                </w:rPrChange>
              </w:rPr>
              <w:t>kebutuhan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68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69" w:author="Ellyana Dwi Farisandy" w:date="2022-08-13T09:48:00Z">
                  <w:rPr/>
                </w:rPrChange>
              </w:rPr>
              <w:t>siswa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70" w:author="Ellyana Dwi Farisandy" w:date="2022-08-13T09:48:00Z">
                  <w:rPr/>
                </w:rPrChange>
              </w:rPr>
              <w:t>.</w:t>
            </w:r>
          </w:p>
          <w:p w14:paraId="58B2B272" w14:textId="77777777" w:rsidR="00B60176" w:rsidRPr="00B60176" w:rsidRDefault="00B60176" w:rsidP="009C33D4">
            <w:pPr>
              <w:pStyle w:val="ListParagraph"/>
              <w:numPr>
                <w:ilvl w:val="0"/>
                <w:numId w:val="4"/>
              </w:numPr>
              <w:jc w:val="both"/>
              <w:rPr>
                <w:ins w:id="71" w:author="Ellyana Dwi Farisandy" w:date="2022-08-13T09:48:00Z"/>
                <w:rPrChange w:id="72" w:author="Ellyana Dwi Farisandy" w:date="2022-08-13T09:48:00Z">
                  <w:rPr>
                    <w:ins w:id="73" w:author="Ellyana Dwi Farisandy" w:date="2022-08-13T09:48:00Z"/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4" w:author="Ellyana Dwi Farisandy" w:date="2022-08-13T09:51:00Z">
                <w:pPr>
                  <w:pStyle w:val="ListParagraph"/>
                  <w:numPr>
                    <w:numId w:val="4"/>
                  </w:numPr>
                  <w:ind w:hanging="360"/>
                </w:pPr>
              </w:pPrChange>
            </w:pPr>
          </w:p>
          <w:p w14:paraId="2AEDF081" w14:textId="4A860E74" w:rsidR="00125355" w:rsidDel="00B60176" w:rsidRDefault="00125355" w:rsidP="009C33D4">
            <w:pPr>
              <w:pStyle w:val="ListParagraph"/>
              <w:jc w:val="both"/>
              <w:rPr>
                <w:del w:id="75" w:author="Ellyana Dwi Farisandy" w:date="2022-08-13T09:48:00Z"/>
                <w:rFonts w:ascii="Times New Roman" w:eastAsia="Times New Roman" w:hAnsi="Times New Roman" w:cs="Times New Roman"/>
                <w:szCs w:val="24"/>
              </w:rPr>
              <w:pPrChange w:id="76" w:author="Ellyana Dwi Farisandy" w:date="2022-08-13T09:51:00Z">
                <w:pPr>
                  <w:pStyle w:val="ListParagraph"/>
                </w:pPr>
              </w:pPrChange>
            </w:pPr>
            <w:r w:rsidRPr="00B60176">
              <w:rPr>
                <w:rFonts w:ascii="Times New Roman" w:eastAsia="Times New Roman" w:hAnsi="Times New Roman" w:cs="Times New Roman"/>
                <w:szCs w:val="24"/>
                <w:rPrChange w:id="77" w:author="Ellyana Dwi Farisandy" w:date="2022-08-13T09:48:00Z">
                  <w:rPr/>
                </w:rPrChange>
              </w:rPr>
              <w:t xml:space="preserve">Pada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78" w:author="Ellyana Dwi Farisandy" w:date="2022-08-13T09:48:00Z">
                  <w:rPr/>
                </w:rPrChange>
              </w:rPr>
              <w:t>taha</w:t>
            </w:r>
            <w:ins w:id="79" w:author="Ellyana Dwi Farisandy" w:date="2022-08-13T09:41:00Z">
              <w:r w:rsidR="0032240C" w:rsidRPr="00B60176">
                <w:rPr>
                  <w:rFonts w:ascii="Times New Roman" w:eastAsia="Times New Roman" w:hAnsi="Times New Roman" w:cs="Times New Roman"/>
                  <w:szCs w:val="24"/>
                  <w:rPrChange w:id="80" w:author="Ellyana Dwi Farisandy" w:date="2022-08-13T09:48:00Z">
                    <w:rPr/>
                  </w:rPrChange>
                </w:rPr>
                <w:t>p</w:t>
              </w:r>
            </w:ins>
            <w:proofErr w:type="spellEnd"/>
            <w:del w:id="81" w:author="Ellyana Dwi Farisandy" w:date="2022-08-13T09:41:00Z">
              <w:r w:rsidRPr="00B60176" w:rsidDel="0032240C">
                <w:rPr>
                  <w:rFonts w:ascii="Times New Roman" w:eastAsia="Times New Roman" w:hAnsi="Times New Roman" w:cs="Times New Roman"/>
                  <w:szCs w:val="24"/>
                  <w:rPrChange w:id="82" w:author="Ellyana Dwi Farisandy" w:date="2022-08-13T09:48:00Z">
                    <w:rPr/>
                  </w:rPrChange>
                </w:rPr>
                <w:delText>b</w:delText>
              </w:r>
            </w:del>
            <w:r w:rsidRPr="00B60176">
              <w:rPr>
                <w:rFonts w:ascii="Times New Roman" w:eastAsia="Times New Roman" w:hAnsi="Times New Roman" w:cs="Times New Roman"/>
                <w:szCs w:val="24"/>
                <w:rPrChange w:id="83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84" w:author="Ellyana Dwi Farisandy" w:date="2022-08-13T09:48:00Z">
                  <w:rPr/>
                </w:rPrChange>
              </w:rPr>
              <w:t>ini</w:t>
            </w:r>
            <w:proofErr w:type="spellEnd"/>
            <w:ins w:id="85" w:author="Ellyana Dwi Farisandy" w:date="2022-08-13T09:41:00Z">
              <w:r w:rsidR="0032240C" w:rsidRPr="00B60176">
                <w:rPr>
                  <w:rFonts w:ascii="Times New Roman" w:eastAsia="Times New Roman" w:hAnsi="Times New Roman" w:cs="Times New Roman"/>
                  <w:szCs w:val="24"/>
                  <w:rPrChange w:id="86" w:author="Ellyana Dwi Farisandy" w:date="2022-08-13T09:48:00Z">
                    <w:rPr/>
                  </w:rPrChange>
                </w:rPr>
                <w:t>,</w:t>
              </w:r>
            </w:ins>
            <w:r w:rsidRPr="00B60176">
              <w:rPr>
                <w:rFonts w:ascii="Times New Roman" w:eastAsia="Times New Roman" w:hAnsi="Times New Roman" w:cs="Times New Roman"/>
                <w:szCs w:val="24"/>
                <w:rPrChange w:id="87" w:author="Ellyana Dwi Farisandy" w:date="2022-08-13T09:48:00Z">
                  <w:rPr/>
                </w:rPrChange>
              </w:rPr>
              <w:t xml:space="preserve"> guru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88" w:author="Ellyana Dwi Farisandy" w:date="2022-08-13T09:48:00Z">
                  <w:rPr/>
                </w:rPrChange>
              </w:rPr>
              <w:t>di</w:t>
            </w:r>
            <w:del w:id="89" w:author="Ellyana Dwi Farisandy" w:date="2022-08-13T09:42:00Z">
              <w:r w:rsidRPr="00B60176" w:rsidDel="0032240C">
                <w:rPr>
                  <w:rFonts w:ascii="Times New Roman" w:eastAsia="Times New Roman" w:hAnsi="Times New Roman" w:cs="Times New Roman"/>
                  <w:szCs w:val="24"/>
                  <w:rPrChange w:id="90" w:author="Ellyana Dwi Farisandy" w:date="2022-08-13T09:48:00Z">
                    <w:rPr/>
                  </w:rPrChange>
                </w:rPr>
                <w:delText xml:space="preserve"> </w:delText>
              </w:r>
            </w:del>
            <w:r w:rsidRPr="00B60176">
              <w:rPr>
                <w:rFonts w:ascii="Times New Roman" w:eastAsia="Times New Roman" w:hAnsi="Times New Roman" w:cs="Times New Roman"/>
                <w:szCs w:val="24"/>
                <w:rPrChange w:id="91" w:author="Ellyana Dwi Farisandy" w:date="2022-08-13T09:48:00Z">
                  <w:rPr/>
                </w:rPrChange>
              </w:rPr>
              <w:t>tu</w:t>
            </w:r>
            <w:ins w:id="92" w:author="Ellyana Dwi Farisandy" w:date="2022-08-13T09:42:00Z">
              <w:r w:rsidR="0032240C" w:rsidRPr="00B60176">
                <w:rPr>
                  <w:rFonts w:ascii="Times New Roman" w:eastAsia="Times New Roman" w:hAnsi="Times New Roman" w:cs="Times New Roman"/>
                  <w:szCs w:val="24"/>
                  <w:rPrChange w:id="93" w:author="Ellyana Dwi Farisandy" w:date="2022-08-13T09:48:00Z">
                    <w:rPr/>
                  </w:rPrChange>
                </w:rPr>
                <w:t>n</w:t>
              </w:r>
            </w:ins>
            <w:r w:rsidRPr="00B60176">
              <w:rPr>
                <w:rFonts w:ascii="Times New Roman" w:eastAsia="Times New Roman" w:hAnsi="Times New Roman" w:cs="Times New Roman"/>
                <w:szCs w:val="24"/>
                <w:rPrChange w:id="94" w:author="Ellyana Dwi Farisandy" w:date="2022-08-13T09:48:00Z">
                  <w:rPr/>
                </w:rPrChange>
              </w:rPr>
              <w:t>tut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95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96" w:author="Ellyana Dwi Farisandy" w:date="2022-08-13T09:48:00Z">
                  <w:rPr/>
                </w:rPrChange>
              </w:rPr>
              <w:t>untuk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97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98" w:author="Ellyana Dwi Farisandy" w:date="2022-08-13T09:48:00Z">
                  <w:rPr/>
                </w:rPrChange>
              </w:rPr>
              <w:t>merancang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99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00" w:author="Ellyana Dwi Farisandy" w:date="2022-08-13T09:48:00Z">
                  <w:rPr/>
                </w:rPrChange>
              </w:rPr>
              <w:t>pembelajaran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01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02" w:author="Ellyana Dwi Farisandy" w:date="2022-08-13T09:48:00Z">
                  <w:rPr/>
                </w:rPrChange>
              </w:rPr>
              <w:t>sesuai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03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04" w:author="Ellyana Dwi Farisandy" w:date="2022-08-13T09:48:00Z">
                  <w:rPr/>
                </w:rPrChange>
              </w:rPr>
              <w:t>dengan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05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06" w:author="Ellyana Dwi Farisandy" w:date="2022-08-13T09:48:00Z">
                  <w:rPr/>
                </w:rPrChange>
              </w:rPr>
              <w:t>minat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07" w:author="Ellyana Dwi Farisandy" w:date="2022-08-13T09:48:00Z">
                  <w:rPr/>
                </w:rPrChange>
              </w:rPr>
              <w:t xml:space="preserve"> dan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08" w:author="Ellyana Dwi Farisandy" w:date="2022-08-13T09:48:00Z">
                  <w:rPr/>
                </w:rPrChange>
              </w:rPr>
              <w:t>bakat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09" w:author="Ellyana Dwi Farisandy" w:date="2022-08-13T09:48:00Z">
                  <w:rPr/>
                </w:rPrChange>
              </w:rPr>
              <w:t>/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10" w:author="Ellyana Dwi Farisandy" w:date="2022-08-13T09:48:00Z">
                  <w:rPr/>
                </w:rPrChange>
              </w:rPr>
              <w:t>kebutuhan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11" w:author="Ellyana Dwi Farisandy" w:date="2022-08-13T09:48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12" w:author="Ellyana Dwi Farisandy" w:date="2022-08-13T09:48:00Z">
                  <w:rPr/>
                </w:rPrChange>
              </w:rPr>
              <w:t>siswa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13" w:author="Ellyana Dwi Farisandy" w:date="2022-08-13T09:48:00Z">
                  <w:rPr/>
                </w:rPrChange>
              </w:rPr>
              <w:t>.</w:t>
            </w:r>
          </w:p>
          <w:p w14:paraId="13E54A31" w14:textId="77777777" w:rsidR="00B60176" w:rsidRPr="00B60176" w:rsidRDefault="00B60176" w:rsidP="009C33D4">
            <w:pPr>
              <w:pStyle w:val="ListParagraph"/>
              <w:jc w:val="both"/>
              <w:rPr>
                <w:ins w:id="114" w:author="Ellyana Dwi Farisandy" w:date="2022-08-13T09:48:00Z"/>
              </w:rPr>
              <w:pPrChange w:id="115" w:author="Ellyana Dwi Farisandy" w:date="2022-08-13T09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05304C80" w14:textId="27E4E472" w:rsidR="00125355" w:rsidDel="00B60176" w:rsidRDefault="00125355" w:rsidP="009C33D4">
            <w:pPr>
              <w:pStyle w:val="ListParagraph"/>
              <w:numPr>
                <w:ilvl w:val="0"/>
                <w:numId w:val="4"/>
              </w:numPr>
              <w:jc w:val="both"/>
              <w:rPr>
                <w:del w:id="116" w:author="Ellyana Dwi Farisandy" w:date="2022-08-13T09:49:00Z"/>
                <w:rFonts w:ascii="Times New Roman" w:hAnsi="Times New Roman" w:cs="Times New Roman"/>
              </w:rPr>
              <w:pPrChange w:id="117" w:author="Ellyana Dwi Farisandy" w:date="2022-08-13T09:51:00Z">
                <w:pPr>
                  <w:pStyle w:val="ListParagraph"/>
                  <w:numPr>
                    <w:numId w:val="4"/>
                  </w:numPr>
                  <w:ind w:hanging="360"/>
                </w:pPr>
              </w:pPrChange>
            </w:pPr>
            <w:proofErr w:type="spellStart"/>
            <w:r w:rsidRPr="00B60176">
              <w:rPr>
                <w:rFonts w:ascii="Times New Roman" w:hAnsi="Times New Roman" w:cs="Times New Roman"/>
                <w:rPrChange w:id="118" w:author="Ellyana Dwi Farisandy" w:date="2022-08-13T09:49:00Z">
                  <w:rPr/>
                </w:rPrChange>
              </w:rPr>
              <w:t>Menggunakan</w:t>
            </w:r>
            <w:proofErr w:type="spellEnd"/>
            <w:r w:rsidRPr="00B60176">
              <w:rPr>
                <w:rFonts w:ascii="Times New Roman" w:hAnsi="Times New Roman" w:cs="Times New Roman"/>
                <w:rPrChange w:id="119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hAnsi="Times New Roman" w:cs="Times New Roman"/>
                <w:rPrChange w:id="120" w:author="Ellyana Dwi Farisandy" w:date="2022-08-13T09:49:00Z">
                  <w:rPr/>
                </w:rPrChange>
              </w:rPr>
              <w:t>penilaian</w:t>
            </w:r>
            <w:proofErr w:type="spellEnd"/>
            <w:r w:rsidRPr="00B60176">
              <w:rPr>
                <w:rFonts w:ascii="Times New Roman" w:hAnsi="Times New Roman" w:cs="Times New Roman"/>
                <w:rPrChange w:id="121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hAnsi="Times New Roman" w:cs="Times New Roman"/>
                <w:rPrChange w:id="122" w:author="Ellyana Dwi Farisandy" w:date="2022-08-13T09:49:00Z">
                  <w:rPr/>
                </w:rPrChange>
              </w:rPr>
              <w:t>formatif</w:t>
            </w:r>
            <w:proofErr w:type="spellEnd"/>
            <w:r w:rsidRPr="00B60176">
              <w:rPr>
                <w:rFonts w:ascii="Times New Roman" w:hAnsi="Times New Roman" w:cs="Times New Roman"/>
                <w:rPrChange w:id="123" w:author="Ellyana Dwi Farisandy" w:date="2022-08-13T09:49:00Z">
                  <w:rPr/>
                </w:rPrChange>
              </w:rPr>
              <w:t>.</w:t>
            </w:r>
          </w:p>
          <w:p w14:paraId="131CB1DF" w14:textId="77777777" w:rsidR="00B60176" w:rsidRPr="00B60176" w:rsidRDefault="00B60176" w:rsidP="009C33D4">
            <w:pPr>
              <w:pStyle w:val="ListParagraph"/>
              <w:numPr>
                <w:ilvl w:val="0"/>
                <w:numId w:val="4"/>
              </w:numPr>
              <w:jc w:val="both"/>
              <w:rPr>
                <w:ins w:id="124" w:author="Ellyana Dwi Farisandy" w:date="2022-08-13T09:49:00Z"/>
                <w:rFonts w:ascii="Times New Roman" w:hAnsi="Times New Roman" w:cs="Times New Roman"/>
                <w:rPrChange w:id="125" w:author="Ellyana Dwi Farisandy" w:date="2022-08-13T09:49:00Z">
                  <w:rPr>
                    <w:ins w:id="126" w:author="Ellyana Dwi Farisandy" w:date="2022-08-13T09:49:00Z"/>
                  </w:rPr>
                </w:rPrChange>
              </w:rPr>
              <w:pPrChange w:id="127" w:author="Ellyana Dwi Farisandy" w:date="2022-08-13T09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28F3707E" w14:textId="53953E1C" w:rsidR="00125355" w:rsidDel="009C33D4" w:rsidRDefault="00125355" w:rsidP="009C33D4">
            <w:pPr>
              <w:pStyle w:val="ListParagraph"/>
              <w:jc w:val="both"/>
              <w:rPr>
                <w:del w:id="128" w:author="Ellyana Dwi Farisandy" w:date="2022-08-13T09:49:00Z"/>
                <w:rFonts w:ascii="Times New Roman" w:eastAsia="Times New Roman" w:hAnsi="Times New Roman" w:cs="Times New Roman"/>
                <w:szCs w:val="24"/>
              </w:rPr>
              <w:pPrChange w:id="129" w:author="Ellyana Dwi Farisandy" w:date="2022-08-13T09:51:00Z">
                <w:pPr>
                  <w:pStyle w:val="ListParagraph"/>
                </w:pPr>
              </w:pPrChange>
            </w:pPr>
            <w:del w:id="130" w:author="Ellyana Dwi Farisandy" w:date="2022-08-13T09:42:00Z">
              <w:r w:rsidRPr="00B60176" w:rsidDel="0032240C">
                <w:rPr>
                  <w:rFonts w:ascii="Times New Roman" w:eastAsia="Times New Roman" w:hAnsi="Times New Roman" w:cs="Times New Roman"/>
                  <w:szCs w:val="24"/>
                  <w:rPrChange w:id="131" w:author="Ellyana Dwi Farisandy" w:date="2022-08-13T09:49:00Z">
                    <w:rPr/>
                  </w:rPrChange>
                </w:rPr>
                <w:delText xml:space="preserve">Yaitu guru di sini di tuntut </w:delText>
              </w:r>
            </w:del>
            <w:ins w:id="132" w:author="Ellyana Dwi Farisandy" w:date="2022-08-13T09:42:00Z">
              <w:r w:rsidR="0032240C" w:rsidRPr="00B60176">
                <w:rPr>
                  <w:rFonts w:ascii="Times New Roman" w:eastAsia="Times New Roman" w:hAnsi="Times New Roman" w:cs="Times New Roman"/>
                  <w:szCs w:val="24"/>
                  <w:rPrChange w:id="133" w:author="Ellyana Dwi Farisandy" w:date="2022-08-13T09:49:00Z">
                    <w:rPr/>
                  </w:rPrChange>
                </w:rPr>
                <w:t xml:space="preserve">Guru </w:t>
              </w:r>
              <w:proofErr w:type="spellStart"/>
              <w:r w:rsidR="0032240C" w:rsidRPr="00B60176">
                <w:rPr>
                  <w:rFonts w:ascii="Times New Roman" w:eastAsia="Times New Roman" w:hAnsi="Times New Roman" w:cs="Times New Roman"/>
                  <w:szCs w:val="24"/>
                  <w:rPrChange w:id="134" w:author="Ellyana Dwi Farisandy" w:date="2022-08-13T09:49:00Z">
                    <w:rPr/>
                  </w:rPrChange>
                </w:rPr>
                <w:t>dituntut</w:t>
              </w:r>
              <w:proofErr w:type="spellEnd"/>
              <w:r w:rsidR="0032240C" w:rsidRPr="00B60176">
                <w:rPr>
                  <w:rFonts w:ascii="Times New Roman" w:eastAsia="Times New Roman" w:hAnsi="Times New Roman" w:cs="Times New Roman"/>
                  <w:szCs w:val="24"/>
                  <w:rPrChange w:id="135" w:author="Ellyana Dwi Farisandy" w:date="2022-08-13T09:49:00Z">
                    <w:rPr/>
                  </w:rPrChange>
                </w:rPr>
                <w:t xml:space="preserve"> </w:t>
              </w:r>
            </w:ins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36" w:author="Ellyana Dwi Farisandy" w:date="2022-08-13T09:49:00Z">
                  <w:rPr/>
                </w:rPrChange>
              </w:rPr>
              <w:t>untuk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37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38" w:author="Ellyana Dwi Farisandy" w:date="2022-08-13T09:49:00Z">
                  <w:rPr/>
                </w:rPrChange>
              </w:rPr>
              <w:t>membantu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39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40" w:author="Ellyana Dwi Farisandy" w:date="2022-08-13T09:49:00Z">
                  <w:rPr/>
                </w:rPrChange>
              </w:rPr>
              <w:t>siwa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41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42" w:author="Ellyana Dwi Farisandy" w:date="2022-08-13T09:49:00Z">
                  <w:rPr/>
                </w:rPrChange>
              </w:rPr>
              <w:t>dalam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43" w:author="Ellyana Dwi Farisandy" w:date="2022-08-13T09:49:00Z">
                  <w:rPr/>
                </w:rPrChange>
              </w:rPr>
              <w:t xml:space="preserve"> </w:t>
            </w:r>
            <w:del w:id="144" w:author="Ellyana Dwi Farisandy" w:date="2022-08-13T09:50:00Z">
              <w:r w:rsidRPr="00B60176" w:rsidDel="009C33D4">
                <w:rPr>
                  <w:rFonts w:ascii="Times New Roman" w:eastAsia="Times New Roman" w:hAnsi="Times New Roman" w:cs="Times New Roman"/>
                  <w:szCs w:val="24"/>
                  <w:rPrChange w:id="145" w:author="Ellyana Dwi Farisandy" w:date="2022-08-13T09:49:00Z">
                    <w:rPr/>
                  </w:rPrChange>
                </w:rPr>
                <w:delText xml:space="preserve">mencari </w:delText>
              </w:r>
            </w:del>
            <w:proofErr w:type="spellStart"/>
            <w:ins w:id="146" w:author="Ellyana Dwi Farisandy" w:date="2022-08-13T09:50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menemukan</w:t>
              </w:r>
              <w:proofErr w:type="spellEnd"/>
              <w:r w:rsidR="009C33D4" w:rsidRPr="00B60176">
                <w:rPr>
                  <w:rFonts w:ascii="Times New Roman" w:eastAsia="Times New Roman" w:hAnsi="Times New Roman" w:cs="Times New Roman"/>
                  <w:szCs w:val="24"/>
                  <w:rPrChange w:id="147" w:author="Ellyana Dwi Farisandy" w:date="2022-08-13T09:49:00Z">
                    <w:rPr/>
                  </w:rPrChange>
                </w:rPr>
                <w:t xml:space="preserve"> </w:t>
              </w:r>
            </w:ins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48" w:author="Ellyana Dwi Farisandy" w:date="2022-08-13T09:49:00Z">
                  <w:rPr/>
                </w:rPrChange>
              </w:rPr>
              <w:t>kemampuan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49" w:author="Ellyana Dwi Farisandy" w:date="2022-08-13T09:49:00Z">
                  <w:rPr/>
                </w:rPrChange>
              </w:rPr>
              <w:t xml:space="preserve"> dan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50" w:author="Ellyana Dwi Farisandy" w:date="2022-08-13T09:49:00Z">
                  <w:rPr/>
                </w:rPrChange>
              </w:rPr>
              <w:t>bakat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51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B60176">
              <w:rPr>
                <w:rFonts w:ascii="Times New Roman" w:eastAsia="Times New Roman" w:hAnsi="Times New Roman" w:cs="Times New Roman"/>
                <w:szCs w:val="24"/>
                <w:rPrChange w:id="152" w:author="Ellyana Dwi Farisandy" w:date="2022-08-13T09:49:00Z">
                  <w:rPr/>
                </w:rPrChange>
              </w:rPr>
              <w:t>siswa</w:t>
            </w:r>
            <w:proofErr w:type="spellEnd"/>
            <w:r w:rsidRPr="00B60176">
              <w:rPr>
                <w:rFonts w:ascii="Times New Roman" w:eastAsia="Times New Roman" w:hAnsi="Times New Roman" w:cs="Times New Roman"/>
                <w:szCs w:val="24"/>
                <w:rPrChange w:id="153" w:author="Ellyana Dwi Farisandy" w:date="2022-08-13T09:49:00Z">
                  <w:rPr/>
                </w:rPrChange>
              </w:rPr>
              <w:t>.</w:t>
            </w:r>
          </w:p>
          <w:p w14:paraId="54B210E0" w14:textId="77777777" w:rsidR="009C33D4" w:rsidRDefault="009C33D4" w:rsidP="009C33D4">
            <w:pPr>
              <w:pStyle w:val="ListParagraph"/>
              <w:jc w:val="both"/>
              <w:rPr>
                <w:ins w:id="154" w:author="Ellyana Dwi Farisandy" w:date="2022-08-13T09:49:00Z"/>
                <w:rFonts w:ascii="Times New Roman" w:eastAsia="Times New Roman" w:hAnsi="Times New Roman" w:cs="Times New Roman"/>
                <w:szCs w:val="24"/>
              </w:rPr>
              <w:pPrChange w:id="155" w:author="Ellyana Dwi Farisandy" w:date="2022-08-13T09:51:00Z">
                <w:pPr>
                  <w:pStyle w:val="ListParagraph"/>
                </w:pPr>
              </w:pPrChange>
            </w:pPr>
          </w:p>
          <w:p w14:paraId="1E2F48C6" w14:textId="52A44934" w:rsidR="00125355" w:rsidRPr="009C33D4" w:rsidDel="009C33D4" w:rsidRDefault="00125355" w:rsidP="009C33D4">
            <w:pPr>
              <w:pStyle w:val="ListParagraph"/>
              <w:numPr>
                <w:ilvl w:val="0"/>
                <w:numId w:val="4"/>
              </w:numPr>
              <w:jc w:val="both"/>
              <w:rPr>
                <w:del w:id="156" w:author="Ellyana Dwi Farisandy" w:date="2022-08-13T09:49:00Z"/>
                <w:rFonts w:ascii="Times New Roman" w:eastAsia="Times New Roman" w:hAnsi="Times New Roman" w:cs="Times New Roman"/>
                <w:szCs w:val="24"/>
                <w:rPrChange w:id="157" w:author="Ellyana Dwi Farisandy" w:date="2022-08-13T09:50:00Z">
                  <w:rPr>
                    <w:del w:id="158" w:author="Ellyana Dwi Farisandy" w:date="2022-08-13T09:49:00Z"/>
                  </w:rPr>
                </w:rPrChange>
              </w:rPr>
              <w:pPrChange w:id="159" w:author="Ellyana Dwi Farisandy" w:date="2022-08-13T09:51:00Z">
                <w:pPr>
                  <w:pStyle w:val="ListParagraph"/>
                  <w:numPr>
                    <w:numId w:val="4"/>
                  </w:numPr>
                  <w:ind w:hanging="360"/>
                </w:pPr>
              </w:pPrChange>
            </w:pPr>
            <w:proofErr w:type="spellStart"/>
            <w:r w:rsidRPr="009C33D4">
              <w:rPr>
                <w:rFonts w:ascii="Times New Roman" w:hAnsi="Times New Roman" w:cs="Times New Roman"/>
                <w:rPrChange w:id="160" w:author="Ellyana Dwi Farisandy" w:date="2022-08-13T09:50:00Z">
                  <w:rPr/>
                </w:rPrChange>
              </w:rPr>
              <w:t>Menempatkan</w:t>
            </w:r>
            <w:proofErr w:type="spellEnd"/>
            <w:r w:rsidRPr="009C33D4">
              <w:rPr>
                <w:rFonts w:ascii="Times New Roman" w:hAnsi="Times New Roman" w:cs="Times New Roman"/>
                <w:rPrChange w:id="161" w:author="Ellyana Dwi Farisandy" w:date="2022-08-13T09:50:00Z">
                  <w:rPr/>
                </w:rPrChange>
              </w:rPr>
              <w:t xml:space="preserve"> guru </w:t>
            </w:r>
            <w:proofErr w:type="spellStart"/>
            <w:r w:rsidRPr="009C33D4">
              <w:rPr>
                <w:rFonts w:ascii="Times New Roman" w:hAnsi="Times New Roman" w:cs="Times New Roman"/>
                <w:rPrChange w:id="162" w:author="Ellyana Dwi Farisandy" w:date="2022-08-13T09:50:00Z">
                  <w:rPr/>
                </w:rPrChange>
              </w:rPr>
              <w:t>sebagai</w:t>
            </w:r>
            <w:proofErr w:type="spellEnd"/>
            <w:r w:rsidRPr="009C33D4">
              <w:rPr>
                <w:rFonts w:ascii="Times New Roman" w:hAnsi="Times New Roman" w:cs="Times New Roman"/>
                <w:rPrChange w:id="163" w:author="Ellyana Dwi Farisandy" w:date="2022-08-13T09:50:00Z">
                  <w:rPr/>
                </w:rPrChange>
              </w:rPr>
              <w:t xml:space="preserve"> mentor.</w:t>
            </w:r>
          </w:p>
          <w:p w14:paraId="03994010" w14:textId="77777777" w:rsidR="009C33D4" w:rsidRPr="009C33D4" w:rsidRDefault="009C33D4" w:rsidP="009C33D4">
            <w:pPr>
              <w:pStyle w:val="ListParagraph"/>
              <w:numPr>
                <w:ilvl w:val="0"/>
                <w:numId w:val="4"/>
              </w:numPr>
              <w:jc w:val="both"/>
              <w:rPr>
                <w:ins w:id="164" w:author="Ellyana Dwi Farisandy" w:date="2022-08-13T09:49:00Z"/>
                <w:rFonts w:ascii="Times New Roman" w:eastAsia="Times New Roman" w:hAnsi="Times New Roman" w:cs="Times New Roman"/>
                <w:szCs w:val="24"/>
                <w:rPrChange w:id="165" w:author="Ellyana Dwi Farisandy" w:date="2022-08-13T09:49:00Z">
                  <w:rPr>
                    <w:ins w:id="166" w:author="Ellyana Dwi Farisandy" w:date="2022-08-13T09:49:00Z"/>
                  </w:rPr>
                </w:rPrChange>
              </w:rPr>
              <w:pPrChange w:id="167" w:author="Ellyana Dwi Farisandy" w:date="2022-08-13T09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170793D9" w14:textId="5F04B95D" w:rsidR="00125355" w:rsidDel="009C33D4" w:rsidRDefault="00125355" w:rsidP="009C33D4">
            <w:pPr>
              <w:pStyle w:val="ListParagraph"/>
              <w:jc w:val="both"/>
              <w:rPr>
                <w:del w:id="168" w:author="Ellyana Dwi Farisandy" w:date="2022-08-13T09:49:00Z"/>
                <w:rFonts w:ascii="Times New Roman" w:eastAsia="Times New Roman" w:hAnsi="Times New Roman" w:cs="Times New Roman"/>
                <w:szCs w:val="24"/>
              </w:rPr>
              <w:pPrChange w:id="169" w:author="Ellyana Dwi Farisandy" w:date="2022-08-13T09:51:00Z">
                <w:pPr>
                  <w:pStyle w:val="ListParagraph"/>
                </w:pPr>
              </w:pPrChange>
            </w:pPr>
            <w:r w:rsidRPr="009C33D4">
              <w:rPr>
                <w:rFonts w:ascii="Times New Roman" w:eastAsia="Times New Roman" w:hAnsi="Times New Roman" w:cs="Times New Roman"/>
                <w:szCs w:val="24"/>
                <w:rPrChange w:id="170" w:author="Ellyana Dwi Farisandy" w:date="2022-08-13T09:49:00Z">
                  <w:rPr/>
                </w:rPrChange>
              </w:rPr>
              <w:t>Gur</w:t>
            </w:r>
            <w:ins w:id="171" w:author="Ellyana Dwi Farisandy" w:date="2022-08-13T09:42:00Z">
              <w:r w:rsidR="0032240C" w:rsidRPr="009C33D4">
                <w:rPr>
                  <w:rFonts w:ascii="Times New Roman" w:eastAsia="Times New Roman" w:hAnsi="Times New Roman" w:cs="Times New Roman"/>
                  <w:szCs w:val="24"/>
                  <w:rPrChange w:id="172" w:author="Ellyana Dwi Farisandy" w:date="2022-08-13T09:49:00Z">
                    <w:rPr/>
                  </w:rPrChange>
                </w:rPr>
                <w:t xml:space="preserve">u </w:t>
              </w:r>
            </w:ins>
            <w:del w:id="173" w:author="Ellyana Dwi Farisandy" w:date="2022-08-13T09:42:00Z">
              <w:r w:rsidRPr="009C33D4" w:rsidDel="0032240C">
                <w:rPr>
                  <w:rFonts w:ascii="Times New Roman" w:eastAsia="Times New Roman" w:hAnsi="Times New Roman" w:cs="Times New Roman"/>
                  <w:szCs w:val="24"/>
                  <w:rPrChange w:id="174" w:author="Ellyana Dwi Farisandy" w:date="2022-08-13T09:49:00Z">
                    <w:rPr/>
                  </w:rPrChange>
                </w:rPr>
                <w:delText xml:space="preserve">i </w:delText>
              </w:r>
            </w:del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75" w:author="Ellyana Dwi Farisandy" w:date="2022-08-13T09:49:00Z">
                  <w:rPr/>
                </w:rPrChange>
              </w:rPr>
              <w:t>dilatih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76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77" w:author="Ellyana Dwi Farisandy" w:date="2022-08-13T09:49:00Z">
                  <w:rPr/>
                </w:rPrChange>
              </w:rPr>
              <w:t>untuk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78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79" w:author="Ellyana Dwi Farisandy" w:date="2022-08-13T09:49:00Z">
                  <w:rPr/>
                </w:rPrChange>
              </w:rPr>
              <w:t>mengembangkan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80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81" w:author="Ellyana Dwi Farisandy" w:date="2022-08-13T09:49:00Z">
                  <w:rPr/>
                </w:rPrChange>
              </w:rPr>
              <w:t>kurikulum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82" w:author="Ellyana Dwi Farisandy" w:date="2022-08-13T09:49:00Z">
                  <w:rPr/>
                </w:rPrChange>
              </w:rPr>
              <w:t xml:space="preserve"> dan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83" w:author="Ellyana Dwi Farisandy" w:date="2022-08-13T09:49:00Z">
                  <w:rPr/>
                </w:rPrChange>
              </w:rPr>
              <w:t>memberikan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84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85" w:author="Ellyana Dwi Farisandy" w:date="2022-08-13T09:49:00Z">
                  <w:rPr/>
                </w:rPrChange>
              </w:rPr>
              <w:t>kebebasan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86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87" w:author="Ellyana Dwi Farisandy" w:date="2022-08-13T09:49:00Z">
                  <w:rPr/>
                </w:rPrChange>
              </w:rPr>
              <w:t>untuk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88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89" w:author="Ellyana Dwi Farisandy" w:date="2022-08-13T09:49:00Z">
                  <w:rPr/>
                </w:rPrChange>
              </w:rPr>
              <w:t>menentukan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90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91" w:author="Ellyana Dwi Farisandy" w:date="2022-08-13T09:49:00Z">
                  <w:rPr/>
                </w:rPrChange>
              </w:rPr>
              <w:t>cara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92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93" w:author="Ellyana Dwi Farisandy" w:date="2022-08-13T09:49:00Z">
                  <w:rPr/>
                </w:rPrChange>
              </w:rPr>
              <w:t>belajar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94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95" w:author="Ellyana Dwi Farisandy" w:date="2022-08-13T09:49:00Z">
                  <w:rPr/>
                </w:rPrChange>
              </w:rPr>
              <w:t>mengajar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96" w:author="Ellyana Dwi Farisandy" w:date="2022-08-13T09:49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197" w:author="Ellyana Dwi Farisandy" w:date="2022-08-13T09:49:00Z">
                  <w:rPr/>
                </w:rPrChange>
              </w:rPr>
              <w:t>siswa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198" w:author="Ellyana Dwi Farisandy" w:date="2022-08-13T09:49:00Z">
                  <w:rPr/>
                </w:rPrChange>
              </w:rPr>
              <w:t>.</w:t>
            </w:r>
          </w:p>
          <w:p w14:paraId="53480C56" w14:textId="3B652F60" w:rsidR="009C33D4" w:rsidRPr="009C33D4" w:rsidRDefault="009C33D4" w:rsidP="009C33D4">
            <w:pPr>
              <w:pStyle w:val="ListParagraph"/>
              <w:jc w:val="both"/>
              <w:rPr>
                <w:ins w:id="199" w:author="Ellyana Dwi Farisandy" w:date="2022-08-13T09:49:00Z"/>
                <w:rFonts w:ascii="Times New Roman" w:eastAsia="Times New Roman" w:hAnsi="Times New Roman" w:cs="Times New Roman"/>
                <w:szCs w:val="24"/>
                <w:rPrChange w:id="200" w:author="Ellyana Dwi Farisandy" w:date="2022-08-13T09:49:00Z">
                  <w:rPr>
                    <w:ins w:id="201" w:author="Ellyana Dwi Farisandy" w:date="2022-08-13T09:49:00Z"/>
                  </w:rPr>
                </w:rPrChange>
              </w:rPr>
              <w:pPrChange w:id="202" w:author="Ellyana Dwi Farisandy" w:date="2022-08-13T09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18BF9CFD" w14:textId="38795DDA" w:rsidR="00125355" w:rsidRPr="009C33D4" w:rsidDel="009C33D4" w:rsidRDefault="00125355" w:rsidP="009C33D4">
            <w:pPr>
              <w:pStyle w:val="ListParagraph"/>
              <w:numPr>
                <w:ilvl w:val="0"/>
                <w:numId w:val="4"/>
              </w:numPr>
              <w:jc w:val="both"/>
              <w:rPr>
                <w:del w:id="203" w:author="Ellyana Dwi Farisandy" w:date="2022-08-13T09:49:00Z"/>
                <w:rFonts w:ascii="Times New Roman" w:hAnsi="Times New Roman" w:cs="Times New Roman"/>
                <w:rPrChange w:id="204" w:author="Ellyana Dwi Farisandy" w:date="2022-08-13T09:50:00Z">
                  <w:rPr>
                    <w:del w:id="205" w:author="Ellyana Dwi Farisandy" w:date="2022-08-13T09:49:00Z"/>
                  </w:rPr>
                </w:rPrChange>
              </w:rPr>
              <w:pPrChange w:id="206" w:author="Ellyana Dwi Farisandy" w:date="2022-08-13T09:51:00Z">
                <w:pPr>
                  <w:pStyle w:val="ListParagraph"/>
                  <w:numPr>
                    <w:numId w:val="4"/>
                  </w:numPr>
                  <w:ind w:hanging="360"/>
                </w:pPr>
              </w:pPrChange>
            </w:pPr>
            <w:proofErr w:type="spellStart"/>
            <w:r w:rsidRPr="009C33D4">
              <w:rPr>
                <w:rFonts w:ascii="Times New Roman" w:hAnsi="Times New Roman" w:cs="Times New Roman"/>
                <w:rPrChange w:id="207" w:author="Ellyana Dwi Farisandy" w:date="2022-08-13T09:50:00Z">
                  <w:rPr/>
                </w:rPrChange>
              </w:rPr>
              <w:t>Pengembangan</w:t>
            </w:r>
            <w:proofErr w:type="spellEnd"/>
            <w:r w:rsidRPr="009C33D4">
              <w:rPr>
                <w:rFonts w:ascii="Times New Roman" w:hAnsi="Times New Roman" w:cs="Times New Roman"/>
                <w:rPrChange w:id="208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hAnsi="Times New Roman" w:cs="Times New Roman"/>
                <w:rPrChange w:id="209" w:author="Ellyana Dwi Farisandy" w:date="2022-08-13T09:50:00Z">
                  <w:rPr/>
                </w:rPrChange>
              </w:rPr>
              <w:t>profesi</w:t>
            </w:r>
            <w:proofErr w:type="spellEnd"/>
            <w:r w:rsidRPr="009C33D4">
              <w:rPr>
                <w:rFonts w:ascii="Times New Roman" w:hAnsi="Times New Roman" w:cs="Times New Roman"/>
                <w:rPrChange w:id="210" w:author="Ellyana Dwi Farisandy" w:date="2022-08-13T09:50:00Z">
                  <w:rPr/>
                </w:rPrChange>
              </w:rPr>
              <w:t xml:space="preserve"> guru.</w:t>
            </w:r>
          </w:p>
          <w:p w14:paraId="2312566E" w14:textId="77777777" w:rsidR="009C33D4" w:rsidRPr="009C33D4" w:rsidRDefault="009C33D4" w:rsidP="009C33D4">
            <w:pPr>
              <w:pStyle w:val="ListParagraph"/>
              <w:numPr>
                <w:ilvl w:val="0"/>
                <w:numId w:val="4"/>
              </w:numPr>
              <w:jc w:val="both"/>
              <w:rPr>
                <w:ins w:id="211" w:author="Ellyana Dwi Farisandy" w:date="2022-08-13T09:49:00Z"/>
                <w:rFonts w:ascii="Times New Roman" w:hAnsi="Times New Roman" w:cs="Times New Roman"/>
                <w:rPrChange w:id="212" w:author="Ellyana Dwi Farisandy" w:date="2022-08-13T09:50:00Z">
                  <w:rPr>
                    <w:ins w:id="213" w:author="Ellyana Dwi Farisandy" w:date="2022-08-13T09:49:00Z"/>
                  </w:rPr>
                </w:rPrChange>
              </w:rPr>
              <w:pPrChange w:id="214" w:author="Ellyana Dwi Farisandy" w:date="2022-08-13T09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09F64F62" w14:textId="62253A8D" w:rsidR="00125355" w:rsidRPr="009C33D4" w:rsidRDefault="00125355" w:rsidP="009C33D4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Cs w:val="24"/>
                <w:rPrChange w:id="215" w:author="Ellyana Dwi Farisandy" w:date="2022-08-13T09:50:00Z">
                  <w:rPr/>
                </w:rPrChange>
              </w:rPr>
              <w:pPrChange w:id="216" w:author="Ellyana Dwi Farisandy" w:date="2022-08-13T09:5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17" w:author="Ellyana Dwi Farisandy" w:date="2022-08-13T09:42:00Z">
              <w:r w:rsidRPr="009C33D4" w:rsidDel="0032240C">
                <w:rPr>
                  <w:rFonts w:ascii="Times New Roman" w:eastAsia="Times New Roman" w:hAnsi="Times New Roman" w:cs="Times New Roman"/>
                  <w:szCs w:val="24"/>
                  <w:rPrChange w:id="218" w:author="Ellyana Dwi Farisandy" w:date="2022-08-13T09:50:00Z">
                    <w:rPr/>
                  </w:rPrChange>
                </w:rPr>
                <w:lastRenderedPageBreak/>
                <w:delText xml:space="preserve">Dimana guru sebagai pendidik di era 4.0 maka </w:delText>
              </w:r>
            </w:del>
            <w:ins w:id="219" w:author="Ellyana Dwi Farisandy" w:date="2022-08-13T09:42:00Z">
              <w:r w:rsidR="0032240C" w:rsidRPr="009C33D4">
                <w:rPr>
                  <w:rFonts w:ascii="Times New Roman" w:eastAsia="Times New Roman" w:hAnsi="Times New Roman" w:cs="Times New Roman"/>
                  <w:szCs w:val="24"/>
                  <w:rPrChange w:id="220" w:author="Ellyana Dwi Farisandy" w:date="2022-08-13T09:50:00Z">
                    <w:rPr/>
                  </w:rPrChange>
                </w:rPr>
                <w:t>G</w:t>
              </w:r>
            </w:ins>
            <w:del w:id="221" w:author="Ellyana Dwi Farisandy" w:date="2022-08-13T09:42:00Z">
              <w:r w:rsidRPr="009C33D4" w:rsidDel="0032240C">
                <w:rPr>
                  <w:rFonts w:ascii="Times New Roman" w:eastAsia="Times New Roman" w:hAnsi="Times New Roman" w:cs="Times New Roman"/>
                  <w:szCs w:val="24"/>
                  <w:rPrChange w:id="222" w:author="Ellyana Dwi Farisandy" w:date="2022-08-13T09:50:00Z">
                    <w:rPr/>
                  </w:rPrChange>
                </w:rPr>
                <w:delText>g</w:delText>
              </w:r>
            </w:del>
            <w:r w:rsidRPr="009C33D4">
              <w:rPr>
                <w:rFonts w:ascii="Times New Roman" w:eastAsia="Times New Roman" w:hAnsi="Times New Roman" w:cs="Times New Roman"/>
                <w:szCs w:val="24"/>
                <w:rPrChange w:id="223" w:author="Ellyana Dwi Farisandy" w:date="2022-08-13T09:50:00Z">
                  <w:rPr/>
                </w:rPrChange>
              </w:rPr>
              <w:t xml:space="preserve">uru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24" w:author="Ellyana Dwi Farisandy" w:date="2022-08-13T09:50:00Z">
                  <w:rPr/>
                </w:rPrChange>
              </w:rPr>
              <w:t>tidak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25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26" w:author="Ellyana Dwi Farisandy" w:date="2022-08-13T09:50:00Z">
                  <w:rPr/>
                </w:rPrChange>
              </w:rPr>
              <w:t>boleh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27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28" w:author="Ellyana Dwi Farisandy" w:date="2022-08-13T09:50:00Z">
                  <w:rPr/>
                </w:rPrChange>
              </w:rPr>
              <w:t>menetap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29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30" w:author="Ellyana Dwi Farisandy" w:date="2022-08-13T09:50:00Z">
                  <w:rPr/>
                </w:rPrChange>
              </w:rPr>
              <w:t>dengan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31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32" w:author="Ellyana Dwi Farisandy" w:date="2022-08-13T09:50:00Z">
                  <w:rPr/>
                </w:rPrChange>
              </w:rPr>
              <w:t>satu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33" w:author="Ellyana Dwi Farisandy" w:date="2022-08-13T09:50:00Z">
                  <w:rPr/>
                </w:rPrChange>
              </w:rPr>
              <w:t xml:space="preserve"> strata</w:t>
            </w:r>
            <w:ins w:id="234" w:author="Ellyana Dwi Farisandy" w:date="2022-08-13T09:42:00Z">
              <w:r w:rsidR="0032240C" w:rsidRPr="009C33D4">
                <w:rPr>
                  <w:rFonts w:ascii="Times New Roman" w:eastAsia="Times New Roman" w:hAnsi="Times New Roman" w:cs="Times New Roman"/>
                  <w:szCs w:val="24"/>
                  <w:rPrChange w:id="235" w:author="Ellyana Dwi Farisandy" w:date="2022-08-13T09:50:00Z">
                    <w:rPr/>
                  </w:rPrChange>
                </w:rPr>
                <w:t>. Guru</w:t>
              </w:r>
            </w:ins>
            <w:ins w:id="236" w:author="Ellyana Dwi Farisandy" w:date="2022-08-13T09:50:00Z">
              <w:r w:rsidR="009C33D4" w:rsidRPr="009C33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37" w:author="Ellyana Dwi Farisandy" w:date="2022-08-13T09:42:00Z">
              <w:r w:rsidRPr="009C33D4" w:rsidDel="0032240C">
                <w:rPr>
                  <w:rFonts w:ascii="Times New Roman" w:eastAsia="Times New Roman" w:hAnsi="Times New Roman" w:cs="Times New Roman"/>
                  <w:szCs w:val="24"/>
                  <w:rPrChange w:id="238" w:author="Ellyana Dwi Farisandy" w:date="2022-08-13T09:50:00Z">
                    <w:rPr/>
                  </w:rPrChange>
                </w:rPr>
                <w:delText xml:space="preserve">, </w:delText>
              </w:r>
            </w:del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39" w:author="Ellyana Dwi Farisandy" w:date="2022-08-13T09:50:00Z">
                  <w:rPr/>
                </w:rPrChange>
              </w:rPr>
              <w:t>harus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40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41" w:author="Ellyana Dwi Farisandy" w:date="2022-08-13T09:50:00Z">
                  <w:rPr/>
                </w:rPrChange>
              </w:rPr>
              <w:t>selalu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42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43" w:author="Ellyana Dwi Farisandy" w:date="2022-08-13T09:50:00Z">
                  <w:rPr/>
                </w:rPrChange>
              </w:rPr>
              <w:t>berkembang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44" w:author="Ellyana Dwi Farisandy" w:date="2022-08-13T09:50:00Z">
                  <w:rPr/>
                </w:rPrChange>
              </w:rPr>
              <w:t xml:space="preserve"> agar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45" w:author="Ellyana Dwi Farisandy" w:date="2022-08-13T09:50:00Z">
                  <w:rPr/>
                </w:rPrChange>
              </w:rPr>
              <w:t>dapat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46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47" w:author="Ellyana Dwi Farisandy" w:date="2022-08-13T09:50:00Z">
                  <w:rPr/>
                </w:rPrChange>
              </w:rPr>
              <w:t>mengajarkan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48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49" w:author="Ellyana Dwi Farisandy" w:date="2022-08-13T09:50:00Z">
                  <w:rPr/>
                </w:rPrChange>
              </w:rPr>
              <w:t>pendidikan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50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51" w:author="Ellyana Dwi Farisandy" w:date="2022-08-13T09:50:00Z">
                  <w:rPr/>
                </w:rPrChange>
              </w:rPr>
              <w:t>sesuai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52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53" w:author="Ellyana Dwi Farisandy" w:date="2022-08-13T09:50:00Z">
                  <w:rPr/>
                </w:rPrChange>
              </w:rPr>
              <w:t>dengan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54" w:author="Ellyana Dwi Farisandy" w:date="2022-08-13T09:50:00Z">
                  <w:rPr/>
                </w:rPrChange>
              </w:rPr>
              <w:t xml:space="preserve"> </w:t>
            </w:r>
            <w:proofErr w:type="spellStart"/>
            <w:r w:rsidRPr="009C33D4">
              <w:rPr>
                <w:rFonts w:ascii="Times New Roman" w:eastAsia="Times New Roman" w:hAnsi="Times New Roman" w:cs="Times New Roman"/>
                <w:szCs w:val="24"/>
                <w:rPrChange w:id="255" w:author="Ellyana Dwi Farisandy" w:date="2022-08-13T09:50:00Z">
                  <w:rPr/>
                </w:rPrChange>
              </w:rPr>
              <w:t>eranya</w:t>
            </w:r>
            <w:proofErr w:type="spellEnd"/>
            <w:r w:rsidRPr="009C33D4">
              <w:rPr>
                <w:rFonts w:ascii="Times New Roman" w:eastAsia="Times New Roman" w:hAnsi="Times New Roman" w:cs="Times New Roman"/>
                <w:szCs w:val="24"/>
                <w:rPrChange w:id="256" w:author="Ellyana Dwi Farisandy" w:date="2022-08-13T09:50:00Z">
                  <w:rPr/>
                </w:rPrChange>
              </w:rPr>
              <w:t>.</w:t>
            </w:r>
          </w:p>
          <w:p w14:paraId="4950224A" w14:textId="5755ECDD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57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258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59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</w:ins>
            <w:del w:id="260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61" w:author="Ellyana Dwi Farisandy" w:date="2022-08-13T09:50:00Z">
              <w:r w:rsidRPr="00EC6F38" w:rsidDel="009C33D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262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24059DC" w14:textId="77777777" w:rsidR="00125355" w:rsidRPr="00EC6F38" w:rsidRDefault="00125355" w:rsidP="009C33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3" w:author="Ellyana Dwi Farisandy" w:date="2022-08-13T09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9C412C2" w14:textId="77777777" w:rsidR="00125355" w:rsidRPr="00EC6F38" w:rsidRDefault="00125355" w:rsidP="009C33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4" w:author="Ellyana Dwi Farisandy" w:date="2022-08-13T09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2105B0B" w14:textId="77777777" w:rsidR="00125355" w:rsidRPr="00EC6F38" w:rsidRDefault="00125355" w:rsidP="009C33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5" w:author="Ellyana Dwi Farisandy" w:date="2022-08-13T09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881822D" w14:textId="77777777" w:rsidR="00125355" w:rsidRPr="00EC6F38" w:rsidRDefault="00125355" w:rsidP="009C33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6" w:author="Ellyana Dwi Farisandy" w:date="2022-08-13T09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B6BAF45" w14:textId="0076FE34" w:rsidR="00125355" w:rsidRPr="00EC6F38" w:rsidRDefault="00125355" w:rsidP="009C33D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67" w:author="Ellyana Dwi Farisandy" w:date="2022-08-13T09:5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68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269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14:paraId="2D2FC960" w14:textId="037F6C18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70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271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2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273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3224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4" w:author="Ellyana Dwi Farisandy" w:date="2022-08-13T09:51:00Z">
              <w:r w:rsidRPr="00EC6F38" w:rsidDel="009C33D4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del w:id="275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jadi </w:delText>
              </w:r>
            </w:del>
            <w:proofErr w:type="spellStart"/>
            <w:ins w:id="276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3224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77" w:author="Ellyana Dwi Farisandy" w:date="2022-08-13T09:51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278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279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80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281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2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283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  <w:proofErr w:type="spellEnd"/>
              <w:r w:rsidR="003224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84" w:author="Ellyana Dwi Farisandy" w:date="2022-08-13T09:43:00Z">
              <w:r w:rsidRPr="00EC6F38" w:rsidDel="0032240C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285" w:author="Ellyana Dwi Farisandy" w:date="2022-08-13T09:43:00Z"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  <w:proofErr w:type="spellEnd"/>
              <w:r w:rsidR="0032240C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  <w:r w:rsidR="0032240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6" w:author="Ellyana Dwi Farisandy" w:date="2022-08-13T09:44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 xml:space="preserve">pikiran </w:delText>
              </w:r>
            </w:del>
            <w:proofErr w:type="spellStart"/>
            <w:ins w:id="287" w:author="Ellyana Dwi Farisandy" w:date="2022-08-13T09:44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pemikiran</w:t>
              </w:r>
              <w:proofErr w:type="spellEnd"/>
              <w:r w:rsidR="00B6017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ins w:id="288" w:author="Ellyana Dwi Farisandy" w:date="2022-08-13T09:44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4D4384" w14:textId="3AB7668C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89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del w:id="290" w:author="Ellyana Dwi Farisandy" w:date="2022-08-13T09:51:00Z">
              <w:r w:rsidRPr="00EC6F38" w:rsidDel="009C33D4">
                <w:rPr>
                  <w:rFonts w:ascii="Times New Roman" w:eastAsia="Times New Roman" w:hAnsi="Times New Roman" w:cs="Times New Roman"/>
                  <w:szCs w:val="24"/>
                </w:rPr>
                <w:delText xml:space="preserve"> tadi</w:delText>
              </w:r>
            </w:del>
            <w:ins w:id="291" w:author="Ellyana Dwi Farisandy" w:date="2022-08-13T09:44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92" w:author="Ellyana Dwi Farisandy" w:date="2022-08-13T09:44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293" w:author="Ellyana Dwi Farisandy" w:date="2022-08-13T09:44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294" w:author="Ellyana Dwi Farisandy" w:date="2022-08-13T09:44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95" w:author="Ellyana Dwi Farisandy" w:date="2022-08-13T09:52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anak</w:t>
              </w:r>
              <w:proofErr w:type="spellEnd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6" w:author="Ellyana Dwi Farisandy" w:date="2022-08-13T09:52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melakukan</w:t>
              </w:r>
              <w:proofErr w:type="spellEnd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ins w:id="297" w:author="Ellyana Dwi Farisandy" w:date="2022-08-13T09:52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tujuannya</w:t>
              </w:r>
              <w:proofErr w:type="spellEnd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98" w:author="Ellyana Dwi Farisandy" w:date="2022-08-13T09:52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99" w:author="Ellyana Dwi Farisandy" w:date="2022-08-13T09:52:00Z">
              <w:r w:rsidRPr="00EC6F38" w:rsidDel="009C33D4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23D80D" w14:textId="145D9E82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0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301" w:author="Ellyana Dwi Farisandy" w:date="2022-08-13T09:44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302" w:author="Ellyana Dwi Farisandy" w:date="2022-08-13T09:52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3" w:author="Ellyana Dwi Farisandy" w:date="2022-08-13T09:52:00Z">
              <w:r w:rsidRPr="00EC6F38" w:rsidDel="009C33D4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proofErr w:type="spellStart"/>
            <w:ins w:id="304" w:author="Ellyana Dwi Farisandy" w:date="2022-08-13T09:52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sehingga</w:t>
              </w:r>
              <w:proofErr w:type="spellEnd"/>
              <w:r w:rsidR="009C33D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242DEF" w14:textId="3DA30FF9" w:rsidR="00125355" w:rsidRPr="00EC6F38" w:rsidRDefault="00125355" w:rsidP="009C33D4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05" w:author="Ellyana Dwi Farisandy" w:date="2022-08-13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06" w:author="Ellyana Dwi Farisandy" w:date="2022-08-13T09:44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dimana</w:t>
              </w:r>
            </w:ins>
            <w:proofErr w:type="spellEnd"/>
            <w:ins w:id="307" w:author="Ellyana Dwi Farisandy" w:date="2022-08-13T09:52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308" w:author="Ellyana Dwi Farisandy" w:date="2022-08-13T09:44:00Z">
              <w:r w:rsidRPr="00EC6F38" w:rsidDel="00B60176">
                <w:rPr>
                  <w:rFonts w:ascii="Times New Roman" w:eastAsia="Times New Roman" w:hAnsi="Times New Roman" w:cs="Times New Roman"/>
                  <w:szCs w:val="24"/>
                </w:rPr>
                <w:delText>,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309" w:author="Ellyana Dwi Farisandy" w:date="2022-08-13T09:44:00Z">
              <w:r w:rsidR="00B6017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10" w:author="Ellyana Dwi Farisandy" w:date="2022-08-13T09:53:00Z">
              <w:r w:rsidRPr="00EC6F38" w:rsidDel="009C33D4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proofErr w:type="spellStart"/>
            <w:ins w:id="311" w:author="Ellyana Dwi Farisandy" w:date="2022-08-13T09:53:00Z">
              <w:r w:rsidR="009C33D4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proofErr w:type="spellEnd"/>
              <w:r w:rsidR="009C33D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B4BC6F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0DA"/>
    <w:multiLevelType w:val="hybridMultilevel"/>
    <w:tmpl w:val="5A969BDA"/>
    <w:lvl w:ilvl="0" w:tplc="705AB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7341">
    <w:abstractNumId w:val="2"/>
  </w:num>
  <w:num w:numId="2" w16cid:durableId="665401242">
    <w:abstractNumId w:val="1"/>
  </w:num>
  <w:num w:numId="3" w16cid:durableId="771556578">
    <w:abstractNumId w:val="3"/>
  </w:num>
  <w:num w:numId="4" w16cid:durableId="8632548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lyana Dwi Farisandy">
    <w15:presenceInfo w15:providerId="None" w15:userId="Ellyana Dwi Farisan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2240C"/>
    <w:rsid w:val="0042167F"/>
    <w:rsid w:val="00924DF5"/>
    <w:rsid w:val="009C33D4"/>
    <w:rsid w:val="00B6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26F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32240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Ellyana Dwi Farisandy</cp:lastModifiedBy>
  <cp:revision>5</cp:revision>
  <dcterms:created xsi:type="dcterms:W3CDTF">2020-08-26T22:03:00Z</dcterms:created>
  <dcterms:modified xsi:type="dcterms:W3CDTF">2022-08-13T02:54:00Z</dcterms:modified>
</cp:coreProperties>
</file>