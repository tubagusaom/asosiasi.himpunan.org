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43B2D" w14:textId="77777777" w:rsidR="00927764" w:rsidRPr="0094076B" w:rsidRDefault="000728F3" w:rsidP="00D51D00">
      <w:pPr>
        <w:spacing w:line="360" w:lineRule="auto"/>
        <w:jc w:val="both"/>
        <w:rPr>
          <w:rFonts w:ascii="Bookman Old Style" w:hAnsi="Bookman Old Style"/>
          <w:b/>
          <w:sz w:val="28"/>
          <w:szCs w:val="28"/>
        </w:rPr>
        <w:pPrChange w:id="0" w:author="Mukhlis Lubis" w:date="2020-12-15T12:32:00Z">
          <w:pPr>
            <w:spacing w:line="360" w:lineRule="auto"/>
            <w:jc w:val="center"/>
          </w:pPr>
        </w:pPrChange>
      </w:pPr>
      <w:r>
        <w:rPr>
          <w:rFonts w:ascii="Bookman Old Style" w:hAnsi="Bookman Old Style"/>
          <w:b/>
          <w:sz w:val="28"/>
          <w:szCs w:val="28"/>
        </w:rPr>
        <w:t>TUGAS OBSERVASI 6</w:t>
      </w:r>
    </w:p>
    <w:p w14:paraId="463F07F0" w14:textId="77777777" w:rsidR="00927764" w:rsidRDefault="00927764" w:rsidP="00D51D00">
      <w:pPr>
        <w:jc w:val="both"/>
        <w:rPr>
          <w:rFonts w:ascii="Bookman Old Style" w:hAnsi="Bookman Old Style"/>
          <w:b/>
          <w:sz w:val="28"/>
          <w:szCs w:val="28"/>
        </w:rPr>
        <w:pPrChange w:id="1" w:author="Mukhlis Lubis" w:date="2020-12-15T12:32:00Z">
          <w:pPr>
            <w:jc w:val="center"/>
          </w:pPr>
        </w:pPrChange>
      </w:pPr>
      <w:r w:rsidRPr="0094076B">
        <w:rPr>
          <w:rFonts w:ascii="Bookman Old Style" w:hAnsi="Bookman Old Style"/>
          <w:b/>
          <w:sz w:val="28"/>
          <w:szCs w:val="28"/>
        </w:rPr>
        <w:t>SKEMA PENYUNTINGAN NASKAH</w:t>
      </w:r>
    </w:p>
    <w:p w14:paraId="7B204CD0" w14:textId="77777777" w:rsidR="00927764" w:rsidRDefault="00927764" w:rsidP="00D51D00">
      <w:pPr>
        <w:jc w:val="both"/>
        <w:rPr>
          <w:rFonts w:ascii="Cambria" w:hAnsi="Cambria" w:cs="Times New Roman"/>
          <w:sz w:val="24"/>
          <w:szCs w:val="24"/>
        </w:rPr>
        <w:pPrChange w:id="2" w:author="Mukhlis Lubis" w:date="2020-12-15T12:32:00Z">
          <w:pPr>
            <w:jc w:val="center"/>
          </w:pPr>
        </w:pPrChange>
      </w:pPr>
    </w:p>
    <w:p w14:paraId="212FC478" w14:textId="519003C6" w:rsidR="00927764" w:rsidRPr="005B42D4" w:rsidRDefault="00927764" w:rsidP="00D51D00">
      <w:pPr>
        <w:pStyle w:val="ListParagraph"/>
        <w:numPr>
          <w:ilvl w:val="0"/>
          <w:numId w:val="3"/>
        </w:numPr>
        <w:jc w:val="both"/>
        <w:rPr>
          <w:ins w:id="3" w:author="Mukhlis Lubis" w:date="2020-12-15T12:23:00Z"/>
          <w:rFonts w:ascii="Cambria" w:hAnsi="Cambria"/>
          <w:rPrChange w:id="4" w:author="Mukhlis Lubis" w:date="2020-12-15T12:23:00Z">
            <w:rPr>
              <w:ins w:id="5" w:author="Mukhlis Lubis" w:date="2020-12-15T12:23:00Z"/>
              <w:rFonts w:ascii="Cambria" w:hAnsi="Cambria" w:cs="Times New Roman"/>
              <w:sz w:val="24"/>
              <w:szCs w:val="24"/>
            </w:rPr>
          </w:rPrChange>
        </w:rPr>
        <w:pPrChange w:id="6" w:author="Mukhlis Lubis" w:date="2020-12-15T12:32:00Z">
          <w:pPr>
            <w:pStyle w:val="ListParagraph"/>
            <w:numPr>
              <w:numId w:val="3"/>
            </w:numPr>
            <w:ind w:hanging="360"/>
          </w:pPr>
        </w:pPrChange>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artikel berikut ini </w:t>
      </w:r>
      <w:r w:rsidR="00C20908">
        <w:rPr>
          <w:rFonts w:ascii="Cambria" w:hAnsi="Cambria" w:cs="Times New Roman"/>
          <w:sz w:val="24"/>
          <w:szCs w:val="24"/>
        </w:rPr>
        <w:t>secara digital!</w:t>
      </w:r>
    </w:p>
    <w:p w14:paraId="1CEDB546" w14:textId="77777777" w:rsidR="005B42D4" w:rsidRPr="00C20908" w:rsidRDefault="005B42D4" w:rsidP="00D51D00">
      <w:pPr>
        <w:pStyle w:val="ListParagraph"/>
        <w:jc w:val="both"/>
        <w:rPr>
          <w:rFonts w:ascii="Cambria" w:hAnsi="Cambria"/>
        </w:rPr>
        <w:pPrChange w:id="7" w:author="Mukhlis Lubis" w:date="2020-12-15T12:32:00Z">
          <w:pPr>
            <w:pStyle w:val="ListParagraph"/>
            <w:numPr>
              <w:numId w:val="3"/>
            </w:numPr>
            <w:ind w:hanging="360"/>
          </w:pPr>
        </w:pPrChange>
      </w:pPr>
    </w:p>
    <w:p w14:paraId="409101A4" w14:textId="0F0F2862" w:rsidR="00927764" w:rsidRPr="005B42D4" w:rsidRDefault="00927764" w:rsidP="00006A7F">
      <w:pPr>
        <w:pStyle w:val="Heading1"/>
        <w:jc w:val="center"/>
        <w:rPr>
          <w:ins w:id="8" w:author="Mukhlis Lubis" w:date="2020-12-15T12:22:00Z"/>
          <w:rFonts w:eastAsia="Times New Roman"/>
          <w:b/>
          <w:bCs/>
          <w:rPrChange w:id="9" w:author="Mukhlis Lubis" w:date="2020-12-15T12:22:00Z">
            <w:rPr>
              <w:ins w:id="10" w:author="Mukhlis Lubis" w:date="2020-12-15T12:22:00Z"/>
            </w:rPr>
          </w:rPrChange>
        </w:rPr>
        <w:pPrChange w:id="11" w:author="Mukhlis Lubis" w:date="2020-12-15T12:34:00Z">
          <w:pPr>
            <w:shd w:val="clear" w:color="auto" w:fill="F5F5F5"/>
            <w:spacing w:before="300" w:line="276" w:lineRule="auto"/>
            <w:jc w:val="center"/>
            <w:outlineLvl w:val="0"/>
          </w:pPr>
        </w:pPrChange>
      </w:pPr>
      <w:r w:rsidRPr="005B42D4">
        <w:rPr>
          <w:rFonts w:eastAsia="Times New Roman"/>
          <w:b/>
          <w:bCs/>
          <w:rPrChange w:id="12" w:author="Mukhlis Lubis" w:date="2020-12-15T12:22:00Z">
            <w:rPr/>
          </w:rPrChange>
        </w:rPr>
        <w:t>Hujan Turun, Berat Badan Naik</w:t>
      </w:r>
    </w:p>
    <w:p w14:paraId="5F48B9C4" w14:textId="3692B03E" w:rsidR="005B42D4" w:rsidRDefault="006B0F5A" w:rsidP="00D51D00">
      <w:pPr>
        <w:shd w:val="clear" w:color="auto" w:fill="F5F5F5"/>
        <w:spacing w:after="375"/>
        <w:jc w:val="both"/>
        <w:rPr>
          <w:ins w:id="13" w:author="Mukhlis Lubis" w:date="2020-12-15T12:34:00Z"/>
          <w:rFonts w:ascii="Times New Roman" w:eastAsia="Times New Roman" w:hAnsi="Times New Roman" w:cs="Times New Roman"/>
          <w:sz w:val="24"/>
          <w:szCs w:val="24"/>
          <w:lang w:val="id-ID"/>
        </w:rPr>
      </w:pPr>
      <w:r w:rsidRPr="00C50A1E">
        <w:rPr>
          <w:rFonts w:ascii="Times New Roman" w:eastAsia="Times New Roman" w:hAnsi="Times New Roman" w:cs="Times New Roman"/>
          <w:noProof/>
          <w:sz w:val="21"/>
          <w:szCs w:val="21"/>
        </w:rPr>
        <w:drawing>
          <wp:anchor distT="0" distB="0" distL="114300" distR="114300" simplePos="0" relativeHeight="251658240" behindDoc="0" locked="0" layoutInCell="1" allowOverlap="1" wp14:anchorId="304CC1D7" wp14:editId="2E35FFFA">
            <wp:simplePos x="0" y="0"/>
            <wp:positionH relativeFrom="column">
              <wp:posOffset>752475</wp:posOffset>
            </wp:positionH>
            <wp:positionV relativeFrom="paragraph">
              <wp:posOffset>414020</wp:posOffset>
            </wp:positionV>
            <wp:extent cx="3492500" cy="2312670"/>
            <wp:effectExtent l="0" t="0" r="0" b="0"/>
            <wp:wrapNone/>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2312670"/>
                    </a:xfrm>
                    <a:prstGeom prst="rect">
                      <a:avLst/>
                    </a:prstGeom>
                    <a:noFill/>
                    <a:ln>
                      <a:noFill/>
                    </a:ln>
                  </pic:spPr>
                </pic:pic>
              </a:graphicData>
            </a:graphic>
            <wp14:sizeRelH relativeFrom="page">
              <wp14:pctWidth>0</wp14:pctWidth>
            </wp14:sizeRelH>
            <wp14:sizeRelV relativeFrom="page">
              <wp14:pctHeight>0</wp14:pctHeight>
            </wp14:sizeRelV>
          </wp:anchor>
        </w:drawing>
      </w:r>
      <w:ins w:id="14" w:author="Mukhlis Lubis" w:date="2020-12-15T12:22:00Z">
        <w:r w:rsidR="005B42D4" w:rsidRPr="005B42D4">
          <w:rPr>
            <w:rFonts w:ascii="Times New Roman" w:eastAsia="Times New Roman" w:hAnsi="Times New Roman" w:cs="Times New Roman"/>
            <w:sz w:val="24"/>
            <w:szCs w:val="24"/>
            <w:rPrChange w:id="15" w:author="Mukhlis Lubis" w:date="2020-12-15T12:23:00Z">
              <w:rPr>
                <w:rFonts w:ascii="Times New Roman" w:eastAsia="Times New Roman" w:hAnsi="Times New Roman" w:cs="Times New Roman"/>
                <w:i/>
                <w:iCs/>
                <w:sz w:val="24"/>
                <w:szCs w:val="24"/>
              </w:rPr>
            </w:rPrChange>
          </w:rPr>
          <w:t>Hujan turun, berat badan</w:t>
        </w:r>
      </w:ins>
      <w:ins w:id="16" w:author="Mukhlis Lubis" w:date="2020-12-15T12:23:00Z">
        <w:r w:rsidR="005B42D4">
          <w:rPr>
            <w:rFonts w:ascii="Times New Roman" w:eastAsia="Times New Roman" w:hAnsi="Times New Roman" w:cs="Times New Roman"/>
            <w:sz w:val="24"/>
            <w:szCs w:val="24"/>
            <w:lang w:val="id-ID"/>
          </w:rPr>
          <w:t>pun</w:t>
        </w:r>
      </w:ins>
      <w:ins w:id="17" w:author="Mukhlis Lubis" w:date="2020-12-15T12:22:00Z">
        <w:r w:rsidR="005B42D4" w:rsidRPr="005B42D4">
          <w:rPr>
            <w:rFonts w:ascii="Times New Roman" w:eastAsia="Times New Roman" w:hAnsi="Times New Roman" w:cs="Times New Roman"/>
            <w:sz w:val="24"/>
            <w:szCs w:val="24"/>
            <w:rPrChange w:id="18" w:author="Mukhlis Lubis" w:date="2020-12-15T12:23:00Z">
              <w:rPr>
                <w:rFonts w:ascii="Times New Roman" w:eastAsia="Times New Roman" w:hAnsi="Times New Roman" w:cs="Times New Roman"/>
                <w:i/>
                <w:iCs/>
                <w:sz w:val="24"/>
                <w:szCs w:val="24"/>
              </w:rPr>
            </w:rPrChange>
          </w:rPr>
          <w:t xml:space="preserve"> naik, hubungan </w:t>
        </w:r>
        <w:r w:rsidR="005B42D4" w:rsidRPr="005B42D4">
          <w:rPr>
            <w:rFonts w:ascii="Times New Roman" w:eastAsia="Times New Roman" w:hAnsi="Times New Roman" w:cs="Times New Roman"/>
            <w:sz w:val="24"/>
            <w:szCs w:val="24"/>
            <w:lang w:val="id-ID"/>
            <w:rPrChange w:id="19" w:author="Mukhlis Lubis" w:date="2020-12-15T12:23:00Z">
              <w:rPr>
                <w:rFonts w:ascii="Times New Roman" w:eastAsia="Times New Roman" w:hAnsi="Times New Roman" w:cs="Times New Roman"/>
                <w:i/>
                <w:iCs/>
                <w:sz w:val="24"/>
                <w:szCs w:val="24"/>
                <w:lang w:val="id-ID"/>
              </w:rPr>
            </w:rPrChange>
          </w:rPr>
          <w:t>dengannya tetap</w:t>
        </w:r>
        <w:r w:rsidR="005B42D4" w:rsidRPr="005B42D4">
          <w:rPr>
            <w:rFonts w:ascii="Times New Roman" w:eastAsia="Times New Roman" w:hAnsi="Times New Roman" w:cs="Times New Roman"/>
            <w:sz w:val="24"/>
            <w:szCs w:val="24"/>
            <w:rPrChange w:id="20" w:author="Mukhlis Lubis" w:date="2020-12-15T12:23:00Z">
              <w:rPr>
                <w:rFonts w:ascii="Times New Roman" w:eastAsia="Times New Roman" w:hAnsi="Times New Roman" w:cs="Times New Roman"/>
                <w:i/>
                <w:iCs/>
                <w:sz w:val="24"/>
                <w:szCs w:val="24"/>
              </w:rPr>
            </w:rPrChange>
          </w:rPr>
          <w:t xml:space="preserve"> </w:t>
        </w:r>
        <w:r w:rsidR="005B42D4" w:rsidRPr="005B42D4">
          <w:rPr>
            <w:rFonts w:ascii="Times New Roman" w:eastAsia="Times New Roman" w:hAnsi="Times New Roman" w:cs="Times New Roman"/>
            <w:sz w:val="24"/>
            <w:szCs w:val="24"/>
            <w:lang w:val="id-ID"/>
            <w:rPrChange w:id="21" w:author="Mukhlis Lubis" w:date="2020-12-15T12:23:00Z">
              <w:rPr>
                <w:rFonts w:ascii="Times New Roman" w:eastAsia="Times New Roman" w:hAnsi="Times New Roman" w:cs="Times New Roman"/>
                <w:i/>
                <w:iCs/>
                <w:sz w:val="24"/>
                <w:szCs w:val="24"/>
                <w:lang w:val="id-ID"/>
              </w:rPr>
            </w:rPrChange>
          </w:rPr>
          <w:t>saja sebagai teman.</w:t>
        </w:r>
      </w:ins>
    </w:p>
    <w:p w14:paraId="347FFAAA" w14:textId="2CC011D1" w:rsidR="006B0F5A" w:rsidRDefault="006B0F5A" w:rsidP="00D51D00">
      <w:pPr>
        <w:shd w:val="clear" w:color="auto" w:fill="F5F5F5"/>
        <w:spacing w:after="375"/>
        <w:jc w:val="both"/>
        <w:rPr>
          <w:ins w:id="22" w:author="Mukhlis Lubis" w:date="2020-12-15T12:34:00Z"/>
          <w:rFonts w:ascii="Times New Roman" w:eastAsia="Times New Roman" w:hAnsi="Times New Roman" w:cs="Times New Roman"/>
          <w:sz w:val="24"/>
          <w:szCs w:val="24"/>
          <w:lang w:val="id-ID"/>
        </w:rPr>
      </w:pPr>
    </w:p>
    <w:p w14:paraId="5F785265" w14:textId="25FDD3DF" w:rsidR="006B0F5A" w:rsidRDefault="006B0F5A" w:rsidP="00D51D00">
      <w:pPr>
        <w:shd w:val="clear" w:color="auto" w:fill="F5F5F5"/>
        <w:spacing w:after="375"/>
        <w:jc w:val="both"/>
        <w:rPr>
          <w:ins w:id="23" w:author="Mukhlis Lubis" w:date="2020-12-15T12:34:00Z"/>
          <w:rFonts w:ascii="Times New Roman" w:eastAsia="Times New Roman" w:hAnsi="Times New Roman" w:cs="Times New Roman"/>
          <w:sz w:val="24"/>
          <w:szCs w:val="24"/>
          <w:lang w:val="id-ID"/>
        </w:rPr>
      </w:pPr>
    </w:p>
    <w:p w14:paraId="15B5CA10" w14:textId="7A157631" w:rsidR="006B0F5A" w:rsidRDefault="006B0F5A" w:rsidP="00D51D00">
      <w:pPr>
        <w:shd w:val="clear" w:color="auto" w:fill="F5F5F5"/>
        <w:spacing w:after="375"/>
        <w:jc w:val="both"/>
        <w:rPr>
          <w:ins w:id="24" w:author="Mukhlis Lubis" w:date="2020-12-15T12:34:00Z"/>
          <w:rFonts w:ascii="Times New Roman" w:eastAsia="Times New Roman" w:hAnsi="Times New Roman" w:cs="Times New Roman"/>
          <w:sz w:val="24"/>
          <w:szCs w:val="24"/>
          <w:lang w:val="id-ID"/>
        </w:rPr>
      </w:pPr>
    </w:p>
    <w:p w14:paraId="2464205A" w14:textId="3039DB90" w:rsidR="006B0F5A" w:rsidRDefault="006B0F5A" w:rsidP="00D51D00">
      <w:pPr>
        <w:shd w:val="clear" w:color="auto" w:fill="F5F5F5"/>
        <w:spacing w:after="375"/>
        <w:jc w:val="both"/>
        <w:rPr>
          <w:ins w:id="25" w:author="Mukhlis Lubis" w:date="2020-12-15T12:34:00Z"/>
          <w:rFonts w:ascii="Times New Roman" w:eastAsia="Times New Roman" w:hAnsi="Times New Roman" w:cs="Times New Roman"/>
          <w:sz w:val="24"/>
          <w:szCs w:val="24"/>
          <w:lang w:val="id-ID"/>
        </w:rPr>
      </w:pPr>
    </w:p>
    <w:p w14:paraId="59404111" w14:textId="110D1527" w:rsidR="006B0F5A" w:rsidRDefault="006B0F5A" w:rsidP="00D51D00">
      <w:pPr>
        <w:shd w:val="clear" w:color="auto" w:fill="F5F5F5"/>
        <w:spacing w:after="375"/>
        <w:jc w:val="both"/>
        <w:rPr>
          <w:ins w:id="26" w:author="Mukhlis Lubis" w:date="2020-12-15T12:34:00Z"/>
          <w:rFonts w:ascii="Times New Roman" w:eastAsia="Times New Roman" w:hAnsi="Times New Roman" w:cs="Times New Roman"/>
          <w:sz w:val="24"/>
          <w:szCs w:val="24"/>
          <w:lang w:val="id-ID"/>
        </w:rPr>
      </w:pPr>
    </w:p>
    <w:p w14:paraId="3DF122D4" w14:textId="77777777" w:rsidR="006B0F5A" w:rsidRPr="005B42D4" w:rsidRDefault="006B0F5A" w:rsidP="006B0F5A">
      <w:pPr>
        <w:shd w:val="clear" w:color="auto" w:fill="F5F5F5"/>
        <w:jc w:val="both"/>
        <w:rPr>
          <w:ins w:id="27" w:author="Mukhlis Lubis" w:date="2020-12-15T12:22:00Z"/>
          <w:rFonts w:ascii="Times New Roman" w:eastAsia="Times New Roman" w:hAnsi="Times New Roman" w:cs="Times New Roman"/>
          <w:sz w:val="24"/>
          <w:szCs w:val="24"/>
        </w:rPr>
        <w:pPrChange w:id="28" w:author="Mukhlis Lubis" w:date="2020-12-15T12:34:00Z">
          <w:pPr>
            <w:shd w:val="clear" w:color="auto" w:fill="F5F5F5"/>
            <w:spacing w:after="375"/>
          </w:pPr>
        </w:pPrChange>
      </w:pPr>
    </w:p>
    <w:p w14:paraId="47D21A78" w14:textId="0EA92273" w:rsidR="00DD2757" w:rsidRPr="00C50A1E" w:rsidDel="00DD2757" w:rsidRDefault="00DD2757" w:rsidP="00D51D00">
      <w:pPr>
        <w:shd w:val="clear" w:color="auto" w:fill="F5F5F5"/>
        <w:spacing w:before="300" w:line="690" w:lineRule="atLeast"/>
        <w:jc w:val="both"/>
        <w:outlineLvl w:val="0"/>
        <w:rPr>
          <w:del w:id="29" w:author="Mukhlis Lubis" w:date="2020-12-15T12:19:00Z"/>
          <w:rFonts w:ascii="Times New Roman" w:eastAsia="Times New Roman" w:hAnsi="Times New Roman" w:cs="Times New Roman"/>
          <w:kern w:val="36"/>
          <w:sz w:val="54"/>
          <w:szCs w:val="54"/>
        </w:rPr>
        <w:pPrChange w:id="30" w:author="Mukhlis Lubis" w:date="2020-12-15T12:32:00Z">
          <w:pPr>
            <w:shd w:val="clear" w:color="auto" w:fill="F5F5F5"/>
            <w:spacing w:before="300" w:line="690" w:lineRule="atLeast"/>
            <w:outlineLvl w:val="0"/>
          </w:pPr>
        </w:pPrChange>
      </w:pPr>
    </w:p>
    <w:p w14:paraId="15F8C673" w14:textId="178CB172" w:rsidR="00927764" w:rsidRPr="00C50A1E" w:rsidDel="00DD2757" w:rsidRDefault="00927764" w:rsidP="00D51D00">
      <w:pPr>
        <w:shd w:val="clear" w:color="auto" w:fill="F5F5F5"/>
        <w:spacing w:line="270" w:lineRule="atLeast"/>
        <w:jc w:val="both"/>
        <w:rPr>
          <w:del w:id="31" w:author="Mukhlis Lubis" w:date="2020-12-15T12:19:00Z"/>
          <w:rFonts w:ascii="Roboto" w:eastAsia="Times New Roman" w:hAnsi="Roboto" w:cs="Times New Roman"/>
          <w:sz w:val="17"/>
          <w:szCs w:val="17"/>
        </w:rPr>
        <w:pPrChange w:id="32" w:author="Mukhlis Lubis" w:date="2020-12-15T12:32:00Z">
          <w:pPr>
            <w:shd w:val="clear" w:color="auto" w:fill="F5F5F5"/>
            <w:spacing w:line="270" w:lineRule="atLeast"/>
          </w:pPr>
        </w:pPrChange>
      </w:pPr>
      <w:del w:id="33" w:author="Mukhlis Lubis" w:date="2020-12-15T12:19:00Z">
        <w:r w:rsidRPr="00C50A1E" w:rsidDel="00DD2757">
          <w:rPr>
            <w:rFonts w:ascii="Roboto" w:eastAsia="Times New Roman" w:hAnsi="Roboto" w:cs="Times New Roman"/>
            <w:sz w:val="17"/>
            <w:szCs w:val="17"/>
          </w:rPr>
          <w:delText>5 Januari 2020   20:48 Diperbarui: 6 Januari 2020   05:43  61  10 3</w:delText>
        </w:r>
      </w:del>
    </w:p>
    <w:p w14:paraId="03E1E367" w14:textId="091DFFD9" w:rsidR="00927764" w:rsidRPr="00C50A1E" w:rsidRDefault="00927764" w:rsidP="00D51D00">
      <w:pPr>
        <w:shd w:val="clear" w:color="auto" w:fill="F5F5F5"/>
        <w:jc w:val="both"/>
        <w:rPr>
          <w:rFonts w:ascii="Times New Roman" w:eastAsia="Times New Roman" w:hAnsi="Times New Roman" w:cs="Times New Roman"/>
          <w:sz w:val="21"/>
          <w:szCs w:val="21"/>
        </w:rPr>
        <w:pPrChange w:id="34" w:author="Mukhlis Lubis" w:date="2020-12-15T12:32:00Z">
          <w:pPr>
            <w:shd w:val="clear" w:color="auto" w:fill="F5F5F5"/>
            <w:jc w:val="center"/>
          </w:pPr>
        </w:pPrChange>
      </w:pPr>
    </w:p>
    <w:p w14:paraId="0BDD8DAF" w14:textId="29AF1162" w:rsidR="00927764" w:rsidRPr="00C50A1E" w:rsidRDefault="00DD2757" w:rsidP="006B0F5A">
      <w:pPr>
        <w:spacing w:line="270" w:lineRule="atLeast"/>
        <w:jc w:val="center"/>
        <w:rPr>
          <w:rFonts w:ascii="Times New Roman" w:eastAsia="Times New Roman" w:hAnsi="Times New Roman" w:cs="Times New Roman"/>
          <w:sz w:val="18"/>
          <w:szCs w:val="18"/>
        </w:rPr>
      </w:pPr>
      <w:ins w:id="35" w:author="Mukhlis Lubis" w:date="2020-12-15T12:19:00Z">
        <w:r>
          <w:rPr>
            <w:rFonts w:ascii="Times New Roman" w:eastAsia="Times New Roman" w:hAnsi="Times New Roman" w:cs="Times New Roman"/>
            <w:sz w:val="18"/>
            <w:szCs w:val="18"/>
            <w:lang w:val="id-ID"/>
          </w:rPr>
          <w:t xml:space="preserve">Gambar 1.1 </w:t>
        </w:r>
      </w:ins>
      <w:r w:rsidR="00927764" w:rsidRPr="00C50A1E">
        <w:rPr>
          <w:rFonts w:ascii="Times New Roman" w:eastAsia="Times New Roman" w:hAnsi="Times New Roman" w:cs="Times New Roman"/>
          <w:sz w:val="18"/>
          <w:szCs w:val="18"/>
        </w:rPr>
        <w:t>Ilustrasi</w:t>
      </w:r>
      <w:del w:id="36" w:author="Mukhlis Lubis" w:date="2020-12-15T12:20:00Z">
        <w:r w:rsidR="00927764" w:rsidRPr="00C50A1E" w:rsidDel="00DD2757">
          <w:rPr>
            <w:rFonts w:ascii="Times New Roman" w:eastAsia="Times New Roman" w:hAnsi="Times New Roman" w:cs="Times New Roman"/>
            <w:sz w:val="18"/>
            <w:szCs w:val="18"/>
          </w:rPr>
          <w:delText xml:space="preserve"> | unsplash.com</w:delText>
        </w:r>
      </w:del>
    </w:p>
    <w:p w14:paraId="4D912CF1" w14:textId="68A9EE6A" w:rsidR="00927764" w:rsidDel="006B0F5A" w:rsidRDefault="00927764" w:rsidP="00D51D00">
      <w:pPr>
        <w:shd w:val="clear" w:color="auto" w:fill="F5F5F5"/>
        <w:spacing w:after="375"/>
        <w:jc w:val="both"/>
        <w:rPr>
          <w:del w:id="37" w:author="Mukhlis Lubis" w:date="2020-12-15T12:22:00Z"/>
          <w:rFonts w:ascii="Times New Roman" w:eastAsia="Times New Roman" w:hAnsi="Times New Roman" w:cs="Times New Roman"/>
          <w:i/>
          <w:iCs/>
          <w:sz w:val="24"/>
          <w:szCs w:val="24"/>
        </w:rPr>
      </w:pPr>
      <w:del w:id="38" w:author="Mukhlis Lubis" w:date="2020-12-15T12:22:00Z">
        <w:r w:rsidRPr="00C50A1E" w:rsidDel="005B42D4">
          <w:rPr>
            <w:rFonts w:ascii="Times New Roman" w:eastAsia="Times New Roman" w:hAnsi="Times New Roman" w:cs="Times New Roman"/>
            <w:i/>
            <w:iCs/>
            <w:sz w:val="24"/>
            <w:szCs w:val="24"/>
          </w:rPr>
          <w:delText xml:space="preserve">Hujan turun, berat badan naik, hubungan </w:delText>
        </w:r>
      </w:del>
      <w:del w:id="39" w:author="Mukhlis Lubis" w:date="2020-12-15T12:21:00Z">
        <w:r w:rsidRPr="00C50A1E" w:rsidDel="00DD2757">
          <w:rPr>
            <w:rFonts w:ascii="Times New Roman" w:eastAsia="Times New Roman" w:hAnsi="Times New Roman" w:cs="Times New Roman"/>
            <w:i/>
            <w:iCs/>
            <w:sz w:val="24"/>
            <w:szCs w:val="24"/>
          </w:rPr>
          <w:delText xml:space="preserve">sama dia </w:delText>
        </w:r>
      </w:del>
      <w:del w:id="40" w:author="Mukhlis Lubis" w:date="2020-12-15T12:20:00Z">
        <w:r w:rsidRPr="00C50A1E" w:rsidDel="00DD2757">
          <w:rPr>
            <w:rFonts w:ascii="Times New Roman" w:eastAsia="Times New Roman" w:hAnsi="Times New Roman" w:cs="Times New Roman"/>
            <w:i/>
            <w:iCs/>
            <w:sz w:val="24"/>
            <w:szCs w:val="24"/>
          </w:rPr>
          <w:delText xml:space="preserve">tetep </w:delText>
        </w:r>
      </w:del>
      <w:del w:id="41" w:author="Mukhlis Lubis" w:date="2020-12-15T12:21:00Z">
        <w:r w:rsidRPr="00C50A1E" w:rsidDel="00DD2757">
          <w:rPr>
            <w:rFonts w:ascii="Times New Roman" w:eastAsia="Times New Roman" w:hAnsi="Times New Roman" w:cs="Times New Roman"/>
            <w:i/>
            <w:iCs/>
            <w:sz w:val="24"/>
            <w:szCs w:val="24"/>
          </w:rPr>
          <w:delText>temenan aja. Huft.</w:delText>
        </w:r>
      </w:del>
    </w:p>
    <w:p w14:paraId="1B733CE4" w14:textId="77777777" w:rsidR="006B0F5A" w:rsidRDefault="006B0F5A" w:rsidP="00D51D00">
      <w:pPr>
        <w:shd w:val="clear" w:color="auto" w:fill="F5F5F5"/>
        <w:spacing w:after="375"/>
        <w:jc w:val="both"/>
        <w:rPr>
          <w:ins w:id="42" w:author="Mukhlis Lubis" w:date="2020-12-15T12:34:00Z"/>
          <w:rFonts w:ascii="Times New Roman" w:eastAsia="Times New Roman" w:hAnsi="Times New Roman" w:cs="Times New Roman"/>
          <w:sz w:val="24"/>
          <w:szCs w:val="24"/>
        </w:rPr>
      </w:pPr>
    </w:p>
    <w:p w14:paraId="5576067F" w14:textId="7EB907F5"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43"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Apa yang lebih romantis dari sepiring mie instan kemasan putih yang </w:t>
      </w:r>
      <w:del w:id="44" w:author="Mukhlis Lubis" w:date="2020-12-15T12:24:00Z">
        <w:r w:rsidRPr="00C50A1E" w:rsidDel="005B42D4">
          <w:rPr>
            <w:rFonts w:ascii="Times New Roman" w:eastAsia="Times New Roman" w:hAnsi="Times New Roman" w:cs="Times New Roman"/>
            <w:sz w:val="24"/>
            <w:szCs w:val="24"/>
          </w:rPr>
          <w:delText>aromanya</w:delText>
        </w:r>
      </w:del>
      <w:ins w:id="45" w:author="Mukhlis Lubis" w:date="2020-12-15T12:24:00Z">
        <w:r w:rsidR="005B42D4" w:rsidRPr="00C50A1E">
          <w:rPr>
            <w:rFonts w:ascii="Times New Roman" w:eastAsia="Times New Roman" w:hAnsi="Times New Roman" w:cs="Times New Roman"/>
            <w:sz w:val="24"/>
            <w:szCs w:val="24"/>
          </w:rPr>
          <w:t>romanya</w:t>
        </w:r>
      </w:ins>
      <w:r w:rsidRPr="00C50A1E">
        <w:rPr>
          <w:rFonts w:ascii="Times New Roman" w:eastAsia="Times New Roman" w:hAnsi="Times New Roman" w:cs="Times New Roman"/>
          <w:sz w:val="24"/>
          <w:szCs w:val="24"/>
        </w:rPr>
        <w:t xml:space="preserve"> aduhai</w:t>
      </w:r>
      <w:ins w:id="46" w:author="Mukhlis Lubis" w:date="2020-12-15T12:24:00Z">
        <w:r w:rsidR="005B42D4">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menggoda indera penciuman itu</w:t>
      </w:r>
      <w:ins w:id="47" w:author="Mukhlis Lubis" w:date="2020-12-15T12:24:00Z">
        <w:r w:rsidR="005B42D4">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atau bakwan yang baru diangkat dari penggorengan di kala hujan?</w:t>
      </w:r>
    </w:p>
    <w:p w14:paraId="2BE41406" w14:textId="4EAD75AA"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48"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w:t>
      </w:r>
      <w:del w:id="49" w:author="Mukhlis Lubis" w:date="2020-12-15T12:26:00Z">
        <w:r w:rsidDel="005B42D4">
          <w:rPr>
            <w:rFonts w:ascii="Times New Roman" w:eastAsia="Times New Roman" w:hAnsi="Times New Roman" w:cs="Times New Roman"/>
            <w:sz w:val="24"/>
            <w:szCs w:val="24"/>
          </w:rPr>
          <w:delText xml:space="preserve">di </w:delText>
        </w:r>
      </w:del>
      <w:r>
        <w:rPr>
          <w:rFonts w:ascii="Times New Roman" w:eastAsia="Times New Roman" w:hAnsi="Times New Roman" w:cs="Times New Roman"/>
          <w:sz w:val="24"/>
          <w:szCs w:val="24"/>
        </w:rPr>
        <w:t>antara Bulan November-</w:t>
      </w:r>
      <w:r w:rsidRPr="00C50A1E">
        <w:rPr>
          <w:rFonts w:ascii="Times New Roman" w:eastAsia="Times New Roman" w:hAnsi="Times New Roman" w:cs="Times New Roman"/>
          <w:sz w:val="24"/>
          <w:szCs w:val="24"/>
        </w:rPr>
        <w:t>Desember 2019, hujan benar-benar datang seperti perkiraan. Sudah sangat terasa</w:t>
      </w:r>
      <w:ins w:id="50" w:author="Mukhlis Lubis" w:date="2020-12-15T12:26:00Z">
        <w:r w:rsidR="005B42D4">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apalagi sejak awal tahun baru kita.</w:t>
      </w:r>
    </w:p>
    <w:p w14:paraId="67E0F482" w14:textId="161B5460"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51"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Soal makan. Ya, hujan yang membuat kita jadi sering </w:t>
      </w:r>
      <w:ins w:id="52" w:author="Mukhlis Lubis" w:date="2020-12-15T12:27:00Z">
        <w:r w:rsidR="005B42D4">
          <w:rPr>
            <w:rFonts w:ascii="Times New Roman" w:eastAsia="Times New Roman" w:hAnsi="Times New Roman" w:cs="Times New Roman"/>
            <w:sz w:val="24"/>
            <w:szCs w:val="24"/>
            <w:lang w:val="id-ID"/>
          </w:rPr>
          <w:t xml:space="preserve">merasakan </w:t>
        </w:r>
      </w:ins>
      <w:r w:rsidRPr="00C50A1E">
        <w:rPr>
          <w:rFonts w:ascii="Times New Roman" w:eastAsia="Times New Roman" w:hAnsi="Times New Roman" w:cs="Times New Roman"/>
          <w:sz w:val="24"/>
          <w:szCs w:val="24"/>
        </w:rPr>
        <w:t>lapar. Kok bisa ya?</w:t>
      </w:r>
    </w:p>
    <w:p w14:paraId="5E498A51" w14:textId="77777777" w:rsidR="006B0F5A" w:rsidRDefault="00927764" w:rsidP="00D51D00">
      <w:pPr>
        <w:shd w:val="clear" w:color="auto" w:fill="F5F5F5"/>
        <w:spacing w:after="375"/>
        <w:jc w:val="both"/>
        <w:rPr>
          <w:ins w:id="53" w:author="Mukhlis Lubis" w:date="2020-12-15T12:33:00Z"/>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Mengapa Kita Merasa Lapar Ketika Hujan</w:t>
      </w:r>
    </w:p>
    <w:p w14:paraId="3C110042" w14:textId="464C3465"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54" w:author="Mukhlis Lubis" w:date="2020-12-15T12:32:00Z">
          <w:pPr>
            <w:shd w:val="clear" w:color="auto" w:fill="F5F5F5"/>
            <w:spacing w:after="375"/>
          </w:pPr>
        </w:pPrChange>
      </w:pPr>
      <w:del w:id="55" w:author="Mukhlis Lubis" w:date="2020-12-15T12:33:00Z">
        <w:r w:rsidRPr="00C50A1E" w:rsidDel="006B0F5A">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7343C66E"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56" w:author="Mukhlis Lubis" w:date="2020-12-15T12:32:00Z">
          <w:pPr>
            <w:shd w:val="clear" w:color="auto" w:fill="F5F5F5"/>
            <w:spacing w:after="375"/>
          </w:pPr>
        </w:pPrChange>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A205DBB" w14:textId="43BB72FF"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57" w:author="Mukhlis Lubis" w:date="2020-12-15T12:32:00Z">
          <w:pPr>
            <w:shd w:val="clear" w:color="auto" w:fill="F5F5F5"/>
            <w:spacing w:after="375"/>
          </w:pPr>
        </w:pPrChange>
      </w:pPr>
      <w:r w:rsidRPr="00C50A1E">
        <w:rPr>
          <w:rFonts w:ascii="Times New Roman" w:eastAsia="Times New Roman" w:hAnsi="Times New Roman" w:cs="Times New Roman"/>
          <w:sz w:val="24"/>
          <w:szCs w:val="24"/>
        </w:rPr>
        <w:lastRenderedPageBreak/>
        <w:t xml:space="preserve">Sebungkus keripik yang dalam kemasan bisa dikonsumsi 4 porsi habis sekali duduk. Belum cukup, tambah lagi </w:t>
      </w:r>
      <w:del w:id="58" w:author="Mukhlis Lubis" w:date="2020-12-15T12:27:00Z">
        <w:r w:rsidRPr="00C50A1E" w:rsidDel="005B42D4">
          <w:rPr>
            <w:rFonts w:ascii="Times New Roman" w:eastAsia="Times New Roman" w:hAnsi="Times New Roman" w:cs="Times New Roman"/>
            <w:sz w:val="24"/>
            <w:szCs w:val="24"/>
          </w:rPr>
          <w:delText>gorengannya</w:delText>
        </w:r>
      </w:del>
      <w:proofErr w:type="spellStart"/>
      <w:ins w:id="59" w:author="Mukhlis Lubis" w:date="2020-12-15T12:27:00Z">
        <w:r w:rsidR="005B42D4" w:rsidRPr="00C50A1E">
          <w:rPr>
            <w:rFonts w:ascii="Times New Roman" w:eastAsia="Times New Roman" w:hAnsi="Times New Roman" w:cs="Times New Roman"/>
            <w:sz w:val="24"/>
            <w:szCs w:val="24"/>
          </w:rPr>
          <w:t>gorengannya</w:t>
        </w:r>
      </w:ins>
      <w:proofErr w:type="spellEnd"/>
      <w:r w:rsidRPr="00C50A1E">
        <w:rPr>
          <w:rFonts w:ascii="Times New Roman" w:eastAsia="Times New Roman" w:hAnsi="Times New Roman" w:cs="Times New Roman"/>
          <w:sz w:val="24"/>
          <w:szCs w:val="24"/>
        </w:rPr>
        <w:t>, satu</w:t>
      </w:r>
      <w:ins w:id="60" w:author="Mukhlis Lubis" w:date="2020-12-15T12:28:00Z">
        <w:r w:rsidR="005B42D4">
          <w:rPr>
            <w:rFonts w:ascii="Times New Roman" w:eastAsia="Times New Roman" w:hAnsi="Times New Roman" w:cs="Times New Roman"/>
            <w:sz w:val="24"/>
            <w:szCs w:val="24"/>
            <w:lang w:val="id-ID"/>
          </w:rPr>
          <w:t xml:space="preserve"> </w:t>
        </w:r>
      </w:ins>
      <w:del w:id="61" w:author="Mukhlis Lubis" w:date="2020-12-15T12:28:00Z">
        <w:r w:rsidRPr="00C50A1E" w:rsidDel="005B42D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dua biji</w:t>
      </w:r>
      <w:ins w:id="62" w:author="Mukhlis Lubis" w:date="2020-12-15T12:28:00Z">
        <w:r w:rsidR="005B42D4">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eh kok jadi lima?</w:t>
      </w:r>
    </w:p>
    <w:p w14:paraId="16B8747A" w14:textId="325C553B"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63" w:author="Mukhlis Lubis" w:date="2020-12-15T12:32:00Z">
          <w:pPr>
            <w:shd w:val="clear" w:color="auto" w:fill="F5F5F5"/>
            <w:spacing w:after="375"/>
          </w:pPr>
        </w:pPrChange>
      </w:pPr>
      <w:r w:rsidRPr="00C50A1E">
        <w:rPr>
          <w:rFonts w:ascii="Times New Roman" w:eastAsia="Times New Roman" w:hAnsi="Times New Roman" w:cs="Times New Roman"/>
          <w:sz w:val="24"/>
          <w:szCs w:val="24"/>
        </w:rPr>
        <w:t>Hujan yang membuat suasana jadi lebih dingin</w:t>
      </w:r>
      <w:del w:id="64" w:author="Mukhlis Lubis" w:date="2020-12-15T12:28:00Z">
        <w:r w:rsidRPr="00C50A1E" w:rsidDel="005B42D4">
          <w:rPr>
            <w:rFonts w:ascii="Times New Roman" w:eastAsia="Times New Roman" w:hAnsi="Times New Roman" w:cs="Times New Roman"/>
            <w:sz w:val="24"/>
            <w:szCs w:val="24"/>
          </w:rPr>
          <w:delText xml:space="preserve"> -</w:delText>
        </w:r>
        <w:r w:rsidRPr="00C50A1E" w:rsidDel="005B42D4">
          <w:rPr>
            <w:rFonts w:ascii="Times New Roman" w:eastAsia="Times New Roman" w:hAnsi="Times New Roman" w:cs="Times New Roman"/>
            <w:strike/>
            <w:sz w:val="24"/>
            <w:szCs w:val="24"/>
          </w:rPr>
          <w:delText>seperti sikapnya padamu</w:delText>
        </w:r>
      </w:del>
      <w:r w:rsidRPr="00C50A1E">
        <w:rPr>
          <w:rFonts w:ascii="Times New Roman" w:eastAsia="Times New Roman" w:hAnsi="Times New Roman" w:cs="Times New Roman"/>
          <w:sz w:val="24"/>
          <w:szCs w:val="24"/>
        </w:rPr>
        <w:t>, memang bisa jadi salah satu pencetus mengapa kita jadi suka makan. </w:t>
      </w:r>
    </w:p>
    <w:p w14:paraId="3D591FDF"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65" w:author="Mukhlis Lubis" w:date="2020-12-15T12:32:00Z">
          <w:pPr>
            <w:shd w:val="clear" w:color="auto" w:fill="F5F5F5"/>
            <w:spacing w:after="375"/>
          </w:pPr>
        </w:pPrChange>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F2886A7" w14:textId="22E3EF7C"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66"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5B42D4">
        <w:rPr>
          <w:rFonts w:ascii="Times New Roman" w:eastAsia="Times New Roman" w:hAnsi="Times New Roman" w:cs="Times New Roman"/>
          <w:i/>
          <w:iCs/>
          <w:sz w:val="24"/>
          <w:szCs w:val="24"/>
          <w:rPrChange w:id="67" w:author="Mukhlis Lubis" w:date="2020-12-15T12:29:00Z">
            <w:rPr>
              <w:rFonts w:ascii="Times New Roman" w:eastAsia="Times New Roman" w:hAnsi="Times New Roman" w:cs="Times New Roman"/>
              <w:sz w:val="24"/>
              <w:szCs w:val="24"/>
            </w:rPr>
          </w:rPrChange>
        </w:rPr>
        <w:t>lho</w:t>
      </w:r>
      <w:r w:rsidRPr="00C50A1E">
        <w:rPr>
          <w:rFonts w:ascii="Times New Roman" w:eastAsia="Times New Roman" w:hAnsi="Times New Roman" w:cs="Times New Roman"/>
          <w:sz w:val="24"/>
          <w:szCs w:val="24"/>
        </w:rPr>
        <w:t>. Dingin yang kita kira</w:t>
      </w:r>
      <w:ins w:id="68" w:author="Mukhlis Lubis" w:date="2020-12-15T12:29:00Z">
        <w:r w:rsidR="005B42D4">
          <w:rPr>
            <w:rFonts w:ascii="Times New Roman" w:eastAsia="Times New Roman" w:hAnsi="Times New Roman" w:cs="Times New Roman"/>
            <w:sz w:val="24"/>
            <w:szCs w:val="24"/>
            <w:lang w:val="id-ID"/>
          </w:rPr>
          <w:t>,</w:t>
        </w:r>
      </w:ins>
      <w:r w:rsidRPr="00C50A1E">
        <w:rPr>
          <w:rFonts w:ascii="Times New Roman" w:eastAsia="Times New Roman" w:hAnsi="Times New Roman" w:cs="Times New Roman"/>
          <w:sz w:val="24"/>
          <w:szCs w:val="24"/>
        </w:rPr>
        <w:t xml:space="preserve"> ternyata tidak sedingin kenyataannya</w:t>
      </w:r>
      <w:ins w:id="69" w:author="Mukhlis Lubis" w:date="2020-12-15T12:29:00Z">
        <w:r w:rsidR="005B42D4">
          <w:rPr>
            <w:rFonts w:ascii="Times New Roman" w:eastAsia="Times New Roman" w:hAnsi="Times New Roman" w:cs="Times New Roman"/>
            <w:sz w:val="24"/>
            <w:szCs w:val="24"/>
            <w:lang w:val="id-ID"/>
          </w:rPr>
          <w:t>.</w:t>
        </w:r>
      </w:ins>
      <w:del w:id="70" w:author="Mukhlis Lubis" w:date="2020-12-15T12:29:00Z">
        <w:r w:rsidRPr="00C50A1E" w:rsidDel="005B42D4">
          <w:rPr>
            <w:rFonts w:ascii="Times New Roman" w:eastAsia="Times New Roman" w:hAnsi="Times New Roman" w:cs="Times New Roman"/>
            <w:sz w:val="24"/>
            <w:szCs w:val="24"/>
          </w:rPr>
          <w:delText>, kok~</w:delText>
        </w:r>
      </w:del>
    </w:p>
    <w:p w14:paraId="70C289EF" w14:textId="5E7F7B36"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71" w:author="Mukhlis Lubis" w:date="2020-12-15T12:32:00Z">
          <w:pPr>
            <w:shd w:val="clear" w:color="auto" w:fill="F5F5F5"/>
            <w:spacing w:after="375"/>
          </w:pPr>
        </w:pPrChange>
      </w:pPr>
      <w:r w:rsidRPr="00C50A1E">
        <w:rPr>
          <w:rFonts w:ascii="Times New Roman" w:eastAsia="Times New Roman" w:hAnsi="Times New Roman" w:cs="Times New Roman"/>
          <w:b/>
          <w:bCs/>
          <w:sz w:val="24"/>
          <w:szCs w:val="24"/>
        </w:rPr>
        <w:t xml:space="preserve">Ternyata Ini </w:t>
      </w:r>
      <w:del w:id="72" w:author="Mukhlis Lubis" w:date="2020-12-15T12:29:00Z">
        <w:r w:rsidRPr="00C50A1E" w:rsidDel="005B42D4">
          <w:rPr>
            <w:rFonts w:ascii="Times New Roman" w:eastAsia="Times New Roman" w:hAnsi="Times New Roman" w:cs="Times New Roman"/>
            <w:b/>
            <w:bCs/>
            <w:sz w:val="24"/>
            <w:szCs w:val="24"/>
          </w:rPr>
          <w:delText>yang Bisa Jadi Sebabnya</w:delText>
        </w:r>
      </w:del>
      <w:ins w:id="73" w:author="Mukhlis Lubis" w:date="2020-12-15T12:29:00Z">
        <w:r w:rsidR="005B42D4">
          <w:rPr>
            <w:rFonts w:ascii="Times New Roman" w:eastAsia="Times New Roman" w:hAnsi="Times New Roman" w:cs="Times New Roman"/>
            <w:b/>
            <w:bCs/>
            <w:sz w:val="24"/>
            <w:szCs w:val="24"/>
            <w:lang w:val="id-ID"/>
          </w:rPr>
          <w:t>Penyebabnya</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D51D00">
        <w:rPr>
          <w:rFonts w:ascii="Times New Roman" w:eastAsia="Times New Roman" w:hAnsi="Times New Roman" w:cs="Times New Roman"/>
          <w:i/>
          <w:iCs/>
          <w:sz w:val="24"/>
          <w:szCs w:val="24"/>
          <w:rPrChange w:id="74" w:author="Mukhlis Lubis" w:date="2020-12-15T12:30:00Z">
            <w:rPr>
              <w:rFonts w:ascii="Times New Roman" w:eastAsia="Times New Roman" w:hAnsi="Times New Roman" w:cs="Times New Roman"/>
              <w:sz w:val="24"/>
              <w:szCs w:val="24"/>
            </w:rPr>
          </w:rPrChange>
        </w:rPr>
        <w:t>Ehem</w:t>
      </w:r>
      <w:proofErr w:type="spellEnd"/>
      <w:r w:rsidRPr="00C50A1E">
        <w:rPr>
          <w:rFonts w:ascii="Times New Roman" w:eastAsia="Times New Roman" w:hAnsi="Times New Roman" w:cs="Times New Roman"/>
          <w:sz w:val="24"/>
          <w:szCs w:val="24"/>
        </w:rPr>
        <w:t>.</w:t>
      </w:r>
    </w:p>
    <w:p w14:paraId="72328AC9"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75" w:author="Mukhlis Lubis" w:date="2020-12-15T12:32: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biskuit-biskuit yang di</w:t>
      </w:r>
      <w:del w:id="76" w:author="Mukhlis Lubis" w:date="2020-12-15T12:30:00Z">
        <w:r w:rsidDel="00D51D00">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18032FB1"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77"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D4957B7"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78" w:author="Mukhlis Lubis" w:date="2020-12-15T12:32: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11B6ED16" w14:textId="21A46C41"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79"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Coba deh, mulai </w:t>
      </w:r>
      <w:ins w:id="80" w:author="Mukhlis Lubis" w:date="2020-12-15T12:31:00Z">
        <w:r w:rsidR="00D51D00">
          <w:rPr>
            <w:rFonts w:ascii="Times New Roman" w:eastAsia="Times New Roman" w:hAnsi="Times New Roman" w:cs="Times New Roman"/>
            <w:sz w:val="24"/>
            <w:szCs w:val="24"/>
            <w:lang w:val="id-ID"/>
          </w:rPr>
          <w:t>s</w:t>
        </w:r>
      </w:ins>
      <w:r w:rsidRPr="00C50A1E">
        <w:rPr>
          <w:rFonts w:ascii="Times New Roman" w:eastAsia="Times New Roman" w:hAnsi="Times New Roman" w:cs="Times New Roman"/>
          <w:sz w:val="24"/>
          <w:szCs w:val="24"/>
        </w:rPr>
        <w:t>aja dulu dengan memperhatikan label informasi gizi ketika kamu memakan makanan kemasan</w:t>
      </w:r>
      <w:ins w:id="81" w:author="Mukhlis Lubis" w:date="2020-12-15T12:32:00Z">
        <w:r w:rsidR="00D51D00">
          <w:rPr>
            <w:rFonts w:ascii="Times New Roman" w:eastAsia="Times New Roman" w:hAnsi="Times New Roman" w:cs="Times New Roman"/>
            <w:sz w:val="24"/>
            <w:szCs w:val="24"/>
            <w:lang w:val="id-ID"/>
          </w:rPr>
          <w:t xml:space="preserve"> a</w:t>
        </w:r>
      </w:ins>
      <w:del w:id="82" w:author="Mukhlis Lubis" w:date="2020-12-15T12:32:00Z">
        <w:r w:rsidRPr="00C50A1E" w:rsidDel="00D51D00">
          <w:rPr>
            <w:rFonts w:ascii="Times New Roman" w:eastAsia="Times New Roman" w:hAnsi="Times New Roman" w:cs="Times New Roman"/>
            <w:sz w:val="24"/>
            <w:szCs w:val="24"/>
          </w:rPr>
          <w:delText>. A</w:delText>
        </w:r>
      </w:del>
      <w:r w:rsidRPr="00C50A1E">
        <w:rPr>
          <w:rFonts w:ascii="Times New Roman" w:eastAsia="Times New Roman" w:hAnsi="Times New Roman" w:cs="Times New Roman"/>
          <w:sz w:val="24"/>
          <w:szCs w:val="24"/>
        </w:rPr>
        <w:t>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1B22428"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83"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tiduran dan hanya buka tutup media sosial atau pura-pura sibuk padahal tidak ada yang </w:t>
      </w:r>
      <w:proofErr w:type="spellStart"/>
      <w:r w:rsidRPr="00D51D00">
        <w:rPr>
          <w:rFonts w:ascii="Times New Roman" w:eastAsia="Times New Roman" w:hAnsi="Times New Roman" w:cs="Times New Roman"/>
          <w:i/>
          <w:iCs/>
          <w:sz w:val="24"/>
          <w:szCs w:val="24"/>
          <w:rPrChange w:id="84" w:author="Mukhlis Lubis" w:date="2020-12-15T12:32:00Z">
            <w:rPr>
              <w:rFonts w:ascii="Times New Roman" w:eastAsia="Times New Roman" w:hAnsi="Times New Roman" w:cs="Times New Roman"/>
              <w:sz w:val="24"/>
              <w:szCs w:val="24"/>
            </w:rPr>
          </w:rPrChange>
        </w:rPr>
        <w:t>nge</w:t>
      </w:r>
      <w:proofErr w:type="spellEnd"/>
      <w:r w:rsidRPr="00D51D00">
        <w:rPr>
          <w:rFonts w:ascii="Times New Roman" w:eastAsia="Times New Roman" w:hAnsi="Times New Roman" w:cs="Times New Roman"/>
          <w:i/>
          <w:iCs/>
          <w:sz w:val="24"/>
          <w:szCs w:val="24"/>
          <w:rPrChange w:id="85" w:author="Mukhlis Lubis" w:date="2020-12-15T12:32: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1A21F118" w14:textId="27F05420"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86" w:author="Mukhlis Lubis" w:date="2020-12-15T12:32: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del w:id="87" w:author="Mukhlis Lubis" w:date="2020-12-15T12:32:00Z">
        <w:r w:rsidDel="00D51D00">
          <w:rPr>
            <w:rFonts w:ascii="Times New Roman" w:eastAsia="Times New Roman" w:hAnsi="Times New Roman" w:cs="Times New Roman"/>
            <w:sz w:val="24"/>
            <w:szCs w:val="24"/>
          </w:rPr>
          <w:delText>mager</w:delText>
        </w:r>
      </w:del>
      <w:ins w:id="88" w:author="Mukhlis Lubis" w:date="2020-12-15T12:32:00Z">
        <w:r w:rsidR="00D51D00">
          <w:rPr>
            <w:rFonts w:ascii="Times New Roman" w:eastAsia="Times New Roman" w:hAnsi="Times New Roman" w:cs="Times New Roman"/>
            <w:sz w:val="24"/>
            <w:szCs w:val="24"/>
          </w:rPr>
          <w:t>meger</w:t>
        </w:r>
      </w:ins>
      <w:r>
        <w:rPr>
          <w:rFonts w:ascii="Times New Roman" w:eastAsia="Times New Roman" w:hAnsi="Times New Roman" w:cs="Times New Roman"/>
          <w:sz w:val="24"/>
          <w:szCs w:val="24"/>
        </w:rPr>
        <w:t xml:space="preserve"> saja. Jadi simpanan di</w:t>
      </w:r>
      <w:ins w:id="89" w:author="Mukhlis Lubis" w:date="2020-12-15T12:32:00Z">
        <w:r w:rsidR="00D51D00">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tubuhmu, dimana-mana.</w:t>
      </w:r>
    </w:p>
    <w:p w14:paraId="232AE20A" w14:textId="49D80D24"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90"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Jadi, jangan salahkan </w:t>
      </w:r>
      <w:proofErr w:type="spellStart"/>
      <w:r w:rsidRPr="00C50A1E">
        <w:rPr>
          <w:rFonts w:ascii="Times New Roman" w:eastAsia="Times New Roman" w:hAnsi="Times New Roman" w:cs="Times New Roman"/>
          <w:sz w:val="24"/>
          <w:szCs w:val="24"/>
        </w:rPr>
        <w:t>hujannya</w:t>
      </w:r>
      <w:proofErr w:type="spellEnd"/>
      <w:r w:rsidRPr="00C50A1E">
        <w:rPr>
          <w:rFonts w:ascii="Times New Roman" w:eastAsia="Times New Roman" w:hAnsi="Times New Roman" w:cs="Times New Roman"/>
          <w:sz w:val="24"/>
          <w:szCs w:val="24"/>
        </w:rPr>
        <w:t xml:space="preserve">.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91" w:author="Mukhlis Lubis" w:date="2020-12-15T12:33:00Z">
        <w:r w:rsidR="00D51D00">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kanan di saat hujan. Coba ingat-ingat apa yang kamu makan saat hujan?</w:t>
      </w:r>
    </w:p>
    <w:p w14:paraId="3F2E5593" w14:textId="77777777" w:rsidR="00927764" w:rsidRPr="00C50A1E" w:rsidRDefault="00927764" w:rsidP="00D51D00">
      <w:pPr>
        <w:shd w:val="clear" w:color="auto" w:fill="F5F5F5"/>
        <w:spacing w:after="375"/>
        <w:jc w:val="both"/>
        <w:rPr>
          <w:rFonts w:ascii="Times New Roman" w:eastAsia="Times New Roman" w:hAnsi="Times New Roman" w:cs="Times New Roman"/>
          <w:sz w:val="24"/>
          <w:szCs w:val="24"/>
        </w:rPr>
        <w:pPrChange w:id="92" w:author="Mukhlis Lubis" w:date="2020-12-15T12:32:00Z">
          <w:pPr>
            <w:shd w:val="clear" w:color="auto" w:fill="F5F5F5"/>
            <w:spacing w:after="375"/>
          </w:pPr>
        </w:pPrChange>
      </w:pPr>
      <w:r w:rsidRPr="00C50A1E">
        <w:rPr>
          <w:rFonts w:ascii="Times New Roman" w:eastAsia="Times New Roman" w:hAnsi="Times New Roman" w:cs="Times New Roman"/>
          <w:sz w:val="24"/>
          <w:szCs w:val="24"/>
        </w:rPr>
        <w:t xml:space="preserve">Mie rebus kuah susu ditambah telur. Ya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lebih dari 500 kalori. HAHA. </w:t>
      </w:r>
    </w:p>
    <w:p w14:paraId="6F95CE3A" w14:textId="77777777" w:rsidR="00927764" w:rsidRPr="00C50A1E" w:rsidRDefault="00927764" w:rsidP="00D51D00">
      <w:pPr>
        <w:shd w:val="clear" w:color="auto" w:fill="F5F5F5"/>
        <w:jc w:val="both"/>
        <w:rPr>
          <w:rFonts w:ascii="Times New Roman" w:eastAsia="Times New Roman" w:hAnsi="Times New Roman" w:cs="Times New Roman"/>
          <w:sz w:val="24"/>
          <w:szCs w:val="24"/>
        </w:rPr>
        <w:pPrChange w:id="93" w:author="Mukhlis Lubis" w:date="2020-12-15T12:32:00Z">
          <w:pPr>
            <w:shd w:val="clear" w:color="auto" w:fill="F5F5F5"/>
          </w:pPr>
        </w:pPrChange>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61158180" w14:textId="77777777" w:rsidR="00927764" w:rsidRPr="00C50A1E" w:rsidRDefault="00927764" w:rsidP="00D51D00">
      <w:pPr>
        <w:jc w:val="both"/>
        <w:pPrChange w:id="94" w:author="Mukhlis Lubis" w:date="2020-12-15T12:32:00Z">
          <w:pPr/>
        </w:pPrChange>
      </w:pPr>
    </w:p>
    <w:p w14:paraId="11160436" w14:textId="77777777" w:rsidR="00927764" w:rsidRPr="005A045A" w:rsidRDefault="00927764" w:rsidP="00D51D00">
      <w:pPr>
        <w:jc w:val="both"/>
        <w:rPr>
          <w:i/>
        </w:rPr>
        <w:pPrChange w:id="95" w:author="Mukhlis Lubis" w:date="2020-12-15T12:32:00Z">
          <w:pPr/>
        </w:pPrChange>
      </w:pPr>
    </w:p>
    <w:p w14:paraId="14AC56FF" w14:textId="77777777" w:rsidR="00927764" w:rsidRPr="005A045A" w:rsidRDefault="00927764" w:rsidP="00D51D00">
      <w:pPr>
        <w:jc w:val="both"/>
        <w:rPr>
          <w:rFonts w:ascii="Cambria" w:hAnsi="Cambria"/>
          <w:i/>
          <w:sz w:val="18"/>
          <w:szCs w:val="18"/>
        </w:rPr>
        <w:pPrChange w:id="96" w:author="Mukhlis Lubis" w:date="2020-12-15T12:32:00Z">
          <w:pPr/>
        </w:pPrChange>
      </w:pPr>
      <w:r w:rsidRPr="005A045A">
        <w:rPr>
          <w:rFonts w:ascii="Cambria" w:hAnsi="Cambria"/>
          <w:i/>
          <w:sz w:val="18"/>
          <w:szCs w:val="18"/>
        </w:rPr>
        <w:t xml:space="preserve">Sumber: </w:t>
      </w:r>
      <w:r w:rsidR="00AE654E">
        <w:fldChar w:fldCharType="begin"/>
      </w:r>
      <w:r w:rsidR="00AE654E">
        <w:instrText xml:space="preserve"> HYPERLINK "https://www.kompasiana.com/listhiahr/5e11e59a097f367b4a413222/hujan-turun-berat-badan-naik?page=all" \l "section1" </w:instrText>
      </w:r>
      <w:r w:rsidR="00AE654E">
        <w:fldChar w:fldCharType="separate"/>
      </w:r>
      <w:r w:rsidRPr="005A045A">
        <w:rPr>
          <w:rStyle w:val="Hyperlink"/>
          <w:rFonts w:ascii="Cambria" w:hAnsi="Cambria"/>
          <w:i/>
          <w:sz w:val="18"/>
          <w:szCs w:val="18"/>
        </w:rPr>
        <w:t>https://www.kompasiana.com/listhiahr/5e11e59a097f367b4a413222/hujan-turun-berat-badan-naik?page=all#section1</w:t>
      </w:r>
      <w:r w:rsidR="00AE654E">
        <w:rPr>
          <w:rStyle w:val="Hyperlink"/>
          <w:rFonts w:ascii="Cambria" w:hAnsi="Cambria"/>
          <w:i/>
          <w:sz w:val="18"/>
          <w:szCs w:val="18"/>
        </w:rPr>
        <w:fldChar w:fldCharType="end"/>
      </w:r>
    </w:p>
    <w:p w14:paraId="32924423" w14:textId="77777777" w:rsidR="00924DF5" w:rsidRDefault="00924DF5" w:rsidP="00D51D00">
      <w:pPr>
        <w:jc w:val="both"/>
        <w:pPrChange w:id="97" w:author="Mukhlis Lubis" w:date="2020-12-15T12:32:00Z">
          <w:pPr/>
        </w:pPrChange>
      </w:pPr>
    </w:p>
    <w:sectPr w:rsidR="00924DF5"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0B170" w14:textId="77777777" w:rsidR="00AE654E" w:rsidRDefault="00AE654E">
      <w:r>
        <w:separator/>
      </w:r>
    </w:p>
  </w:endnote>
  <w:endnote w:type="continuationSeparator" w:id="0">
    <w:p w14:paraId="005BC5BE" w14:textId="77777777" w:rsidR="00AE654E" w:rsidRDefault="00AE6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5AD18"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533E31B5" w14:textId="77777777" w:rsidR="00941E77" w:rsidRDefault="00AE654E">
    <w:pPr>
      <w:pStyle w:val="Footer"/>
    </w:pPr>
  </w:p>
  <w:p w14:paraId="1405CB3E" w14:textId="77777777" w:rsidR="00941E77" w:rsidRDefault="00AE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C7E64" w14:textId="77777777" w:rsidR="00AE654E" w:rsidRDefault="00AE654E">
      <w:r>
        <w:separator/>
      </w:r>
    </w:p>
  </w:footnote>
  <w:footnote w:type="continuationSeparator" w:id="0">
    <w:p w14:paraId="57A438DD" w14:textId="77777777" w:rsidR="00AE654E" w:rsidRDefault="00AE6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khlis Lubis">
    <w15:presenceInfo w15:providerId="Windows Live" w15:userId="5c91d027cc0b1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xMLKwMDI2M7UwNTBV0lEKTi0uzszPAykwrAUAWCnyfywAAAA="/>
  </w:docVars>
  <w:rsids>
    <w:rsidRoot w:val="00927764"/>
    <w:rsid w:val="00006A7F"/>
    <w:rsid w:val="000728F3"/>
    <w:rsid w:val="0012251A"/>
    <w:rsid w:val="002318A3"/>
    <w:rsid w:val="004212D6"/>
    <w:rsid w:val="0042167F"/>
    <w:rsid w:val="004E1EBF"/>
    <w:rsid w:val="005B42D4"/>
    <w:rsid w:val="006B0F5A"/>
    <w:rsid w:val="00924DF5"/>
    <w:rsid w:val="00927764"/>
    <w:rsid w:val="00AE654E"/>
    <w:rsid w:val="00C20908"/>
    <w:rsid w:val="00D51D00"/>
    <w:rsid w:val="00DD2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C1A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paragraph" w:styleId="Heading1">
    <w:name w:val="heading 1"/>
    <w:basedOn w:val="Normal"/>
    <w:next w:val="Normal"/>
    <w:link w:val="Heading1Char"/>
    <w:uiPriority w:val="9"/>
    <w:qFormat/>
    <w:rsid w:val="005B42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DD27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757"/>
    <w:rPr>
      <w:rFonts w:ascii="Segoe UI" w:hAnsi="Segoe UI" w:cs="Segoe UI"/>
      <w:sz w:val="18"/>
      <w:szCs w:val="18"/>
    </w:rPr>
  </w:style>
  <w:style w:type="character" w:customStyle="1" w:styleId="Heading1Char">
    <w:name w:val="Heading 1 Char"/>
    <w:basedOn w:val="DefaultParagraphFont"/>
    <w:link w:val="Heading1"/>
    <w:uiPriority w:val="9"/>
    <w:rsid w:val="005B42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Mukhlis Lubis</cp:lastModifiedBy>
  <cp:revision>10</cp:revision>
  <dcterms:created xsi:type="dcterms:W3CDTF">2020-08-26T21:16:00Z</dcterms:created>
  <dcterms:modified xsi:type="dcterms:W3CDTF">2020-12-15T05:34:00Z</dcterms:modified>
</cp:coreProperties>
</file>