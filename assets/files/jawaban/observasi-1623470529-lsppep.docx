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7DDA3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16E5D8D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207D1EC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410D338F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5FAD0D08" w14:textId="77777777" w:rsidTr="00821BA2">
        <w:tc>
          <w:tcPr>
            <w:tcW w:w="9350" w:type="dxa"/>
          </w:tcPr>
          <w:p w14:paraId="327FD336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6CD6856C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7CC97305" w14:textId="0CCD153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0" w:author="Djoeniati Djoeniati" w:date="2021-06-12T10:57:00Z">
              <w:r w:rsidRPr="00EC6F38" w:rsidDel="00B1640F">
                <w:rPr>
                  <w:rFonts w:ascii="Times New Roman" w:eastAsia="Times New Roman" w:hAnsi="Times New Roman" w:cs="Times New Roman"/>
                  <w:szCs w:val="24"/>
                </w:rPr>
                <w:delText>ya</w:delText>
              </w:r>
            </w:del>
            <w:del w:id="1" w:author="Djoeniati Djoeniati" w:date="2021-06-12T10:56:00Z">
              <w:r w:rsidRPr="00EC6F38" w:rsidDel="00B1640F">
                <w:rPr>
                  <w:rFonts w:ascii="Times New Roman" w:eastAsia="Times New Roman" w:hAnsi="Times New Roman" w:cs="Times New Roman"/>
                  <w:szCs w:val="24"/>
                </w:rPr>
                <w:delText xml:space="preserve">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" w:author="Djoeniati Djoeniati" w:date="2021-06-12T10:57:00Z">
              <w:r w:rsidR="00B1640F">
                <w:rPr>
                  <w:rFonts w:ascii="Times New Roman" w:eastAsia="Times New Roman" w:hAnsi="Times New Roman" w:cs="Times New Roman"/>
                  <w:szCs w:val="24"/>
                </w:rPr>
                <w:t>tiap</w:t>
              </w:r>
              <w:proofErr w:type="spellEnd"/>
              <w:r w:rsidR="00B1640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del w:id="3" w:author="Djoeniati Djoeniati" w:date="2021-06-12T10:56:00Z">
              <w:r w:rsidRPr="00EC6F38" w:rsidDel="00B1640F">
                <w:rPr>
                  <w:rFonts w:ascii="Times New Roman" w:eastAsia="Times New Roman" w:hAnsi="Times New Roman" w:cs="Times New Roman"/>
                  <w:szCs w:val="24"/>
                </w:rPr>
                <w:delText xml:space="preserve"> dia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74E918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" w:author="Djoeniati Djoeniati" w:date="2021-06-12T10:57:00Z">
              <w:r w:rsidRPr="00EC6F38" w:rsidDel="00B1640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" w:author="Djoeniati Djoeniati" w:date="2021-06-12T10:58:00Z">
              <w:r w:rsidRPr="00EC6F38" w:rsidDel="00B1640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del w:id="6" w:author="Djoeniati Djoeniati" w:date="2021-06-12T10:58:00Z">
              <w:r w:rsidRPr="00EC6F38" w:rsidDel="00B1640F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C310A7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7" w:author="Djoeniati Djoeniati" w:date="2021-06-12T10:58:00Z">
              <w:r w:rsidRPr="00EC6F38" w:rsidDel="00B1640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del w:id="8" w:author="Djoeniati Djoeniati" w:date="2021-06-12T10:58:00Z">
              <w:r w:rsidRPr="00EC6F38" w:rsidDel="00B1640F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06B095E" w14:textId="15D6A16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9" w:author="Djoeniati Djoeniati" w:date="2021-06-12T10:58:00Z">
              <w:r w:rsidRPr="00EC6F38" w:rsidDel="00B1640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ins w:id="10" w:author="Djoeniati Djoeniati" w:date="2021-06-12T10:59:00Z">
              <w:r w:rsidR="00B1640F">
                <w:rPr>
                  <w:rFonts w:ascii="Times New Roman" w:eastAsia="Times New Roman" w:hAnsi="Times New Roman" w:cs="Times New Roman"/>
                  <w:szCs w:val="24"/>
                </w:rPr>
                <w:t xml:space="preserve"> dan</w:t>
              </w:r>
            </w:ins>
            <w:del w:id="11" w:author="Djoeniati Djoeniati" w:date="2021-06-12T10:59:00Z">
              <w:r w:rsidRPr="00EC6F38" w:rsidDel="00B1640F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12" w:author="Djoeniati Djoeniati" w:date="2021-06-12T10:59:00Z">
              <w:r w:rsidR="00B1640F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B1640F">
                <w:rPr>
                  <w:rFonts w:ascii="Times New Roman" w:eastAsia="Times New Roman" w:hAnsi="Times New Roman" w:cs="Times New Roman"/>
                  <w:szCs w:val="24"/>
                </w:rPr>
                <w:t>karena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ins w:id="13" w:author="Djoeniati Djoeniati" w:date="2021-06-12T10:59:00Z">
              <w:r w:rsidR="00B1640F">
                <w:rPr>
                  <w:rFonts w:ascii="Times New Roman" w:eastAsia="Times New Roman" w:hAnsi="Times New Roman" w:cs="Times New Roman"/>
                  <w:szCs w:val="24"/>
                </w:rPr>
                <w:t>sekarang</w:t>
              </w:r>
            </w:ins>
            <w:proofErr w:type="spellEnd"/>
            <w:del w:id="14" w:author="Djoeniati Djoeniati" w:date="2021-06-12T10:59:00Z">
              <w:r w:rsidRPr="00EC6F38" w:rsidDel="00B1640F">
                <w:rPr>
                  <w:rFonts w:ascii="Times New Roman" w:eastAsia="Times New Roman" w:hAnsi="Times New Roman" w:cs="Times New Roman"/>
                  <w:szCs w:val="24"/>
                </w:rPr>
                <w:delText>ini hari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5" w:author="Djoeniati Djoeniati" w:date="2021-06-12T11:00:00Z">
              <w:r w:rsidR="00B1640F">
                <w:rPr>
                  <w:rFonts w:ascii="Times New Roman" w:eastAsia="Times New Roman" w:hAnsi="Times New Roman" w:cs="Times New Roman"/>
                  <w:szCs w:val="24"/>
                </w:rPr>
                <w:t>harus</w:t>
              </w:r>
              <w:proofErr w:type="spellEnd"/>
              <w:r w:rsidR="00B1640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1640F">
                <w:rPr>
                  <w:rFonts w:ascii="Times New Roman" w:eastAsia="Times New Roman" w:hAnsi="Times New Roman" w:cs="Times New Roman"/>
                  <w:szCs w:val="24"/>
                </w:rPr>
                <w:t>siap</w:t>
              </w:r>
              <w:proofErr w:type="spellEnd"/>
              <w:r w:rsidR="00B1640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25530D2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7E2B646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1B6EE2F" w14:textId="65FB4B0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6" w:author="Djoeniati Djoeniati" w:date="2021-06-12T11:00:00Z">
              <w:r w:rsidRPr="00EC6F38" w:rsidDel="00B1640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17" w:author="Djoeniati Djoeniati" w:date="2021-06-12T11:00:00Z">
              <w:r w:rsidR="00B1640F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1DC7CE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2B199F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8" w:author="Djoeniati Djoeniati" w:date="2021-06-12T11:00:00Z">
              <w:r w:rsidRPr="00EC6F38" w:rsidDel="00B1640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9" w:author="Djoeniati Djoeniati" w:date="2021-06-12T11:00:00Z">
              <w:r w:rsidRPr="00EC6F38" w:rsidDel="00B1640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26C7AF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06B60E3B" w14:textId="747A3E7B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20" w:author="Djoeniati Djoeniati" w:date="2021-06-12T11:01:00Z">
              <w:r w:rsidR="00B1640F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21" w:author="Djoeniati Djoeniati" w:date="2021-06-12T11:01:00Z">
              <w:r w:rsidRPr="00EC6F38" w:rsidDel="00B1640F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14C9F4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43869F2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E94CF3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2" w:author="Djoeniati Djoeniati" w:date="2021-06-12T11:01:00Z">
              <w:r w:rsidRPr="00EC6F38" w:rsidDel="00B1640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4DDE83B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6C6EE9C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760C48C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50508B9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3D086B4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0708AF4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bookmarkStart w:id="23" w:name="_GoBack"/>
            <w:bookmarkEnd w:id="23"/>
            <w:del w:id="24" w:author="Djoeniati Djoeniati" w:date="2021-06-12T11:02:00Z">
              <w:r w:rsidRPr="00EC6F38" w:rsidDel="00B1640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33915E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0091F7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9092A6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0CD9D4A9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joeniati Djoeniati">
    <w15:presenceInfo w15:providerId="None" w15:userId="Djoeniati Djoenia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B1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AA8AF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Djoeniati Djoeniati</cp:lastModifiedBy>
  <cp:revision>4</cp:revision>
  <dcterms:created xsi:type="dcterms:W3CDTF">2020-08-26T22:03:00Z</dcterms:created>
  <dcterms:modified xsi:type="dcterms:W3CDTF">2021-06-12T04:02:00Z</dcterms:modified>
</cp:coreProperties>
</file>