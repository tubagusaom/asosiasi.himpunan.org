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4E82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A3B58A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1C46D0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798BE5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A4B34DD" w14:textId="77777777" w:rsidTr="00821BA2">
        <w:tc>
          <w:tcPr>
            <w:tcW w:w="9350" w:type="dxa"/>
          </w:tcPr>
          <w:p w14:paraId="29CB5DB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ins w:id="0" w:author="HP" w:date="2021-08-13T08:37:00Z">
              <w:r w:rsidR="00710B4A">
                <w:t xml:space="preserve"> </w:t>
              </w:r>
              <w:proofErr w:type="spellStart"/>
              <w:r w:rsidR="00710B4A">
                <w:t>pemelajaran</w:t>
              </w:r>
            </w:ins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14:paraId="79D7C35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56EF7B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1"/>
            <w:proofErr w:type="spellEnd"/>
            <w:r w:rsidR="00710B4A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ins w:id="2" w:author="HP" w:date="2021-08-13T08:38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710B4A">
              <w:rPr>
                <w:rFonts w:ascii="Times New Roman" w:eastAsia="Times New Roman" w:hAnsi="Times New Roman" w:cs="Times New Roman"/>
                <w:szCs w:val="24"/>
              </w:rPr>
              <w:t>esktrem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710B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10B4A">
              <w:rPr>
                <w:rFonts w:ascii="Times New Roman" w:eastAsia="Times New Roman" w:hAnsi="Times New Roman" w:cs="Times New Roman"/>
                <w:szCs w:val="24"/>
              </w:rPr>
              <w:t>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21159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3" w:author="HP" w:date="2021-08-13T08:40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(,)</w:t>
              </w:r>
            </w:ins>
            <w:del w:id="4" w:author="HP" w:date="2021-08-13T08:40:00Z">
              <w:r w:rsidR="00710B4A" w:rsidDel="00710B4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5" w:author="HP" w:date="2021-08-13T08:40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(.)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n</w:t>
            </w:r>
            <w:ins w:id="6" w:author="HP" w:date="2021-08-13T08:40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(N)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7" w:author="HP" w:date="2021-08-13T08:41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8" w:author="HP" w:date="2021-08-13T08:41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commentRangeEnd w:id="9"/>
            <w:proofErr w:type="spellEnd"/>
            <w:r w:rsidR="00710B4A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464F5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5DD43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ins w:id="10" w:author="HP" w:date="2021-08-13T08:42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11" w:author="HP" w:date="2021-08-13T08:42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2" w:author="HP" w:date="2021-08-13T08:42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13"/>
            <w:proofErr w:type="spellEnd"/>
            <w:r w:rsidR="00710B4A">
              <w:rPr>
                <w:rStyle w:val="CommentReference"/>
              </w:rPr>
              <w:commentReference w:id="13"/>
            </w:r>
            <w:commentRangeEnd w:id="14"/>
            <w:r w:rsidR="00710B4A">
              <w:rPr>
                <w:rStyle w:val="CommentReference"/>
              </w:rPr>
              <w:commentReference w:id="14"/>
            </w:r>
            <w:ins w:id="15" w:author="HP" w:date="2021-08-13T08:43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commentRangeEnd w:id="16"/>
            <w:proofErr w:type="spellEnd"/>
            <w:r w:rsidR="00433242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17" w:author="HP" w:date="2021-08-13T08:43:00Z"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10B4A">
                <w:rPr>
                  <w:rFonts w:ascii="Times New Roman" w:eastAsia="Times New Roman" w:hAnsi="Times New Roman" w:cs="Times New Roman"/>
                  <w:szCs w:val="24"/>
                </w:rPr>
                <w:t>publikasi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FA3B44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8" w:author="HP" w:date="2021-08-13T08:45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7648B1C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19" w:author="HP" w:date="2021-08-13T08:46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D92E5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ins w:id="20" w:author="HP" w:date="2021-08-13T08:45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ins w:id="21" w:author="HP" w:date="2021-08-13T08:46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HP" w:date="2021-08-13T08:46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pemelajaran</w:t>
              </w:r>
              <w:proofErr w:type="spellEnd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23" w:author="HP" w:date="2021-08-13T08:46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D343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C8D0D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commentRangeEnd w:id="24"/>
            <w:r w:rsidR="00433242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FF831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55601A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ins w:id="25" w:author="HP" w:date="2021-08-13T08:47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ins w:id="26" w:author="HP" w:date="2021-08-13T08:47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latih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89F86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B0C2D2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27"/>
            <w:proofErr w:type="spellEnd"/>
            <w:r w:rsidR="00433242">
              <w:rPr>
                <w:rStyle w:val="CommentReference"/>
              </w:rPr>
              <w:commentReference w:id="27"/>
            </w:r>
            <w:ins w:id="28" w:author="HP" w:date="2021-08-13T08:47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9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commentRangeEnd w:id="29"/>
            <w:r w:rsidR="00433242">
              <w:rPr>
                <w:rStyle w:val="CommentReference"/>
              </w:rPr>
              <w:commentReference w:id="29"/>
            </w:r>
            <w:ins w:id="30" w:author="HP" w:date="2021-08-13T08:49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</w:t>
            </w:r>
            <w:ins w:id="31" w:author="HP" w:date="2021-08-13T08:49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(.) (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Dia</w:t>
              </w:r>
              <w:proofErr w:type="spellEnd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2C72C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</w:t>
            </w:r>
            <w:ins w:id="32" w:author="HP" w:date="2021-08-13T08:49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lima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ins w:id="33" w:author="HP" w:date="2021-08-13T08:49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34" w:author="HP" w:date="2021-08-13T08:50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35" w:author="HP" w:date="2021-08-13T08:50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pemelajaran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D3B243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0E8299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591669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61A9B8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5CD977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6" w:author="HP" w:date="2021-08-13T08:50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0B374DC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37" w:author="HP" w:date="2021-08-13T08:50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(,)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commentRangeEnd w:id="38"/>
            <w:proofErr w:type="spellEnd"/>
            <w:r w:rsidR="00433242">
              <w:rPr>
                <w:rStyle w:val="CommentReference"/>
              </w:rPr>
              <w:commentReference w:id="38"/>
            </w:r>
            <w:ins w:id="39" w:author="HP" w:date="2021-08-13T08:50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40" w:author="HP" w:date="2021-08-13T08:52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(.)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ins w:id="41" w:author="HP" w:date="2021-08-13T08:52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(P</w:t>
              </w:r>
              <w:proofErr w:type="gram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42" w:author="HP" w:date="2021-08-13T08:52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(,)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43" w:author="HP" w:date="2021-08-13T08:52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commentRangeEnd w:id="44"/>
            <w:proofErr w:type="spellEnd"/>
            <w:r w:rsidR="00433242">
              <w:rPr>
                <w:rStyle w:val="CommentReference"/>
              </w:rPr>
              <w:commentReference w:id="44"/>
            </w:r>
            <w:ins w:id="45" w:author="HP" w:date="2021-08-13T08:52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B0681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6" w:author="HP" w:date="2021-08-13T08:53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(,) </w:t>
              </w:r>
            </w:ins>
            <w:commentRangeStart w:id="47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commentRangeEnd w:id="47"/>
            <w:r w:rsidR="00433242">
              <w:rPr>
                <w:rStyle w:val="CommentReference"/>
              </w:rPr>
              <w:commentReference w:id="4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48" w:author="HP" w:date="2021-08-13T08:53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49"/>
            <w:proofErr w:type="spellEnd"/>
            <w:r w:rsidR="00433242">
              <w:rPr>
                <w:rStyle w:val="CommentReference"/>
              </w:rPr>
              <w:commentReference w:id="49"/>
            </w:r>
            <w:ins w:id="50" w:author="HP" w:date="2021-08-13T08:53:00Z">
              <w:r w:rsidR="0043324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964A8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commentRangeEnd w:id="51"/>
            <w:proofErr w:type="spellEnd"/>
            <w:r w:rsidR="00D33247">
              <w:rPr>
                <w:rStyle w:val="CommentReference"/>
              </w:rPr>
              <w:commentReference w:id="51"/>
            </w:r>
            <w:ins w:id="52" w:author="HP" w:date="2021-08-13T08:54:00Z">
              <w:r w:rsidR="00D332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B5961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237DF1E" w14:textId="77777777" w:rsidR="00924DF5" w:rsidRDefault="00924DF5">
      <w:bookmarkStart w:id="53" w:name="_GoBack"/>
      <w:bookmarkEnd w:id="53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HP" w:date="2021-08-13T08:39:00Z" w:initials="H">
    <w:p w14:paraId="58148DC6" w14:textId="77777777" w:rsidR="00710B4A" w:rsidRDefault="00710B4A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9" w:author="HP" w:date="2021-08-13T08:41:00Z" w:initials="H">
    <w:p w14:paraId="278FD014" w14:textId="77777777" w:rsidR="00710B4A" w:rsidRDefault="00710B4A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3" w:author="HP" w:date="2021-08-13T08:43:00Z" w:initials="H">
    <w:p w14:paraId="532E5F5D" w14:textId="77777777" w:rsidR="00710B4A" w:rsidRDefault="00710B4A">
      <w:pPr>
        <w:pStyle w:val="CommentText"/>
      </w:pPr>
      <w:r>
        <w:rPr>
          <w:rStyle w:val="CommentReference"/>
        </w:rPr>
        <w:annotationRef/>
      </w:r>
    </w:p>
  </w:comment>
  <w:comment w:id="14" w:author="HP" w:date="2021-08-13T08:44:00Z" w:initials="H">
    <w:p w14:paraId="350D534B" w14:textId="77777777" w:rsidR="00710B4A" w:rsidRDefault="00710B4A">
      <w:pPr>
        <w:pStyle w:val="CommentText"/>
      </w:pPr>
      <w:r>
        <w:rPr>
          <w:rStyle w:val="CommentReference"/>
        </w:rPr>
        <w:annotationRef/>
      </w:r>
      <w:r>
        <w:t>Kata ‘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’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6" w:author="HP" w:date="2021-08-13T08:44:00Z" w:initials="H">
    <w:p w14:paraId="5B413C49" w14:textId="77777777" w:rsidR="00433242" w:rsidRDefault="00433242">
      <w:pPr>
        <w:pStyle w:val="CommentText"/>
      </w:pPr>
      <w:r>
        <w:rPr>
          <w:rStyle w:val="CommentReference"/>
        </w:rPr>
        <w:annotationRef/>
      </w:r>
      <w:r>
        <w:t>Kata ‘</w:t>
      </w:r>
      <w:proofErr w:type="spellStart"/>
      <w:r>
        <w:t>ini</w:t>
      </w:r>
      <w:proofErr w:type="spellEnd"/>
      <w:r>
        <w:t xml:space="preserve">’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4" w:author="HP" w:date="2021-08-13T08:46:00Z" w:initials="H">
    <w:p w14:paraId="70B2A6C4" w14:textId="77777777" w:rsidR="00433242" w:rsidRDefault="00433242">
      <w:pPr>
        <w:pStyle w:val="CommentText"/>
      </w:pPr>
      <w:r>
        <w:rPr>
          <w:rStyle w:val="CommentReference"/>
        </w:rPr>
        <w:annotationRef/>
      </w:r>
      <w:r>
        <w:t>Kata ‘</w:t>
      </w:r>
      <w:proofErr w:type="spellStart"/>
      <w:r>
        <w:t>yaitu</w:t>
      </w:r>
      <w:proofErr w:type="spellEnd"/>
      <w:r>
        <w:t xml:space="preserve">’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7" w:author="HP" w:date="2021-08-13T08:47:00Z" w:initials="H">
    <w:p w14:paraId="10B49CC6" w14:textId="77777777" w:rsidR="00433242" w:rsidRDefault="00433242">
      <w:pPr>
        <w:pStyle w:val="CommentText"/>
      </w:pPr>
      <w:r>
        <w:rPr>
          <w:rStyle w:val="CommentReference"/>
        </w:rPr>
        <w:annotationRef/>
      </w:r>
      <w:r>
        <w:t>Kata ‘</w:t>
      </w:r>
      <w:proofErr w:type="spellStart"/>
      <w:r>
        <w:t>dimana</w:t>
      </w:r>
      <w:proofErr w:type="spellEnd"/>
      <w:r>
        <w:t xml:space="preserve">’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9" w:author="HP" w:date="2021-08-13T08:49:00Z" w:initials="H">
    <w:p w14:paraId="7BEF1D3C" w14:textId="77777777" w:rsidR="00433242" w:rsidRDefault="00433242">
      <w:pPr>
        <w:pStyle w:val="CommentText"/>
      </w:pPr>
      <w:r>
        <w:rPr>
          <w:rStyle w:val="CommentReference"/>
        </w:rPr>
        <w:annotationRef/>
      </w:r>
      <w:r>
        <w:t>Kata ‘</w:t>
      </w:r>
      <w:proofErr w:type="spellStart"/>
      <w:r>
        <w:t>maka</w:t>
      </w:r>
      <w:proofErr w:type="spellEnd"/>
      <w:r>
        <w:t xml:space="preserve"> guru’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38" w:author="HP" w:date="2021-08-13T08:51:00Z" w:initials="H">
    <w:p w14:paraId="1F4187AD" w14:textId="77777777" w:rsidR="00433242" w:rsidRDefault="00433242">
      <w:pPr>
        <w:pStyle w:val="CommentText"/>
      </w:pPr>
      <w:r>
        <w:rPr>
          <w:rStyle w:val="CommentReference"/>
        </w:rPr>
        <w:annotationRef/>
      </w:r>
      <w:r>
        <w:t>Kata ‘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’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 ‘</w:t>
      </w:r>
      <w:proofErr w:type="spellStart"/>
      <w:r>
        <w:t>sebagai</w:t>
      </w:r>
      <w:proofErr w:type="spellEnd"/>
      <w:r>
        <w:t xml:space="preserve">’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‘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proses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>.</w:t>
      </w:r>
    </w:p>
  </w:comment>
  <w:comment w:id="44" w:author="HP" w:date="2021-08-13T08:52:00Z" w:initials="H">
    <w:p w14:paraId="2FFEBB82" w14:textId="77777777" w:rsidR="00433242" w:rsidRDefault="00433242">
      <w:pPr>
        <w:pStyle w:val="CommentText"/>
      </w:pPr>
      <w:r>
        <w:rPr>
          <w:rStyle w:val="CommentReference"/>
        </w:rPr>
        <w:annotationRef/>
      </w:r>
      <w:r>
        <w:t>Kata ‘</w:t>
      </w:r>
      <w:proofErr w:type="spellStart"/>
      <w:r>
        <w:t>maka</w:t>
      </w:r>
      <w:proofErr w:type="spellEnd"/>
      <w:r>
        <w:t xml:space="preserve">’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47" w:author="HP" w:date="2021-08-13T08:53:00Z" w:initials="H">
    <w:p w14:paraId="5A6C44E3" w14:textId="77777777" w:rsidR="00433242" w:rsidRDefault="00433242">
      <w:pPr>
        <w:pStyle w:val="CommentText"/>
      </w:pPr>
      <w:r>
        <w:rPr>
          <w:rStyle w:val="CommentReference"/>
        </w:rPr>
        <w:annotationRef/>
      </w:r>
      <w:r>
        <w:t>Kata ‘</w:t>
      </w:r>
      <w:proofErr w:type="spellStart"/>
      <w:r>
        <w:t>maka</w:t>
      </w:r>
      <w:proofErr w:type="spellEnd"/>
      <w:r>
        <w:t xml:space="preserve">’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49" w:author="HP" w:date="2021-08-13T08:53:00Z" w:initials="H">
    <w:p w14:paraId="069BB06E" w14:textId="77777777" w:rsidR="00433242" w:rsidRDefault="00433242">
      <w:pPr>
        <w:pStyle w:val="CommentText"/>
      </w:pPr>
      <w:r>
        <w:rPr>
          <w:rStyle w:val="CommentReference"/>
        </w:rPr>
        <w:annotationRef/>
      </w:r>
      <w:r>
        <w:t>Kata ‘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’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51" w:author="HP" w:date="2021-08-13T08:54:00Z" w:initials="H">
    <w:p w14:paraId="1DCC1805" w14:textId="77777777" w:rsidR="00D33247" w:rsidRDefault="00D33247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. </w:t>
      </w:r>
      <w:proofErr w:type="spellStart"/>
      <w:r>
        <w:t>Tulislah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9C24A2A" w14:textId="77777777" w:rsidR="00D33247" w:rsidRDefault="00D33247">
      <w:pPr>
        <w:pStyle w:val="CommentText"/>
      </w:pPr>
    </w:p>
    <w:p w14:paraId="6DA3F8A2" w14:textId="77777777" w:rsidR="00D33247" w:rsidRDefault="00D33247">
      <w:pPr>
        <w:pStyle w:val="CommentText"/>
      </w:pPr>
      <w:r>
        <w:t xml:space="preserve">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mendiskusikan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148DC6" w15:done="0"/>
  <w15:commentEx w15:paraId="278FD014" w15:done="0"/>
  <w15:commentEx w15:paraId="532E5F5D" w15:done="0"/>
  <w15:commentEx w15:paraId="350D534B" w15:done="0"/>
  <w15:commentEx w15:paraId="5B413C49" w15:done="0"/>
  <w15:commentEx w15:paraId="70B2A6C4" w15:done="0"/>
  <w15:commentEx w15:paraId="10B49CC6" w15:done="0"/>
  <w15:commentEx w15:paraId="7BEF1D3C" w15:done="0"/>
  <w15:commentEx w15:paraId="1F4187AD" w15:done="0"/>
  <w15:commentEx w15:paraId="2FFEBB82" w15:done="0"/>
  <w15:commentEx w15:paraId="5A6C44E3" w15:done="0"/>
  <w15:commentEx w15:paraId="069BB06E" w15:done="0"/>
  <w15:commentEx w15:paraId="6DA3F8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Windows Live" w15:userId="05d90a1760bca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33242"/>
    <w:rsid w:val="00710B4A"/>
    <w:rsid w:val="00924DF5"/>
    <w:rsid w:val="00D3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C26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10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B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B4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B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B4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2021-08-13T01:56:00Z</dcterms:created>
  <dcterms:modified xsi:type="dcterms:W3CDTF">2021-08-13T01:56:00Z</dcterms:modified>
</cp:coreProperties>
</file>