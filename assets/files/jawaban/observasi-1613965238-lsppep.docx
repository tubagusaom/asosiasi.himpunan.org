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A25B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145B79F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AA215F2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730ADD1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8A3E5F1" w14:textId="77777777" w:rsidTr="00821BA2">
        <w:tc>
          <w:tcPr>
            <w:tcW w:w="9350" w:type="dxa"/>
          </w:tcPr>
          <w:p w14:paraId="21892104" w14:textId="77777777" w:rsidR="00BE098E" w:rsidRDefault="00BE098E" w:rsidP="00821BA2">
            <w:pPr>
              <w:pStyle w:val="ListParagraph"/>
              <w:ind w:left="0"/>
            </w:pPr>
          </w:p>
          <w:p w14:paraId="24C4541F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ADBEF8C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02818FE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3F7938D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2885D63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3176D09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362E2DC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249F89E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2C5611E6" w14:textId="77777777" w:rsidR="00F046F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Author" w:date="2021-02-22T10:38:00Z"/>
              </w:rPr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</w:t>
            </w:r>
          </w:p>
          <w:p w14:paraId="177A55DC" w14:textId="424A02B1" w:rsidR="00BE098E" w:rsidRDefault="00BE098E" w:rsidP="00F046FF">
            <w:pPr>
              <w:pStyle w:val="ListParagraph"/>
              <w:tabs>
                <w:tab w:val="left" w:pos="2064"/>
                <w:tab w:val="left" w:pos="2513"/>
              </w:tabs>
              <w:ind w:left="2507"/>
              <w:jc w:val="left"/>
              <w:pPrChange w:id="1" w:author="Author" w:date="2021-02-22T10:3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4B3CA4D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708C0C9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47CAEF5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4F4BCBC5" w14:textId="2BEF0694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ins w:id="2" w:author="Author" w:date="2021-02-22T10:22:00Z">
              <w:r w:rsidR="00162512">
                <w:t>.</w:t>
              </w:r>
            </w:ins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29D51A2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6F5874D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2F86A0C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5AD2381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4DBE059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0DE8959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2EC0B79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55738E1E" w14:textId="77777777" w:rsidR="00F046F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" w:author="Author" w:date="2021-02-22T10:38:00Z"/>
              </w:rPr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</w:p>
          <w:p w14:paraId="32504352" w14:textId="4D2001C5" w:rsidR="00BE098E" w:rsidDel="00F046FF" w:rsidRDefault="00BE098E" w:rsidP="00F046FF">
            <w:pPr>
              <w:pStyle w:val="ListParagraph"/>
              <w:tabs>
                <w:tab w:val="left" w:pos="2064"/>
                <w:tab w:val="left" w:pos="2513"/>
              </w:tabs>
              <w:ind w:left="2507"/>
              <w:jc w:val="left"/>
              <w:rPr>
                <w:del w:id="4" w:author="Author" w:date="2021-02-22T10:38:00Z"/>
              </w:rPr>
              <w:pPrChange w:id="5" w:author="Author" w:date="2021-02-22T10:3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4C33795B" w14:textId="3108987F" w:rsidR="00BE098E" w:rsidRDefault="00BE098E" w:rsidP="00F046FF">
            <w:pPr>
              <w:pStyle w:val="ListParagraph"/>
              <w:tabs>
                <w:tab w:val="left" w:pos="2064"/>
                <w:tab w:val="left" w:pos="2513"/>
              </w:tabs>
              <w:ind w:left="2507"/>
              <w:jc w:val="left"/>
              <w:pPrChange w:id="6" w:author="Author" w:date="2021-02-22T10:3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7" w:author="Author" w:date="2021-02-22T10:38:00Z">
              <w:r w:rsidDel="00F046FF">
                <w:tab/>
              </w:r>
              <w:r w:rsidDel="00F046FF">
                <w:tab/>
              </w:r>
            </w:del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6DC3665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7C3AAA2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719E154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340A591B" w14:textId="77777777" w:rsidTr="00821BA2">
        <w:tc>
          <w:tcPr>
            <w:tcW w:w="9350" w:type="dxa"/>
          </w:tcPr>
          <w:p w14:paraId="22B92698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C092A04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62512"/>
    <w:rsid w:val="0042167F"/>
    <w:rsid w:val="00924DF5"/>
    <w:rsid w:val="00BE098E"/>
    <w:rsid w:val="00F0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537B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Author</cp:lastModifiedBy>
  <cp:revision>2</cp:revision>
  <dcterms:created xsi:type="dcterms:W3CDTF">2020-08-26T21:29:00Z</dcterms:created>
  <dcterms:modified xsi:type="dcterms:W3CDTF">2021-02-22T03:39:00Z</dcterms:modified>
</cp:coreProperties>
</file>