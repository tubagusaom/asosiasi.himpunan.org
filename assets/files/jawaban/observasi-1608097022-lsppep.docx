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0465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47679B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028A86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2D1CE2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5DEEB11" w14:textId="77777777" w:rsidR="00927764" w:rsidRPr="0094076B" w:rsidRDefault="00927764" w:rsidP="00927764">
      <w:pPr>
        <w:rPr>
          <w:rFonts w:ascii="Cambria" w:hAnsi="Cambria"/>
        </w:rPr>
      </w:pPr>
    </w:p>
    <w:p w14:paraId="23EC9B6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713A3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7839FB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30247A" wp14:editId="12F4202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542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BB2D92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7423CA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1CEFEA" w14:textId="40286D9D" w:rsidR="00927764" w:rsidRPr="00C50A1E" w:rsidRDefault="000378B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0" w:author="syamsul hadi" w:date="2020-12-16T12:28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ins w:id="1" w:author="syamsul hadi" w:date="2020-12-16T12:28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del w:id="2" w:author="syamsul hadi" w:date="2020-12-16T12:28:00Z">
        <w:r w:rsidR="00927764" w:rsidDel="000378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syamsul hadi" w:date="2020-12-16T12:29:00Z">
        <w:r w:rsidDel="000378B5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4" w:author="syamsul hadi" w:date="2020-12-16T12:29:00Z">
        <w:r w:rsidR="00927764" w:rsidDel="000378B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5" w:author="syamsul hadi" w:date="2020-12-16T12:29:00Z">
        <w:r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CAE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3199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E96F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98F8D" w14:textId="01F6CF2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syamsul hadi" w:date="2020-12-16T12:30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proofErr w:type="spellStart"/>
      <w:ins w:id="7" w:author="syamsul hadi" w:date="2020-12-16T12:31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" w:author="syamsul hadi" w:date="2020-12-16T12:31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>satu</w:delText>
        </w:r>
      </w:del>
      <w:ins w:id="9" w:author="syamsul hadi" w:date="2020-12-16T12:31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 xml:space="preserve">1—2 </w:t>
        </w:r>
      </w:ins>
      <w:del w:id="10" w:author="syamsul hadi" w:date="2020-12-16T12:31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>-dua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4B4DC74" w14:textId="4356D29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syamsul hadi" w:date="2020-12-16T12:32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gramStart"/>
      <w:ins w:id="12" w:author="syamsul hadi" w:date="2020-12-16T12:32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–“</w:t>
        </w:r>
      </w:ins>
      <w:proofErr w:type="spellStart"/>
      <w:proofErr w:type="gram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13" w:author="syamsul hadi" w:date="2020-12-16T12:32:00Z">
        <w:r w:rsidR="000378B5">
          <w:rPr>
            <w:rFonts w:ascii="Times New Roman" w:eastAsia="Times New Roman" w:hAnsi="Times New Roman" w:cs="Times New Roman"/>
            <w:strike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97A2BE0" w14:textId="74DAC0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syamsul hadi" w:date="2020-12-16T12:33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EF2132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7D4C242" w14:textId="0710401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ins w:id="15" w:author="syamsul hadi" w:date="2020-12-16T12:33:00Z">
        <w:r w:rsidR="000378B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D66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6" w:author="syamsul hadi" w:date="2020-12-16T12:33:00Z">
        <w:r w:rsidDel="000378B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B0AE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EE382" w14:textId="0464EBA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7" w:author="syamsul hadi" w:date="2020-12-16T12:34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8" w:author="syamsul hadi" w:date="2020-12-16T12:34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</w:p>
    <w:p w14:paraId="02DAE7CB" w14:textId="7C27C8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9" w:author="syamsul hadi" w:date="2020-12-16T12:35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20" w:author="syamsul hadi" w:date="2020-12-16T12:35:00Z">
        <w:r w:rsidR="000378B5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2FB0A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3BB5E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62F81F6" w14:textId="1D56B0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21" w:author="syamsul hadi" w:date="2020-12-16T12:36:00Z">
        <w:r w:rsidRPr="00C50A1E" w:rsidDel="000378B5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997E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6930C9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255AD4E" w14:textId="77777777" w:rsidR="00927764" w:rsidRPr="00C50A1E" w:rsidRDefault="00927764" w:rsidP="00927764"/>
    <w:p w14:paraId="4BE65DA1" w14:textId="77777777" w:rsidR="00927764" w:rsidRPr="005A045A" w:rsidRDefault="00927764" w:rsidP="00927764">
      <w:pPr>
        <w:rPr>
          <w:i/>
        </w:rPr>
      </w:pPr>
    </w:p>
    <w:p w14:paraId="5FA2D097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429084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BA93E" w14:textId="77777777" w:rsidR="005C5C93" w:rsidRDefault="005C5C93">
      <w:r>
        <w:separator/>
      </w:r>
    </w:p>
  </w:endnote>
  <w:endnote w:type="continuationSeparator" w:id="0">
    <w:p w14:paraId="59500A22" w14:textId="77777777" w:rsidR="005C5C93" w:rsidRDefault="005C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B4AE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49634D8" w14:textId="77777777" w:rsidR="00941E77" w:rsidRDefault="005C5C93">
    <w:pPr>
      <w:pStyle w:val="Footer"/>
    </w:pPr>
  </w:p>
  <w:p w14:paraId="71763EFF" w14:textId="77777777" w:rsidR="00941E77" w:rsidRDefault="005C5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BEDAC" w14:textId="77777777" w:rsidR="005C5C93" w:rsidRDefault="005C5C93">
      <w:r>
        <w:separator/>
      </w:r>
    </w:p>
  </w:footnote>
  <w:footnote w:type="continuationSeparator" w:id="0">
    <w:p w14:paraId="0B9FBB2B" w14:textId="77777777" w:rsidR="005C5C93" w:rsidRDefault="005C5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yamsul hadi">
    <w15:presenceInfo w15:providerId="Windows Live" w15:userId="55e61c5fec3088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378B5"/>
    <w:rsid w:val="0012251A"/>
    <w:rsid w:val="0042167F"/>
    <w:rsid w:val="005C5C93"/>
    <w:rsid w:val="007010AF"/>
    <w:rsid w:val="00924DF5"/>
    <w:rsid w:val="00927764"/>
    <w:rsid w:val="00990DED"/>
    <w:rsid w:val="00A6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21E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syamsul hadi</cp:lastModifiedBy>
  <cp:revision>2</cp:revision>
  <dcterms:created xsi:type="dcterms:W3CDTF">2020-12-16T05:36:00Z</dcterms:created>
  <dcterms:modified xsi:type="dcterms:W3CDTF">2020-12-16T05:36:00Z</dcterms:modified>
</cp:coreProperties>
</file>