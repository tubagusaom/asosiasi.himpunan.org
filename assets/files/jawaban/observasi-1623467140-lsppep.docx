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5AB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A154D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4133B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26AE63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A0F0F9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352C2C2" w14:textId="787CA142" w:rsidR="00B13CB6" w:rsidRDefault="00B13CB6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proofErr w:type="spellStart"/>
      <w:r>
        <w:rPr>
          <w:rFonts w:ascii="Roboto" w:eastAsia="Times New Roman" w:hAnsi="Roboto" w:cs="Times New Roman"/>
          <w:sz w:val="17"/>
          <w:szCs w:val="17"/>
        </w:rPr>
        <w:t>Dipublikasikan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: </w:t>
      </w:r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2020 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pukul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20:48 </w:t>
      </w:r>
    </w:p>
    <w:p w14:paraId="3ED7045A" w14:textId="6620A6D0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</w:t>
      </w:r>
      <w:proofErr w:type="spellStart"/>
      <w:r w:rsidR="00B13CB6">
        <w:rPr>
          <w:rFonts w:ascii="Roboto" w:eastAsia="Times New Roman" w:hAnsi="Roboto" w:cs="Times New Roman"/>
          <w:sz w:val="17"/>
          <w:szCs w:val="17"/>
        </w:rPr>
        <w:t>pukul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05:43 </w:t>
      </w:r>
    </w:p>
    <w:p w14:paraId="59CED65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F83E3C5" wp14:editId="21C5C27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E70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commentRangeStart w:id="0"/>
      <w:r w:rsidRPr="00C50A1E">
        <w:rPr>
          <w:rFonts w:ascii="Times New Roman" w:eastAsia="Times New Roman" w:hAnsi="Times New Roman" w:cs="Times New Roman"/>
          <w:sz w:val="18"/>
          <w:szCs w:val="18"/>
        </w:rPr>
        <w:t>unsplash</w:t>
      </w:r>
      <w:commentRangeEnd w:id="0"/>
      <w:r w:rsidR="00B13CB6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18"/>
          <w:szCs w:val="18"/>
        </w:rPr>
        <w:t>.com</w:t>
      </w:r>
    </w:p>
    <w:p w14:paraId="5D6512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E0BC6F1" w14:textId="3BC7D3C7" w:rsidR="00927764" w:rsidRPr="00C50A1E" w:rsidRDefault="00927764" w:rsidP="00B13CB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  <w:rPrChange w:id="1" w:author="Erna Septyaningrum, S.T., M.T(5152)" w:date="2021-06-12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Dampaknya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2" w:author="Erna Septyaningrum, S.T., M.T(5152)" w:date="2021-06-12T09:53:00Z">
        <w:r w:rsidRPr="00C50A1E" w:rsidDel="00B13CB6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N</w:t>
      </w:r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amun</w:t>
      </w:r>
      <w:proofErr w:type="spellEnd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juga </w:t>
      </w:r>
      <w:proofErr w:type="spellStart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mempengaruhi</w:t>
      </w:r>
      <w:proofErr w:type="spellEnd"/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terutama</w:t>
      </w:r>
      <w:proofErr w:type="spellEnd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9E5174" w14:textId="77777777" w:rsidR="00C31CC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3658D38C" w14:textId="5A34A6EF" w:rsidR="00927764" w:rsidRPr="00C31CC4" w:rsidRDefault="00927764" w:rsidP="00C31C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C31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C31C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8B884D8" w14:textId="637DED63" w:rsidR="00927764" w:rsidRPr="00C50A1E" w:rsidDel="00C31CC4" w:rsidRDefault="00927764" w:rsidP="00C31CC4">
      <w:pPr>
        <w:shd w:val="clear" w:color="auto" w:fill="F5F5F5"/>
        <w:spacing w:after="375"/>
        <w:jc w:val="both"/>
        <w:rPr>
          <w:del w:id="3" w:author="Erna Septyaningrum, S.T., M.T(5152)" w:date="2021-06-12T09:5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Erna Septyaningrum, S.T., M.T(5152)" w:date="2021-06-12T09:59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5" w:author="Erna Septyaningrum, S.T., M.T(5152)" w:date="2021-06-12T09:59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6" w:author="Erna Septyaningrum, S.T., M.T(5152)" w:date="2021-06-12T09:59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29CD03EC" w14:textId="7BACFA3E" w:rsidR="00927764" w:rsidRPr="00C50A1E" w:rsidDel="00C31CC4" w:rsidRDefault="00927764" w:rsidP="00C31CC4">
      <w:pPr>
        <w:shd w:val="clear" w:color="auto" w:fill="F5F5F5"/>
        <w:spacing w:after="375"/>
        <w:jc w:val="both"/>
        <w:rPr>
          <w:del w:id="7" w:author="Erna Septyaningrum, S.T., M.T(5152)" w:date="2021-06-12T10:00:00Z"/>
          <w:rFonts w:ascii="Times New Roman" w:eastAsia="Times New Roman" w:hAnsi="Times New Roman" w:cs="Times New Roman"/>
          <w:sz w:val="24"/>
          <w:szCs w:val="24"/>
        </w:rPr>
        <w:pPrChange w:id="8" w:author="Erna Septyaningrum, S.T., M.T(5152)" w:date="2021-06-12T09:5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ins w:id="11" w:author="Erna Septyaningrum, S.T., M.T(5152)" w:date="2021-06-12T10:00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12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tubuh.</w:t>
      </w:r>
      <w:del w:id="13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391C4A14" w14:textId="105A1B8C" w:rsidR="00927764" w:rsidRPr="00C50A1E" w:rsidRDefault="00927764" w:rsidP="00C31C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" w:author="Erna Septyaningrum, S.T., M.T(5152)" w:date="2021-06-12T10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Erna Septyaningrum, S.T., M.T(5152)" w:date="2021-06-12T10:01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16" w:author="Erna Septyaningrum, S.T., M.T(5152)" w:date="2021-06-12T10:01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D52B6D6" w14:textId="2F994D1A" w:rsidR="00927764" w:rsidRPr="00C50A1E" w:rsidDel="00C31CC4" w:rsidRDefault="00927764" w:rsidP="00927764">
      <w:pPr>
        <w:shd w:val="clear" w:color="auto" w:fill="F5F5F5"/>
        <w:spacing w:after="375"/>
        <w:rPr>
          <w:del w:id="17" w:author="Erna Septyaningrum, S.T., M.T(5152)" w:date="2021-06-12T10:0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8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Ya,</w:delText>
        </w:r>
      </w:del>
      <w:ins w:id="19" w:author="Erna Septyaningrum, S.T., M.T(5152)" w:date="2021-06-12T10:02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Hal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21" w:author="Erna Septyaningrum, S.T., M.T(5152)" w:date="2021-06-12T10:02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berkaitan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berjarak.</w:t>
      </w:r>
      <w:del w:id="22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23" w:author="Erna Septyaningrum, S.T., M.T(5152)" w:date="2021-06-12T10:01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393CF3DA" w14:textId="77777777" w:rsidR="00927764" w:rsidRPr="00C50A1E" w:rsidDel="00C31CC4" w:rsidRDefault="00927764" w:rsidP="00927764">
      <w:pPr>
        <w:shd w:val="clear" w:color="auto" w:fill="F5F5F5"/>
        <w:spacing w:after="375"/>
        <w:rPr>
          <w:del w:id="24" w:author="Erna Septyaningrum, S.T., M.T(5152)" w:date="2021-06-12T10:0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ekonomis.</w:t>
      </w:r>
      <w:del w:id="25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769C8CCC" w14:textId="77777777" w:rsidR="00C31CC4" w:rsidRDefault="00927764" w:rsidP="00927764">
      <w:pPr>
        <w:shd w:val="clear" w:color="auto" w:fill="F5F5F5"/>
        <w:spacing w:after="375"/>
        <w:rPr>
          <w:ins w:id="26" w:author="Erna Septyaningrum, S.T., M.T(5152)" w:date="2021-06-12T10:03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28" w:author="Erna Septyaningrum, S.T., M.T(5152)" w:date="2021-06-12T10:03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29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30" w:author="Erna Septyaningrum, S.T., M.T(5152)" w:date="2021-06-12T10:03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31" w:author="Erna Septyaningrum, S.T., M.T(5152)" w:date="2021-06-12T10:03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</w:p>
    <w:p w14:paraId="7263D04D" w14:textId="5D934A77" w:rsidR="00927764" w:rsidRPr="00C50A1E" w:rsidDel="00C31CC4" w:rsidRDefault="00927764" w:rsidP="00927764">
      <w:pPr>
        <w:shd w:val="clear" w:color="auto" w:fill="F5F5F5"/>
        <w:spacing w:after="375"/>
        <w:rPr>
          <w:del w:id="32" w:author="Erna Septyaningrum, S.T., M.T(5152)" w:date="2021-06-12T10:03:00Z"/>
          <w:rFonts w:ascii="Times New Roman" w:eastAsia="Times New Roman" w:hAnsi="Times New Roman" w:cs="Times New Roman"/>
          <w:sz w:val="24"/>
          <w:szCs w:val="24"/>
        </w:rPr>
      </w:pPr>
      <w:del w:id="33" w:author="Erna Septyaningrum, S.T., M.T(5152)" w:date="2021-06-12T10:03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7A3B1F91" w14:textId="3080CF84" w:rsidR="00927764" w:rsidRPr="00C50A1E" w:rsidDel="00C31CC4" w:rsidRDefault="00927764" w:rsidP="00927764">
      <w:pPr>
        <w:shd w:val="clear" w:color="auto" w:fill="F5F5F5"/>
        <w:spacing w:after="375"/>
        <w:rPr>
          <w:del w:id="34" w:author="Erna Septyaningrum, S.T., M.T(5152)" w:date="2021-06-12T10:0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5" w:author="Erna Septyaningrum, S.T., M.T(5152)" w:date="2021-06-12T10:03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kalori belakangan</w:delText>
        </w:r>
      </w:del>
      <w:proofErr w:type="spellStart"/>
      <w:ins w:id="36" w:author="Erna Septyaningrum, S.T., M.T(5152)" w:date="2021-06-12T10:03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tanpa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mempertimbangkan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nilai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36F8C8" w14:textId="5FDBBE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7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C31C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CF2FB47" w14:textId="3E1DB636" w:rsidR="00927764" w:rsidRPr="00C50A1E" w:rsidDel="00C31CC4" w:rsidRDefault="00927764" w:rsidP="00927764">
      <w:pPr>
        <w:shd w:val="clear" w:color="auto" w:fill="F5F5F5"/>
        <w:spacing w:after="375"/>
        <w:rPr>
          <w:del w:id="38" w:author="Erna Septyaningrum, S.T., M.T(5152)" w:date="2021-06-12T10:04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40" w:author="Erna Septyaningrum, S.T., M.T(5152)" w:date="2021-06-12T10:04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  <w:proofErr w:type="spellEnd"/>
        <w:r w:rsidR="00C31CC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41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42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3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proofErr w:type="spellStart"/>
      <w:ins w:id="44" w:author="Erna Septyaningrum, S.T., M.T(5152)" w:date="2021-06-12T10:04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menghubungi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45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709EBED6" w14:textId="22FB16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del w:id="46" w:author="Erna Septyaningrum, S.T., M.T(5152)" w:date="2021-06-12T10:05:00Z">
        <w:r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7" w:author="Erna Septyaningrum, S.T., M.T(5152)" w:date="2021-06-12T10:05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lemak </w:t>
        </w:r>
        <w:proofErr w:type="spellStart"/>
        <w:r w:rsidR="00C31CC4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48" w:author="Erna Septyaningrum, S.T., M.T(5152)" w:date="2021-06-12T10:05:00Z">
        <w:r w:rsidDel="00C31CC4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49" w:author="Erna Septyaningrum, S.T., M.T(5152)" w:date="2021-06-12T10:05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0" w:author="Erna Septyaningrum, S.T., M.T(5152)" w:date="2021-06-12T10:05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0C151A" w14:textId="413C8EDC" w:rsidR="00927764" w:rsidRPr="00C50A1E" w:rsidDel="00C31CC4" w:rsidRDefault="00927764" w:rsidP="00927764">
      <w:pPr>
        <w:shd w:val="clear" w:color="auto" w:fill="F5F5F5"/>
        <w:spacing w:after="375"/>
        <w:rPr>
          <w:del w:id="51" w:author="Erna Septyaningrum, S.T., M.T(5152)" w:date="2021-06-12T10:0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52" w:author="Erna Septyaningrum, S.T., M.T(5152)" w:date="2021-06-12T10:05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,kamu</w:t>
        </w:r>
      </w:ins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del w:id="53" w:author="Erna Septyaningrum, S.T., M.T(5152)" w:date="2021-06-12T10:05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14:paraId="0B923594" w14:textId="26FA75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54" w:author="Erna Septyaningrum, S.T., M.T(5152)" w:date="2021-06-12T10:06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1E2BE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7874583" w14:textId="77777777" w:rsidR="00927764" w:rsidRPr="00C50A1E" w:rsidRDefault="00927764" w:rsidP="00927764"/>
    <w:p w14:paraId="5B829173" w14:textId="77777777" w:rsidR="00927764" w:rsidRPr="005A045A" w:rsidRDefault="00927764" w:rsidP="00927764">
      <w:pPr>
        <w:rPr>
          <w:i/>
        </w:rPr>
      </w:pPr>
    </w:p>
    <w:p w14:paraId="3B12D7F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CF43436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na Septyaningrum, S.T., M.T(5152)" w:date="2021-06-12T09:48:00Z" w:initials="ESSM">
    <w:p w14:paraId="5485BF15" w14:textId="1CF188B2" w:rsidR="00B13CB6" w:rsidRDefault="00B13CB6">
      <w:pPr>
        <w:pStyle w:val="CommentText"/>
      </w:pPr>
      <w:r>
        <w:rPr>
          <w:rStyle w:val="CommentReference"/>
        </w:rPr>
        <w:annotationRef/>
      </w:r>
      <w:r>
        <w:t xml:space="preserve">Gambar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judul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85BF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F0159" w16cex:dateUtc="2021-06-12T0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85BF15" w16cid:durableId="246F01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5A6C2" w14:textId="77777777" w:rsidR="00490469" w:rsidRDefault="00490469">
      <w:r>
        <w:separator/>
      </w:r>
    </w:p>
  </w:endnote>
  <w:endnote w:type="continuationSeparator" w:id="0">
    <w:p w14:paraId="3DE9EF4D" w14:textId="77777777" w:rsidR="00490469" w:rsidRDefault="0049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4F0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BB277DB" w14:textId="77777777" w:rsidR="00941E77" w:rsidRDefault="00490469">
    <w:pPr>
      <w:pStyle w:val="Footer"/>
    </w:pPr>
  </w:p>
  <w:p w14:paraId="38AD09FD" w14:textId="77777777" w:rsidR="00941E77" w:rsidRDefault="00490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FC39" w14:textId="77777777" w:rsidR="00490469" w:rsidRDefault="00490469">
      <w:r>
        <w:separator/>
      </w:r>
    </w:p>
  </w:footnote>
  <w:footnote w:type="continuationSeparator" w:id="0">
    <w:p w14:paraId="1EF659EE" w14:textId="77777777" w:rsidR="00490469" w:rsidRDefault="00490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na Septyaningrum, S.T., M.T(5152)">
    <w15:presenceInfo w15:providerId="AD" w15:userId="S::1992201912073@staff.integra.its.ac.id::5350d8de-cb0b-4bb8-9352-941e83b0ea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90469"/>
    <w:rsid w:val="00924DF5"/>
    <w:rsid w:val="00927764"/>
    <w:rsid w:val="00B13CB6"/>
    <w:rsid w:val="00C20908"/>
    <w:rsid w:val="00C3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AEB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13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C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C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C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1E430-519A-4B95-8A8A-CAA75AE6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Erna Septyaningrum, S.T., M.T(5152)</cp:lastModifiedBy>
  <cp:revision>4</cp:revision>
  <dcterms:created xsi:type="dcterms:W3CDTF">2020-08-26T21:16:00Z</dcterms:created>
  <dcterms:modified xsi:type="dcterms:W3CDTF">2021-06-12T03:06:00Z</dcterms:modified>
</cp:coreProperties>
</file>