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F127C6" w:rsidP="00821BA2">
            <w:pPr>
              <w:spacing w:line="312" w:lineRule="auto"/>
              <w:ind w:left="457"/>
              <w:rPr>
                <w:ins w:id="0" w:author="Windows User" w:date="2021-04-10T09:12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ins w:id="1" w:author="Windows User" w:date="2021-04-10T09:1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Wong,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Jony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2010. </w:t>
              </w:r>
              <w:r w:rsidRPr="00F127C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" w:author="Windows User" w:date="2021-04-10T09:1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Internet </w:t>
              </w:r>
            </w:ins>
            <w:ins w:id="3" w:author="Windows User" w:date="2021-04-10T09:12:00Z">
              <w:r w:rsidRPr="00F127C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4" w:author="Windows User" w:date="2021-04-10T09:1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M</w:t>
              </w:r>
            </w:ins>
            <w:ins w:id="5" w:author="Windows User" w:date="2021-04-10T09:11:00Z">
              <w:r w:rsidRPr="00F127C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6" w:author="Windows User" w:date="2021-04-10T09:1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arketing for </w:t>
              </w:r>
            </w:ins>
            <w:ins w:id="7" w:author="Windows User" w:date="2021-04-10T09:12:00Z">
              <w:r w:rsidRPr="00F127C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8" w:author="Windows User" w:date="2021-04-10T09:1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B</w:t>
              </w:r>
            </w:ins>
            <w:ins w:id="9" w:author="Windows User" w:date="2021-04-10T09:11:00Z">
              <w:r w:rsidRPr="00F127C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0" w:author="Windows User" w:date="2021-04-10T09:1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eginners</w:t>
              </w:r>
            </w:ins>
            <w:ins w:id="11" w:author="Windows User" w:date="2021-04-10T09:12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Jakarta: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Elex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Media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Komputindo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</w:ins>
          </w:p>
          <w:p w:rsidR="00F127C6" w:rsidRDefault="00F127C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del w:id="12" w:author="Windows User" w:date="2021-04-10T09:12:00Z">
              <w:r w:rsidRPr="00A16D9B" w:rsidDel="00F127C6">
                <w:rPr>
                  <w:rFonts w:ascii="Times New Roman" w:hAnsi="Times New Roman" w:cs="Times New Roman"/>
                  <w:sz w:val="24"/>
                  <w:szCs w:val="24"/>
                </w:rPr>
                <w:delText>Jefferly</w:delText>
              </w:r>
              <w:r w:rsidDel="00F127C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 </w:delText>
              </w:r>
              <w:r w:rsidRPr="00A16D9B" w:rsidDel="00F127C6">
                <w:rPr>
                  <w:rFonts w:ascii="Times New Roman" w:hAnsi="Times New Roman" w:cs="Times New Roman"/>
                  <w:sz w:val="24"/>
                  <w:szCs w:val="24"/>
                </w:rPr>
                <w:delText>Helianthusonfri</w:delText>
              </w:r>
            </w:del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F127C6" w:rsidP="00821BA2">
            <w:pPr>
              <w:pStyle w:val="ListParagraph"/>
              <w:spacing w:line="312" w:lineRule="auto"/>
              <w:ind w:left="457"/>
              <w:rPr>
                <w:ins w:id="13" w:author="Windows User" w:date="2021-04-10T09:13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ins w:id="14" w:author="Windows User" w:date="2021-04-10T09:1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Jefferly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2016. </w:t>
              </w:r>
              <w:r w:rsidRPr="00F127C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5" w:author="Windows User" w:date="2021-04-10T09:1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Facebook Marketing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Jakarta: </w:t>
              </w:r>
            </w:ins>
            <w:proofErr w:type="spellStart"/>
            <w:ins w:id="16" w:author="Windows User" w:date="2021-04-10T09:13:00Z">
              <w:r w:rsidRPr="00F127C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Elex</w:t>
              </w:r>
              <w:proofErr w:type="spellEnd"/>
              <w:r w:rsidRPr="00F127C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Media </w:t>
              </w:r>
              <w:proofErr w:type="spellStart"/>
              <w:r w:rsidRPr="00F127C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Komputindo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</w:ins>
          </w:p>
          <w:p w:rsidR="00F127C6" w:rsidRPr="007352B8" w:rsidRDefault="00F127C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17" w:author="Windows User" w:date="2021-04-10T09:1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F127C6" w:rsidRDefault="00F204A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18" w:author="Windows User" w:date="2021-04-10T09:13:00Z">
              <w:r w:rsidRPr="00F204A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Azhar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  <w:r w:rsidRPr="00F204A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204A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Tauhid</w:t>
              </w:r>
              <w:proofErr w:type="spellEnd"/>
              <w:r w:rsidRPr="00F204A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204A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Nur</w:t>
              </w:r>
              <w:proofErr w:type="spellEnd"/>
              <w:r w:rsidRPr="00F204A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Trim. 2005. </w:t>
              </w:r>
              <w:proofErr w:type="spellStart"/>
              <w:r w:rsidRPr="00F204A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9" w:author="Windows User" w:date="2021-04-10T09:1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Jangan</w:t>
              </w:r>
              <w:proofErr w:type="spellEnd"/>
              <w:r w:rsidRPr="00F204A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0" w:author="Windows User" w:date="2021-04-10T09:1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F204A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1" w:author="Windows User" w:date="2021-04-10T09:1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ke</w:t>
              </w:r>
              <w:proofErr w:type="spellEnd"/>
              <w:r w:rsidRPr="00F204A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2" w:author="Windows User" w:date="2021-04-10T09:1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F204A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3" w:author="Windows User" w:date="2021-04-10T09:1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Dokter</w:t>
              </w:r>
              <w:proofErr w:type="spellEnd"/>
              <w:r w:rsidRPr="00F204A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4" w:author="Windows User" w:date="2021-04-10T09:1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F204A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5" w:author="Windows User" w:date="2021-04-10T09:1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Lagi</w:t>
              </w:r>
              <w:proofErr w:type="spellEnd"/>
              <w:r w:rsidRPr="00F204A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6" w:author="Windows User" w:date="2021-04-10T09:1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: </w:t>
              </w:r>
              <w:proofErr w:type="spellStart"/>
              <w:r w:rsidRPr="00F204A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7" w:author="Windows User" w:date="2021-04-10T09:1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Keajaiban</w:t>
              </w:r>
              <w:proofErr w:type="spellEnd"/>
              <w:r w:rsidRPr="00F204A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8" w:author="Windows User" w:date="2021-04-10T09:1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F204A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9" w:author="Windows User" w:date="2021-04-10T09:1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Sistem</w:t>
              </w:r>
              <w:proofErr w:type="spellEnd"/>
              <w:r w:rsidRPr="00F204A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30" w:author="Windows User" w:date="2021-04-10T09:1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F204A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31" w:author="Windows User" w:date="2021-04-10T09:1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Imun</w:t>
              </w:r>
              <w:proofErr w:type="spellEnd"/>
              <w:r w:rsidRPr="00F204A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32" w:author="Windows User" w:date="2021-04-10T09:1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F204A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33" w:author="Windows User" w:date="2021-04-10T09:1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dan</w:t>
              </w:r>
              <w:proofErr w:type="spellEnd"/>
              <w:r w:rsidRPr="00F204A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34" w:author="Windows User" w:date="2021-04-10T09:1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F204A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35" w:author="Windows User" w:date="2021-04-10T09:1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Kiat</w:t>
              </w:r>
              <w:proofErr w:type="spellEnd"/>
              <w:r w:rsidRPr="00F204A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36" w:author="Windows User" w:date="2021-04-10T09:1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F204A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37" w:author="Windows User" w:date="2021-04-10T09:1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Menghalau</w:t>
              </w:r>
              <w:proofErr w:type="spellEnd"/>
              <w:r w:rsidRPr="00F204A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38" w:author="Windows User" w:date="2021-04-10T09:1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</w:ins>
            <w:proofErr w:type="spellStart"/>
            <w:ins w:id="39" w:author="Windows User" w:date="2021-04-10T09:14:00Z">
              <w:r w:rsidRPr="00F204A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40" w:author="Windows User" w:date="2021-04-10T09:1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P</w:t>
              </w:r>
            </w:ins>
            <w:ins w:id="41" w:author="Windows User" w:date="2021-04-10T09:13:00Z">
              <w:r w:rsidRPr="00F204A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42" w:author="Windows User" w:date="2021-04-10T09:1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enyakit</w:t>
              </w:r>
            </w:ins>
            <w:proofErr w:type="spellEnd"/>
            <w:ins w:id="43" w:author="Windows User" w:date="2021-04-10T09:14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Bandung: </w:t>
              </w:r>
              <w:r w:rsidRPr="00F204A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MQ Publishing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</w:ins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F204A6" w:rsidP="00821BA2">
            <w:pPr>
              <w:pStyle w:val="ListParagraph"/>
              <w:spacing w:line="312" w:lineRule="auto"/>
              <w:ind w:left="457"/>
              <w:rPr>
                <w:ins w:id="44" w:author="Windows User" w:date="2021-04-10T09:1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5" w:author="Windows User" w:date="2021-04-10T09:14:00Z">
              <w:r w:rsidRPr="00F204A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Osborne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 w:rsidRPr="00F204A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John </w:t>
              </w:r>
              <w:proofErr w:type="gramStart"/>
              <w:r w:rsidRPr="00F204A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W.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  <w:proofErr w:type="gram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1993.</w:t>
              </w:r>
              <w:r w:rsidRPr="00F204A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7352B8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Kiat</w:t>
              </w:r>
              <w:proofErr w:type="spellEnd"/>
              <w:r w:rsidRPr="007352B8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7352B8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Berbicara</w:t>
              </w:r>
              <w:proofErr w:type="spellEnd"/>
              <w:r w:rsidRPr="007352B8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di </w:t>
              </w:r>
              <w:proofErr w:type="spellStart"/>
              <w:r w:rsidRPr="007352B8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Depan</w:t>
              </w:r>
              <w:proofErr w:type="spellEnd"/>
              <w:r w:rsidRPr="007352B8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7352B8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Umum</w:t>
              </w:r>
              <w:proofErr w:type="spellEnd"/>
              <w:r w:rsidRPr="007352B8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proofErr w:type="spellStart"/>
            <w:ins w:id="46" w:author="Windows User" w:date="2021-04-10T09:15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ins w:id="47" w:author="Windows User" w:date="2021-04-10T09:14:00Z">
              <w:r w:rsidRPr="00F204A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48" w:author="Windows User" w:date="2021-04-10T09:1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ntuk</w:t>
              </w:r>
              <w:proofErr w:type="spellEnd"/>
              <w:r w:rsidRPr="00F204A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49" w:author="Windows User" w:date="2021-04-10T09:1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F204A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50" w:author="Windows User" w:date="2021-04-10T09:1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Eksekutif</w:t>
              </w:r>
              <w:proofErr w:type="spellEnd"/>
              <w:r w:rsidRPr="00F204A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</w:ins>
            <w:ins w:id="51" w:author="Windows User" w:date="2021-04-10T09:15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r w:rsidR="00190CE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Jakarta: </w:t>
              </w:r>
              <w:proofErr w:type="spellStart"/>
              <w:r w:rsidR="00190CE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Bumi</w:t>
              </w:r>
              <w:proofErr w:type="spellEnd"/>
              <w:r w:rsidR="00190CE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190CE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Aksara</w:t>
              </w:r>
              <w:proofErr w:type="spellEnd"/>
              <w:r w:rsidR="00190CE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</w:ins>
          </w:p>
          <w:p w:rsidR="00F204A6" w:rsidRDefault="00F204A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52" w:author="Windows User" w:date="2021-04-10T09:15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190CE6" w:rsidRPr="00190CE6" w:rsidRDefault="00190CE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  <w:rPrChange w:id="53" w:author="Windows User" w:date="2021-04-10T09:16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proofErr w:type="spellStart"/>
            <w:ins w:id="54" w:author="Windows User" w:date="2021-04-10T09:15:00Z">
              <w:r w:rsidRPr="00190CE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Arradon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 w:rsidRPr="00190CE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Issabelee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2014. </w:t>
              </w:r>
              <w:r w:rsidRPr="00190CE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55" w:author="Windows User" w:date="2021-04-10T09:1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Aceh, </w:t>
              </w:r>
              <w:proofErr w:type="spellStart"/>
              <w:r w:rsidRPr="00190CE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56" w:author="Windows User" w:date="2021-04-10T09:1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Contoh</w:t>
              </w:r>
              <w:proofErr w:type="spellEnd"/>
              <w:r w:rsidRPr="00190CE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57" w:author="Windows User" w:date="2021-04-10T09:1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190CE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58" w:author="Windows User" w:date="2021-04-10T09:1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Penyelesaian</w:t>
              </w:r>
              <w:proofErr w:type="spellEnd"/>
              <w:r w:rsidRPr="00190CE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59" w:author="Windows User" w:date="2021-04-10T09:1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190CE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60" w:author="Windows User" w:date="2021-04-10T09:1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Kejahatan</w:t>
              </w:r>
              <w:proofErr w:type="spellEnd"/>
              <w:r w:rsidRPr="00190CE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61" w:author="Windows User" w:date="2021-04-10T09:1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190CE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62" w:author="Windows User" w:date="2021-04-10T09:1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Masa</w:t>
              </w:r>
              <w:proofErr w:type="spellEnd"/>
              <w:r w:rsidRPr="00190CE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63" w:author="Windows User" w:date="2021-04-10T09:1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190CE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64" w:author="Windows User" w:date="2021-04-10T09:1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Lalu</w:t>
              </w:r>
            </w:ins>
            <w:proofErr w:type="spellEnd"/>
            <w:ins w:id="65" w:author="Windows User" w:date="2021-04-10T09:16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  <w:r w:rsidR="00B7748B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Jakarta: </w:t>
              </w:r>
              <w:proofErr w:type="spellStart"/>
              <w:r w:rsidR="00B7748B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Kompas</w:t>
              </w:r>
              <w:proofErr w:type="spellEnd"/>
              <w:r w:rsidR="00B7748B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</w:ins>
          </w:p>
          <w:p w:rsidR="00974F1C" w:rsidRPr="00190CE6" w:rsidRDefault="00974F1C" w:rsidP="00190CE6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  <w:rPrChange w:id="66" w:author="Windows User" w:date="2021-04-10T09:15:00Z">
                  <w:rPr>
                    <w:lang w:val="en-US"/>
                  </w:rPr>
                </w:rPrChange>
              </w:rPr>
              <w:pPrChange w:id="67" w:author="Windows User" w:date="2021-04-10T09:15:00Z">
                <w:pPr>
                  <w:pStyle w:val="ListParagraph"/>
                  <w:spacing w:line="312" w:lineRule="auto"/>
                </w:pPr>
              </w:pPrChange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68" w:author="Windows User" w:date="2021-04-10T09:1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B7748B" w:rsidRPr="007352B8" w:rsidRDefault="00B7748B" w:rsidP="00B7748B">
            <w:pPr>
              <w:pStyle w:val="ListParagraph"/>
              <w:spacing w:line="312" w:lineRule="auto"/>
              <w:ind w:left="457"/>
              <w:rPr>
                <w:ins w:id="69" w:author="Windows User" w:date="2021-04-10T09:16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ins w:id="70" w:author="Windows User" w:date="2021-04-10T09:1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2011. </w:t>
              </w:r>
              <w:r w:rsidRPr="00B7748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71" w:author="Windows User" w:date="2021-04-10T09:1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The Art of Stimulating Idea: </w:t>
              </w:r>
              <w:proofErr w:type="spellStart"/>
              <w:r w:rsidRPr="00B7748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72" w:author="Windows User" w:date="2021-04-10T09:1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Jurus</w:t>
              </w:r>
              <w:proofErr w:type="spellEnd"/>
              <w:r w:rsidRPr="00B7748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73" w:author="Windows User" w:date="2021-04-10T09:1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B7748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74" w:author="Windows User" w:date="2021-04-10T09:1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Mendulang</w:t>
              </w:r>
              <w:proofErr w:type="spellEnd"/>
              <w:r w:rsidRPr="00B7748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75" w:author="Windows User" w:date="2021-04-10T09:1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Ide </w:t>
              </w:r>
              <w:proofErr w:type="spellStart"/>
              <w:r w:rsidRPr="00B7748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76" w:author="Windows User" w:date="2021-04-10T09:1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dan</w:t>
              </w:r>
              <w:proofErr w:type="spellEnd"/>
              <w:r w:rsidRPr="00B7748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77" w:author="Windows User" w:date="2021-04-10T09:1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B7748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78" w:author="Windows User" w:date="2021-04-10T09:1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Insaf</w:t>
              </w:r>
              <w:proofErr w:type="spellEnd"/>
              <w:r w:rsidRPr="00B7748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79" w:author="Windows User" w:date="2021-04-10T09:1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agar </w:t>
              </w:r>
            </w:ins>
            <w:ins w:id="80" w:author="Windows User" w:date="2021-04-10T09:17:00Z">
              <w:r w:rsidRPr="00B7748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81" w:author="Windows User" w:date="2021-04-10T09:1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K</w:t>
              </w:r>
            </w:ins>
            <w:ins w:id="82" w:author="Windows User" w:date="2021-04-10T09:16:00Z">
              <w:r w:rsidRPr="00B7748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83" w:author="Windows User" w:date="2021-04-10T09:1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aya di </w:t>
              </w:r>
              <w:proofErr w:type="spellStart"/>
              <w:r w:rsidRPr="00B7748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84" w:author="Windows User" w:date="2021-04-10T09:1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Jalan</w:t>
              </w:r>
              <w:proofErr w:type="spellEnd"/>
              <w:r w:rsidRPr="00B7748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85" w:author="Windows User" w:date="2021-04-10T09:1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B7748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86" w:author="Windows User" w:date="2021-04-10T09:1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Menulis</w:t>
              </w:r>
            </w:ins>
            <w:proofErr w:type="spellEnd"/>
            <w:ins w:id="87" w:author="Windows User" w:date="2021-04-10T09:17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Solo: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Metagraf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</w:ins>
          </w:p>
          <w:p w:rsidR="00B7748B" w:rsidRPr="005D70C9" w:rsidRDefault="00B7748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Pr="007352B8" w:rsidRDefault="00B7748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88" w:author="Windows User" w:date="2021-04-10T09:1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2011. </w:t>
              </w:r>
              <w:r w:rsidRPr="00B7748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89" w:author="Windows User" w:date="2021-04-10T09:1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Muhammad Effect: </w:t>
              </w:r>
              <w:proofErr w:type="spellStart"/>
              <w:r w:rsidRPr="00B7748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90" w:author="Windows User" w:date="2021-04-10T09:1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Getaran</w:t>
              </w:r>
              <w:proofErr w:type="spellEnd"/>
              <w:r w:rsidRPr="00B7748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91" w:author="Windows User" w:date="2021-04-10T09:1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yang </w:t>
              </w:r>
              <w:proofErr w:type="spellStart"/>
              <w:r w:rsidRPr="00B7748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92" w:author="Windows User" w:date="2021-04-10T09:1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Dirindukan</w:t>
              </w:r>
              <w:proofErr w:type="spellEnd"/>
              <w:r w:rsidRPr="00B7748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93" w:author="Windows User" w:date="2021-04-10T09:1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B7748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94" w:author="Windows User" w:date="2021-04-10T09:1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dan</w:t>
              </w:r>
              <w:proofErr w:type="spellEnd"/>
              <w:r w:rsidRPr="00B7748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95" w:author="Windows User" w:date="2021-04-10T09:1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B7748B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96" w:author="Windows User" w:date="2021-04-10T09:1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Ditakuti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Solo: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Tinta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Medina.</w:t>
              </w:r>
            </w:ins>
            <w:bookmarkStart w:id="97" w:name="_GoBack"/>
            <w:bookmarkEnd w:id="97"/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190CE6"/>
    <w:rsid w:val="0042167F"/>
    <w:rsid w:val="007352B8"/>
    <w:rsid w:val="00924DF5"/>
    <w:rsid w:val="00974F1C"/>
    <w:rsid w:val="00B7748B"/>
    <w:rsid w:val="00CC20DB"/>
    <w:rsid w:val="00F127C6"/>
    <w:rsid w:val="00F204A6"/>
    <w:rsid w:val="00FA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27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27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2</cp:revision>
  <dcterms:created xsi:type="dcterms:W3CDTF">2021-04-10T02:18:00Z</dcterms:created>
  <dcterms:modified xsi:type="dcterms:W3CDTF">2021-04-10T02:18:00Z</dcterms:modified>
</cp:coreProperties>
</file>