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FA5F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AF8E8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DFBFD6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734436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21F1522" w14:textId="77777777" w:rsidTr="00821BA2">
        <w:tc>
          <w:tcPr>
            <w:tcW w:w="9350" w:type="dxa"/>
          </w:tcPr>
          <w:p w14:paraId="0B09FBF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1913114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B8A00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462462">
              <w:rPr>
                <w:rStyle w:val="CommentReference"/>
              </w:rPr>
              <w:commentReference w:id="0"/>
            </w:r>
            <w:ins w:id="1" w:author="W I N D O W S" w:date="2021-06-12T10:02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extrim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462462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40E0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commentRangeEnd w:id="3"/>
            <w:proofErr w:type="spellEnd"/>
            <w:r w:rsidR="0046246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" w:author="W I N D O W S" w:date="2021-06-12T10:05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</w:t>
            </w:r>
            <w:commentRangeEnd w:id="5"/>
            <w:r w:rsidR="0046246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ins w:id="6" w:author="W I N D O W S" w:date="2021-06-12T10:04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dipersiapkan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7"/>
            <w:proofErr w:type="spellEnd"/>
            <w:r w:rsidR="0046246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W I N D O W S" w:date="2021-06-12T10:05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9" w:author="W I N D O W S" w:date="2021-06-12T10:05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sebagai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10"/>
            <w:proofErr w:type="spellEnd"/>
            <w:r w:rsidR="0046246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W I N D O W S" w:date="2021-06-12T10:05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dipersiapkan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E6C25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BBA4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2" w:author="W I N D O W S" w:date="2021-06-12T10:06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,</w:t>
              </w:r>
              <w:proofErr w:type="gramEnd"/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W I N D O W S" w:date="2021-06-12T10:06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: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14" w:author="W I N D O W S" w:date="2021-06-12T10:06:00Z">
              <w:r w:rsidRPr="00EC6F38" w:rsidDel="00462462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5" w:author="W I N D O W S" w:date="2021-06-12T10:06:00Z">
              <w:r w:rsidR="00462462" w:rsidRPr="00EC6F3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proofErr w:type="gramStart"/>
            <w:ins w:id="16" w:author="W I N D O W S" w:date="2021-06-12T10:06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17" w:author="W I N D O W S" w:date="2021-06-12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18" w:author="W I N D O W S" w:date="2021-06-12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19" w:author="W I N D O W S" w:date="2021-06-12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0" w:author="W I N D O W S" w:date="2021-06-12T10:06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F9A3C0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AFE3C5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5D1D2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22" w:author="W I N D O W S" w:date="2021-06-12T10:07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commentRangeEnd w:id="21"/>
              <w:r w:rsidR="00462462">
                <w:rPr>
                  <w:rStyle w:val="CommentReference"/>
                </w:rPr>
                <w:commentReference w:id="21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35768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110C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23" w:author="W I N D O W S" w:date="2021-06-12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24" w:author="W I N D O W S" w:date="2021-06-12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252D1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140185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F35A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CD2ED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25"/>
            <w:r w:rsidR="00462462">
              <w:rPr>
                <w:rStyle w:val="CommentReference"/>
              </w:rPr>
              <w:commentReference w:id="25"/>
            </w:r>
            <w:ins w:id="26" w:author="W I N D O W S" w:date="2021-06-12T10:08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DE0D3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28" w:author="W I N D O W S" w:date="2021-06-12T10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commentRangeEnd w:id="27"/>
            <w:proofErr w:type="spellEnd"/>
            <w:r w:rsidR="00462462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commentRangeEnd w:id="29"/>
            <w:proofErr w:type="spellEnd"/>
            <w:r w:rsidR="00462462">
              <w:rPr>
                <w:rStyle w:val="CommentReference"/>
              </w:rPr>
              <w:commentReference w:id="29"/>
            </w:r>
            <w:ins w:id="30" w:author="W I N D O W S" w:date="2021-06-12T10:09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BAE58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A8C4F7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3D277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C405F5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C9588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4F9454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W I N D O W S" w:date="2021-06-12T10:09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W I N D O W S" w:date="2021-06-12T10:09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  <w:proofErr w:type="gramEnd"/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85E4C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W I N D O W S" w:date="2021-06-12T10:09:00Z"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,</w:t>
              </w:r>
              <w:proofErr w:type="gramEnd"/>
              <w:r w:rsidR="0046246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462462">
              <w:rPr>
                <w:rFonts w:ascii="Times New Roman" w:eastAsia="Times New Roman" w:hAnsi="Times New Roman" w:cs="Times New Roman"/>
                <w:strike/>
                <w:szCs w:val="24"/>
                <w:rPrChange w:id="34" w:author="W I N D O W S" w:date="2021-06-12T10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A6C2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35" w:author="W I N D O W S" w:date="2021-06-12T10:10:00Z">
              <w:r w:rsidR="00D74D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75B7F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6" w:author="W I N D O W S" w:date="2021-06-12T10:10:00Z">
              <w:r w:rsidR="00D74DE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D7A9F2D" w14:textId="77777777" w:rsidR="00924DF5" w:rsidRDefault="00924DF5">
      <w:bookmarkStart w:id="37" w:name="_GoBack"/>
      <w:bookmarkEnd w:id="37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 I N D O W S" w:date="2021-06-12T10:00:00Z" w:initials="WINDOWS">
    <w:p w14:paraId="51DDFE9C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tidak baku, koreksi: extrim</w:t>
      </w:r>
    </w:p>
  </w:comment>
  <w:comment w:id="2" w:author="W I N D O W S" w:date="2021-06-12T10:03:00Z" w:initials="WINDOWS">
    <w:p w14:paraId="4C7D7B44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setiap</w:t>
      </w:r>
    </w:p>
  </w:comment>
  <w:comment w:id="3" w:author="W I N D O W S" w:date="2021-06-12T10:04:00Z" w:initials="WINDOWS">
    <w:p w14:paraId="04EEBC52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saat</w:t>
      </w:r>
    </w:p>
  </w:comment>
  <w:comment w:id="5" w:author="W I N D O W S" w:date="2021-06-12T10:04:00Z" w:initials="WINDOWS">
    <w:p w14:paraId="55BB3662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dipersiapkan</w:t>
      </w:r>
    </w:p>
  </w:comment>
  <w:comment w:id="7" w:author="W I N D O W S" w:date="2021-06-12T10:05:00Z" w:initials="WINDOWS">
    <w:p w14:paraId="0A2227F8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</w:t>
      </w:r>
    </w:p>
  </w:comment>
  <w:comment w:id="10" w:author="W I N D O W S" w:date="2021-06-12T10:05:00Z" w:initials="WINDOWS">
    <w:p w14:paraId="5B640AD1" w14:textId="77777777" w:rsidR="00462462" w:rsidRDefault="00462462">
      <w:pPr>
        <w:pStyle w:val="CommentText"/>
      </w:pPr>
      <w:r>
        <w:rPr>
          <w:rStyle w:val="CommentReference"/>
        </w:rPr>
        <w:annotationRef/>
      </w:r>
    </w:p>
  </w:comment>
  <w:comment w:id="21" w:author="W I N D O W S" w:date="2021-06-12T10:07:00Z" w:initials="WINDOWS">
    <w:p w14:paraId="27FFD6D5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25" w:author="W I N D O W S" w:date="2021-06-12T10:08:00Z" w:initials="WINDOWS">
    <w:p w14:paraId="1CE17A3B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  <w:comment w:id="27" w:author="W I N D O W S" w:date="2021-06-12T10:08:00Z" w:initials="WINDOWS">
    <w:p w14:paraId="111ADC8A" w14:textId="77777777" w:rsidR="00462462" w:rsidRPr="00462462" w:rsidRDefault="00462462">
      <w:pPr>
        <w:pStyle w:val="CommentText"/>
        <w:rPr>
          <w:lang w:val="id-ID"/>
        </w:rPr>
      </w:pPr>
      <w:r>
        <w:rPr>
          <w:lang w:val="id-ID"/>
        </w:rPr>
        <w:t xml:space="preserve">ini = </w:t>
      </w:r>
      <w:r>
        <w:rPr>
          <w:rStyle w:val="CommentReference"/>
        </w:rPr>
        <w:annotationRef/>
      </w:r>
      <w:r>
        <w:rPr>
          <w:lang w:val="id-ID"/>
        </w:rPr>
        <w:t>tidak memberi tambahan makna</w:t>
      </w:r>
    </w:p>
  </w:comment>
  <w:comment w:id="29" w:author="W I N D O W S" w:date="2021-06-12T10:09:00Z" w:initials="WINDOWS">
    <w:p w14:paraId="4E8B48F6" w14:textId="77777777" w:rsidR="00462462" w:rsidRPr="00462462" w:rsidRDefault="0046246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DDFE9C" w15:done="0"/>
  <w15:commentEx w15:paraId="4C7D7B44" w15:done="0"/>
  <w15:commentEx w15:paraId="04EEBC52" w15:done="0"/>
  <w15:commentEx w15:paraId="55BB3662" w15:done="0"/>
  <w15:commentEx w15:paraId="0A2227F8" w15:done="0"/>
  <w15:commentEx w15:paraId="5B640AD1" w15:done="0"/>
  <w15:commentEx w15:paraId="27FFD6D5" w15:done="0"/>
  <w15:commentEx w15:paraId="1CE17A3B" w15:done="0"/>
  <w15:commentEx w15:paraId="111ADC8A" w15:done="0"/>
  <w15:commentEx w15:paraId="4E8B48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 I N D O W S">
    <w15:presenceInfo w15:providerId="None" w15:userId="W I N D O W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62462"/>
    <w:rsid w:val="00924DF5"/>
    <w:rsid w:val="00D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2A3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62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6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46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6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6246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 I N D O W S</cp:lastModifiedBy>
  <cp:revision>2</cp:revision>
  <dcterms:created xsi:type="dcterms:W3CDTF">2021-06-12T03:11:00Z</dcterms:created>
  <dcterms:modified xsi:type="dcterms:W3CDTF">2021-06-12T03:11:00Z</dcterms:modified>
</cp:coreProperties>
</file>