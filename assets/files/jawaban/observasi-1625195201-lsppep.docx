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8B4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FDF877" w14:textId="4BC34A04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31D1D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4CBCA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3FEE9422" w14:textId="77777777" w:rsidR="00927764" w:rsidRPr="0094076B" w:rsidRDefault="00927764" w:rsidP="00927764">
      <w:pPr>
        <w:rPr>
          <w:rFonts w:ascii="Cambria" w:hAnsi="Cambria"/>
        </w:rPr>
      </w:pPr>
    </w:p>
    <w:p w14:paraId="3EB5B60B" w14:textId="6CC7627C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</w:t>
      </w:r>
      <w:ins w:id="0" w:author="MSI PS42" w:date="2021-07-02T10:32:00Z">
        <w:r w:rsidR="004D5D7D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Menyebabkan </w:t>
        </w:r>
      </w:ins>
      <w:del w:id="1" w:author="MSI PS42" w:date="2021-07-02T10:32:00Z">
        <w:r w:rsidRPr="00C50A1E" w:rsidDel="004D5D7D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 Badan Naik</w:t>
      </w:r>
    </w:p>
    <w:p w14:paraId="5C1587B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4104F29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BB365F" wp14:editId="342181C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722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85A14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12E316A2" w14:textId="4817A8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</w:t>
      </w:r>
      <w:ins w:id="2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sepiring mie instan kemasan putih yang aromanya aduhai menggoda indera penciuman itu atau bakwan yang baru diangkat dari penggorengan di kala hujan?</w:t>
      </w:r>
    </w:p>
    <w:p w14:paraId="2CE80298" w14:textId="514887F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sering mengartikannya. Benar saja</w:t>
      </w:r>
      <w:ins w:id="3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" w:author="MSI PS42" w:date="2021-07-02T10:20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5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 xml:space="preserve"> 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6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MSI PS42" w:date="2021-07-02T10:20:00Z">
        <w:r w:rsidDel="0085655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ins w:id="8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del w:id="9" w:author="MSI PS42" w:date="2021-07-02T10:20:00Z">
        <w:r w:rsidDel="0085655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ins w:id="10" w:author="MSI PS42" w:date="2021-07-02T10:20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MSI PS42" w:date="2021-07-02T10:20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2019, hujan benar-benar datang seperti perkiraan. Sudah sangat terasa apalagi sejak awal tahun baru kita.</w:t>
      </w:r>
    </w:p>
    <w:p w14:paraId="5BB84E78" w14:textId="40A9A8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</w:t>
      </w:r>
      <w:ins w:id="12" w:author="MSI PS42" w:date="2021-07-02T10:21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 xml:space="preserve">bahkan </w:t>
        </w:r>
      </w:ins>
      <w:del w:id="13" w:author="MSI PS42" w:date="2021-07-02T10:21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perilaku kita yang lain. </w:t>
      </w:r>
      <w:del w:id="14" w:author="MSI PS42" w:date="2021-07-02T10:21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Soal makan. </w:delText>
        </w:r>
      </w:del>
      <w:ins w:id="15" w:author="MSI PS42" w:date="2021-07-02T10:21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6" w:author="MSI PS42" w:date="2021-07-02T10:21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ujan </w:t>
      </w:r>
      <w:ins w:id="17" w:author="MSI PS42" w:date="2021-07-02T10:21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del w:id="18" w:author="MSI PS42" w:date="2021-07-02T10:21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</w:t>
      </w:r>
      <w:ins w:id="19" w:author="MSI PS42" w:date="2021-07-02T10:22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sering lapar. Kok bisa ya?</w:t>
      </w:r>
    </w:p>
    <w:p w14:paraId="48A735D9" w14:textId="1DFB4F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20" w:author="MSI PS42" w:date="2021-07-02T10:19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MSI PS42" w:date="2021-07-02T10:19:00Z">
        <w:r w:rsidDel="0085655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51C9A1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3F3318D4" w14:textId="16FBA3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ins w:id="22" w:author="MSI PS42" w:date="2021-07-02T10:22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del w:id="23" w:author="MSI PS42" w:date="2021-07-02T10:22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 eh</w:t>
      </w:r>
      <w:ins w:id="24" w:author="MSI PS42" w:date="2021-07-02T10:23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264C58F4" w14:textId="7BC7B327" w:rsidR="00927764" w:rsidRPr="00C50A1E" w:rsidRDefault="0085655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5" w:author="MSI PS42" w:date="2021-07-02T10:2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Kita menjadi </w:t>
        </w:r>
      </w:ins>
      <w:ins w:id="26" w:author="MSI PS42" w:date="2021-07-02T10:32:00Z">
        <w:r w:rsidR="0094652F">
          <w:rPr>
            <w:rFonts w:ascii="Times New Roman" w:eastAsia="Times New Roman" w:hAnsi="Times New Roman" w:cs="Times New Roman"/>
            <w:sz w:val="24"/>
            <w:szCs w:val="24"/>
          </w:rPr>
          <w:t xml:space="preserve">lebih </w:t>
        </w:r>
      </w:ins>
      <w:ins w:id="27" w:author="MSI PS42" w:date="2021-07-02T10:2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suka makan </w:t>
        </w:r>
      </w:ins>
      <w:ins w:id="28" w:author="MSI PS42" w:date="2021-07-02T10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disebabkan oleh </w:t>
        </w:r>
      </w:ins>
      <w:del w:id="29" w:author="MSI PS42" w:date="2021-07-02T10:25:00Z"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30" w:author="MSI PS42" w:date="2021-07-02T10:25:00Z"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ins w:id="31" w:author="MSI PS42" w:date="2021-07-02T10:32:00Z">
        <w:r w:rsidR="0094652F">
          <w:rPr>
            <w:rFonts w:ascii="Times New Roman" w:eastAsia="Times New Roman" w:hAnsi="Times New Roman" w:cs="Times New Roman"/>
            <w:sz w:val="24"/>
            <w:szCs w:val="24"/>
          </w:rPr>
          <w:t>. Suasana dingin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membuat </w:t>
      </w:r>
      <w:del w:id="32" w:author="MSI PS42" w:date="2021-07-02T10:32:00Z">
        <w:r w:rsidR="00927764" w:rsidRPr="00C50A1E" w:rsidDel="0094652F">
          <w:rPr>
            <w:rFonts w:ascii="Times New Roman" w:eastAsia="Times New Roman" w:hAnsi="Times New Roman" w:cs="Times New Roman"/>
            <w:sz w:val="24"/>
            <w:szCs w:val="24"/>
          </w:rPr>
          <w:delText xml:space="preserve">suasana </w:delText>
        </w:r>
      </w:del>
      <w:del w:id="33" w:author="MSI PS42" w:date="2021-07-02T10:25:00Z"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del w:id="34" w:author="MSI PS42" w:date="2021-07-02T10:32:00Z">
        <w:r w:rsidR="00927764" w:rsidRPr="00C50A1E" w:rsidDel="0094652F">
          <w:rPr>
            <w:rFonts w:ascii="Times New Roman" w:eastAsia="Times New Roman" w:hAnsi="Times New Roman" w:cs="Times New Roman"/>
            <w:sz w:val="24"/>
            <w:szCs w:val="24"/>
          </w:rPr>
          <w:delText xml:space="preserve"> lebih dingin</w:delText>
        </w:r>
      </w:del>
      <w:ins w:id="35" w:author="MSI PS42" w:date="2021-07-02T10:32:00Z">
        <w:r w:rsidR="0094652F">
          <w:rPr>
            <w:rFonts w:ascii="Times New Roman" w:eastAsia="Times New Roman" w:hAnsi="Times New Roman" w:cs="Times New Roman"/>
            <w:sz w:val="24"/>
            <w:szCs w:val="24"/>
          </w:rPr>
          <w:t>kita mudah lapar</w:t>
        </w:r>
      </w:ins>
      <w:ins w:id="36" w:author="MSI PS42" w:date="2021-07-02T10:25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7" w:author="MSI PS42" w:date="2021-07-02T10:25:00Z"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8" w:author="MSI PS42" w:date="2021-07-02T10:23:00Z"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="00927764" w:rsidRPr="00C50A1E" w:rsidDel="0085655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39" w:author="MSI PS42" w:date="2021-07-02T10:25:00Z">
        <w:r w:rsidR="00927764"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memang bisa jadi salah satu pencetus mengapa kita jadi suka makan. </w:delText>
        </w:r>
      </w:del>
    </w:p>
    <w:p w14:paraId="59FD5D9C" w14:textId="4D61C3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alias yang masih hangat. Apalagi dengan makan, tubuh akan mendapat </w:t>
      </w:r>
      <w:ins w:id="40" w:author="MSI PS42" w:date="2021-07-02T10:24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del w:id="41" w:author="MSI PS42" w:date="2021-07-02T10:24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ins w:id="42" w:author="MSI PS42" w:date="2021-07-02T10:24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43" w:author="MSI PS42" w:date="2021-07-02T10:24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 terjadinya peningkatan metabolisme dalam tubuh. </w:t>
      </w:r>
    </w:p>
    <w:p w14:paraId="67FD02C2" w14:textId="168635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</w:t>
      </w:r>
      <w:ins w:id="44" w:author="MSI PS42" w:date="2021-07-02T10:26:00Z">
        <w:r w:rsidR="0085655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5" w:author="MSI PS42" w:date="2021-07-02T10:26:00Z">
        <w:r w:rsidRPr="00C50A1E" w:rsidDel="0085655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05FCB8D" w14:textId="3D786A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ins w:id="46" w:author="MSI PS42" w:date="2021-07-02T10:31:00Z">
        <w:r w:rsidR="004D5D7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</w:t>
      </w:r>
      <w:ins w:id="47" w:author="MSI PS42" w:date="2021-07-02T10:27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 ruangan</w:t>
      </w:r>
      <w:del w:id="48" w:author="MSI PS42" w:date="2021-07-02T10:27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Ruangan yang membuat jarak kita dengan makanan makin dekat</w:t>
      </w:r>
      <w:del w:id="49" w:author="MSI PS42" w:date="2021-07-02T10:27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0" w:author="MSI PS42" w:date="2021-07-02T10:27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>Ya, ini</w:delText>
        </w:r>
      </w:del>
      <w:ins w:id="51" w:author="MSI PS42" w:date="2021-07-02T10:27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 xml:space="preserve">Hal ini disebabkan </w:t>
        </w:r>
      </w:ins>
      <w:del w:id="52" w:author="MSI PS42" w:date="2021-07-02T10:27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 soal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akses makanan yang jadi </w:t>
      </w:r>
      <w:ins w:id="53" w:author="MSI PS42" w:date="2021-07-02T10:28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 xml:space="preserve">tidak </w:t>
        </w:r>
      </w:ins>
      <w:del w:id="54" w:author="MSI PS42" w:date="2021-07-02T10:28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>tak la</w:delText>
        </w:r>
      </w:del>
      <w:del w:id="55" w:author="MSI PS42" w:date="2021-07-02T10:27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14:paraId="2610E2D3" w14:textId="4C3127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</w:t>
      </w:r>
      <w:ins w:id="56" w:author="MSI PS42" w:date="2021-07-02T10:32:00Z">
        <w:r w:rsidR="001049CD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 bentuk mie instan, biskuit</w:t>
      </w:r>
      <w:del w:id="57" w:author="MSI PS42" w:date="2021-07-02T10:33:00Z">
        <w:r w:rsidRPr="00C50A1E" w:rsidDel="001049CD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del w:id="58" w:author="MSI PS42" w:date="2021-07-02T10:28:00Z">
        <w:r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70DA83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09E857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317E36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</w:t>
      </w:r>
      <w:del w:id="59" w:author="MSI PS42" w:date="2021-07-02T10:31:00Z">
        <w:r w:rsidRPr="00C50A1E" w:rsidDel="001D1F63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51F45E70" w14:textId="22566C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suka naiknya. Apalagi munculnya </w:t>
      </w:r>
      <w:ins w:id="60" w:author="MSI PS42" w:date="2021-07-02T10:29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del w:id="61" w:author="MSI PS42" w:date="2021-07-02T10:29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</w:t>
      </w:r>
      <w:ins w:id="62" w:author="MSI PS42" w:date="2021-07-02T10:29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kerjaannya tiduran dan hanya buka tutup media sosial atau pura-pura sibuk padahal tidak ada yang nge-chat. </w:t>
      </w:r>
    </w:p>
    <w:p w14:paraId="26D7CE13" w14:textId="261039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ins w:id="63" w:author="MSI PS42" w:date="2021-07-02T10:30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</w:t>
      </w:r>
      <w:ins w:id="64" w:author="MSI PS42" w:date="2021-07-02T10:30:00Z">
        <w:r w:rsidR="00230F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40096B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</w:t>
      </w:r>
      <w:del w:id="65" w:author="MSI PS42" w:date="2021-07-02T10:31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44604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</w:t>
      </w:r>
      <w:del w:id="66" w:author="MSI PS42" w:date="2021-07-02T10:30:00Z">
        <w:r w:rsidRPr="00C50A1E" w:rsidDel="00230F7A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3C61CD3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F0B9739" w14:textId="77777777" w:rsidR="00927764" w:rsidRPr="00C50A1E" w:rsidRDefault="00927764" w:rsidP="00927764"/>
    <w:p w14:paraId="4AB51510" w14:textId="77777777" w:rsidR="00927764" w:rsidRPr="005A045A" w:rsidRDefault="00927764" w:rsidP="00927764">
      <w:pPr>
        <w:rPr>
          <w:i/>
        </w:rPr>
      </w:pPr>
    </w:p>
    <w:p w14:paraId="1FF5D8D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8D45C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3ACB" w14:textId="77777777" w:rsidR="00E479A1" w:rsidRDefault="00E479A1">
      <w:r>
        <w:separator/>
      </w:r>
    </w:p>
  </w:endnote>
  <w:endnote w:type="continuationSeparator" w:id="0">
    <w:p w14:paraId="0B39EC57" w14:textId="77777777" w:rsidR="00E479A1" w:rsidRDefault="00E4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FFE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254D9F9" w14:textId="77777777" w:rsidR="00941E77" w:rsidRDefault="00E479A1">
    <w:pPr>
      <w:pStyle w:val="Footer"/>
    </w:pPr>
  </w:p>
  <w:p w14:paraId="1C3B0C1C" w14:textId="77777777" w:rsidR="00941E77" w:rsidRDefault="00E4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3916" w14:textId="77777777" w:rsidR="00E479A1" w:rsidRDefault="00E479A1">
      <w:r>
        <w:separator/>
      </w:r>
    </w:p>
  </w:footnote>
  <w:footnote w:type="continuationSeparator" w:id="0">
    <w:p w14:paraId="62E46430" w14:textId="77777777" w:rsidR="00E479A1" w:rsidRDefault="00E4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SI PS42">
    <w15:presenceInfo w15:providerId="None" w15:userId="MSI PS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049CD"/>
    <w:rsid w:val="0012251A"/>
    <w:rsid w:val="001D1F63"/>
    <w:rsid w:val="00230F7A"/>
    <w:rsid w:val="0042167F"/>
    <w:rsid w:val="00443BF0"/>
    <w:rsid w:val="004D5D7D"/>
    <w:rsid w:val="0085655E"/>
    <w:rsid w:val="00924DF5"/>
    <w:rsid w:val="00927764"/>
    <w:rsid w:val="0094652F"/>
    <w:rsid w:val="00E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2BD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MSI PS42</cp:lastModifiedBy>
  <cp:revision>8</cp:revision>
  <dcterms:created xsi:type="dcterms:W3CDTF">2020-07-24T23:46:00Z</dcterms:created>
  <dcterms:modified xsi:type="dcterms:W3CDTF">2021-07-02T03:33:00Z</dcterms:modified>
</cp:coreProperties>
</file>