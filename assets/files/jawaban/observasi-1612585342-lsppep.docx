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5F069" w14:textId="11E83185" w:rsidR="00125355" w:rsidRPr="00DA0846" w:rsidRDefault="00EB01AE" w:rsidP="00125355">
      <w:pPr>
        <w:spacing w:after="0"/>
        <w:jc w:val="center"/>
      </w:pPr>
      <w:r>
        <w:t xml:space="preserve">Soal </w:t>
      </w:r>
      <w:r w:rsidR="002A1C90" w:rsidRPr="00DA0846">
        <w:t>3</w:t>
      </w:r>
    </w:p>
    <w:p w14:paraId="31D4EE12" w14:textId="77777777" w:rsidR="00125355" w:rsidRPr="00DA0846" w:rsidRDefault="00125355" w:rsidP="00D8537A">
      <w:pPr>
        <w:pStyle w:val="ListParagraph"/>
        <w:numPr>
          <w:ilvl w:val="0"/>
          <w:numId w:val="3"/>
        </w:numPr>
      </w:pPr>
      <w:r w:rsidRPr="00DA0846">
        <w:t xml:space="preserve">Lakukan swasunting secara digital dengan menggunakan fitur Review (Peninjauan) pada aplikasi Word. Aktifkan Track Changes untuk menandai perbaikan yang Anda lakukan. </w:t>
      </w:r>
    </w:p>
    <w:tbl>
      <w:tblPr>
        <w:tblStyle w:val="TableGrid"/>
        <w:tblW w:w="0" w:type="auto"/>
        <w:tblLook w:val="0420" w:firstRow="1" w:lastRow="0" w:firstColumn="0" w:lastColumn="0" w:noHBand="0" w:noVBand="1"/>
      </w:tblPr>
      <w:tblGrid>
        <w:gridCol w:w="9017"/>
      </w:tblGrid>
      <w:tr w:rsidR="00125355" w:rsidRPr="00DA0846" w14:paraId="4DAEC7CB" w14:textId="77777777" w:rsidTr="00821BA2">
        <w:tc>
          <w:tcPr>
            <w:tcW w:w="9350" w:type="dxa"/>
          </w:tcPr>
          <w:p w14:paraId="50BE012E" w14:textId="77777777" w:rsidR="00125355" w:rsidRPr="00DA0846" w:rsidRDefault="00125355" w:rsidP="00821BA2">
            <w:pPr>
              <w:pStyle w:val="Heading3"/>
            </w:pPr>
            <w:commentRangeStart w:id="0"/>
            <w:commentRangeStart w:id="1"/>
            <w:r w:rsidRPr="00DA0846">
              <w:lastRenderedPageBreak/>
              <w:t>Pembelajaran</w:t>
            </w:r>
            <w:commentRangeEnd w:id="0"/>
            <w:r w:rsidR="00D71411" w:rsidRPr="00DA0846">
              <w:commentReference w:id="0"/>
            </w:r>
            <w:r w:rsidRPr="00DA0846">
              <w:t xml:space="preserve"> di Era "Revolusi Industri 4.0" bagi Anak Usia Dini </w:t>
            </w:r>
          </w:p>
          <w:p w14:paraId="244016FB" w14:textId="77777777" w:rsidR="00125355" w:rsidRPr="00DA0846" w:rsidRDefault="00125355" w:rsidP="00821BA2">
            <w:pPr>
              <w:spacing w:before="100" w:beforeAutospacing="1" w:after="100" w:afterAutospacing="1" w:line="240" w:lineRule="auto"/>
              <w:contextualSpacing w:val="0"/>
            </w:pPr>
            <w:r w:rsidRPr="00DA0846">
              <w:t>Oleh Kodar Akbar</w:t>
            </w:r>
            <w:commentRangeEnd w:id="1"/>
            <w:r w:rsidR="00D71411" w:rsidRPr="00DA0846">
              <w:commentReference w:id="1"/>
            </w:r>
          </w:p>
          <w:p w14:paraId="49BE69C8" w14:textId="77777777" w:rsidR="00125355" w:rsidRPr="00DA0846" w:rsidRDefault="00125355" w:rsidP="00821BA2">
            <w:pPr>
              <w:spacing w:before="100" w:beforeAutospacing="1" w:after="100" w:afterAutospacing="1" w:line="240" w:lineRule="auto"/>
              <w:contextualSpacing w:val="0"/>
            </w:pPr>
            <w:r w:rsidRPr="00DA0846">
              <w:t xml:space="preserve">Pada zaman ini kita berada pada zona industri yang sangat </w:t>
            </w:r>
            <w:commentRangeStart w:id="2"/>
            <w:r w:rsidRPr="00DA0846">
              <w:t>extream</w:t>
            </w:r>
            <w:commentRangeEnd w:id="2"/>
            <w:r w:rsidR="00BB43D0" w:rsidRPr="00DA0846">
              <w:commentReference w:id="2"/>
            </w:r>
            <w:r w:rsidRPr="00DA0846">
              <w:t>. Industri yang tiap menit bahkan detik dia akan berubah semakin maju, yang sering kita sebut dengan revolusi industry 4.0. Istilah yang masih jarang kita dengar bahkan banyak yang masih awam.</w:t>
            </w:r>
          </w:p>
          <w:p w14:paraId="28ED0C41" w14:textId="77777777" w:rsidR="00125355" w:rsidRPr="00DA0846" w:rsidRDefault="00125355" w:rsidP="00821BA2">
            <w:pPr>
              <w:spacing w:before="100" w:beforeAutospacing="1" w:after="100" w:afterAutospacing="1" w:line="240" w:lineRule="auto"/>
              <w:contextualSpacing w:val="0"/>
            </w:pPr>
            <w:r w:rsidRPr="00DA0846">
              <w:t>Bagi pendidik maupun peserta didik hari ini kita di siapkan untuk memasuki dunia kerja namun bukan lagi perkerja, tetapi kita di siapkan untuk membuat lapangan kerja baru yang belum tercipta, dengan menggunakan kemampuan teknologi dan ide kreatif kita.</w:t>
            </w:r>
          </w:p>
          <w:p w14:paraId="28FBD0FD" w14:textId="026D46C9" w:rsidR="00125355" w:rsidRPr="00DA0846" w:rsidRDefault="00125355" w:rsidP="00821BA2">
            <w:pPr>
              <w:spacing w:before="100" w:beforeAutospacing="1" w:after="100" w:afterAutospacing="1" w:line="240" w:lineRule="auto"/>
              <w:contextualSpacing w:val="0"/>
            </w:pPr>
            <w:r w:rsidRPr="00DA0846">
              <w:t xml:space="preserve">Pendidikan 4.0 adalah suatu program yang di buat untuk mewujudkan pendidikan yang cerdas dan kreatif. Tujuan dari terciptanya pendidikan 4.0 ini adalah peningkatan dan pemerataan pendidikan, dengan cara </w:t>
            </w:r>
            <w:commentRangeStart w:id="3"/>
            <w:r w:rsidRPr="00DA0846">
              <w:t>mem</w:t>
            </w:r>
            <w:ins w:id="4" w:author="Erika Rosdiana" w:date="2021-02-06T07:13:00Z">
              <w:r w:rsidR="00867A6C" w:rsidRPr="00DA0846">
                <w:t>p</w:t>
              </w:r>
            </w:ins>
            <w:r w:rsidRPr="00DA0846">
              <w:t>erluas</w:t>
            </w:r>
            <w:commentRangeEnd w:id="3"/>
            <w:r w:rsidR="00325800" w:rsidRPr="00DA0846">
              <w:commentReference w:id="3"/>
            </w:r>
            <w:r w:rsidRPr="00DA0846">
              <w:t xml:space="preserve"> akses dan memanfaatkan teknologi.</w:t>
            </w:r>
          </w:p>
          <w:p w14:paraId="5F8D364D" w14:textId="77777777" w:rsidR="00125355" w:rsidRPr="00DA0846" w:rsidRDefault="00125355" w:rsidP="00821BA2">
            <w:pPr>
              <w:spacing w:before="100" w:beforeAutospacing="1" w:after="100" w:afterAutospacing="1" w:line="240" w:lineRule="auto"/>
              <w:contextualSpacing w:val="0"/>
            </w:pPr>
            <w:r w:rsidRPr="00DA0846">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14:paraId="4769113F" w14:textId="77777777" w:rsidR="00125355" w:rsidRPr="00DA0846" w:rsidRDefault="00125355" w:rsidP="00821BA2">
            <w:pPr>
              <w:spacing w:before="100" w:beforeAutospacing="1" w:after="100" w:afterAutospacing="1" w:line="240" w:lineRule="auto"/>
              <w:contextualSpacing w:val="0"/>
            </w:pPr>
            <w:r w:rsidRPr="00DA0846">
              <w:t>Karakteristik pendidikan 4.0</w:t>
            </w:r>
          </w:p>
          <w:p w14:paraId="24C77F98" w14:textId="77777777" w:rsidR="00125355" w:rsidRPr="00DA0846" w:rsidRDefault="00125355" w:rsidP="00125355">
            <w:pPr>
              <w:numPr>
                <w:ilvl w:val="0"/>
                <w:numId w:val="1"/>
              </w:numPr>
              <w:spacing w:before="100" w:beforeAutospacing="1" w:after="100" w:afterAutospacing="1" w:line="240" w:lineRule="auto"/>
              <w:contextualSpacing w:val="0"/>
            </w:pPr>
            <w:r w:rsidRPr="00DA0846">
              <w:t>Tahapan belajar sesuai dengan kemampuan dan minat/kebutuhan siswa.</w:t>
            </w:r>
          </w:p>
          <w:p w14:paraId="1476BEAA" w14:textId="77777777" w:rsidR="00125355" w:rsidRPr="00DA0846" w:rsidRDefault="00125355" w:rsidP="00125355">
            <w:pPr>
              <w:numPr>
                <w:ilvl w:val="0"/>
                <w:numId w:val="1"/>
              </w:numPr>
              <w:spacing w:before="100" w:beforeAutospacing="1" w:after="100" w:afterAutospacing="1" w:line="240" w:lineRule="auto"/>
              <w:contextualSpacing w:val="0"/>
            </w:pPr>
            <w:r w:rsidRPr="00DA0846">
              <w:t>Pada tahab ini guru di tutut untuk merancang pembelajaran sesuai dengan minat dan bakat/kebutuhan siswa.</w:t>
            </w:r>
          </w:p>
          <w:p w14:paraId="2A7D4E6F" w14:textId="77777777" w:rsidR="00125355" w:rsidRPr="00DA0846" w:rsidRDefault="00125355" w:rsidP="00125355">
            <w:pPr>
              <w:numPr>
                <w:ilvl w:val="0"/>
                <w:numId w:val="1"/>
              </w:numPr>
              <w:spacing w:before="100" w:beforeAutospacing="1" w:after="100" w:afterAutospacing="1" w:line="240" w:lineRule="auto"/>
              <w:contextualSpacing w:val="0"/>
            </w:pPr>
            <w:r w:rsidRPr="00DA0846">
              <w:t>Menggunakan penilaian formatif.</w:t>
            </w:r>
          </w:p>
          <w:p w14:paraId="2436C787" w14:textId="69724EB0" w:rsidR="00125355" w:rsidRPr="00DA0846" w:rsidRDefault="00125355" w:rsidP="00125355">
            <w:pPr>
              <w:numPr>
                <w:ilvl w:val="0"/>
                <w:numId w:val="1"/>
              </w:numPr>
              <w:spacing w:before="100" w:beforeAutospacing="1" w:after="100" w:afterAutospacing="1" w:line="240" w:lineRule="auto"/>
              <w:contextualSpacing w:val="0"/>
            </w:pPr>
            <w:commentRangeStart w:id="5"/>
            <w:del w:id="6" w:author="Erika Rosdiana" w:date="2021-02-06T07:18:00Z">
              <w:r w:rsidRPr="00DA0846" w:rsidDel="00DA0846">
                <w:delText xml:space="preserve">Yaitu </w:delText>
              </w:r>
            </w:del>
            <w:commentRangeEnd w:id="5"/>
            <w:r w:rsidR="00DA0846">
              <w:rPr>
                <w:rStyle w:val="CommentReference"/>
              </w:rPr>
              <w:commentReference w:id="5"/>
            </w:r>
            <w:r w:rsidRPr="00DA0846">
              <w:t>guru di sini di tuntut untuk membantu siwa dalam mencari kemampuan dan bakat siswa.</w:t>
            </w:r>
          </w:p>
          <w:p w14:paraId="6491394B" w14:textId="77777777" w:rsidR="00125355" w:rsidRPr="00DA0846" w:rsidRDefault="00125355" w:rsidP="00125355">
            <w:pPr>
              <w:numPr>
                <w:ilvl w:val="0"/>
                <w:numId w:val="1"/>
              </w:numPr>
              <w:spacing w:before="100" w:beforeAutospacing="1" w:after="100" w:afterAutospacing="1" w:line="240" w:lineRule="auto"/>
              <w:contextualSpacing w:val="0"/>
            </w:pPr>
            <w:r w:rsidRPr="00DA0846">
              <w:t>Menempatkan guru sebagai mentor.</w:t>
            </w:r>
          </w:p>
          <w:p w14:paraId="324FD561" w14:textId="2D86BFE5" w:rsidR="00125355" w:rsidRPr="00DA0846" w:rsidRDefault="00125355" w:rsidP="00125355">
            <w:pPr>
              <w:numPr>
                <w:ilvl w:val="0"/>
                <w:numId w:val="1"/>
              </w:numPr>
              <w:spacing w:before="100" w:beforeAutospacing="1" w:after="100" w:afterAutospacing="1" w:line="240" w:lineRule="auto"/>
              <w:contextualSpacing w:val="0"/>
            </w:pPr>
            <w:commentRangeStart w:id="7"/>
            <w:r w:rsidRPr="00DA0846">
              <w:t>Gur</w:t>
            </w:r>
            <w:del w:id="8" w:author="Erika Rosdiana" w:date="2021-02-06T07:20:00Z">
              <w:r w:rsidRPr="00DA0846" w:rsidDel="00DA0846">
                <w:delText>i</w:delText>
              </w:r>
            </w:del>
            <w:commentRangeEnd w:id="7"/>
            <w:ins w:id="9" w:author="Erika Rosdiana" w:date="2021-02-06T07:20:00Z">
              <w:r w:rsidR="00DA0846">
                <w:t>u</w:t>
              </w:r>
            </w:ins>
            <w:del w:id="10" w:author="Erika Rosdiana" w:date="2021-02-06T07:20:00Z">
              <w:r w:rsidR="00DA0846" w:rsidDel="00DA0846">
                <w:rPr>
                  <w:rStyle w:val="CommentReference"/>
                </w:rPr>
                <w:commentReference w:id="7"/>
              </w:r>
              <w:r w:rsidRPr="00DA0846" w:rsidDel="00DA0846">
                <w:delText xml:space="preserve"> </w:delText>
              </w:r>
            </w:del>
            <w:r w:rsidRPr="00DA0846">
              <w:t>dilatih untuk mengembangkan kurikulum dan memberikan kebebasan untuk menentukan cara belajar mengajar siswa.</w:t>
            </w:r>
          </w:p>
          <w:p w14:paraId="3BB9A9A1" w14:textId="77777777" w:rsidR="00125355" w:rsidRPr="00DA0846" w:rsidRDefault="00125355" w:rsidP="00125355">
            <w:pPr>
              <w:numPr>
                <w:ilvl w:val="0"/>
                <w:numId w:val="1"/>
              </w:numPr>
              <w:spacing w:before="100" w:beforeAutospacing="1" w:after="100" w:afterAutospacing="1" w:line="240" w:lineRule="auto"/>
              <w:contextualSpacing w:val="0"/>
            </w:pPr>
            <w:r w:rsidRPr="00DA0846">
              <w:t>Pengembangan profesi guru.</w:t>
            </w:r>
          </w:p>
          <w:p w14:paraId="5CAD5297" w14:textId="77777777" w:rsidR="00125355" w:rsidRPr="00DA0846" w:rsidRDefault="00125355" w:rsidP="00125355">
            <w:pPr>
              <w:numPr>
                <w:ilvl w:val="0"/>
                <w:numId w:val="1"/>
              </w:numPr>
              <w:spacing w:before="100" w:beforeAutospacing="1" w:after="100" w:afterAutospacing="1" w:line="240" w:lineRule="auto"/>
              <w:contextualSpacing w:val="0"/>
            </w:pPr>
            <w:r w:rsidRPr="00DA0846">
              <w:t>Dimana guru sebagai pendidik di era 4.0 maka guru tidak boleh menetap dengan satu strata, harus selalu berkembang agar dapat mengajarkan pendidikan sesuai dengan eranya.</w:t>
            </w:r>
          </w:p>
          <w:p w14:paraId="0046412D" w14:textId="77777777" w:rsidR="00125355" w:rsidRPr="00DA0846" w:rsidRDefault="00125355" w:rsidP="00821BA2">
            <w:pPr>
              <w:spacing w:before="100" w:beforeAutospacing="1" w:after="100" w:afterAutospacing="1" w:line="240" w:lineRule="auto"/>
              <w:contextualSpacing w:val="0"/>
            </w:pPr>
            <w:r w:rsidRPr="00DA0846">
              <w:t> Di dalam pendidikan revolusi industri ini ada 5 aspek yang di tekankan pada proses pembelajaran yaitu:</w:t>
            </w:r>
          </w:p>
          <w:p w14:paraId="223F186B" w14:textId="77777777" w:rsidR="00125355" w:rsidRPr="00DA0846" w:rsidRDefault="00125355" w:rsidP="00125355">
            <w:pPr>
              <w:numPr>
                <w:ilvl w:val="0"/>
                <w:numId w:val="2"/>
              </w:numPr>
              <w:spacing w:before="100" w:beforeAutospacing="1" w:after="100" w:afterAutospacing="1" w:line="240" w:lineRule="auto"/>
              <w:contextualSpacing w:val="0"/>
            </w:pPr>
            <w:r w:rsidRPr="00DA0846">
              <w:t>Mengamati</w:t>
            </w:r>
          </w:p>
          <w:p w14:paraId="699875C5" w14:textId="77777777" w:rsidR="00125355" w:rsidRPr="00DA0846" w:rsidRDefault="00125355" w:rsidP="00125355">
            <w:pPr>
              <w:numPr>
                <w:ilvl w:val="0"/>
                <w:numId w:val="2"/>
              </w:numPr>
              <w:spacing w:before="100" w:beforeAutospacing="1" w:after="100" w:afterAutospacing="1" w:line="240" w:lineRule="auto"/>
              <w:contextualSpacing w:val="0"/>
            </w:pPr>
            <w:r w:rsidRPr="00DA0846">
              <w:t>Memahami</w:t>
            </w:r>
          </w:p>
          <w:p w14:paraId="18EAF7F0" w14:textId="77777777" w:rsidR="00125355" w:rsidRPr="00DA0846" w:rsidRDefault="00125355" w:rsidP="00125355">
            <w:pPr>
              <w:numPr>
                <w:ilvl w:val="0"/>
                <w:numId w:val="2"/>
              </w:numPr>
              <w:spacing w:before="100" w:beforeAutospacing="1" w:after="100" w:afterAutospacing="1" w:line="240" w:lineRule="auto"/>
              <w:contextualSpacing w:val="0"/>
            </w:pPr>
            <w:r w:rsidRPr="00DA0846">
              <w:t>Mencoba</w:t>
            </w:r>
          </w:p>
          <w:p w14:paraId="09365ED9" w14:textId="77777777" w:rsidR="00125355" w:rsidRPr="00DA0846" w:rsidRDefault="00125355" w:rsidP="00125355">
            <w:pPr>
              <w:numPr>
                <w:ilvl w:val="0"/>
                <w:numId w:val="2"/>
              </w:numPr>
              <w:spacing w:before="100" w:beforeAutospacing="1" w:after="100" w:afterAutospacing="1" w:line="240" w:lineRule="auto"/>
              <w:contextualSpacing w:val="0"/>
            </w:pPr>
            <w:r w:rsidRPr="00DA0846">
              <w:t>Mendiskusikan</w:t>
            </w:r>
          </w:p>
          <w:p w14:paraId="05E16834" w14:textId="77777777" w:rsidR="00125355" w:rsidRPr="00DA0846" w:rsidRDefault="00125355" w:rsidP="00125355">
            <w:pPr>
              <w:numPr>
                <w:ilvl w:val="0"/>
                <w:numId w:val="2"/>
              </w:numPr>
              <w:spacing w:before="100" w:beforeAutospacing="1" w:after="100" w:afterAutospacing="1" w:line="240" w:lineRule="auto"/>
              <w:contextualSpacing w:val="0"/>
            </w:pPr>
            <w:r w:rsidRPr="00DA0846">
              <w:t>Penelitian</w:t>
            </w:r>
          </w:p>
          <w:p w14:paraId="33673D4D" w14:textId="77777777" w:rsidR="00125355" w:rsidRPr="00DA0846" w:rsidRDefault="00125355" w:rsidP="00821BA2">
            <w:pPr>
              <w:spacing w:before="100" w:beforeAutospacing="1" w:after="100" w:afterAutospacing="1" w:line="240" w:lineRule="auto"/>
              <w:contextualSpacing w:val="0"/>
            </w:pPr>
            <w:r w:rsidRPr="00DA0846">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14:paraId="1AA78579" w14:textId="77777777" w:rsidR="00125355" w:rsidRPr="00DA0846" w:rsidRDefault="00125355" w:rsidP="00821BA2">
            <w:pPr>
              <w:spacing w:before="100" w:beforeAutospacing="1" w:after="100" w:afterAutospacing="1" w:line="240" w:lineRule="auto"/>
              <w:contextualSpacing w:val="0"/>
            </w:pPr>
            <w:r w:rsidRPr="00DA0846">
              <w:t>Dari gagasan yang mucul dari pemikiran kritis tadi maka proses selanjutnya yaitu mencoba/ pengaplikasian. Pada revolusi 4.0 ini lebih banyak praktek karena lebih menyiapkan anak pada bagaimana kita menumbuhkan ide baru atau gagasan.</w:t>
            </w:r>
          </w:p>
          <w:p w14:paraId="27B825E9" w14:textId="77777777" w:rsidR="00125355" w:rsidRPr="00DA0846" w:rsidRDefault="00125355" w:rsidP="00821BA2">
            <w:pPr>
              <w:spacing w:before="100" w:beforeAutospacing="1" w:after="100" w:afterAutospacing="1" w:line="240" w:lineRule="auto"/>
              <w:contextualSpacing w:val="0"/>
            </w:pPr>
            <w:r w:rsidRPr="00DA0846">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5E9322E6" w14:textId="0D29303D" w:rsidR="00125355" w:rsidRPr="00DA0846" w:rsidRDefault="00125355" w:rsidP="00821BA2">
            <w:pPr>
              <w:spacing w:before="100" w:beforeAutospacing="1" w:after="100" w:afterAutospacing="1" w:line="240" w:lineRule="auto"/>
              <w:contextualSpacing w:val="0"/>
            </w:pPr>
            <w:r w:rsidRPr="00DA0846">
              <w:t xml:space="preserve">Yang </w:t>
            </w:r>
            <w:commentRangeStart w:id="11"/>
            <w:r w:rsidRPr="00DA0846">
              <w:t>tera</w:t>
            </w:r>
            <w:ins w:id="12" w:author="Erika Rosdiana" w:date="2021-02-06T07:22:00Z">
              <w:r w:rsidR="00E337C0">
                <w:t>k</w:t>
              </w:r>
            </w:ins>
            <w:r w:rsidRPr="00DA0846">
              <w:t xml:space="preserve">hir </w:t>
            </w:r>
            <w:commentRangeEnd w:id="11"/>
            <w:r w:rsidR="00E337C0">
              <w:rPr>
                <w:rStyle w:val="CommentReference"/>
              </w:rPr>
              <w:commentReference w:id="11"/>
            </w:r>
            <w:r w:rsidRPr="00DA0846">
              <w:t>adalah melakukan penelitian, tuntutan 4.0 ini adalah kreatif dan inovatif. Dengan melakukan penelitian kita bisa lihat proses kreatif dan inovatif kita. </w:t>
            </w:r>
          </w:p>
        </w:tc>
      </w:tr>
    </w:tbl>
    <w:p w14:paraId="45338259" w14:textId="77777777" w:rsidR="00924DF5" w:rsidRPr="00DA0846" w:rsidRDefault="00924DF5"/>
    <w:sectPr w:rsidR="00924DF5" w:rsidRPr="00DA0846"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rika Rosdiana" w:date="2021-01-30T18:35:00Z" w:initials="ER">
    <w:p w14:paraId="11FF5BC7" w14:textId="621D1FEE" w:rsidR="00D71411" w:rsidRDefault="00D71411">
      <w:pPr>
        <w:pStyle w:val="CommentText"/>
      </w:pPr>
      <w:r>
        <w:rPr>
          <w:rStyle w:val="CommentReference"/>
        </w:rPr>
        <w:annotationRef/>
      </w:r>
      <w:r w:rsidR="00BB43D0">
        <w:t>Judul sebaiknya di tengah</w:t>
      </w:r>
    </w:p>
  </w:comment>
  <w:comment w:id="1" w:author="Erika Rosdiana" w:date="2021-01-30T18:36:00Z" w:initials="ER">
    <w:p w14:paraId="309D4B68" w14:textId="3CC45915" w:rsidR="00D71411" w:rsidRDefault="00D71411">
      <w:pPr>
        <w:pStyle w:val="CommentText"/>
      </w:pPr>
      <w:r>
        <w:rPr>
          <w:rStyle w:val="CommentReference"/>
        </w:rPr>
        <w:annotationRef/>
      </w:r>
      <w:r>
        <w:t xml:space="preserve">Nama </w:t>
      </w:r>
      <w:r>
        <w:t xml:space="preserve">penulis </w:t>
      </w:r>
      <w:r w:rsidR="00BB43D0">
        <w:t xml:space="preserve"> sebaiknya </w:t>
      </w:r>
      <w:r>
        <w:t>ditengah</w:t>
      </w:r>
    </w:p>
  </w:comment>
  <w:comment w:id="2" w:author="Erika Rosdiana" w:date="2021-01-31T14:40:00Z" w:initials="ER">
    <w:p w14:paraId="78E719F8" w14:textId="18EFA436" w:rsidR="00BB43D0" w:rsidRDefault="00BB43D0">
      <w:pPr>
        <w:pStyle w:val="CommentText"/>
      </w:pPr>
      <w:r>
        <w:rPr>
          <w:rStyle w:val="CommentReference"/>
        </w:rPr>
        <w:annotationRef/>
      </w:r>
      <w:r>
        <w:t>Sebaiknya gunakan Bahasa Indonesia yang baik dan benar “ekstrim"</w:t>
      </w:r>
    </w:p>
  </w:comment>
  <w:comment w:id="3" w:author="Erika Rosdiana" w:date="2021-02-06T07:08:00Z" w:initials="ER">
    <w:p w14:paraId="3F39A6F4" w14:textId="6127480B" w:rsidR="00325800" w:rsidRDefault="00325800">
      <w:pPr>
        <w:pStyle w:val="CommentText"/>
      </w:pPr>
      <w:r>
        <w:rPr>
          <w:rStyle w:val="CommentReference"/>
        </w:rPr>
        <w:annotationRef/>
      </w:r>
      <w:r>
        <w:t>memperl</w:t>
      </w:r>
    </w:p>
  </w:comment>
  <w:comment w:id="5" w:author="Erika Rosdiana" w:date="2021-02-06T07:18:00Z" w:initials="ER">
    <w:p w14:paraId="61419BEA" w14:textId="6ACD7A09" w:rsidR="00DA0846" w:rsidRDefault="00DA0846">
      <w:pPr>
        <w:pStyle w:val="CommentText"/>
      </w:pPr>
      <w:r>
        <w:rPr>
          <w:rStyle w:val="CommentReference"/>
        </w:rPr>
        <w:annotationRef/>
      </w:r>
      <w:r>
        <w:t>Tidak perlu menggunakan yaitu</w:t>
      </w:r>
    </w:p>
  </w:comment>
  <w:comment w:id="7" w:author="Erika Rosdiana" w:date="2021-02-06T07:19:00Z" w:initials="ER">
    <w:p w14:paraId="0B34884D" w14:textId="036C26B4" w:rsidR="00DA0846" w:rsidRDefault="00DA0846">
      <w:pPr>
        <w:pStyle w:val="CommentText"/>
      </w:pPr>
      <w:r>
        <w:rPr>
          <w:rStyle w:val="CommentReference"/>
        </w:rPr>
        <w:annotationRef/>
      </w:r>
      <w:r>
        <w:t>Guru</w:t>
      </w:r>
    </w:p>
  </w:comment>
  <w:comment w:id="11" w:author="Erika Rosdiana" w:date="2021-02-06T07:22:00Z" w:initials="ER">
    <w:p w14:paraId="002C3C67" w14:textId="40B1A98A" w:rsidR="00E337C0" w:rsidRDefault="00E337C0">
      <w:pPr>
        <w:pStyle w:val="CommentText"/>
      </w:pPr>
      <w:r>
        <w:rPr>
          <w:rStyle w:val="CommentReference"/>
        </w:rPr>
        <w:annotationRef/>
      </w:r>
      <w:r>
        <w:t>Kurang huruf 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FF5BC7" w15:done="0"/>
  <w15:commentEx w15:paraId="309D4B68" w15:done="0"/>
  <w15:commentEx w15:paraId="78E719F8" w15:done="0"/>
  <w15:commentEx w15:paraId="3F39A6F4" w15:done="0"/>
  <w15:commentEx w15:paraId="61419BEA" w15:done="0"/>
  <w15:commentEx w15:paraId="0B34884D" w15:done="0"/>
  <w15:commentEx w15:paraId="002C3C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0257C" w16cex:dateUtc="2021-01-30T11:35:00Z"/>
  <w16cex:commentExtensible w16cex:durableId="23C025A9" w16cex:dateUtc="2021-01-30T11:36:00Z"/>
  <w16cex:commentExtensible w16cex:durableId="23C13FDC" w16cex:dateUtc="2021-01-31T07:40:00Z"/>
  <w16cex:commentExtensible w16cex:durableId="23C8BED6" w16cex:dateUtc="2021-02-06T00:08:00Z"/>
  <w16cex:commentExtensible w16cex:durableId="23C8C13F" w16cex:dateUtc="2021-02-06T00:18:00Z"/>
  <w16cex:commentExtensible w16cex:durableId="23C8C18D" w16cex:dateUtc="2021-02-06T00:19:00Z"/>
  <w16cex:commentExtensible w16cex:durableId="23C8C246" w16cex:dateUtc="2021-02-06T0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FF5BC7" w16cid:durableId="23C0257C"/>
  <w16cid:commentId w16cid:paraId="309D4B68" w16cid:durableId="23C025A9"/>
  <w16cid:commentId w16cid:paraId="78E719F8" w16cid:durableId="23C13FDC"/>
  <w16cid:commentId w16cid:paraId="3F39A6F4" w16cid:durableId="23C8BED6"/>
  <w16cid:commentId w16cid:paraId="61419BEA" w16cid:durableId="23C8C13F"/>
  <w16cid:commentId w16cid:paraId="0B34884D" w16cid:durableId="23C8C18D"/>
  <w16cid:commentId w16cid:paraId="002C3C67" w16cid:durableId="23C8C2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ka Rosdiana">
    <w15:presenceInfo w15:providerId="Windows Live" w15:userId="d3ebca07472c9c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2A1C90"/>
    <w:rsid w:val="00325800"/>
    <w:rsid w:val="0042167F"/>
    <w:rsid w:val="00867A6C"/>
    <w:rsid w:val="00924DF5"/>
    <w:rsid w:val="00BB43D0"/>
    <w:rsid w:val="00D71411"/>
    <w:rsid w:val="00DA0846"/>
    <w:rsid w:val="00E337C0"/>
    <w:rsid w:val="00EB0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396C"/>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D71411"/>
    <w:rPr>
      <w:sz w:val="16"/>
      <w:szCs w:val="16"/>
    </w:rPr>
  </w:style>
  <w:style w:type="paragraph" w:styleId="CommentText">
    <w:name w:val="annotation text"/>
    <w:basedOn w:val="Normal"/>
    <w:link w:val="CommentTextChar"/>
    <w:uiPriority w:val="99"/>
    <w:semiHidden/>
    <w:unhideWhenUsed/>
    <w:rsid w:val="00D71411"/>
    <w:pPr>
      <w:spacing w:line="240" w:lineRule="auto"/>
    </w:pPr>
    <w:rPr>
      <w:sz w:val="20"/>
      <w:szCs w:val="20"/>
    </w:rPr>
  </w:style>
  <w:style w:type="character" w:customStyle="1" w:styleId="CommentTextChar">
    <w:name w:val="Comment Text Char"/>
    <w:basedOn w:val="DefaultParagraphFont"/>
    <w:link w:val="CommentText"/>
    <w:uiPriority w:val="99"/>
    <w:semiHidden/>
    <w:rsid w:val="00D7141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71411"/>
    <w:rPr>
      <w:b/>
      <w:bCs/>
    </w:rPr>
  </w:style>
  <w:style w:type="character" w:customStyle="1" w:styleId="CommentSubjectChar">
    <w:name w:val="Comment Subject Char"/>
    <w:basedOn w:val="CommentTextChar"/>
    <w:link w:val="CommentSubject"/>
    <w:uiPriority w:val="99"/>
    <w:semiHidden/>
    <w:rsid w:val="00D71411"/>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B62C0-D5EF-475A-BC36-3FF01EB91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Erika Rosdiana</cp:lastModifiedBy>
  <cp:revision>9</cp:revision>
  <dcterms:created xsi:type="dcterms:W3CDTF">2020-08-26T22:03:00Z</dcterms:created>
  <dcterms:modified xsi:type="dcterms:W3CDTF">2021-02-06T03:56:00Z</dcterms:modified>
</cp:coreProperties>
</file>