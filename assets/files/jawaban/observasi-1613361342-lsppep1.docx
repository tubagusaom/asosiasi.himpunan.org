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D31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0E745A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68425B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1C66E5C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14F7E3F" w14:textId="77777777" w:rsidTr="00D810B0">
        <w:tc>
          <w:tcPr>
            <w:tcW w:w="9350" w:type="dxa"/>
          </w:tcPr>
          <w:p w14:paraId="0484817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65A23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39CD03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DF16D" w14:textId="4DC08748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29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0" w:author="Fauzia Gustarina Cempaka" w:date="2021-02-15T10:2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Alhamdulillah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1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segala </w:t>
            </w:r>
            <w:del w:id="2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puji </w:t>
            </w:r>
            <w:del w:id="3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4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Allah </w:t>
            </w:r>
            <w:del w:id="5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del w:id="6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telah </w:t>
            </w:r>
            <w:del w:id="7" w:author="Fauzia Gustarina Cempaka" w:date="2021-02-15T10:54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8" w:author="Fauzia Gustarina Cempaka" w:date="2021-02-15T10:54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segala </w:t>
            </w:r>
            <w:del w:id="9" w:author="Fauzia Gustarina Cempaka" w:date="2021-02-15T10:54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bimbingan-Nya </w:t>
            </w:r>
            <w:del w:id="10" w:author="Fauzia Gustarina Cempaka" w:date="2021-02-15T10:54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ins w:id="11" w:author="Fauzia Gustarina Cempaka" w:date="2021-02-15T10:54:00Z">
              <w:r w:rsidR="00FC19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2" w:author="Fauzia Gustarina Cempaka" w:date="2021-02-15T10:54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untuk menyelesaikan buku praktikum Jaringan Komputer ini. </w:t>
            </w:r>
          </w:p>
          <w:p w14:paraId="0053DC3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3AF87" w14:textId="4B52F7AE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13" w:author="Fauzia Gustarina Cempaka" w:date="2021-02-15T10:54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14" w:author="Fauzia Gustarina Cempaka" w:date="2021-02-15T10:54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del w:id="15" w:author="Fauzia Gustarina Cempaka" w:date="2021-02-15T10:20:00Z">
              <w:r w:rsidRPr="00A16D9B" w:rsidDel="00057290">
                <w:rPr>
                  <w:rFonts w:ascii="Times New Roman" w:hAnsi="Times New Roman" w:cs="Times New Roman"/>
                  <w:sz w:val="24"/>
                  <w:szCs w:val="24"/>
                </w:rPr>
                <w:delText>per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gunakan </w:t>
            </w:r>
            <w:del w:id="16" w:author="Fauzia Gustarina Cempaka" w:date="2021-02-15T10:54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 </w:t>
            </w:r>
            <w:del w:id="17" w:author="Fauzia Gustarina Cempaka" w:date="2021-02-15T10:54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modul  ajar  praktikum  Jaringan  Komputer  program  D3</w:t>
            </w:r>
            <w:ins w:id="18" w:author="Fauzia Gustarina Cempaka" w:date="2021-02-15T10:24:00Z">
              <w:r w:rsidR="000572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0572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atau</w:t>
              </w:r>
              <w:proofErr w:type="spellEnd"/>
              <w:r w:rsidR="000572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9" w:author="Fauzia Gustarina Cempaka" w:date="2021-02-15T10:24:00Z">
              <w:r w:rsidRPr="00A16D9B" w:rsidDel="00057290">
                <w:rPr>
                  <w:rFonts w:ascii="Times New Roman" w:hAnsi="Times New Roman" w:cs="Times New Roman"/>
                  <w:sz w:val="24"/>
                  <w:szCs w:val="24"/>
                </w:rPr>
                <w:delText>/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D4 di Politeknik Elektronika Negeri Surabaya. Sasaran dari </w:t>
            </w:r>
            <w:proofErr w:type="spellStart"/>
            <w:ins w:id="20" w:author="Fauzia Gustarina Cempaka" w:date="2021-02-15T10:49:00Z">
              <w:r w:rsidR="003C2A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3C2A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 Jaringan Komputer ini  adalah  memberi</w:t>
            </w:r>
            <w:del w:id="21" w:author="Fauzia Gustarina Cempaka" w:date="2021-02-15T10:24:00Z">
              <w:r w:rsidRPr="00A16D9B" w:rsidDel="00057290">
                <w:rPr>
                  <w:rFonts w:ascii="Times New Roman" w:hAnsi="Times New Roman" w:cs="Times New Roman"/>
                  <w:sz w:val="24"/>
                  <w:szCs w:val="24"/>
                </w:rPr>
                <w:delText>kan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pengetahuan  kepada  mahasiswa  tentang  teknik  membangun  sistem  Jaringan  Komputer  berbasis  </w:t>
            </w:r>
            <w:r w:rsidRPr="0005729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2" w:author="Fauzia Gustarina Cempaka" w:date="2021-02-15T10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del w:id="23" w:author="Fauzia Gustarina Cempaka" w:date="2021-02-15T10:51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24" w:author="Fauzia Gustarina Cempaka" w:date="2021-02-15T10:26:00Z">
              <w:r w:rsidR="000572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M</w:t>
              </w:r>
            </w:ins>
            <w:del w:id="25" w:author="Fauzia Gustarina Cempaka" w:date="2021-02-15T10:26:00Z">
              <w:r w:rsidRPr="00A16D9B" w:rsidDel="0005729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m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ulai</w:t>
            </w:r>
            <w:del w:id="26" w:author="Fauzia Gustarina Cempaka" w:date="2021-02-15T10:51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 </w:t>
            </w:r>
            <w:del w:id="27" w:author="Fauzia Gustarina Cempaka" w:date="2021-02-15T10:51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instalasi </w:t>
            </w:r>
            <w:del w:id="28" w:author="Fauzia Gustarina Cempaka" w:date="2021-02-15T10:51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del w:id="29" w:author="Fauzia Gustarina Cempaka" w:date="2021-02-15T10:51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operasi, </w:t>
            </w:r>
            <w:del w:id="30" w:author="Fauzia Gustarina Cempaka" w:date="2021-02-15T10:51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perintah-perintah </w:t>
            </w:r>
            <w:del w:id="31" w:author="Fauzia Gustarina Cempaka" w:date="2021-02-15T10:51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del w:id="32" w:author="Fauzia Gustarina Cempaka" w:date="2021-02-15T10:51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729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3" w:author="Fauzia Gustarina Cempaka" w:date="2021-02-15T10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ins w:id="34" w:author="Fauzia Gustarina Cempaka" w:date="2021-02-15T10:26:00Z">
              <w:r w:rsidR="0005729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35" w:author="Fauzia Gustarina Cempaka" w:date="2021-02-15T10:27:00Z">
              <w:r w:rsidRPr="00A16D9B" w:rsidDel="00057290">
                <w:rPr>
                  <w:rFonts w:ascii="Times New Roman" w:hAnsi="Times New Roman" w:cs="Times New Roman"/>
                  <w:sz w:val="24"/>
                  <w:szCs w:val="24"/>
                </w:rPr>
                <w:delText>sampai dengan</w:delText>
              </w:r>
            </w:del>
            <w:proofErr w:type="spellStart"/>
            <w:ins w:id="36" w:author="Fauzia Gustarina Cempaka" w:date="2021-02-15T10:27:00Z">
              <w:r w:rsidR="000572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hingga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membangun </w:t>
            </w:r>
            <w:r w:rsidRPr="0005729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7" w:author="Fauzia Gustarina Cempaka" w:date="2021-02-15T10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05729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8" w:author="Fauzia Gustarina Cempaka" w:date="2021-02-15T10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server, DNS server, web server,</w:t>
            </w:r>
            <w:del w:id="39" w:author="Fauzia Gustarina Cempaka" w:date="2021-02-15T10:51:00Z">
              <w:r w:rsidRPr="00057290" w:rsidDel="00FC19F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40" w:author="Fauzia Gustarina Cempaka" w:date="2021-02-15T10:2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05729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1" w:author="Fauzia Gustarina Cempaka" w:date="2021-02-15T10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proxy </w:t>
            </w:r>
            <w:del w:id="42" w:author="Fauzia Gustarina Cempaka" w:date="2021-02-15T10:51:00Z">
              <w:r w:rsidRPr="00057290" w:rsidDel="00FC19F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43" w:author="Fauzia Gustarina Cempaka" w:date="2021-02-15T10:2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05729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4" w:author="Fauzia Gustarina Cempaka" w:date="2021-02-15T10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45" w:author="Fauzia Gustarina Cempaka" w:date="2021-02-15T10:51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del w:id="46" w:author="Fauzia Gustarina Cempaka" w:date="2021-02-15T10:51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47" w:author="Fauzia Gustarina Cempaka" w:date="2021-02-15T10:22:00Z">
              <w:r w:rsidRPr="00A16D9B" w:rsidDel="0005729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lain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sebagainya. </w:t>
            </w:r>
            <w:del w:id="48" w:author="Fauzia Gustarina Cempaka" w:date="2021-02-15T10:51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49" w:author="Fauzia Gustarina Cempaka" w:date="2021-02-15T10:23:00Z">
              <w:r w:rsidRPr="00A16D9B" w:rsidDel="0005729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Selain  itu  </w:delText>
              </w:r>
            </w:del>
            <w:ins w:id="50" w:author="Fauzia Gustarina Cempaka" w:date="2021-02-15T10:23:00Z">
              <w:r w:rsidR="000572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Di </w:t>
              </w:r>
              <w:proofErr w:type="spellStart"/>
              <w:r w:rsidR="000572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samping</w:t>
              </w:r>
              <w:proofErr w:type="spellEnd"/>
              <w:r w:rsidR="000572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0572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itu</w:t>
              </w:r>
              <w:proofErr w:type="spellEnd"/>
              <w:r w:rsidR="000572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51" w:author="Fauzia Gustarina Cempaka" w:date="2021-02-15T10:50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del w:id="52" w:author="Fauzia Gustarina Cempaka" w:date="2021-02-15T10:50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del w:id="53" w:author="Fauzia Gustarina Cempaka" w:date="2021-02-15T10:50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del w:id="54" w:author="Fauzia Gustarina Cempaka" w:date="2021-02-15T10:50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55" w:author="Fauzia Gustarina Cempaka" w:date="2021-02-15T10:50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14:paraId="55E1927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C4E26" w14:textId="56CF54A2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</w:t>
            </w:r>
            <w:del w:id="56" w:author="Fauzia Gustarina Cempaka" w:date="2021-02-15T10:46:00Z">
              <w:r w:rsidRPr="00A16D9B" w:rsidDel="003C2A6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oleh  karena  itu  penulis  akan  memperbaikinya  secara  berkala.</w:t>
            </w:r>
            <w:ins w:id="57" w:author="Fauzia Gustarina Cempaka" w:date="2021-02-15T10:23:00Z">
              <w:r w:rsidR="000572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</w:t>
            </w:r>
            <w:del w:id="58" w:author="Fauzia Gustarina Cempaka" w:date="2021-02-15T10:48:00Z">
              <w:r w:rsidRPr="00A16D9B" w:rsidDel="003C2A6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 </w:delText>
              </w:r>
            </w:del>
            <w:ins w:id="59" w:author="Fauzia Gustarina Cempaka" w:date="2021-02-15T10:48:00Z">
              <w:r w:rsidR="003C2A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yang </w:t>
              </w:r>
              <w:proofErr w:type="spellStart"/>
              <w:r w:rsidR="003C2A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berkaitan</w:t>
              </w:r>
              <w:proofErr w:type="spellEnd"/>
              <w:r w:rsidR="003C2A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2A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dengan</w:t>
              </w:r>
              <w:proofErr w:type="spellEnd"/>
              <w:r w:rsidR="003C2A6D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perbaikan  buku  ini  sangat  kami  harapkan.  </w:t>
            </w:r>
          </w:p>
          <w:p w14:paraId="580ED1C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1E408" w14:textId="6AD4A3EE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</w:t>
            </w:r>
            <w:del w:id="60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kata,</w:t>
            </w:r>
            <w:ins w:id="61" w:author="Fauzia Gustarina Cempaka" w:date="2021-02-15T10:53:00Z">
              <w:r w:rsidR="00FC19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62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semoga </w:t>
            </w:r>
            <w:del w:id="63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64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65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bermanfaat </w:t>
            </w:r>
            <w:del w:id="66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67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68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del w:id="69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mempelajari </w:t>
            </w:r>
            <w:del w:id="70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del w:id="71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ins w:id="72" w:author="Fauzia Gustarina Cempaka" w:date="2021-02-15T10:53:00Z">
              <w:r w:rsidR="00FC19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73" w:author="Fauzia Gustarina Cempaka" w:date="2021-02-15T10:53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74" w:author="Fauzia Gustarina Cempaka" w:date="2021-02-15T10:52:00Z">
              <w:r w:rsidRPr="00A16D9B" w:rsidDel="00FC19F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Komputer. </w:t>
            </w:r>
            <w:r w:rsidRPr="0005729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75" w:author="Fauzia Gustarina Cempaka" w:date="2021-02-15T10:2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Amin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6E5D79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D20D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3318F2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1F4E9E9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7009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21AB105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9F21E4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E3EF7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4664E3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3D397B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6FBAA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45909A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6D3920D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D96BC7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A72B1" w14:textId="77777777" w:rsidR="00847997" w:rsidRDefault="00847997" w:rsidP="00D80F46">
      <w:r>
        <w:separator/>
      </w:r>
    </w:p>
  </w:endnote>
  <w:endnote w:type="continuationSeparator" w:id="0">
    <w:p w14:paraId="2C2C7EE3" w14:textId="77777777" w:rsidR="00847997" w:rsidRDefault="0084799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70D71" w14:textId="77777777" w:rsidR="00D80F46" w:rsidRDefault="00D80F46">
    <w:pPr>
      <w:pStyle w:val="Footer"/>
    </w:pPr>
    <w:r>
      <w:t>CLO-4</w:t>
    </w:r>
  </w:p>
  <w:p w14:paraId="6C2B4DF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D402B" w14:textId="77777777" w:rsidR="00847997" w:rsidRDefault="00847997" w:rsidP="00D80F46">
      <w:r>
        <w:separator/>
      </w:r>
    </w:p>
  </w:footnote>
  <w:footnote w:type="continuationSeparator" w:id="0">
    <w:p w14:paraId="2D8D76BF" w14:textId="77777777" w:rsidR="00847997" w:rsidRDefault="0084799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uzia Gustarina Cempaka">
    <w15:presenceInfo w15:providerId="Windows Live" w15:userId="15bfc464d36b7e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57290"/>
    <w:rsid w:val="0012251A"/>
    <w:rsid w:val="00184E03"/>
    <w:rsid w:val="001A617E"/>
    <w:rsid w:val="002D5B47"/>
    <w:rsid w:val="00327783"/>
    <w:rsid w:val="003C2A6D"/>
    <w:rsid w:val="0042167F"/>
    <w:rsid w:val="0046485C"/>
    <w:rsid w:val="004F5D73"/>
    <w:rsid w:val="00771E9D"/>
    <w:rsid w:val="00847997"/>
    <w:rsid w:val="008D1AF7"/>
    <w:rsid w:val="00924DF5"/>
    <w:rsid w:val="00A16D9B"/>
    <w:rsid w:val="00A86167"/>
    <w:rsid w:val="00AF28E1"/>
    <w:rsid w:val="00D80F46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7D0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Fauzia Gustarina Cempaka</cp:lastModifiedBy>
  <cp:revision>8</cp:revision>
  <dcterms:created xsi:type="dcterms:W3CDTF">2019-10-18T19:52:00Z</dcterms:created>
  <dcterms:modified xsi:type="dcterms:W3CDTF">2021-02-15T03:56:00Z</dcterms:modified>
</cp:coreProperties>
</file>