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C7A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9B7469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71C56F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54207F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13889B1" w14:textId="77777777" w:rsidR="00927764" w:rsidRPr="0094076B" w:rsidRDefault="00927764" w:rsidP="00927764">
      <w:pPr>
        <w:rPr>
          <w:rFonts w:ascii="Cambria" w:hAnsi="Cambria"/>
        </w:rPr>
      </w:pPr>
    </w:p>
    <w:p w14:paraId="7107019F" w14:textId="77777777" w:rsidR="00927764" w:rsidRPr="00C50A1E" w:rsidRDefault="00927764">
      <w:pPr>
        <w:shd w:val="clear" w:color="auto" w:fill="F5F5F5"/>
        <w:spacing w:before="300" w:line="690" w:lineRule="atLeast"/>
        <w:ind w:firstLine="851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User" w:date="2021-06-12T10:08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D6250D" w14:textId="77777777" w:rsidR="00927764" w:rsidRPr="00C50A1E" w:rsidRDefault="00927764">
      <w:pPr>
        <w:shd w:val="clear" w:color="auto" w:fill="F5F5F5"/>
        <w:spacing w:line="270" w:lineRule="atLeast"/>
        <w:ind w:firstLine="851"/>
        <w:rPr>
          <w:rFonts w:ascii="Roboto" w:eastAsia="Times New Roman" w:hAnsi="Roboto" w:cs="Times New Roman"/>
          <w:sz w:val="17"/>
          <w:szCs w:val="17"/>
        </w:rPr>
        <w:pPrChange w:id="1" w:author="User" w:date="2021-06-12T10:08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658458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9589BD4" wp14:editId="475EE0D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414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E280B58" w14:textId="77777777" w:rsidR="00927764" w:rsidRPr="004A0E2D" w:rsidRDefault="00927764">
      <w:pPr>
        <w:shd w:val="clear" w:color="auto" w:fill="F5F5F5"/>
        <w:spacing w:after="375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2" w:author="User" w:date="2021-06-12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" w:author="User" w:date="2021-06-12T10:08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4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5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6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7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8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9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0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1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2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3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4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5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6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7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8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19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0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1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2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4A0E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23" w:author="User" w:date="2021-06-12T10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114824E9" w14:textId="0DCC998D" w:rsidR="00927764" w:rsidRPr="00C50A1E" w:rsidRDefault="00927764" w:rsidP="0025092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4" w:author="User" w:date="2021-06-12T10:02:00Z">
        <w:r w:rsidRPr="00C50A1E" w:rsidDel="0025092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25" w:author="User" w:date="2021-06-12T10:09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 xml:space="preserve"> it</w:delText>
        </w:r>
      </w:del>
      <w:ins w:id="26" w:author="User" w:date="2021-06-12T10:23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ins w:id="27" w:author="User" w:date="2021-06-12T10:09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User" w:date="2021-06-12T10:09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u a</w:delText>
        </w:r>
      </w:del>
      <w:proofErr w:type="spellStart"/>
      <w:ins w:id="29" w:author="User" w:date="2021-06-12T10:09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BCAE87" w14:textId="06829E31" w:rsidR="00927764" w:rsidRPr="00C50A1E" w:rsidDel="002B142B" w:rsidRDefault="00927764" w:rsidP="0025092B">
      <w:pPr>
        <w:shd w:val="clear" w:color="auto" w:fill="F5F5F5"/>
        <w:spacing w:after="375"/>
        <w:jc w:val="both"/>
        <w:rPr>
          <w:del w:id="30" w:author="User" w:date="2021-06-12T10:2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1" w:author="User" w:date="2021-06-12T10:10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2" w:author="User" w:date="2021-06-12T10:10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ins w:id="33" w:author="User" w:date="2021-06-12T10:10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del w:id="34" w:author="User" w:date="2021-06-12T10:23:00Z">
        <w:r w:rsidDel="002B142B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User" w:date="2021-06-12T10:10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ins w:id="36" w:author="User" w:date="2021-06-12T10:10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37" w:author="User" w:date="2021-06-12T10:23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User" w:date="2021-06-12T10:10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C802724" w14:textId="77777777" w:rsidR="00927764" w:rsidRPr="00C50A1E" w:rsidRDefault="00927764" w:rsidP="0025092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0E2D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User" w:date="2021-06-12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721B05" w14:textId="77777777" w:rsidR="0025092B" w:rsidRDefault="00927764" w:rsidP="00927764">
      <w:pPr>
        <w:shd w:val="clear" w:color="auto" w:fill="F5F5F5"/>
        <w:spacing w:after="375"/>
        <w:rPr>
          <w:ins w:id="40" w:author="User" w:date="2021-06-12T10:02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1B6A6F77" w14:textId="5AADE603" w:rsidR="00927764" w:rsidRPr="00C50A1E" w:rsidDel="002B142B" w:rsidRDefault="00927764" w:rsidP="00927764">
      <w:pPr>
        <w:shd w:val="clear" w:color="auto" w:fill="F5F5F5"/>
        <w:spacing w:after="375"/>
        <w:rPr>
          <w:del w:id="41" w:author="User" w:date="2021-06-12T10:2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2" w:author="User" w:date="2021-06-12T10:24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D42E479" w14:textId="57CE964C" w:rsidR="00927764" w:rsidRPr="00C50A1E" w:rsidDel="004A0E2D" w:rsidRDefault="00927764" w:rsidP="00927764">
      <w:pPr>
        <w:shd w:val="clear" w:color="auto" w:fill="F5F5F5"/>
        <w:spacing w:after="375"/>
        <w:rPr>
          <w:del w:id="43" w:author="User" w:date="2021-06-12T10:1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44" w:author="User" w:date="2021-06-12T10:02:00Z">
        <w:r w:rsidRPr="00C50A1E" w:rsidDel="0025092B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45" w:author="User" w:date="2021-06-12T10:12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6A43D1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6C11432" w14:textId="0BDC04C3" w:rsidR="00927764" w:rsidRPr="00C50A1E" w:rsidDel="0025092B" w:rsidRDefault="00927764" w:rsidP="00927764">
      <w:pPr>
        <w:shd w:val="clear" w:color="auto" w:fill="F5F5F5"/>
        <w:spacing w:after="375"/>
        <w:rPr>
          <w:del w:id="46" w:author="User" w:date="2021-06-12T10:0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User" w:date="2021-06-12T10:03:00Z">
        <w:r w:rsidRPr="00C50A1E" w:rsidDel="0025092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ins w:id="48" w:author="User" w:date="2021-06-12T10:03:00Z">
        <w:r w:rsidR="0025092B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2509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092B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2509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092B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</w:ins>
      <w:proofErr w:type="spellEnd"/>
      <w:del w:id="49" w:author="User" w:date="2021-06-12T10:03:00Z">
        <w:r w:rsidRPr="00C50A1E" w:rsidDel="0025092B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83095DB" w14:textId="5C5DE890" w:rsidR="00927764" w:rsidRPr="00C50A1E" w:rsidDel="002B142B" w:rsidRDefault="00927764" w:rsidP="00927764">
      <w:pPr>
        <w:shd w:val="clear" w:color="auto" w:fill="F5F5F5"/>
        <w:spacing w:after="375"/>
        <w:rPr>
          <w:del w:id="50" w:author="User" w:date="2021-06-12T10:2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AF1EEA3" w14:textId="12AF73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51" w:author="User" w:date="2021-06-12T10:04:00Z">
        <w:r w:rsidR="0025092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2" w:author="User" w:date="2021-06-12T10:04:00Z">
        <w:r w:rsidRPr="00C50A1E" w:rsidDel="0025092B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7E4F1B26" w14:textId="77777777" w:rsidR="0025092B" w:rsidRDefault="00927764" w:rsidP="00927764">
      <w:pPr>
        <w:shd w:val="clear" w:color="auto" w:fill="F5F5F5"/>
        <w:spacing w:after="375"/>
        <w:rPr>
          <w:ins w:id="53" w:author="User" w:date="2021-06-12T10:04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2E5CDBA0" w14:textId="19AFD6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4" w:author="User" w:date="2021-06-12T10:25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25F11" w14:textId="121406E2" w:rsidR="00927764" w:rsidRPr="00C50A1E" w:rsidDel="004A0E2D" w:rsidRDefault="00927764" w:rsidP="00927764">
      <w:pPr>
        <w:shd w:val="clear" w:color="auto" w:fill="F5F5F5"/>
        <w:spacing w:after="375"/>
        <w:rPr>
          <w:del w:id="55" w:author="User" w:date="2021-06-12T10:0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56" w:author="User" w:date="2021-06-12T10:05:00Z">
        <w:r w:rsidRPr="00C50A1E" w:rsidDel="0025092B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57" w:author="User" w:date="2021-06-12T10:05:00Z">
        <w:r w:rsidRPr="00C50A1E" w:rsidDel="0025092B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47E5F621" w14:textId="1DAF9B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8" w:author="User" w:date="2021-06-12T10:26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B142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9" w:author="User" w:date="2021-06-12T10:26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60" w:author="User" w:date="2021-06-12T10:26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>. Karena</w:t>
        </w:r>
      </w:ins>
      <w:ins w:id="61" w:author="User" w:date="2021-06-12T10:27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2" w:author="User" w:date="2021-06-12T10:26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</w:delText>
        </w:r>
      </w:del>
      <w:del w:id="63" w:author="User" w:date="2021-06-12T10:27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delText xml:space="preserve">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User" w:date="2021-06-12T10:27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0197E" w14:textId="495A4548" w:rsidR="00927764" w:rsidRPr="00C50A1E" w:rsidDel="004A0E2D" w:rsidRDefault="00927764" w:rsidP="00927764">
      <w:pPr>
        <w:shd w:val="clear" w:color="auto" w:fill="F5F5F5"/>
        <w:spacing w:after="375"/>
        <w:rPr>
          <w:del w:id="65" w:author="User" w:date="2021-06-12T10:0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66" w:author="User" w:date="2021-06-12T10:06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567ED7E1" w14:textId="73D8F4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67" w:author="User" w:date="2021-06-12T10:06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ins w:id="68" w:author="User" w:date="2021-06-12T10:06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0E2D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69" w:author="User" w:date="2021-06-12T10:06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ins w:id="70" w:author="User" w:date="2021-06-12T10:28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1" w:author="User" w:date="2021-06-12T10:28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delText>, t</w:delText>
        </w:r>
      </w:del>
      <w:proofErr w:type="spellStart"/>
      <w:ins w:id="72" w:author="User" w:date="2021-06-12T10:28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73" w:author="User" w:date="2021-06-12T10:28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B142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4" w:author="User" w:date="2021-06-12T10:28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B2CBC29" w14:textId="054F245D" w:rsidR="00927764" w:rsidRPr="00C50A1E" w:rsidDel="002B142B" w:rsidRDefault="00927764" w:rsidP="00927764">
      <w:pPr>
        <w:shd w:val="clear" w:color="auto" w:fill="F5F5F5"/>
        <w:spacing w:after="375"/>
        <w:rPr>
          <w:del w:id="75" w:author="User" w:date="2021-06-12T10:2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i/>
          <w:iCs/>
          <w:sz w:val="24"/>
          <w:szCs w:val="24"/>
          <w:rPrChange w:id="76" w:author="User" w:date="2021-06-12T10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7" w:author="User" w:date="2021-06-12T10:28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78" w:author="User" w:date="2021-06-12T10:29:00Z">
        <w:r w:rsidRPr="00C50A1E" w:rsidDel="002B142B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79" w:author="User" w:date="2021-06-12T10:06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A0E2D">
        <w:rPr>
          <w:rFonts w:ascii="Times New Roman" w:eastAsia="Times New Roman" w:hAnsi="Times New Roman" w:cs="Times New Roman"/>
          <w:i/>
          <w:iCs/>
          <w:sz w:val="24"/>
          <w:szCs w:val="24"/>
          <w:rPrChange w:id="80" w:author="User" w:date="2021-06-12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E3B60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E2D">
        <w:rPr>
          <w:rFonts w:ascii="Times New Roman" w:eastAsia="Times New Roman" w:hAnsi="Times New Roman" w:cs="Times New Roman"/>
          <w:i/>
          <w:iCs/>
          <w:sz w:val="24"/>
          <w:szCs w:val="24"/>
          <w:rPrChange w:id="81" w:author="User" w:date="2021-06-12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6F35A56" w14:textId="5EFD7C5E" w:rsidR="00927764" w:rsidRPr="00C50A1E" w:rsidDel="002B142B" w:rsidRDefault="00927764" w:rsidP="00927764">
      <w:pPr>
        <w:shd w:val="clear" w:color="auto" w:fill="F5F5F5"/>
        <w:spacing w:after="375"/>
        <w:rPr>
          <w:del w:id="82" w:author="User" w:date="2021-06-12T10:2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83" w:author="User" w:date="2021-06-12T10:07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84" w:author="User" w:date="2021-06-12T10:29:00Z">
        <w:r w:rsidR="002B142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60DD64AA" w14:textId="14C7BC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5" w:author="User" w:date="2021-06-12T10:07:00Z">
        <w:r w:rsidRPr="00C50A1E" w:rsidDel="004A0E2D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86" w:author="User" w:date="2021-06-12T10:07:00Z">
        <w:r w:rsidR="004A0E2D">
          <w:rPr>
            <w:rFonts w:ascii="Times New Roman" w:eastAsia="Times New Roman" w:hAnsi="Times New Roman" w:cs="Times New Roman"/>
            <w:sz w:val="24"/>
            <w:szCs w:val="24"/>
          </w:rPr>
          <w:t>hahaha</w:t>
        </w:r>
        <w:proofErr w:type="spellEnd"/>
        <w:proofErr w:type="gramStart"/>
        <w:r w:rsidR="004A0E2D">
          <w:rPr>
            <w:rFonts w:ascii="Times New Roman" w:eastAsia="Times New Roman" w:hAnsi="Times New Roman" w:cs="Times New Roman"/>
            <w:sz w:val="24"/>
            <w:szCs w:val="24"/>
          </w:rPr>
          <w:t>….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86BBC4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22C68F" w14:textId="77777777" w:rsidR="00927764" w:rsidRPr="00C50A1E" w:rsidRDefault="00927764" w:rsidP="00927764"/>
    <w:p w14:paraId="792842D3" w14:textId="77777777" w:rsidR="00927764" w:rsidRPr="005A045A" w:rsidRDefault="00927764" w:rsidP="00927764">
      <w:pPr>
        <w:rPr>
          <w:i/>
        </w:rPr>
      </w:pPr>
    </w:p>
    <w:p w14:paraId="1898818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DAEE374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C74F" w14:textId="77777777" w:rsidR="002E2FC3" w:rsidRDefault="002E2FC3">
      <w:r>
        <w:separator/>
      </w:r>
    </w:p>
  </w:endnote>
  <w:endnote w:type="continuationSeparator" w:id="0">
    <w:p w14:paraId="07DF124D" w14:textId="77777777" w:rsidR="002E2FC3" w:rsidRDefault="002E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5D41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8E17E80" w14:textId="77777777" w:rsidR="00941E77" w:rsidRDefault="002E2FC3">
    <w:pPr>
      <w:pStyle w:val="Footer"/>
    </w:pPr>
  </w:p>
  <w:p w14:paraId="6DBEBFF3" w14:textId="77777777" w:rsidR="00941E77" w:rsidRDefault="002E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77EB" w14:textId="77777777" w:rsidR="002E2FC3" w:rsidRDefault="002E2FC3">
      <w:r>
        <w:separator/>
      </w:r>
    </w:p>
  </w:footnote>
  <w:footnote w:type="continuationSeparator" w:id="0">
    <w:p w14:paraId="5D7EAD95" w14:textId="77777777" w:rsidR="002E2FC3" w:rsidRDefault="002E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5092B"/>
    <w:rsid w:val="002B142B"/>
    <w:rsid w:val="002E2FC3"/>
    <w:rsid w:val="00412B83"/>
    <w:rsid w:val="0042167F"/>
    <w:rsid w:val="004A0E2D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11A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509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355B-ADFD-41DD-A0AB-24389756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2020-07-24T23:46:00Z</dcterms:created>
  <dcterms:modified xsi:type="dcterms:W3CDTF">2021-06-12T03:30:00Z</dcterms:modified>
</cp:coreProperties>
</file>