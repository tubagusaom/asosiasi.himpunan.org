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 w:rsidR="00A7398C">
              <w:t>pada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A7398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anita Fitriani" w:date="2020-09-16T10:26:00Z">
              <w:r w:rsidDel="002C78AB">
                <w:rPr>
                  <w:rFonts w:ascii="Times New Roman" w:eastAsia="Times New Roman" w:hAnsi="Times New Roman" w:cs="Times New Roman"/>
                  <w:szCs w:val="24"/>
                </w:rPr>
                <w:delText>Kini</w:delText>
              </w:r>
              <w:r w:rsidR="00125355"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1" w:author="anita Fitriani" w:date="2020-09-16T10:26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2C78A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C78AB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" w:author="anita Fitriani" w:date="2020-09-16T10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Para </w:t>
              </w:r>
            </w:ins>
            <w:del w:id="3" w:author="anita Fitriani" w:date="2020-09-16T10:27:00Z">
              <w:r w:rsidR="00A7398C" w:rsidDel="002C78A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4" w:author="anita Fitriani" w:date="2020-09-16T10:27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anita Fitriani" w:date="2020-09-16T10:27:00Z">
              <w:r w:rsidR="00125355"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proofErr w:type="spellStart"/>
            <w:ins w:id="6" w:author="anita Fitriani" w:date="2020-09-16T10:27:00Z">
              <w:r>
                <w:rPr>
                  <w:rFonts w:ascii="Times New Roman" w:eastAsia="Times New Roman" w:hAnsi="Times New Roman" w:cs="Times New Roman"/>
                  <w:szCs w:val="24"/>
                </w:rPr>
                <w:t>kini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7398C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A7398C">
              <w:rPr>
                <w:rFonts w:ascii="Times New Roman" w:eastAsia="Times New Roman" w:hAnsi="Times New Roman" w:cs="Times New Roman"/>
                <w:szCs w:val="24"/>
              </w:rPr>
              <w:t>melainkan</w:t>
            </w:r>
            <w:proofErr w:type="spellEnd"/>
            <w:r w:rsidR="00A7398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7398C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program </w:t>
            </w:r>
            <w:del w:id="7" w:author="anita Fitriani" w:date="2020-09-16T10:29:00Z">
              <w:r w:rsidR="002C724F" w:rsidDel="002C78AB">
                <w:rPr>
                  <w:rFonts w:ascii="Times New Roman" w:eastAsia="Times New Roman" w:hAnsi="Times New Roman" w:cs="Times New Roman"/>
                  <w:szCs w:val="24"/>
                </w:rPr>
                <w:delText>yang di</w:delText>
              </w:r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buat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</w:t>
            </w:r>
            <w:r w:rsidR="002C724F">
              <w:rPr>
                <w:rFonts w:ascii="Times New Roman" w:eastAsia="Times New Roman" w:hAnsi="Times New Roman" w:cs="Times New Roman"/>
                <w:szCs w:val="24"/>
              </w:rPr>
              <w:t>atan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gramStart"/>
            <w:r w:rsidR="002C724F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8" w:author="anita Fitriani" w:date="2020-09-16T10:29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9" w:author="anita Fitriani" w:date="2020-09-16T10:29:00Z">
              <w:r w:rsidR="002C724F" w:rsidDel="002C78A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2C724F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sekarang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2C72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digencarkan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24F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0" w:author="anita Fitriani" w:date="2020-09-16T10:26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1" w:author="anita Fitriani" w:date="2020-09-16T10:29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2" w:author="anita Fitriani" w:date="2020-09-16T10:29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anita Fitriani" w:date="2020-09-16T10:30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" w:author="anita Fitriani" w:date="2020-09-16T10:30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15" w:author="anita Fitriani" w:date="2020-09-16T10:30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16" w:author="anita Fitriani" w:date="2020-09-16T10:30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anita Fitriani" w:date="2020-09-16T10:30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anita Fitriani" w:date="2020-09-16T10:31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9" w:author="anita Fitriani" w:date="2020-09-16T10:31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anita Fitriani" w:date="2020-09-16T10:31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21" w:author="anita Fitriani" w:date="2020-09-16T10:31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2C78A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4.0 </w:t>
            </w:r>
            <w:del w:id="22" w:author="anita Fitriani" w:date="2020-09-16T10:32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anita Fitriani" w:date="2020-09-16T10:32:00Z">
              <w:r w:rsidRPr="00EC6F38" w:rsidDel="002C78AB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24" w:author="anita Fitriani" w:date="2020-09-16T10:32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2C78A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25" w:author="anita Fitriani" w:date="2020-09-16T10:32:00Z"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2C78A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25E7D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26" w:author="anita Fitriani" w:date="2020-09-16T10:35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anita Fitriani" w:date="2020-09-16T10:35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 Di dalam 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anita Fitriani" w:date="2020-09-16T10:35:00Z">
              <w:r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anita Fitriani" w:date="2020-09-16T10:36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 xml:space="preserve">ada 5 aspek yang di </w:delText>
              </w:r>
            </w:del>
            <w:proofErr w:type="spellStart"/>
            <w:ins w:id="30" w:author="anita Fitriani" w:date="2020-09-16T10:36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anita Fitriani" w:date="2020-09-16T10:36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5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aspek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32" w:author="anita Fitriani" w:date="2020-09-16T10:37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 xml:space="preserve">pembelajaran </w:delText>
              </w:r>
            </w:del>
            <w:proofErr w:type="spellStart"/>
            <w:ins w:id="33" w:author="anita Fitriani" w:date="2020-09-16T10:37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nya,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D25E7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4" w:author="anita Fitriani" w:date="2020-09-16T10:3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5" w:author="anita Fitriani" w:date="2020-09-16T10:38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:rsidR="00125355" w:rsidRPr="00EC6F38" w:rsidRDefault="00D25E7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6" w:author="anita Fitriani" w:date="2020-09-16T10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7" w:author="anita Fitriani" w:date="2020-09-16T10:39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:rsidR="00125355" w:rsidRPr="00EC6F38" w:rsidRDefault="00D25E7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8" w:author="anita Fitriani" w:date="2020-09-16T10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9" w:author="anita Fitriani" w:date="2020-09-16T10:39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</w:p>
          <w:p w:rsidR="00125355" w:rsidRPr="00EC6F38" w:rsidRDefault="00D25E7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0" w:author="anita Fitriani" w:date="2020-09-16T10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1" w:author="anita Fitriani" w:date="2020-09-16T10:39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</w:p>
          <w:p w:rsidR="00125355" w:rsidRPr="00EC6F38" w:rsidRDefault="00D25E7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2" w:author="anita Fitriani" w:date="2020-09-16T10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3" w:author="anita Fitriani" w:date="2020-09-16T10:39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del w:id="44" w:author="anita Fitriani" w:date="2020-09-16T10:39:00Z">
              <w:r w:rsidR="00125355"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5" w:author="anita Fitriani" w:date="2020-09-16T10:41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 xml:space="preserve">Pada dasarnya kita bisa lihat </w:delText>
              </w:r>
            </w:del>
            <w:proofErr w:type="spellStart"/>
            <w:ins w:id="46" w:author="anita Fitriani" w:date="2020-09-16T10:41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="00D25E7D" w:rsidRPr="00EC6F38">
                <w:rPr>
                  <w:rFonts w:ascii="Times New Roman" w:eastAsia="Times New Roman" w:hAnsi="Times New Roman" w:cs="Times New Roman"/>
                  <w:szCs w:val="24"/>
                </w:rPr>
                <w:t>ebenarnya</w:t>
              </w:r>
              <w:proofErr w:type="spellEnd"/>
              <w:r w:rsidR="00D25E7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anita Fitriani" w:date="2020-09-16T10:41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ini sebenarnya jadi</w:delText>
              </w:r>
            </w:del>
            <w:proofErr w:type="spellStart"/>
            <w:ins w:id="48" w:author="anita Fitriani" w:date="2020-09-16T10:41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9" w:author="anita Fitriani" w:date="2020-09-16T10:42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0" w:author="anita Fitriani" w:date="2020-09-16T10:42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1" w:author="anita Fitriani" w:date="2020-09-16T10:43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25E7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2" w:author="anita Fitriani" w:date="2020-09-16T10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53" w:author="anita Fitriani" w:date="2020-09-16T10:43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54" w:author="anita Fitriani" w:date="2020-09-16T10:43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r w:rsidR="00D25E7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5" w:author="anita Fitriani" w:date="2020-09-16T10:43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6" w:author="anita Fitriani" w:date="2020-09-16T10:43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anita Fitriani" w:date="2020-09-16T10:43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8" w:author="anita Fitriani" w:date="2020-09-16T10:43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9" w:author="anita Fitriani" w:date="2020-09-16T10:44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60" w:author="anita Fitriani" w:date="2020-09-16T10:44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1" w:author="anita Fitriani" w:date="2020-09-16T10:44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Dengan melakukan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anita Fitriani" w:date="2020-09-16T10:44:00Z">
              <w:r w:rsidRPr="00EC6F38" w:rsidDel="00D25E7D">
                <w:rPr>
                  <w:rFonts w:ascii="Times New Roman" w:eastAsia="Times New Roman" w:hAnsi="Times New Roman" w:cs="Times New Roman"/>
                  <w:szCs w:val="24"/>
                </w:rPr>
                <w:delText>kita bisa lihat</w:delText>
              </w:r>
            </w:del>
            <w:proofErr w:type="spellStart"/>
            <w:ins w:id="63" w:author="anita Fitriani" w:date="2020-09-16T10:44:00Z"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25E7D">
                <w:rPr>
                  <w:rFonts w:ascii="Times New Roman" w:eastAsia="Times New Roman" w:hAnsi="Times New Roman" w:cs="Times New Roman"/>
                  <w:szCs w:val="24"/>
                </w:rPr>
                <w:t xml:space="preserve"> menunjukkan</w:t>
              </w:r>
            </w:ins>
            <w:bookmarkStart w:id="64" w:name="_GoBack"/>
            <w:bookmarkEnd w:id="6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ita Fitriani">
    <w15:presenceInfo w15:providerId="Windows Live" w15:userId="de6503dc0d53f1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C724F"/>
    <w:rsid w:val="002C78AB"/>
    <w:rsid w:val="0042167F"/>
    <w:rsid w:val="00924DF5"/>
    <w:rsid w:val="00A7398C"/>
    <w:rsid w:val="00D2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anita Fitriani</cp:lastModifiedBy>
  <cp:revision>3</cp:revision>
  <dcterms:created xsi:type="dcterms:W3CDTF">2020-09-16T03:33:00Z</dcterms:created>
  <dcterms:modified xsi:type="dcterms:W3CDTF">2020-09-16T03:45:00Z</dcterms:modified>
</cp:coreProperties>
</file>