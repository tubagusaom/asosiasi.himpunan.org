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5A28"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0F6D61C3"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724C3647" w14:textId="77777777" w:rsidR="00125355" w:rsidRPr="001D038C" w:rsidRDefault="00125355" w:rsidP="00125355">
      <w:pPr>
        <w:spacing w:after="0"/>
        <w:jc w:val="center"/>
        <w:rPr>
          <w:rFonts w:ascii="Minion Pro" w:hAnsi="Minion Pro"/>
          <w:b/>
          <w:sz w:val="36"/>
          <w:szCs w:val="36"/>
        </w:rPr>
      </w:pPr>
    </w:p>
    <w:p w14:paraId="70CB23B9"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w:t>
      </w:r>
      <w:proofErr w:type="spellStart"/>
      <w:r w:rsidRPr="001D038C">
        <w:rPr>
          <w:rFonts w:ascii="Minion Pro" w:hAnsi="Minion Pro"/>
        </w:rPr>
        <w:t>swasunting</w:t>
      </w:r>
      <w:proofErr w:type="spellEnd"/>
      <w:r w:rsidRPr="001D038C">
        <w:rPr>
          <w:rFonts w:ascii="Minion Pro" w:hAnsi="Minion Pro"/>
        </w:rPr>
        <w:t xml:space="preserve">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57FDC032" w14:textId="77777777" w:rsidTr="00821BA2">
        <w:tc>
          <w:tcPr>
            <w:tcW w:w="9350" w:type="dxa"/>
          </w:tcPr>
          <w:p w14:paraId="3C2659A2" w14:textId="43954D33" w:rsidR="00125355" w:rsidRDefault="00125355" w:rsidP="00821BA2">
            <w:pPr>
              <w:pStyle w:val="Heading3"/>
              <w:rPr>
                <w:rFonts w:ascii="Times New Roman" w:hAnsi="Times New Roman"/>
                <w:sz w:val="48"/>
              </w:rPr>
            </w:pPr>
            <w:r>
              <w:lastRenderedPageBreak/>
              <w:t xml:space="preserve">Pembelajaran di Era </w:t>
            </w:r>
            <w:del w:id="0" w:author="Endah" w:date="2022-08-22T15:44:00Z">
              <w:r w:rsidDel="00002A2C">
                <w:delText>"</w:delText>
              </w:r>
            </w:del>
            <w:r>
              <w:t>Revolusi Industri 4.0</w:t>
            </w:r>
            <w:del w:id="1" w:author="Endah" w:date="2022-08-22T15:44:00Z">
              <w:r w:rsidDel="00002A2C">
                <w:delText>"</w:delText>
              </w:r>
            </w:del>
            <w:r>
              <w:t xml:space="preserve"> bagi Anak Usia Dini </w:t>
            </w:r>
          </w:p>
          <w:p w14:paraId="26496535"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 xml:space="preserve">Oleh </w:t>
            </w:r>
            <w:proofErr w:type="spellStart"/>
            <w:r>
              <w:rPr>
                <w:rFonts w:ascii="Times New Roman" w:eastAsia="Times New Roman" w:hAnsi="Times New Roman" w:cs="Times New Roman"/>
                <w:szCs w:val="24"/>
              </w:rPr>
              <w:t>Kodar</w:t>
            </w:r>
            <w:proofErr w:type="spellEnd"/>
            <w:r>
              <w:rPr>
                <w:rFonts w:ascii="Times New Roman" w:eastAsia="Times New Roman" w:hAnsi="Times New Roman" w:cs="Times New Roman"/>
                <w:szCs w:val="24"/>
              </w:rPr>
              <w:t xml:space="preserve"> Akbar</w:t>
            </w:r>
          </w:p>
          <w:p w14:paraId="68BC756C" w14:textId="1C89B924"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del w:id="2" w:author="Endah" w:date="2022-08-22T15:44:00Z">
              <w:r w:rsidRPr="00EC6F38" w:rsidDel="00002A2C">
                <w:rPr>
                  <w:rFonts w:ascii="Times New Roman" w:eastAsia="Times New Roman" w:hAnsi="Times New Roman" w:cs="Times New Roman"/>
                  <w:szCs w:val="24"/>
                </w:rPr>
                <w:delText>extream</w:delText>
              </w:r>
            </w:del>
            <w:ins w:id="3" w:author="Endah" w:date="2022-08-22T15:44:00Z">
              <w:r w:rsidR="00002A2C">
                <w:rPr>
                  <w:rFonts w:ascii="Times New Roman" w:eastAsia="Times New Roman" w:hAnsi="Times New Roman" w:cs="Times New Roman"/>
                  <w:szCs w:val="24"/>
                </w:rPr>
                <w:t>ekstrem</w:t>
              </w:r>
            </w:ins>
            <w:r w:rsidRPr="00EC6F38">
              <w:rPr>
                <w:rFonts w:ascii="Times New Roman" w:eastAsia="Times New Roman" w:hAnsi="Times New Roman" w:cs="Times New Roman"/>
                <w:szCs w:val="24"/>
              </w:rPr>
              <w:t xml:space="preserve">. Industri </w:t>
            </w:r>
            <w:del w:id="4" w:author="Endah" w:date="2022-08-22T15:45:00Z">
              <w:r w:rsidRPr="00EC6F38" w:rsidDel="00002A2C">
                <w:rPr>
                  <w:rFonts w:ascii="Times New Roman" w:eastAsia="Times New Roman" w:hAnsi="Times New Roman" w:cs="Times New Roman"/>
                  <w:szCs w:val="24"/>
                </w:rPr>
                <w:delText xml:space="preserve">yang </w:delText>
              </w:r>
            </w:del>
            <w:r w:rsidRPr="00EC6F38">
              <w:rPr>
                <w:rFonts w:ascii="Times New Roman" w:eastAsia="Times New Roman" w:hAnsi="Times New Roman" w:cs="Times New Roman"/>
                <w:szCs w:val="24"/>
              </w:rPr>
              <w:t xml:space="preserve">tiap menit bahkan detik </w:t>
            </w:r>
            <w:del w:id="5" w:author="Endah" w:date="2022-08-22T15:45:00Z">
              <w:r w:rsidRPr="00EC6F38" w:rsidDel="00002A2C">
                <w:rPr>
                  <w:rFonts w:ascii="Times New Roman" w:eastAsia="Times New Roman" w:hAnsi="Times New Roman" w:cs="Times New Roman"/>
                  <w:szCs w:val="24"/>
                </w:rPr>
                <w:delText xml:space="preserve">dia akan </w:delText>
              </w:r>
            </w:del>
            <w:r w:rsidRPr="00EC6F38">
              <w:rPr>
                <w:rFonts w:ascii="Times New Roman" w:eastAsia="Times New Roman" w:hAnsi="Times New Roman" w:cs="Times New Roman"/>
                <w:szCs w:val="24"/>
              </w:rPr>
              <w:t xml:space="preserve">berubah </w:t>
            </w:r>
            <w:del w:id="6" w:author="Endah" w:date="2022-08-22T15:45:00Z">
              <w:r w:rsidRPr="00EC6F38" w:rsidDel="00002A2C">
                <w:rPr>
                  <w:rFonts w:ascii="Times New Roman" w:eastAsia="Times New Roman" w:hAnsi="Times New Roman" w:cs="Times New Roman"/>
                  <w:szCs w:val="24"/>
                </w:rPr>
                <w:delText>se</w:delText>
              </w:r>
            </w:del>
            <w:r w:rsidRPr="00EC6F38">
              <w:rPr>
                <w:rFonts w:ascii="Times New Roman" w:eastAsia="Times New Roman" w:hAnsi="Times New Roman" w:cs="Times New Roman"/>
                <w:szCs w:val="24"/>
              </w:rPr>
              <w:t xml:space="preserve">makin maju, yang sering kita sebut dengan </w:t>
            </w:r>
            <w:del w:id="7" w:author="Endah" w:date="2022-08-22T15:45:00Z">
              <w:r w:rsidRPr="00EC6F38" w:rsidDel="00002A2C">
                <w:rPr>
                  <w:rFonts w:ascii="Times New Roman" w:eastAsia="Times New Roman" w:hAnsi="Times New Roman" w:cs="Times New Roman"/>
                  <w:szCs w:val="24"/>
                </w:rPr>
                <w:delText xml:space="preserve">revolusi </w:delText>
              </w:r>
            </w:del>
            <w:ins w:id="8" w:author="Endah" w:date="2022-08-22T15:45:00Z">
              <w:r w:rsidR="00002A2C">
                <w:rPr>
                  <w:rFonts w:ascii="Times New Roman" w:eastAsia="Times New Roman" w:hAnsi="Times New Roman" w:cs="Times New Roman"/>
                  <w:szCs w:val="24"/>
                </w:rPr>
                <w:t>R</w:t>
              </w:r>
              <w:r w:rsidR="00002A2C" w:rsidRPr="00EC6F38">
                <w:rPr>
                  <w:rFonts w:ascii="Times New Roman" w:eastAsia="Times New Roman" w:hAnsi="Times New Roman" w:cs="Times New Roman"/>
                  <w:szCs w:val="24"/>
                </w:rPr>
                <w:t xml:space="preserve">evolusi </w:t>
              </w:r>
            </w:ins>
            <w:del w:id="9" w:author="Endah" w:date="2022-08-22T15:45:00Z">
              <w:r w:rsidRPr="00EC6F38" w:rsidDel="00002A2C">
                <w:rPr>
                  <w:rFonts w:ascii="Times New Roman" w:eastAsia="Times New Roman" w:hAnsi="Times New Roman" w:cs="Times New Roman"/>
                  <w:szCs w:val="24"/>
                </w:rPr>
                <w:delText xml:space="preserve">industry </w:delText>
              </w:r>
            </w:del>
            <w:ins w:id="10" w:author="Endah" w:date="2022-08-22T15:45:00Z">
              <w:r w:rsidR="00002A2C">
                <w:rPr>
                  <w:rFonts w:ascii="Times New Roman" w:eastAsia="Times New Roman" w:hAnsi="Times New Roman" w:cs="Times New Roman"/>
                  <w:szCs w:val="24"/>
                </w:rPr>
                <w:t>I</w:t>
              </w:r>
              <w:r w:rsidR="00002A2C" w:rsidRPr="00EC6F38">
                <w:rPr>
                  <w:rFonts w:ascii="Times New Roman" w:eastAsia="Times New Roman" w:hAnsi="Times New Roman" w:cs="Times New Roman"/>
                  <w:szCs w:val="24"/>
                </w:rPr>
                <w:t>ndustr</w:t>
              </w:r>
              <w:r w:rsidR="00002A2C">
                <w:rPr>
                  <w:rFonts w:ascii="Times New Roman" w:eastAsia="Times New Roman" w:hAnsi="Times New Roman" w:cs="Times New Roman"/>
                  <w:szCs w:val="24"/>
                </w:rPr>
                <w:t>i</w:t>
              </w:r>
              <w:r w:rsidR="00002A2C"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4.0. I</w:t>
            </w:r>
            <w:ins w:id="11" w:author="Endah" w:date="2022-08-22T15:46:00Z">
              <w:r w:rsidR="00002A2C">
                <w:rPr>
                  <w:rFonts w:ascii="Times New Roman" w:eastAsia="Times New Roman" w:hAnsi="Times New Roman" w:cs="Times New Roman"/>
                  <w:szCs w:val="24"/>
                </w:rPr>
                <w:t>tu i</w:t>
              </w:r>
            </w:ins>
            <w:r w:rsidRPr="00EC6F38">
              <w:rPr>
                <w:rFonts w:ascii="Times New Roman" w:eastAsia="Times New Roman" w:hAnsi="Times New Roman" w:cs="Times New Roman"/>
                <w:szCs w:val="24"/>
              </w:rPr>
              <w:t>stilah yang masih jarang kita dengar bahkan banyak yang masih awam.</w:t>
            </w:r>
          </w:p>
          <w:p w14:paraId="20F1A1E7" w14:textId="5B62E869"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w:t>
            </w:r>
            <w:ins w:id="12" w:author="Endah" w:date="2022-08-22T15:47:00Z">
              <w:r w:rsidR="00002A2C">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hari ini kita di</w:t>
            </w:r>
            <w:del w:id="13" w:author="Endah" w:date="2022-08-22T15:47:00Z">
              <w:r w:rsidRPr="00EC6F38" w:rsidDel="00002A2C">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siapkan untuk memasuki dunia kerja</w:t>
            </w:r>
            <w:ins w:id="14" w:author="Endah" w:date="2022-08-22T15:47:00Z">
              <w:r w:rsidR="00002A2C">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namun bukan lagi pe</w:t>
            </w:r>
            <w:del w:id="15" w:author="Endah" w:date="2022-08-22T15:47:00Z">
              <w:r w:rsidRPr="00EC6F38" w:rsidDel="00002A2C">
                <w:rPr>
                  <w:rFonts w:ascii="Times New Roman" w:eastAsia="Times New Roman" w:hAnsi="Times New Roman" w:cs="Times New Roman"/>
                  <w:szCs w:val="24"/>
                </w:rPr>
                <w:delText>r</w:delText>
              </w:r>
            </w:del>
            <w:r w:rsidRPr="00EC6F38">
              <w:rPr>
                <w:rFonts w:ascii="Times New Roman" w:eastAsia="Times New Roman" w:hAnsi="Times New Roman" w:cs="Times New Roman"/>
                <w:szCs w:val="24"/>
              </w:rPr>
              <w:t>kerja</w:t>
            </w:r>
            <w:del w:id="16" w:author="Endah" w:date="2022-08-22T15:47:00Z">
              <w:r w:rsidRPr="00EC6F38" w:rsidDel="00002A2C">
                <w:rPr>
                  <w:rFonts w:ascii="Times New Roman" w:eastAsia="Times New Roman" w:hAnsi="Times New Roman" w:cs="Times New Roman"/>
                  <w:szCs w:val="24"/>
                </w:rPr>
                <w:delText xml:space="preserve">, </w:delText>
              </w:r>
            </w:del>
            <w:ins w:id="17" w:author="Endah" w:date="2022-08-22T15:47:00Z">
              <w:r w:rsidR="00002A2C">
                <w:rPr>
                  <w:rFonts w:ascii="Times New Roman" w:eastAsia="Times New Roman" w:hAnsi="Times New Roman" w:cs="Times New Roman"/>
                  <w:szCs w:val="24"/>
                </w:rPr>
                <w:t>. Akan</w:t>
              </w:r>
              <w:r w:rsidR="00002A2C"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tetapi</w:t>
            </w:r>
            <w:ins w:id="18" w:author="Endah" w:date="2022-08-22T15:47:00Z">
              <w:r w:rsidR="00002A2C">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kita di</w:t>
            </w:r>
            <w:del w:id="19" w:author="Endah" w:date="2022-08-22T15:47:00Z">
              <w:r w:rsidRPr="00EC6F38" w:rsidDel="00002A2C">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siapkan untuk membuat lapangan kerja baru yang belum tercipta</w:t>
            </w:r>
            <w:del w:id="20" w:author="Endah" w:date="2022-08-22T15:47:00Z">
              <w:r w:rsidRPr="00EC6F38" w:rsidDel="00002A2C">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dengan menggunakan kemampuan teknologi dan ide kreatif kita.</w:t>
            </w:r>
          </w:p>
          <w:p w14:paraId="70DCE372" w14:textId="51451E46"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w:t>
            </w:r>
            <w:del w:id="21" w:author="Endah" w:date="2022-08-22T15:48:00Z">
              <w:r w:rsidRPr="00EC6F38" w:rsidDel="00002A2C">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 xml:space="preserve">buat untuk mewujudkan pendidikan yang cerdas dan kreatif. Tujuan dari terciptanya </w:t>
            </w:r>
            <w:del w:id="22" w:author="Endah" w:date="2022-08-22T15:49:00Z">
              <w:r w:rsidRPr="00EC6F38" w:rsidDel="001D0E62">
                <w:rPr>
                  <w:rFonts w:ascii="Times New Roman" w:eastAsia="Times New Roman" w:hAnsi="Times New Roman" w:cs="Times New Roman"/>
                  <w:szCs w:val="24"/>
                </w:rPr>
                <w:delText xml:space="preserve">pendidikan </w:delText>
              </w:r>
            </w:del>
            <w:ins w:id="23" w:author="Endah" w:date="2022-08-22T15:49:00Z">
              <w:r w:rsidR="001D0E62">
                <w:rPr>
                  <w:rFonts w:ascii="Times New Roman" w:eastAsia="Times New Roman" w:hAnsi="Times New Roman" w:cs="Times New Roman"/>
                  <w:szCs w:val="24"/>
                </w:rPr>
                <w:t>P</w:t>
              </w:r>
              <w:r w:rsidR="001D0E62" w:rsidRPr="00EC6F38">
                <w:rPr>
                  <w:rFonts w:ascii="Times New Roman" w:eastAsia="Times New Roman" w:hAnsi="Times New Roman" w:cs="Times New Roman"/>
                  <w:szCs w:val="24"/>
                </w:rPr>
                <w:t xml:space="preserve">endidikan </w:t>
              </w:r>
            </w:ins>
            <w:r w:rsidRPr="00EC6F38">
              <w:rPr>
                <w:rFonts w:ascii="Times New Roman" w:eastAsia="Times New Roman" w:hAnsi="Times New Roman" w:cs="Times New Roman"/>
                <w:szCs w:val="24"/>
              </w:rPr>
              <w:t xml:space="preserve">4.0 </w:t>
            </w:r>
            <w:del w:id="24" w:author="Endah" w:date="2022-08-22T15:48:00Z">
              <w:r w:rsidRPr="00EC6F38" w:rsidDel="00002A2C">
                <w:rPr>
                  <w:rFonts w:ascii="Times New Roman" w:eastAsia="Times New Roman" w:hAnsi="Times New Roman" w:cs="Times New Roman"/>
                  <w:szCs w:val="24"/>
                </w:rPr>
                <w:delText xml:space="preserve">ini </w:delText>
              </w:r>
            </w:del>
            <w:r w:rsidRPr="00EC6F38">
              <w:rPr>
                <w:rFonts w:ascii="Times New Roman" w:eastAsia="Times New Roman" w:hAnsi="Times New Roman" w:cs="Times New Roman"/>
                <w:szCs w:val="24"/>
              </w:rPr>
              <w:t>adalah peningkatan dan pemerataan pendidikan</w:t>
            </w:r>
            <w:del w:id="25" w:author="Endah" w:date="2022-08-22T15:48:00Z">
              <w:r w:rsidRPr="00EC6F38" w:rsidDel="00002A2C">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dengan cara mem</w:t>
            </w:r>
            <w:ins w:id="26" w:author="Endah" w:date="2022-08-22T15:48:00Z">
              <w:r w:rsidR="00002A2C">
                <w:rPr>
                  <w:rFonts w:ascii="Times New Roman" w:eastAsia="Times New Roman" w:hAnsi="Times New Roman" w:cs="Times New Roman"/>
                  <w:szCs w:val="24"/>
                </w:rPr>
                <w:t>p</w:t>
              </w:r>
            </w:ins>
            <w:r w:rsidRPr="00EC6F38">
              <w:rPr>
                <w:rFonts w:ascii="Times New Roman" w:eastAsia="Times New Roman" w:hAnsi="Times New Roman" w:cs="Times New Roman"/>
                <w:szCs w:val="24"/>
              </w:rPr>
              <w:t>erluas akses dan memanfaatkan teknologi.</w:t>
            </w:r>
          </w:p>
          <w:p w14:paraId="650E8605" w14:textId="7EDAAFD8"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w:t>
            </w:r>
            <w:ins w:id="27" w:author="Endah" w:date="2022-08-22T15:48:00Z">
              <w:r w:rsidR="001D0E62">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w:t>
            </w:r>
            <w:ins w:id="28" w:author="Endah" w:date="2022-08-22T15:49:00Z">
              <w:r w:rsidR="001D0E62">
                <w:rPr>
                  <w:rFonts w:ascii="Times New Roman" w:eastAsia="Times New Roman" w:hAnsi="Times New Roman" w:cs="Times New Roman"/>
                  <w:szCs w:val="24"/>
                </w:rPr>
                <w:t>P</w:t>
              </w:r>
            </w:ins>
            <w:del w:id="29" w:author="Endah" w:date="2022-08-22T15:49:00Z">
              <w:r w:rsidRPr="00EC6F38" w:rsidDel="001D0E62">
                <w:rPr>
                  <w:rFonts w:ascii="Times New Roman" w:eastAsia="Times New Roman" w:hAnsi="Times New Roman" w:cs="Times New Roman"/>
                  <w:szCs w:val="24"/>
                </w:rPr>
                <w:delText>p</w:delText>
              </w:r>
            </w:del>
            <w:r w:rsidRPr="00EC6F38">
              <w:rPr>
                <w:rFonts w:ascii="Times New Roman" w:eastAsia="Times New Roman" w:hAnsi="Times New Roman" w:cs="Times New Roman"/>
                <w:szCs w:val="24"/>
              </w:rPr>
              <w:t xml:space="preserve">endidikan 4.0 menghasilkan </w:t>
            </w:r>
            <w:del w:id="30" w:author="Endah" w:date="2022-08-22T15:49:00Z">
              <w:r w:rsidRPr="00EC6F38" w:rsidDel="001D0E62">
                <w:rPr>
                  <w:rFonts w:ascii="Times New Roman" w:eastAsia="Times New Roman" w:hAnsi="Times New Roman" w:cs="Times New Roman"/>
                  <w:szCs w:val="24"/>
                </w:rPr>
                <w:delText xml:space="preserve">4 </w:delText>
              </w:r>
            </w:del>
            <w:ins w:id="31" w:author="Endah" w:date="2022-08-22T15:49:00Z">
              <w:r w:rsidR="001D0E62">
                <w:rPr>
                  <w:rFonts w:ascii="Times New Roman" w:eastAsia="Times New Roman" w:hAnsi="Times New Roman" w:cs="Times New Roman"/>
                  <w:szCs w:val="24"/>
                </w:rPr>
                <w:t>empat</w:t>
              </w:r>
              <w:r w:rsidR="001D0E62"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aspek yang sangat di</w:t>
            </w:r>
            <w:del w:id="32" w:author="Endah" w:date="2022-08-22T15:49:00Z">
              <w:r w:rsidRPr="00EC6F38" w:rsidDel="001D0E62">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 xml:space="preserve">butuhkan di era </w:t>
            </w:r>
            <w:proofErr w:type="spellStart"/>
            <w:r w:rsidRPr="00EC6F38">
              <w:rPr>
                <w:rFonts w:ascii="Times New Roman" w:eastAsia="Times New Roman" w:hAnsi="Times New Roman" w:cs="Times New Roman"/>
                <w:szCs w:val="24"/>
              </w:rPr>
              <w:t>milenial</w:t>
            </w:r>
            <w:proofErr w:type="spellEnd"/>
            <w:r w:rsidRPr="00EC6F38">
              <w:rPr>
                <w:rFonts w:ascii="Times New Roman" w:eastAsia="Times New Roman" w:hAnsi="Times New Roman" w:cs="Times New Roman"/>
                <w:szCs w:val="24"/>
              </w:rPr>
              <w:t xml:space="preserve"> ini</w:t>
            </w:r>
            <w:ins w:id="33" w:author="Endah" w:date="2022-08-22T15:49:00Z">
              <w:r w:rsidR="001D0E62">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yaitu kolaboratif, komunikatif, </w:t>
            </w:r>
            <w:del w:id="34" w:author="Endah" w:date="2022-08-22T15:49:00Z">
              <w:r w:rsidRPr="00EC6F38" w:rsidDel="001D0E62">
                <w:rPr>
                  <w:rFonts w:ascii="Times New Roman" w:eastAsia="Times New Roman" w:hAnsi="Times New Roman" w:cs="Times New Roman"/>
                  <w:szCs w:val="24"/>
                </w:rPr>
                <w:delText xml:space="preserve">berfikir </w:delText>
              </w:r>
            </w:del>
            <w:ins w:id="35" w:author="Endah" w:date="2022-08-22T15:49:00Z">
              <w:r w:rsidR="001D0E62" w:rsidRPr="00EC6F38">
                <w:rPr>
                  <w:rFonts w:ascii="Times New Roman" w:eastAsia="Times New Roman" w:hAnsi="Times New Roman" w:cs="Times New Roman"/>
                  <w:szCs w:val="24"/>
                </w:rPr>
                <w:t>ber</w:t>
              </w:r>
              <w:r w:rsidR="001D0E62">
                <w:rPr>
                  <w:rFonts w:ascii="Times New Roman" w:eastAsia="Times New Roman" w:hAnsi="Times New Roman" w:cs="Times New Roman"/>
                  <w:szCs w:val="24"/>
                </w:rPr>
                <w:t>p</w:t>
              </w:r>
              <w:r w:rsidR="001D0E62" w:rsidRPr="00EC6F38">
                <w:rPr>
                  <w:rFonts w:ascii="Times New Roman" w:eastAsia="Times New Roman" w:hAnsi="Times New Roman" w:cs="Times New Roman"/>
                  <w:szCs w:val="24"/>
                </w:rPr>
                <w:t xml:space="preserve">ikir </w:t>
              </w:r>
            </w:ins>
            <w:r w:rsidRPr="00EC6F38">
              <w:rPr>
                <w:rFonts w:ascii="Times New Roman" w:eastAsia="Times New Roman" w:hAnsi="Times New Roman" w:cs="Times New Roman"/>
                <w:szCs w:val="24"/>
              </w:rPr>
              <w:t xml:space="preserve">kritis, </w:t>
            </w:r>
            <w:ins w:id="36" w:author="Endah" w:date="2022-08-22T15:49:00Z">
              <w:r w:rsidR="001D0E62">
                <w:rPr>
                  <w:rFonts w:ascii="Times New Roman" w:eastAsia="Times New Roman" w:hAnsi="Times New Roman" w:cs="Times New Roman"/>
                  <w:szCs w:val="24"/>
                </w:rPr>
                <w:t xml:space="preserve">dan </w:t>
              </w:r>
            </w:ins>
            <w:r w:rsidRPr="00EC6F38">
              <w:rPr>
                <w:rFonts w:ascii="Times New Roman" w:eastAsia="Times New Roman" w:hAnsi="Times New Roman" w:cs="Times New Roman"/>
                <w:szCs w:val="24"/>
              </w:rPr>
              <w:t>kreatif. Mengapa demikian</w:t>
            </w:r>
            <w:ins w:id="37" w:author="Endah" w:date="2022-08-22T15:49:00Z">
              <w:r w:rsidR="001D0E62">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w:t>
            </w:r>
            <w:ins w:id="38" w:author="Endah" w:date="2022-08-22T15:49:00Z">
              <w:r w:rsidR="001D0E62">
                <w:rPr>
                  <w:rFonts w:ascii="Times New Roman" w:eastAsia="Times New Roman" w:hAnsi="Times New Roman" w:cs="Times New Roman"/>
                  <w:szCs w:val="24"/>
                </w:rPr>
                <w:t>P</w:t>
              </w:r>
            </w:ins>
            <w:del w:id="39" w:author="Endah" w:date="2022-08-22T15:49:00Z">
              <w:r w:rsidRPr="00EC6F38" w:rsidDel="001D0E62">
                <w:rPr>
                  <w:rFonts w:ascii="Times New Roman" w:eastAsia="Times New Roman" w:hAnsi="Times New Roman" w:cs="Times New Roman"/>
                  <w:szCs w:val="24"/>
                </w:rPr>
                <w:delText>p</w:delText>
              </w:r>
            </w:del>
            <w:r w:rsidRPr="00EC6F38">
              <w:rPr>
                <w:rFonts w:ascii="Times New Roman" w:eastAsia="Times New Roman" w:hAnsi="Times New Roman" w:cs="Times New Roman"/>
                <w:szCs w:val="24"/>
              </w:rPr>
              <w:t xml:space="preserve">endidikan 4.0 </w:t>
            </w:r>
            <w:del w:id="40" w:author="Endah" w:date="2022-08-22T15:49:00Z">
              <w:r w:rsidRPr="00EC6F38" w:rsidDel="001D0E62">
                <w:rPr>
                  <w:rFonts w:ascii="Times New Roman" w:eastAsia="Times New Roman" w:hAnsi="Times New Roman" w:cs="Times New Roman"/>
                  <w:szCs w:val="24"/>
                </w:rPr>
                <w:delText xml:space="preserve">ini </w:delText>
              </w:r>
            </w:del>
            <w:r w:rsidRPr="00EC6F38">
              <w:rPr>
                <w:rFonts w:ascii="Times New Roman" w:eastAsia="Times New Roman" w:hAnsi="Times New Roman" w:cs="Times New Roman"/>
                <w:szCs w:val="24"/>
              </w:rPr>
              <w:t xml:space="preserve">hari ini sedang gencar-gencarnya </w:t>
            </w:r>
            <w:del w:id="41" w:author="Endah" w:date="2022-08-22T15:50:00Z">
              <w:r w:rsidRPr="00EC6F38" w:rsidDel="001D0E62">
                <w:rPr>
                  <w:rFonts w:ascii="Times New Roman" w:eastAsia="Times New Roman" w:hAnsi="Times New Roman" w:cs="Times New Roman"/>
                  <w:szCs w:val="24"/>
                </w:rPr>
                <w:delText>di publis</w:delText>
              </w:r>
            </w:del>
            <w:ins w:id="42" w:author="Endah" w:date="2022-08-22T15:50:00Z">
              <w:r w:rsidR="001D0E62">
                <w:rPr>
                  <w:rFonts w:ascii="Times New Roman" w:eastAsia="Times New Roman" w:hAnsi="Times New Roman" w:cs="Times New Roman"/>
                  <w:szCs w:val="24"/>
                </w:rPr>
                <w:t>dipublikasikan</w:t>
              </w:r>
            </w:ins>
            <w:del w:id="43" w:author="Endah" w:date="2022-08-22T15:50:00Z">
              <w:r w:rsidRPr="00EC6F38" w:rsidDel="001D0E62">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karena di era ini kita harus mempersiapkan diri </w:t>
            </w:r>
            <w:del w:id="44" w:author="Endah" w:date="2022-08-22T15:50:00Z">
              <w:r w:rsidRPr="00EC6F38" w:rsidDel="001D0E62">
                <w:rPr>
                  <w:rFonts w:ascii="Times New Roman" w:eastAsia="Times New Roman" w:hAnsi="Times New Roman" w:cs="Times New Roman"/>
                  <w:szCs w:val="24"/>
                </w:rPr>
                <w:delText xml:space="preserve">atau </w:delText>
              </w:r>
            </w:del>
            <w:ins w:id="45" w:author="Endah" w:date="2022-08-22T15:50:00Z">
              <w:r w:rsidR="001D0E62">
                <w:rPr>
                  <w:rFonts w:ascii="Times New Roman" w:eastAsia="Times New Roman" w:hAnsi="Times New Roman" w:cs="Times New Roman"/>
                  <w:szCs w:val="24"/>
                </w:rPr>
                <w:t>bersama</w:t>
              </w:r>
              <w:r w:rsidR="001D0E62"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generasi muda untuk memasuki dunia </w:t>
            </w:r>
            <w:del w:id="46" w:author="Endah" w:date="2022-08-22T15:50:00Z">
              <w:r w:rsidRPr="00EC6F38" w:rsidDel="001D0E62">
                <w:rPr>
                  <w:rFonts w:ascii="Times New Roman" w:eastAsia="Times New Roman" w:hAnsi="Times New Roman" w:cs="Times New Roman"/>
                  <w:szCs w:val="24"/>
                </w:rPr>
                <w:delText xml:space="preserve">revolusi </w:delText>
              </w:r>
            </w:del>
            <w:ins w:id="47" w:author="Endah" w:date="2022-08-22T15:50:00Z">
              <w:r w:rsidR="001D0E62">
                <w:rPr>
                  <w:rFonts w:ascii="Times New Roman" w:eastAsia="Times New Roman" w:hAnsi="Times New Roman" w:cs="Times New Roman"/>
                  <w:szCs w:val="24"/>
                </w:rPr>
                <w:t>R</w:t>
              </w:r>
              <w:r w:rsidR="001D0E62" w:rsidRPr="00EC6F38">
                <w:rPr>
                  <w:rFonts w:ascii="Times New Roman" w:eastAsia="Times New Roman" w:hAnsi="Times New Roman" w:cs="Times New Roman"/>
                  <w:szCs w:val="24"/>
                </w:rPr>
                <w:t xml:space="preserve">evolusi </w:t>
              </w:r>
            </w:ins>
            <w:del w:id="48" w:author="Endah" w:date="2022-08-22T15:50:00Z">
              <w:r w:rsidRPr="00EC6F38" w:rsidDel="001D0E62">
                <w:rPr>
                  <w:rFonts w:ascii="Times New Roman" w:eastAsia="Times New Roman" w:hAnsi="Times New Roman" w:cs="Times New Roman"/>
                  <w:szCs w:val="24"/>
                </w:rPr>
                <w:delText xml:space="preserve">industri </w:delText>
              </w:r>
            </w:del>
            <w:ins w:id="49" w:author="Endah" w:date="2022-08-22T15:50:00Z">
              <w:r w:rsidR="001D0E62">
                <w:rPr>
                  <w:rFonts w:ascii="Times New Roman" w:eastAsia="Times New Roman" w:hAnsi="Times New Roman" w:cs="Times New Roman"/>
                  <w:szCs w:val="24"/>
                </w:rPr>
                <w:t>I</w:t>
              </w:r>
              <w:r w:rsidR="001D0E62" w:rsidRPr="00EC6F38">
                <w:rPr>
                  <w:rFonts w:ascii="Times New Roman" w:eastAsia="Times New Roman" w:hAnsi="Times New Roman" w:cs="Times New Roman"/>
                  <w:szCs w:val="24"/>
                </w:rPr>
                <w:t xml:space="preserve">ndustri </w:t>
              </w:r>
            </w:ins>
            <w:r w:rsidRPr="00EC6F38">
              <w:rPr>
                <w:rFonts w:ascii="Times New Roman" w:eastAsia="Times New Roman" w:hAnsi="Times New Roman" w:cs="Times New Roman"/>
                <w:szCs w:val="24"/>
              </w:rPr>
              <w:t>4.0.</w:t>
            </w:r>
          </w:p>
          <w:p w14:paraId="79386686" w14:textId="6B35BA7A"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Karakteristik </w:t>
            </w:r>
            <w:del w:id="50" w:author="Endah" w:date="2022-08-22T15:51:00Z">
              <w:r w:rsidRPr="00EC6F38" w:rsidDel="001D0E62">
                <w:rPr>
                  <w:rFonts w:ascii="Times New Roman" w:eastAsia="Times New Roman" w:hAnsi="Times New Roman" w:cs="Times New Roman"/>
                  <w:szCs w:val="24"/>
                </w:rPr>
                <w:delText xml:space="preserve">pendidikan </w:delText>
              </w:r>
            </w:del>
            <w:ins w:id="51" w:author="Endah" w:date="2022-08-22T15:51:00Z">
              <w:r w:rsidR="001D0E62">
                <w:rPr>
                  <w:rFonts w:ascii="Times New Roman" w:eastAsia="Times New Roman" w:hAnsi="Times New Roman" w:cs="Times New Roman"/>
                  <w:szCs w:val="24"/>
                </w:rPr>
                <w:t>P</w:t>
              </w:r>
              <w:r w:rsidR="001D0E62" w:rsidRPr="00EC6F38">
                <w:rPr>
                  <w:rFonts w:ascii="Times New Roman" w:eastAsia="Times New Roman" w:hAnsi="Times New Roman" w:cs="Times New Roman"/>
                  <w:szCs w:val="24"/>
                </w:rPr>
                <w:t xml:space="preserve">endidikan </w:t>
              </w:r>
            </w:ins>
            <w:r w:rsidRPr="00EC6F38">
              <w:rPr>
                <w:rFonts w:ascii="Times New Roman" w:eastAsia="Times New Roman" w:hAnsi="Times New Roman" w:cs="Times New Roman"/>
                <w:szCs w:val="24"/>
              </w:rPr>
              <w:t>4.0</w:t>
            </w:r>
            <w:ins w:id="52" w:author="Endah" w:date="2022-08-22T15:51:00Z">
              <w:r w:rsidR="001D0E62">
                <w:rPr>
                  <w:rFonts w:ascii="Times New Roman" w:eastAsia="Times New Roman" w:hAnsi="Times New Roman" w:cs="Times New Roman"/>
                  <w:szCs w:val="24"/>
                </w:rPr>
                <w:t xml:space="preserve"> sebagai berikut.</w:t>
              </w:r>
            </w:ins>
          </w:p>
          <w:p w14:paraId="03C2146D" w14:textId="4B2E7B60" w:rsidR="00125355" w:rsidRPr="00EC6F38" w:rsidRDefault="00125355" w:rsidP="001D0E62">
            <w:pPr>
              <w:spacing w:before="100" w:beforeAutospacing="1" w:after="100" w:afterAutospacing="1" w:line="240" w:lineRule="auto"/>
              <w:contextualSpacing w:val="0"/>
              <w:rPr>
                <w:rFonts w:ascii="Times New Roman" w:eastAsia="Times New Roman" w:hAnsi="Times New Roman" w:cs="Times New Roman"/>
                <w:szCs w:val="24"/>
              </w:rPr>
              <w:pPrChange w:id="53" w:author="Endah" w:date="2022-08-22T15:51: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Tahapan belajar sesuai dengan kemampuan dan minat/kebutuhan siswa.</w:t>
            </w:r>
          </w:p>
          <w:p w14:paraId="479642E2" w14:textId="05EB57F8"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del w:id="54" w:author="Endah" w:date="2022-08-22T15:51:00Z">
              <w:r w:rsidRPr="00EC6F38" w:rsidDel="001D0E62">
                <w:rPr>
                  <w:rFonts w:ascii="Times New Roman" w:eastAsia="Times New Roman" w:hAnsi="Times New Roman" w:cs="Times New Roman"/>
                  <w:szCs w:val="24"/>
                </w:rPr>
                <w:delText xml:space="preserve">tahab </w:delText>
              </w:r>
            </w:del>
            <w:ins w:id="55" w:author="Endah" w:date="2022-08-22T15:51:00Z">
              <w:r w:rsidR="001D0E62" w:rsidRPr="00EC6F38">
                <w:rPr>
                  <w:rFonts w:ascii="Times New Roman" w:eastAsia="Times New Roman" w:hAnsi="Times New Roman" w:cs="Times New Roman"/>
                  <w:szCs w:val="24"/>
                </w:rPr>
                <w:t>taha</w:t>
              </w:r>
              <w:r w:rsidR="001D0E62">
                <w:rPr>
                  <w:rFonts w:ascii="Times New Roman" w:eastAsia="Times New Roman" w:hAnsi="Times New Roman" w:cs="Times New Roman"/>
                  <w:szCs w:val="24"/>
                </w:rPr>
                <w:t>p</w:t>
              </w:r>
              <w:r w:rsidR="001D0E62"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ini guru </w:t>
            </w:r>
            <w:del w:id="56" w:author="Endah" w:date="2022-08-22T15:51:00Z">
              <w:r w:rsidRPr="00EC6F38" w:rsidDel="001D0E62">
                <w:rPr>
                  <w:rFonts w:ascii="Times New Roman" w:eastAsia="Times New Roman" w:hAnsi="Times New Roman" w:cs="Times New Roman"/>
                  <w:szCs w:val="24"/>
                </w:rPr>
                <w:delText>di tutut</w:delText>
              </w:r>
            </w:del>
            <w:ins w:id="57" w:author="Endah" w:date="2022-08-22T15:51:00Z">
              <w:r w:rsidR="001D0E62">
                <w:rPr>
                  <w:rFonts w:ascii="Times New Roman" w:eastAsia="Times New Roman" w:hAnsi="Times New Roman" w:cs="Times New Roman"/>
                  <w:szCs w:val="24"/>
                </w:rPr>
                <w:t>dituntut</w:t>
              </w:r>
            </w:ins>
            <w:r w:rsidRPr="00EC6F38">
              <w:rPr>
                <w:rFonts w:ascii="Times New Roman" w:eastAsia="Times New Roman" w:hAnsi="Times New Roman" w:cs="Times New Roman"/>
                <w:szCs w:val="24"/>
              </w:rPr>
              <w:t xml:space="preserve"> untuk merancang pembelajaran sesuai dengan minat dan bakat/kebutuhan siswa.</w:t>
            </w:r>
          </w:p>
          <w:p w14:paraId="6A90B52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4C82D6A9" w14:textId="43B0EED2"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w:t>
            </w:r>
            <w:del w:id="58" w:author="Endah" w:date="2022-08-22T15:52:00Z">
              <w:r w:rsidRPr="00EC6F38" w:rsidDel="001D0E62">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tuntut untuk membantu si</w:t>
            </w:r>
            <w:ins w:id="59" w:author="Endah" w:date="2022-08-22T15:52:00Z">
              <w:r w:rsidR="001D0E62">
                <w:rPr>
                  <w:rFonts w:ascii="Times New Roman" w:eastAsia="Times New Roman" w:hAnsi="Times New Roman" w:cs="Times New Roman"/>
                  <w:szCs w:val="24"/>
                </w:rPr>
                <w:t>s</w:t>
              </w:r>
            </w:ins>
            <w:r w:rsidRPr="00EC6F38">
              <w:rPr>
                <w:rFonts w:ascii="Times New Roman" w:eastAsia="Times New Roman" w:hAnsi="Times New Roman" w:cs="Times New Roman"/>
                <w:szCs w:val="24"/>
              </w:rPr>
              <w:t>wa dalam mencari kemampuan dan bakat siswa.</w:t>
            </w:r>
          </w:p>
          <w:p w14:paraId="5271F96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7979760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43B1B852"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13F8EA3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Dimana guru sebagai pendidik di era 4.0 maka guru tidak boleh menetap dengan satu strata, harus selalu berkembang agar dapat mengajarkan pendidikan sesuai dengan </w:t>
            </w:r>
            <w:proofErr w:type="spellStart"/>
            <w:r w:rsidRPr="00EC6F38">
              <w:rPr>
                <w:rFonts w:ascii="Times New Roman" w:eastAsia="Times New Roman" w:hAnsi="Times New Roman" w:cs="Times New Roman"/>
                <w:szCs w:val="24"/>
              </w:rPr>
              <w:t>eranya</w:t>
            </w:r>
            <w:proofErr w:type="spellEnd"/>
            <w:r w:rsidRPr="00EC6F38">
              <w:rPr>
                <w:rFonts w:ascii="Times New Roman" w:eastAsia="Times New Roman" w:hAnsi="Times New Roman" w:cs="Times New Roman"/>
                <w:szCs w:val="24"/>
              </w:rPr>
              <w:t>.</w:t>
            </w:r>
          </w:p>
          <w:p w14:paraId="4F3F3F2A" w14:textId="2143D84C"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dalam pendidikan revolusi industri ini ada </w:t>
            </w:r>
            <w:del w:id="60" w:author="Endah" w:date="2022-08-22T15:52:00Z">
              <w:r w:rsidRPr="00EC6F38" w:rsidDel="001D0E62">
                <w:rPr>
                  <w:rFonts w:ascii="Times New Roman" w:eastAsia="Times New Roman" w:hAnsi="Times New Roman" w:cs="Times New Roman"/>
                  <w:szCs w:val="24"/>
                </w:rPr>
                <w:delText xml:space="preserve">5 </w:delText>
              </w:r>
            </w:del>
            <w:ins w:id="61" w:author="Endah" w:date="2022-08-22T15:52:00Z">
              <w:r w:rsidR="001D0E62">
                <w:rPr>
                  <w:rFonts w:ascii="Times New Roman" w:eastAsia="Times New Roman" w:hAnsi="Times New Roman" w:cs="Times New Roman"/>
                  <w:szCs w:val="24"/>
                </w:rPr>
                <w:t>lima</w:t>
              </w:r>
              <w:r w:rsidR="001D0E62"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aspek yang di</w:t>
            </w:r>
            <w:del w:id="62" w:author="Endah" w:date="2022-08-22T15:52:00Z">
              <w:r w:rsidRPr="00EC6F38" w:rsidDel="001D0E62">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tekankan pada proses pembelajaran yaitu:</w:t>
            </w:r>
          </w:p>
          <w:p w14:paraId="486704A6" w14:textId="07C3BB9D"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del w:id="63" w:author="Endah" w:date="2022-08-22T15:52:00Z">
              <w:r w:rsidRPr="00EC6F38" w:rsidDel="001D0E62">
                <w:rPr>
                  <w:rFonts w:ascii="Times New Roman" w:eastAsia="Times New Roman" w:hAnsi="Times New Roman" w:cs="Times New Roman"/>
                  <w:szCs w:val="24"/>
                </w:rPr>
                <w:delText>Mengamati</w:delText>
              </w:r>
            </w:del>
            <w:ins w:id="64" w:author="Endah" w:date="2022-08-22T15:52:00Z">
              <w:r w:rsidR="001D0E62">
                <w:rPr>
                  <w:rFonts w:ascii="Times New Roman" w:eastAsia="Times New Roman" w:hAnsi="Times New Roman" w:cs="Times New Roman"/>
                  <w:szCs w:val="24"/>
                </w:rPr>
                <w:t>m</w:t>
              </w:r>
              <w:r w:rsidR="001D0E62" w:rsidRPr="00EC6F38">
                <w:rPr>
                  <w:rFonts w:ascii="Times New Roman" w:eastAsia="Times New Roman" w:hAnsi="Times New Roman" w:cs="Times New Roman"/>
                  <w:szCs w:val="24"/>
                </w:rPr>
                <w:t>engamati</w:t>
              </w:r>
              <w:r w:rsidR="001D0E62">
                <w:rPr>
                  <w:rFonts w:ascii="Times New Roman" w:eastAsia="Times New Roman" w:hAnsi="Times New Roman" w:cs="Times New Roman"/>
                  <w:szCs w:val="24"/>
                </w:rPr>
                <w:t>,</w:t>
              </w:r>
            </w:ins>
          </w:p>
          <w:p w14:paraId="332A3EB4" w14:textId="11EEE8D4"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del w:id="65" w:author="Endah" w:date="2022-08-22T15:52:00Z">
              <w:r w:rsidRPr="00EC6F38" w:rsidDel="001D0E62">
                <w:rPr>
                  <w:rFonts w:ascii="Times New Roman" w:eastAsia="Times New Roman" w:hAnsi="Times New Roman" w:cs="Times New Roman"/>
                  <w:szCs w:val="24"/>
                </w:rPr>
                <w:delText>Memahami</w:delText>
              </w:r>
            </w:del>
            <w:ins w:id="66" w:author="Endah" w:date="2022-08-22T15:52:00Z">
              <w:r w:rsidR="001D0E62">
                <w:rPr>
                  <w:rFonts w:ascii="Times New Roman" w:eastAsia="Times New Roman" w:hAnsi="Times New Roman" w:cs="Times New Roman"/>
                  <w:szCs w:val="24"/>
                </w:rPr>
                <w:t>m</w:t>
              </w:r>
              <w:r w:rsidR="001D0E62" w:rsidRPr="00EC6F38">
                <w:rPr>
                  <w:rFonts w:ascii="Times New Roman" w:eastAsia="Times New Roman" w:hAnsi="Times New Roman" w:cs="Times New Roman"/>
                  <w:szCs w:val="24"/>
                </w:rPr>
                <w:t>emahami</w:t>
              </w:r>
              <w:r w:rsidR="001D0E62">
                <w:rPr>
                  <w:rFonts w:ascii="Times New Roman" w:eastAsia="Times New Roman" w:hAnsi="Times New Roman" w:cs="Times New Roman"/>
                  <w:szCs w:val="24"/>
                </w:rPr>
                <w:t>,</w:t>
              </w:r>
            </w:ins>
          </w:p>
          <w:p w14:paraId="76B45687" w14:textId="70B79195"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del w:id="67" w:author="Endah" w:date="2022-08-22T15:52:00Z">
              <w:r w:rsidRPr="00EC6F38" w:rsidDel="001D0E62">
                <w:rPr>
                  <w:rFonts w:ascii="Times New Roman" w:eastAsia="Times New Roman" w:hAnsi="Times New Roman" w:cs="Times New Roman"/>
                  <w:szCs w:val="24"/>
                </w:rPr>
                <w:delText>Mencoba</w:delText>
              </w:r>
            </w:del>
            <w:ins w:id="68" w:author="Endah" w:date="2022-08-22T15:52:00Z">
              <w:r w:rsidR="001D0E62">
                <w:rPr>
                  <w:rFonts w:ascii="Times New Roman" w:eastAsia="Times New Roman" w:hAnsi="Times New Roman" w:cs="Times New Roman"/>
                  <w:szCs w:val="24"/>
                </w:rPr>
                <w:t>m</w:t>
              </w:r>
              <w:r w:rsidR="001D0E62" w:rsidRPr="00EC6F38">
                <w:rPr>
                  <w:rFonts w:ascii="Times New Roman" w:eastAsia="Times New Roman" w:hAnsi="Times New Roman" w:cs="Times New Roman"/>
                  <w:szCs w:val="24"/>
                </w:rPr>
                <w:t>encoba</w:t>
              </w:r>
              <w:r w:rsidR="001D0E62">
                <w:rPr>
                  <w:rFonts w:ascii="Times New Roman" w:eastAsia="Times New Roman" w:hAnsi="Times New Roman" w:cs="Times New Roman"/>
                  <w:szCs w:val="24"/>
                </w:rPr>
                <w:t>,</w:t>
              </w:r>
            </w:ins>
          </w:p>
          <w:p w14:paraId="7F6882C2" w14:textId="310C4BF9"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del w:id="69" w:author="Endah" w:date="2022-08-22T15:52:00Z">
              <w:r w:rsidRPr="00EC6F38" w:rsidDel="001D0E62">
                <w:rPr>
                  <w:rFonts w:ascii="Times New Roman" w:eastAsia="Times New Roman" w:hAnsi="Times New Roman" w:cs="Times New Roman"/>
                  <w:szCs w:val="24"/>
                </w:rPr>
                <w:delText>Mendiskusikan</w:delText>
              </w:r>
            </w:del>
            <w:ins w:id="70" w:author="Endah" w:date="2022-08-22T15:52:00Z">
              <w:r w:rsidR="001D0E62">
                <w:rPr>
                  <w:rFonts w:ascii="Times New Roman" w:eastAsia="Times New Roman" w:hAnsi="Times New Roman" w:cs="Times New Roman"/>
                  <w:szCs w:val="24"/>
                </w:rPr>
                <w:t>m</w:t>
              </w:r>
              <w:r w:rsidR="001D0E62" w:rsidRPr="00EC6F38">
                <w:rPr>
                  <w:rFonts w:ascii="Times New Roman" w:eastAsia="Times New Roman" w:hAnsi="Times New Roman" w:cs="Times New Roman"/>
                  <w:szCs w:val="24"/>
                </w:rPr>
                <w:t>endiskusikan</w:t>
              </w:r>
              <w:r w:rsidR="001D0E62">
                <w:rPr>
                  <w:rFonts w:ascii="Times New Roman" w:eastAsia="Times New Roman" w:hAnsi="Times New Roman" w:cs="Times New Roman"/>
                  <w:szCs w:val="24"/>
                </w:rPr>
                <w:t>,</w:t>
              </w:r>
            </w:ins>
          </w:p>
          <w:p w14:paraId="676D4748" w14:textId="6228960F"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del w:id="71" w:author="Endah" w:date="2022-08-22T15:52:00Z">
              <w:r w:rsidRPr="00EC6F38" w:rsidDel="001D0E62">
                <w:rPr>
                  <w:rFonts w:ascii="Times New Roman" w:eastAsia="Times New Roman" w:hAnsi="Times New Roman" w:cs="Times New Roman"/>
                  <w:szCs w:val="24"/>
                </w:rPr>
                <w:lastRenderedPageBreak/>
                <w:delText>Penelitian</w:delText>
              </w:r>
            </w:del>
            <w:ins w:id="72" w:author="Endah" w:date="2022-08-22T15:52:00Z">
              <w:r w:rsidR="001D0E62">
                <w:rPr>
                  <w:rFonts w:ascii="Times New Roman" w:eastAsia="Times New Roman" w:hAnsi="Times New Roman" w:cs="Times New Roman"/>
                  <w:szCs w:val="24"/>
                </w:rPr>
                <w:t>p</w:t>
              </w:r>
              <w:r w:rsidR="001D0E62" w:rsidRPr="00EC6F38">
                <w:rPr>
                  <w:rFonts w:ascii="Times New Roman" w:eastAsia="Times New Roman" w:hAnsi="Times New Roman" w:cs="Times New Roman"/>
                  <w:szCs w:val="24"/>
                </w:rPr>
                <w:t>enelitian</w:t>
              </w:r>
              <w:r w:rsidR="001D0E62">
                <w:rPr>
                  <w:rFonts w:ascii="Times New Roman" w:eastAsia="Times New Roman" w:hAnsi="Times New Roman" w:cs="Times New Roman"/>
                  <w:szCs w:val="24"/>
                </w:rPr>
                <w:t>.</w:t>
              </w:r>
            </w:ins>
          </w:p>
          <w:p w14:paraId="66548A44" w14:textId="75B2FC4C"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w:t>
            </w:r>
            <w:ins w:id="73" w:author="Endah" w:date="2022-08-22T15:52:00Z">
              <w:r w:rsidR="001D0E62">
                <w:rPr>
                  <w:rFonts w:ascii="Times New Roman" w:eastAsia="Times New Roman" w:hAnsi="Times New Roman" w:cs="Times New Roman"/>
                  <w:szCs w:val="24"/>
                </w:rPr>
                <w:t>me</w:t>
              </w:r>
            </w:ins>
            <w:r w:rsidRPr="00EC6F38">
              <w:rPr>
                <w:rFonts w:ascii="Times New Roman" w:eastAsia="Times New Roman" w:hAnsi="Times New Roman" w:cs="Times New Roman"/>
                <w:szCs w:val="24"/>
              </w:rPr>
              <w:t>lihat proses mengamati dan memahami ini sebenarnya jadi satu kesatuan, pada proses mengamati dan memahami kita bisa memiliki pikiran yang kritis. Pikiran kritis sangat di</w:t>
            </w:r>
            <w:del w:id="74" w:author="Endah" w:date="2022-08-22T15:52:00Z">
              <w:r w:rsidRPr="00EC6F38" w:rsidDel="001D0E62">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butuhkan karena dengan pikiran yang kritis maka akan timbul sebuah ide atau gagasan.</w:t>
            </w:r>
          </w:p>
          <w:p w14:paraId="54494F3C" w14:textId="1A23BB8A"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w:t>
            </w:r>
            <w:ins w:id="75" w:author="Endah" w:date="2022-08-22T15:53:00Z">
              <w:r w:rsidR="001D0E62">
                <w:rPr>
                  <w:rFonts w:ascii="Times New Roman" w:eastAsia="Times New Roman" w:hAnsi="Times New Roman" w:cs="Times New Roman"/>
                  <w:szCs w:val="24"/>
                </w:rPr>
                <w:t>n</w:t>
              </w:r>
            </w:ins>
            <w:r w:rsidRPr="00EC6F38">
              <w:rPr>
                <w:rFonts w:ascii="Times New Roman" w:eastAsia="Times New Roman" w:hAnsi="Times New Roman" w:cs="Times New Roman"/>
                <w:szCs w:val="24"/>
              </w:rPr>
              <w:t>cul dari pemikiran kritis tadi maka proses selanjutnya yaitu mencoba/</w:t>
            </w:r>
            <w:proofErr w:type="spellStart"/>
            <w:del w:id="76" w:author="Endah" w:date="2022-08-22T15:53:00Z">
              <w:r w:rsidRPr="00EC6F38" w:rsidDel="001D0E62">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pengaplikasian</w:t>
            </w:r>
            <w:proofErr w:type="spellEnd"/>
            <w:r w:rsidRPr="00EC6F38">
              <w:rPr>
                <w:rFonts w:ascii="Times New Roman" w:eastAsia="Times New Roman" w:hAnsi="Times New Roman" w:cs="Times New Roman"/>
                <w:szCs w:val="24"/>
              </w:rPr>
              <w:t>. Pada revolusi 4.0 ini lebih banyak praktek karena lebih menyiapkan anak pada bagaimana kita menumbuhkan ide baru atau gagasan.</w:t>
            </w:r>
          </w:p>
          <w:p w14:paraId="1B71864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6D39A863" w14:textId="17F7E73D"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w:t>
            </w:r>
            <w:ins w:id="77" w:author="Endah" w:date="2022-08-22T15:53:00Z">
              <w:r w:rsidR="001D0E62">
                <w:rPr>
                  <w:rFonts w:ascii="Times New Roman" w:eastAsia="Times New Roman" w:hAnsi="Times New Roman" w:cs="Times New Roman"/>
                  <w:szCs w:val="24"/>
                </w:rPr>
                <w:t>k</w:t>
              </w:r>
            </w:ins>
            <w:r w:rsidRPr="00EC6F38">
              <w:rPr>
                <w:rFonts w:ascii="Times New Roman" w:eastAsia="Times New Roman" w:hAnsi="Times New Roman" w:cs="Times New Roman"/>
                <w:szCs w:val="24"/>
              </w:rPr>
              <w:t>hir adalah melakukan penelitian, tuntutan 4.0 ini adalah kreatif dan inovatif. Dengan melakukan penelitian kita bisa lihat proses kreatif dan inovatif kita. </w:t>
            </w:r>
          </w:p>
        </w:tc>
      </w:tr>
    </w:tbl>
    <w:p w14:paraId="3CC31D19"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9311935">
    <w:abstractNumId w:val="1"/>
  </w:num>
  <w:num w:numId="2" w16cid:durableId="561140704">
    <w:abstractNumId w:val="0"/>
  </w:num>
  <w:num w:numId="3" w16cid:durableId="13961284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ndah">
    <w15:presenceInfo w15:providerId="None" w15:userId="End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002A2C"/>
    <w:rsid w:val="0012251A"/>
    <w:rsid w:val="00125355"/>
    <w:rsid w:val="001D038C"/>
    <w:rsid w:val="001D0E62"/>
    <w:rsid w:val="00240407"/>
    <w:rsid w:val="0042167F"/>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4339"/>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002A2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Endah</cp:lastModifiedBy>
  <cp:revision>2</cp:revision>
  <dcterms:created xsi:type="dcterms:W3CDTF">2022-08-22T08:53:00Z</dcterms:created>
  <dcterms:modified xsi:type="dcterms:W3CDTF">2022-08-22T08:53:00Z</dcterms:modified>
</cp:coreProperties>
</file>