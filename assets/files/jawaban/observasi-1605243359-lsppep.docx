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EC6094">
      <w:pPr>
        <w:rPr>
          <w:ins w:id="0" w:author="MrALi" w:date="2020-11-13T11:43:00Z"/>
          <w:rFonts w:ascii="Minion Pro" w:hAnsi="Minion Pro" w:cs="Arial"/>
        </w:rPr>
      </w:pPr>
      <w:proofErr w:type="spellStart"/>
      <w:ins w:id="1" w:author="MrALi" w:date="2020-11-13T11:43:00Z">
        <w:r w:rsidRPr="00F1406B">
          <w:rPr>
            <w:rFonts w:ascii="Minion Pro" w:hAnsi="Minion Pro" w:cs="Arial"/>
          </w:rPr>
          <w:t>Kiat</w:t>
        </w:r>
        <w:proofErr w:type="spellEnd"/>
        <w:r w:rsidRPr="00F1406B">
          <w:rPr>
            <w:rFonts w:ascii="Minion Pro" w:hAnsi="Minion Pro" w:cs="Arial"/>
          </w:rPr>
          <w:t xml:space="preserve"> </w:t>
        </w:r>
        <w:proofErr w:type="spellStart"/>
        <w:r w:rsidRPr="00F1406B">
          <w:rPr>
            <w:rFonts w:ascii="Minion Pro" w:hAnsi="Minion Pro" w:cs="Arial"/>
          </w:rPr>
          <w:t>Mengatasi</w:t>
        </w:r>
        <w:proofErr w:type="spellEnd"/>
        <w:r w:rsidRPr="00F1406B">
          <w:rPr>
            <w:rFonts w:ascii="Minion Pro" w:hAnsi="Minion Pro" w:cs="Arial"/>
          </w:rPr>
          <w:t xml:space="preserve"> </w:t>
        </w:r>
        <w:proofErr w:type="spellStart"/>
        <w:r w:rsidRPr="00F1406B">
          <w:rPr>
            <w:rFonts w:ascii="Minion Pro" w:hAnsi="Minion Pro" w:cs="Arial"/>
          </w:rPr>
          <w:t>Kesulitan</w:t>
        </w:r>
        <w:proofErr w:type="spellEnd"/>
        <w:r w:rsidRPr="00F1406B">
          <w:rPr>
            <w:rFonts w:ascii="Minion Pro" w:hAnsi="Minion Pro" w:cs="Arial"/>
          </w:rPr>
          <w:t xml:space="preserve"> </w:t>
        </w:r>
        <w:proofErr w:type="spellStart"/>
        <w:r w:rsidRPr="00F1406B">
          <w:rPr>
            <w:rFonts w:ascii="Minion Pro" w:hAnsi="Minion Pro" w:cs="Arial"/>
          </w:rPr>
          <w:t>Ekonomi</w:t>
        </w:r>
        <w:proofErr w:type="spellEnd"/>
        <w:r w:rsidRPr="00F1406B">
          <w:rPr>
            <w:rFonts w:ascii="Minion Pro" w:hAnsi="Minion Pro" w:cs="Arial"/>
          </w:rPr>
          <w:t xml:space="preserve"> di </w:t>
        </w:r>
        <w:proofErr w:type="spellStart"/>
        <w:r w:rsidRPr="00F1406B">
          <w:rPr>
            <w:rFonts w:ascii="Minion Pro" w:hAnsi="Minion Pro" w:cs="Arial"/>
          </w:rPr>
          <w:t>Masa</w:t>
        </w:r>
        <w:proofErr w:type="spellEnd"/>
        <w:r w:rsidRPr="00F1406B">
          <w:rPr>
            <w:rFonts w:ascii="Minion Pro" w:hAnsi="Minion Pro" w:cs="Arial"/>
          </w:rPr>
          <w:t xml:space="preserve"> </w:t>
        </w:r>
        <w:proofErr w:type="spellStart"/>
        <w:r w:rsidRPr="00F1406B">
          <w:rPr>
            <w:rFonts w:ascii="Minion Pro" w:hAnsi="Minion Pro" w:cs="Arial"/>
          </w:rPr>
          <w:t>Pandemi</w:t>
        </w:r>
        <w:proofErr w:type="spellEnd"/>
      </w:ins>
    </w:p>
    <w:p w:rsidR="00EC6094" w:rsidRDefault="00EC6094">
      <w:pPr>
        <w:rPr>
          <w:ins w:id="2" w:author="MrALi" w:date="2020-11-13T11:43:00Z"/>
          <w:rFonts w:ascii="Minion Pro" w:hAnsi="Minion Pro" w:cs="Arial"/>
        </w:rPr>
      </w:pPr>
    </w:p>
    <w:p w:rsidR="00EC6094" w:rsidRDefault="00EC6094" w:rsidP="00EC6094">
      <w:pPr>
        <w:jc w:val="both"/>
        <w:rPr>
          <w:ins w:id="3" w:author="MrALi" w:date="2020-11-13T11:46:00Z"/>
          <w:rFonts w:ascii="Minion Pro" w:hAnsi="Minion Pro" w:cs="Arial"/>
        </w:rPr>
        <w:pPrChange w:id="4" w:author="MrALi" w:date="2020-11-13T11:45:00Z">
          <w:pPr/>
        </w:pPrChange>
      </w:pPr>
      <w:proofErr w:type="spellStart"/>
      <w:ins w:id="5" w:author="MrALi" w:date="2020-11-13T11:43:00Z">
        <w:r>
          <w:rPr>
            <w:rFonts w:ascii="Minion Pro" w:hAnsi="Minion Pro" w:cs="Arial"/>
          </w:rPr>
          <w:t>Pandemi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Covid</w:t>
        </w:r>
        <w:proofErr w:type="spellEnd"/>
        <w:r>
          <w:rPr>
            <w:rFonts w:ascii="Minion Pro" w:hAnsi="Minion Pro" w:cs="Arial"/>
          </w:rPr>
          <w:t xml:space="preserve"> 19 </w:t>
        </w:r>
        <w:proofErr w:type="spellStart"/>
        <w:r>
          <w:rPr>
            <w:rFonts w:ascii="Minion Pro" w:hAnsi="Minion Pro" w:cs="Arial"/>
          </w:rPr>
          <w:t>muncul</w:t>
        </w:r>
        <w:proofErr w:type="spellEnd"/>
        <w:r>
          <w:rPr>
            <w:rFonts w:ascii="Minion Pro" w:hAnsi="Minion Pro" w:cs="Arial"/>
          </w:rPr>
          <w:t xml:space="preserve"> di </w:t>
        </w:r>
        <w:proofErr w:type="spellStart"/>
        <w:r>
          <w:rPr>
            <w:rFonts w:ascii="Minion Pro" w:hAnsi="Minion Pro" w:cs="Arial"/>
          </w:rPr>
          <w:t>awal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tahun</w:t>
        </w:r>
        <w:proofErr w:type="spellEnd"/>
        <w:r>
          <w:rPr>
            <w:rFonts w:ascii="Minion Pro" w:hAnsi="Minion Pro" w:cs="Arial"/>
          </w:rPr>
          <w:t xml:space="preserve"> 2020. </w:t>
        </w:r>
      </w:ins>
      <w:proofErr w:type="spellStart"/>
      <w:ins w:id="6" w:author="MrALi" w:date="2020-11-13T11:44:00Z">
        <w:r>
          <w:rPr>
            <w:rFonts w:ascii="Minion Pro" w:hAnsi="Minion Pro" w:cs="Arial"/>
          </w:rPr>
          <w:t>Kemunculan</w:t>
        </w:r>
        <w:proofErr w:type="spellEnd"/>
        <w:r>
          <w:rPr>
            <w:rFonts w:ascii="Minion Pro" w:hAnsi="Minion Pro" w:cs="Arial"/>
          </w:rPr>
          <w:t xml:space="preserve"> virus yang </w:t>
        </w:r>
        <w:proofErr w:type="spellStart"/>
        <w:r>
          <w:rPr>
            <w:rFonts w:ascii="Minion Pro" w:hAnsi="Minion Pro" w:cs="Arial"/>
          </w:rPr>
          <w:t>cukup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meresahkan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masyarakat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dunia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ini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turut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berdampak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pada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negeri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khatulistiwa</w:t>
        </w:r>
        <w:proofErr w:type="spellEnd"/>
        <w:r>
          <w:rPr>
            <w:rFonts w:ascii="Minion Pro" w:hAnsi="Minion Pro" w:cs="Arial"/>
          </w:rPr>
          <w:t xml:space="preserve"> Indonesia </w:t>
        </w:r>
        <w:proofErr w:type="spellStart"/>
        <w:r>
          <w:rPr>
            <w:rFonts w:ascii="Minion Pro" w:hAnsi="Minion Pro" w:cs="Arial"/>
          </w:rPr>
          <w:t>tercinta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ini</w:t>
        </w:r>
        <w:proofErr w:type="spellEnd"/>
        <w:r>
          <w:rPr>
            <w:rFonts w:ascii="Minion Pro" w:hAnsi="Minion Pro" w:cs="Arial"/>
          </w:rPr>
          <w:t xml:space="preserve">. </w:t>
        </w:r>
      </w:ins>
      <w:proofErr w:type="spellStart"/>
      <w:ins w:id="7" w:author="MrALi" w:date="2020-11-13T11:45:00Z">
        <w:r>
          <w:rPr>
            <w:rFonts w:ascii="Minion Pro" w:hAnsi="Minion Pro" w:cs="Arial"/>
          </w:rPr>
          <w:t>Hampir</w:t>
        </w:r>
        <w:proofErr w:type="spellEnd"/>
        <w:r>
          <w:rPr>
            <w:rFonts w:ascii="Minion Pro" w:hAnsi="Minion Pro" w:cs="Arial"/>
          </w:rPr>
          <w:t xml:space="preserve"> di </w:t>
        </w:r>
        <w:proofErr w:type="spellStart"/>
        <w:r>
          <w:rPr>
            <w:rFonts w:ascii="Minion Pro" w:hAnsi="Minion Pro" w:cs="Arial"/>
          </w:rPr>
          <w:t>setiap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sektor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mengalami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kemunduran</w:t>
        </w:r>
        <w:proofErr w:type="spellEnd"/>
        <w:r>
          <w:rPr>
            <w:rFonts w:ascii="Minion Pro" w:hAnsi="Minion Pro" w:cs="Arial"/>
          </w:rPr>
          <w:t xml:space="preserve">, </w:t>
        </w:r>
        <w:proofErr w:type="spellStart"/>
        <w:r>
          <w:rPr>
            <w:rFonts w:ascii="Minion Pro" w:hAnsi="Minion Pro" w:cs="Arial"/>
          </w:rPr>
          <w:t>termasuk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masalah</w:t>
        </w:r>
        <w:proofErr w:type="spellEnd"/>
        <w:r>
          <w:rPr>
            <w:rFonts w:ascii="Minion Pro" w:hAnsi="Minion Pro" w:cs="Arial"/>
          </w:rPr>
          <w:t xml:space="preserve"> yang </w:t>
        </w:r>
        <w:proofErr w:type="spellStart"/>
        <w:r>
          <w:rPr>
            <w:rFonts w:ascii="Minion Pro" w:hAnsi="Minion Pro" w:cs="Arial"/>
          </w:rPr>
          <w:t>timbul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akibat</w:t>
        </w:r>
        <w:proofErr w:type="spellEnd"/>
        <w:r>
          <w:rPr>
            <w:rFonts w:ascii="Minion Pro" w:hAnsi="Minion Pro" w:cs="Arial"/>
          </w:rPr>
          <w:t xml:space="preserve"> virus </w:t>
        </w:r>
        <w:proofErr w:type="spellStart"/>
        <w:r>
          <w:rPr>
            <w:rFonts w:ascii="Minion Pro" w:hAnsi="Minion Pro" w:cs="Arial"/>
          </w:rPr>
          <w:t>covid</w:t>
        </w:r>
        <w:proofErr w:type="spellEnd"/>
        <w:r>
          <w:rPr>
            <w:rFonts w:ascii="Minion Pro" w:hAnsi="Minion Pro" w:cs="Arial"/>
          </w:rPr>
          <w:t xml:space="preserve"> 19 yang </w:t>
        </w:r>
        <w:proofErr w:type="spellStart"/>
        <w:r>
          <w:rPr>
            <w:rFonts w:ascii="Minion Pro" w:hAnsi="Minion Pro" w:cs="Arial"/>
          </w:rPr>
          <w:t>telah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berlangsung</w:t>
        </w:r>
        <w:proofErr w:type="spellEnd"/>
        <w:r>
          <w:rPr>
            <w:rFonts w:ascii="Minion Pro" w:hAnsi="Minion Pro" w:cs="Arial"/>
          </w:rPr>
          <w:t xml:space="preserve"> </w:t>
        </w:r>
      </w:ins>
      <w:ins w:id="8" w:author="MrALi" w:date="2020-11-13T11:46:00Z">
        <w:r>
          <w:rPr>
            <w:rFonts w:ascii="Minion Pro" w:hAnsi="Minion Pro" w:cs="Arial"/>
          </w:rPr>
          <w:t>hamper</w:t>
        </w:r>
      </w:ins>
      <w:ins w:id="9" w:author="MrALi" w:date="2020-11-13T11:45:00Z">
        <w:r>
          <w:rPr>
            <w:rFonts w:ascii="Minion Pro" w:hAnsi="Minion Pro" w:cs="Arial"/>
          </w:rPr>
          <w:t xml:space="preserve"> </w:t>
        </w:r>
      </w:ins>
      <w:proofErr w:type="spellStart"/>
      <w:ins w:id="10" w:author="MrALi" w:date="2020-11-13T11:46:00Z">
        <w:r>
          <w:rPr>
            <w:rFonts w:ascii="Minion Pro" w:hAnsi="Minion Pro" w:cs="Arial"/>
          </w:rPr>
          <w:t>setahun</w:t>
        </w:r>
        <w:proofErr w:type="spellEnd"/>
        <w:r>
          <w:rPr>
            <w:rFonts w:ascii="Minion Pro" w:hAnsi="Minion Pro" w:cs="Arial"/>
          </w:rPr>
          <w:t>.</w:t>
        </w:r>
      </w:ins>
    </w:p>
    <w:p w:rsidR="00EC6094" w:rsidRDefault="00EC6094" w:rsidP="00EC6094">
      <w:pPr>
        <w:jc w:val="both"/>
        <w:rPr>
          <w:ins w:id="11" w:author="MrALi" w:date="2020-11-13T11:46:00Z"/>
          <w:rFonts w:ascii="Minion Pro" w:hAnsi="Minion Pro" w:cs="Arial"/>
        </w:rPr>
        <w:pPrChange w:id="12" w:author="MrALi" w:date="2020-11-13T11:45:00Z">
          <w:pPr/>
        </w:pPrChange>
      </w:pPr>
    </w:p>
    <w:p w:rsidR="00EC6094" w:rsidRDefault="00EC6094" w:rsidP="00EC6094">
      <w:pPr>
        <w:jc w:val="both"/>
        <w:rPr>
          <w:ins w:id="13" w:author="MrALi" w:date="2020-11-13T11:49:00Z"/>
          <w:rFonts w:ascii="Minion Pro" w:hAnsi="Minion Pro" w:cs="Arial"/>
        </w:rPr>
        <w:pPrChange w:id="14" w:author="MrALi" w:date="2020-11-13T11:45:00Z">
          <w:pPr/>
        </w:pPrChange>
      </w:pPr>
      <w:proofErr w:type="spellStart"/>
      <w:ins w:id="15" w:author="MrALi" w:date="2020-11-13T11:46:00Z">
        <w:r>
          <w:rPr>
            <w:rFonts w:ascii="Minion Pro" w:hAnsi="Minion Pro" w:cs="Arial"/>
          </w:rPr>
          <w:t>Baik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dari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bidang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pendidikan</w:t>
        </w:r>
        <w:proofErr w:type="spellEnd"/>
        <w:r>
          <w:rPr>
            <w:rFonts w:ascii="Minion Pro" w:hAnsi="Minion Pro" w:cs="Arial"/>
          </w:rPr>
          <w:t xml:space="preserve">, </w:t>
        </w:r>
        <w:proofErr w:type="spellStart"/>
        <w:r>
          <w:rPr>
            <w:rFonts w:ascii="Minion Pro" w:hAnsi="Minion Pro" w:cs="Arial"/>
          </w:rPr>
          <w:t>sosial</w:t>
        </w:r>
        <w:proofErr w:type="spellEnd"/>
        <w:r>
          <w:rPr>
            <w:rFonts w:ascii="Minion Pro" w:hAnsi="Minion Pro" w:cs="Arial"/>
          </w:rPr>
          <w:t xml:space="preserve">, </w:t>
        </w:r>
        <w:proofErr w:type="spellStart"/>
        <w:r>
          <w:rPr>
            <w:rFonts w:ascii="Minion Pro" w:hAnsi="Minion Pro" w:cs="Arial"/>
          </w:rPr>
          <w:t>maupun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ekonomi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memiliki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dampak</w:t>
        </w:r>
        <w:proofErr w:type="spellEnd"/>
        <w:r>
          <w:rPr>
            <w:rFonts w:ascii="Minion Pro" w:hAnsi="Minion Pro" w:cs="Arial"/>
          </w:rPr>
          <w:t xml:space="preserve"> yang paling </w:t>
        </w:r>
        <w:proofErr w:type="spellStart"/>
        <w:r>
          <w:rPr>
            <w:rFonts w:ascii="Minion Pro" w:hAnsi="Minion Pro" w:cs="Arial"/>
          </w:rPr>
          <w:t>banyak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dihadapi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masyarakat</w:t>
        </w:r>
        <w:proofErr w:type="spellEnd"/>
        <w:r>
          <w:rPr>
            <w:rFonts w:ascii="Minion Pro" w:hAnsi="Minion Pro" w:cs="Arial"/>
          </w:rPr>
          <w:t xml:space="preserve"> Indonesia. </w:t>
        </w:r>
      </w:ins>
      <w:ins w:id="16" w:author="MrALi" w:date="2020-11-13T11:47:00Z">
        <w:r>
          <w:rPr>
            <w:rFonts w:ascii="Minion Pro" w:hAnsi="Minion Pro" w:cs="Arial"/>
          </w:rPr>
          <w:t xml:space="preserve">Yang paling </w:t>
        </w:r>
        <w:proofErr w:type="spellStart"/>
        <w:r>
          <w:rPr>
            <w:rFonts w:ascii="Minion Pro" w:hAnsi="Minion Pro" w:cs="Arial"/>
          </w:rPr>
          <w:t>mononjol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dari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permasalahan</w:t>
        </w:r>
        <w:proofErr w:type="spellEnd"/>
        <w:r>
          <w:rPr>
            <w:rFonts w:ascii="Minion Pro" w:hAnsi="Minion Pro" w:cs="Arial"/>
          </w:rPr>
          <w:t xml:space="preserve"> yang </w:t>
        </w:r>
        <w:proofErr w:type="spellStart"/>
        <w:r>
          <w:rPr>
            <w:rFonts w:ascii="Minion Pro" w:hAnsi="Minion Pro" w:cs="Arial"/>
          </w:rPr>
          <w:t>muncul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ada</w:t>
        </w:r>
        <w:proofErr w:type="spellEnd"/>
        <w:r>
          <w:rPr>
            <w:rFonts w:ascii="Minion Pro" w:hAnsi="Minion Pro" w:cs="Arial"/>
          </w:rPr>
          <w:t xml:space="preserve"> di </w:t>
        </w:r>
        <w:proofErr w:type="spellStart"/>
        <w:r>
          <w:rPr>
            <w:rFonts w:ascii="Minion Pro" w:hAnsi="Minion Pro" w:cs="Arial"/>
          </w:rPr>
          <w:t>bidang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ekonomi</w:t>
        </w:r>
        <w:proofErr w:type="spellEnd"/>
        <w:r>
          <w:rPr>
            <w:rFonts w:ascii="Minion Pro" w:hAnsi="Minion Pro" w:cs="Arial"/>
          </w:rPr>
          <w:t xml:space="preserve">. </w:t>
        </w:r>
        <w:proofErr w:type="spellStart"/>
        <w:r>
          <w:rPr>
            <w:rFonts w:ascii="Minion Pro" w:hAnsi="Minion Pro" w:cs="Arial"/>
          </w:rPr>
          <w:t>Sebab</w:t>
        </w:r>
        <w:proofErr w:type="spellEnd"/>
        <w:r>
          <w:rPr>
            <w:rFonts w:ascii="Minion Pro" w:hAnsi="Minion Pro" w:cs="Arial"/>
          </w:rPr>
          <w:t xml:space="preserve"> di </w:t>
        </w:r>
        <w:proofErr w:type="spellStart"/>
        <w:r>
          <w:rPr>
            <w:rFonts w:ascii="Minion Pro" w:hAnsi="Minion Pro" w:cs="Arial"/>
          </w:rPr>
          <w:t>bidang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ini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memiliki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dampak</w:t>
        </w:r>
        <w:proofErr w:type="spellEnd"/>
        <w:r>
          <w:rPr>
            <w:rFonts w:ascii="Minion Pro" w:hAnsi="Minion Pro" w:cs="Arial"/>
          </w:rPr>
          <w:t xml:space="preserve"> yang </w:t>
        </w:r>
        <w:proofErr w:type="spellStart"/>
        <w:r>
          <w:rPr>
            <w:rFonts w:ascii="Minion Pro" w:hAnsi="Minion Pro" w:cs="Arial"/>
          </w:rPr>
          <w:t>dapat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mempengaruhi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kondisi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berbagai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bidang</w:t>
        </w:r>
        <w:proofErr w:type="spellEnd"/>
        <w:r>
          <w:rPr>
            <w:rFonts w:ascii="Minion Pro" w:hAnsi="Minion Pro" w:cs="Arial"/>
          </w:rPr>
          <w:t xml:space="preserve">. Salah </w:t>
        </w:r>
      </w:ins>
      <w:proofErr w:type="spellStart"/>
      <w:ins w:id="17" w:author="MrALi" w:date="2020-11-13T11:48:00Z">
        <w:r>
          <w:rPr>
            <w:rFonts w:ascii="Minion Pro" w:hAnsi="Minion Pro" w:cs="Arial"/>
          </w:rPr>
          <w:t>satunya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adalah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berkurangnya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pendapatan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atau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penghasilan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masyarakat</w:t>
        </w:r>
        <w:proofErr w:type="spellEnd"/>
        <w:r>
          <w:rPr>
            <w:rFonts w:ascii="Minion Pro" w:hAnsi="Minion Pro" w:cs="Arial"/>
          </w:rPr>
          <w:t xml:space="preserve">. </w:t>
        </w:r>
        <w:proofErr w:type="spellStart"/>
        <w:r>
          <w:rPr>
            <w:rFonts w:ascii="Minion Pro" w:hAnsi="Minion Pro" w:cs="Arial"/>
          </w:rPr>
          <w:t>Tidak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hanya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masyarakat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kecil</w:t>
        </w:r>
        <w:proofErr w:type="spellEnd"/>
        <w:r>
          <w:rPr>
            <w:rFonts w:ascii="Minion Pro" w:hAnsi="Minion Pro" w:cs="Arial"/>
          </w:rPr>
          <w:t xml:space="preserve">, pun </w:t>
        </w:r>
        <w:proofErr w:type="spellStart"/>
        <w:r>
          <w:rPr>
            <w:rFonts w:ascii="Minion Pro" w:hAnsi="Minion Pro" w:cs="Arial"/>
          </w:rPr>
          <w:t>masyarakat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kalangan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atas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turut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merasakan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imbasnya</w:t>
        </w:r>
        <w:proofErr w:type="spellEnd"/>
        <w:r>
          <w:rPr>
            <w:rFonts w:ascii="Minion Pro" w:hAnsi="Minion Pro" w:cs="Arial"/>
          </w:rPr>
          <w:t xml:space="preserve">. </w:t>
        </w:r>
        <w:proofErr w:type="spellStart"/>
        <w:r>
          <w:rPr>
            <w:rFonts w:ascii="Minion Pro" w:hAnsi="Minion Pro" w:cs="Arial"/>
          </w:rPr>
          <w:t>Masyarakat</w:t>
        </w:r>
        <w:proofErr w:type="spellEnd"/>
        <w:r>
          <w:rPr>
            <w:rFonts w:ascii="Minion Pro" w:hAnsi="Minion Pro" w:cs="Arial"/>
          </w:rPr>
          <w:t xml:space="preserve"> yang </w:t>
        </w:r>
        <w:proofErr w:type="spellStart"/>
        <w:r>
          <w:rPr>
            <w:rFonts w:ascii="Minion Pro" w:hAnsi="Minion Pro" w:cs="Arial"/>
          </w:rPr>
          <w:t>terkena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dampak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buruk</w:t>
        </w:r>
        <w:proofErr w:type="spellEnd"/>
        <w:r>
          <w:rPr>
            <w:rFonts w:ascii="Minion Pro" w:hAnsi="Minion Pro" w:cs="Arial"/>
          </w:rPr>
          <w:t xml:space="preserve"> virus </w:t>
        </w:r>
        <w:proofErr w:type="spellStart"/>
        <w:r>
          <w:rPr>
            <w:rFonts w:ascii="Minion Pro" w:hAnsi="Minion Pro" w:cs="Arial"/>
          </w:rPr>
          <w:t>covid</w:t>
        </w:r>
        <w:proofErr w:type="spellEnd"/>
        <w:r>
          <w:rPr>
            <w:rFonts w:ascii="Minion Pro" w:hAnsi="Minion Pro" w:cs="Arial"/>
          </w:rPr>
          <w:t xml:space="preserve"> 19 </w:t>
        </w:r>
        <w:proofErr w:type="spellStart"/>
        <w:r>
          <w:rPr>
            <w:rFonts w:ascii="Minion Pro" w:hAnsi="Minion Pro" w:cs="Arial"/>
          </w:rPr>
          <w:t>ini</w:t>
        </w:r>
        <w:proofErr w:type="spellEnd"/>
        <w:r>
          <w:rPr>
            <w:rFonts w:ascii="Minion Pro" w:hAnsi="Minion Pro" w:cs="Arial"/>
          </w:rPr>
          <w:t xml:space="preserve">, </w:t>
        </w:r>
        <w:proofErr w:type="spellStart"/>
        <w:r>
          <w:rPr>
            <w:rFonts w:ascii="Minion Pro" w:hAnsi="Minion Pro" w:cs="Arial"/>
          </w:rPr>
          <w:t>terutama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masyarakat</w:t>
        </w:r>
        <w:proofErr w:type="spellEnd"/>
        <w:r>
          <w:rPr>
            <w:rFonts w:ascii="Minion Pro" w:hAnsi="Minion Pro" w:cs="Arial"/>
          </w:rPr>
          <w:t xml:space="preserve"> </w:t>
        </w:r>
      </w:ins>
      <w:proofErr w:type="spellStart"/>
      <w:ins w:id="18" w:author="MrALi" w:date="2020-11-13T11:49:00Z">
        <w:r>
          <w:rPr>
            <w:rFonts w:ascii="Minion Pro" w:hAnsi="Minion Pro" w:cs="Arial"/>
          </w:rPr>
          <w:t>dengan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kondisi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perekonomian</w:t>
        </w:r>
        <w:proofErr w:type="spellEnd"/>
        <w:r>
          <w:rPr>
            <w:rFonts w:ascii="Minion Pro" w:hAnsi="Minion Pro" w:cs="Arial"/>
          </w:rPr>
          <w:t xml:space="preserve"> </w:t>
        </w:r>
      </w:ins>
      <w:proofErr w:type="spellStart"/>
      <w:ins w:id="19" w:author="MrALi" w:date="2020-11-13T11:48:00Z">
        <w:r>
          <w:rPr>
            <w:rFonts w:ascii="Minion Pro" w:hAnsi="Minion Pro" w:cs="Arial"/>
          </w:rPr>
          <w:t>menenga</w:t>
        </w:r>
      </w:ins>
      <w:ins w:id="20" w:author="MrALi" w:date="2020-11-13T11:49:00Z">
        <w:r>
          <w:rPr>
            <w:rFonts w:ascii="Minion Pro" w:hAnsi="Minion Pro" w:cs="Arial"/>
          </w:rPr>
          <w:t>h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ke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bawah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memutuskan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mencari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jalan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lain</w:t>
        </w:r>
        <w:proofErr w:type="spellEnd"/>
        <w:r>
          <w:rPr>
            <w:rFonts w:ascii="Minion Pro" w:hAnsi="Minion Pro" w:cs="Arial"/>
          </w:rPr>
          <w:t xml:space="preserve">, </w:t>
        </w:r>
        <w:proofErr w:type="spellStart"/>
        <w:r>
          <w:rPr>
            <w:rFonts w:ascii="Minion Pro" w:hAnsi="Minion Pro" w:cs="Arial"/>
          </w:rPr>
          <w:t>atau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pekerjaan</w:t>
        </w:r>
        <w:proofErr w:type="spellEnd"/>
        <w:r>
          <w:rPr>
            <w:rFonts w:ascii="Minion Pro" w:hAnsi="Minion Pro" w:cs="Arial"/>
          </w:rPr>
          <w:t xml:space="preserve"> lain yang </w:t>
        </w:r>
        <w:proofErr w:type="spellStart"/>
        <w:r>
          <w:rPr>
            <w:rFonts w:ascii="Minion Pro" w:hAnsi="Minion Pro" w:cs="Arial"/>
          </w:rPr>
          <w:t>dapat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mendukung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pendapatan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untuk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menghidupi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keluarganya</w:t>
        </w:r>
        <w:proofErr w:type="spellEnd"/>
        <w:r>
          <w:rPr>
            <w:rFonts w:ascii="Minion Pro" w:hAnsi="Minion Pro" w:cs="Arial"/>
          </w:rPr>
          <w:t>.</w:t>
        </w:r>
      </w:ins>
    </w:p>
    <w:p w:rsidR="00EC6094" w:rsidRDefault="00EC6094" w:rsidP="00EC6094">
      <w:pPr>
        <w:jc w:val="both"/>
        <w:rPr>
          <w:ins w:id="21" w:author="MrALi" w:date="2020-11-13T11:50:00Z"/>
          <w:rFonts w:ascii="Minion Pro" w:hAnsi="Minion Pro" w:cs="Arial"/>
        </w:rPr>
        <w:pPrChange w:id="22" w:author="MrALi" w:date="2020-11-13T11:45:00Z">
          <w:pPr/>
        </w:pPrChange>
      </w:pPr>
    </w:p>
    <w:p w:rsidR="00EC6094" w:rsidRDefault="00EC6094" w:rsidP="00EC6094">
      <w:pPr>
        <w:jc w:val="both"/>
        <w:rPr>
          <w:ins w:id="23" w:author="MrALi" w:date="2020-11-13T11:51:00Z"/>
          <w:rFonts w:ascii="Minion Pro" w:hAnsi="Minion Pro" w:cs="Arial"/>
        </w:rPr>
        <w:pPrChange w:id="24" w:author="MrALi" w:date="2020-11-13T11:45:00Z">
          <w:pPr/>
        </w:pPrChange>
      </w:pPr>
      <w:ins w:id="25" w:author="MrALi" w:date="2020-11-13T11:50:00Z">
        <w:r>
          <w:rPr>
            <w:rFonts w:ascii="Minion Pro" w:hAnsi="Minion Pro" w:cs="Arial"/>
          </w:rPr>
          <w:t xml:space="preserve">Yang </w:t>
        </w:r>
        <w:proofErr w:type="spellStart"/>
        <w:r>
          <w:rPr>
            <w:rFonts w:ascii="Minion Pro" w:hAnsi="Minion Pro" w:cs="Arial"/>
          </w:rPr>
          <w:t>harus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diperhatikan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dalam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mengatasi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kesulitan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ekononi</w:t>
        </w:r>
        <w:proofErr w:type="spellEnd"/>
        <w:r>
          <w:rPr>
            <w:rFonts w:ascii="Minion Pro" w:hAnsi="Minion Pro" w:cs="Arial"/>
          </w:rPr>
          <w:t xml:space="preserve"> di </w:t>
        </w:r>
        <w:proofErr w:type="spellStart"/>
        <w:r>
          <w:rPr>
            <w:rFonts w:ascii="Minion Pro" w:hAnsi="Minion Pro" w:cs="Arial"/>
          </w:rPr>
          <w:t>masa</w:t>
        </w:r>
        <w:proofErr w:type="spellEnd"/>
        <w:r>
          <w:rPr>
            <w:rFonts w:ascii="Minion Pro" w:hAnsi="Minion Pro" w:cs="Arial"/>
          </w:rPr>
          <w:t xml:space="preserve"> </w:t>
        </w:r>
      </w:ins>
      <w:proofErr w:type="spellStart"/>
      <w:ins w:id="26" w:author="MrALi" w:date="2020-11-13T11:51:00Z">
        <w:r>
          <w:rPr>
            <w:rFonts w:ascii="Minion Pro" w:hAnsi="Minion Pro" w:cs="Arial"/>
          </w:rPr>
          <w:t>pandemi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adalah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bagaimana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proofErr w:type="gramStart"/>
        <w:r>
          <w:rPr>
            <w:rFonts w:ascii="Minion Pro" w:hAnsi="Minion Pro" w:cs="Arial"/>
          </w:rPr>
          <w:t>cara</w:t>
        </w:r>
        <w:proofErr w:type="spellEnd"/>
        <w:proofErr w:type="gramEnd"/>
        <w:r>
          <w:rPr>
            <w:rFonts w:ascii="Minion Pro" w:hAnsi="Minion Pro" w:cs="Arial"/>
          </w:rPr>
          <w:t xml:space="preserve"> agar </w:t>
        </w:r>
        <w:proofErr w:type="spellStart"/>
        <w:r>
          <w:rPr>
            <w:rFonts w:ascii="Minion Pro" w:hAnsi="Minion Pro" w:cs="Arial"/>
          </w:rPr>
          <w:t>tetap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bisa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bekerja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menambah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pundi-pundi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pendapatan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tanpa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harus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memiliki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resiko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besar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dalam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bersinggungan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dengan</w:t>
        </w:r>
        <w:proofErr w:type="spellEnd"/>
        <w:r>
          <w:rPr>
            <w:rFonts w:ascii="Minion Pro" w:hAnsi="Minion Pro" w:cs="Arial"/>
          </w:rPr>
          <w:t xml:space="preserve"> virus yang </w:t>
        </w:r>
        <w:proofErr w:type="spellStart"/>
        <w:r>
          <w:rPr>
            <w:rFonts w:ascii="Minion Pro" w:hAnsi="Minion Pro" w:cs="Arial"/>
          </w:rPr>
          <w:t>satu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ini</w:t>
        </w:r>
        <w:proofErr w:type="spellEnd"/>
        <w:r>
          <w:rPr>
            <w:rFonts w:ascii="Minion Pro" w:hAnsi="Minion Pro" w:cs="Arial"/>
          </w:rPr>
          <w:t>.</w:t>
        </w:r>
      </w:ins>
    </w:p>
    <w:p w:rsidR="00EC6094" w:rsidRDefault="00EC6094" w:rsidP="00EC6094">
      <w:pPr>
        <w:jc w:val="both"/>
        <w:rPr>
          <w:ins w:id="27" w:author="MrALi" w:date="2020-11-13T11:52:00Z"/>
          <w:rFonts w:ascii="Minion Pro" w:hAnsi="Minion Pro" w:cs="Arial"/>
        </w:rPr>
        <w:pPrChange w:id="28" w:author="MrALi" w:date="2020-11-13T11:45:00Z">
          <w:pPr/>
        </w:pPrChange>
      </w:pPr>
    </w:p>
    <w:p w:rsidR="00EC6094" w:rsidRPr="00F81B18" w:rsidRDefault="00F81B18" w:rsidP="00F81B18">
      <w:pPr>
        <w:jc w:val="both"/>
        <w:rPr>
          <w:rPrChange w:id="29" w:author="MrALi" w:date="2020-11-13T11:56:00Z">
            <w:rPr/>
          </w:rPrChange>
        </w:rPr>
        <w:pPrChange w:id="30" w:author="MrALi" w:date="2020-11-13T11:56:00Z">
          <w:pPr/>
        </w:pPrChange>
      </w:pPr>
      <w:ins w:id="31" w:author="MrALi" w:date="2020-11-13T11:56:00Z">
        <w:r>
          <w:rPr>
            <w:rFonts w:ascii="Minion Pro" w:hAnsi="Minion Pro" w:cs="Arial"/>
          </w:rPr>
          <w:t>Yaitu</w:t>
        </w:r>
      </w:ins>
      <w:bookmarkStart w:id="32" w:name="_GoBack"/>
      <w:bookmarkEnd w:id="32"/>
      <w:ins w:id="33" w:author="MrALi" w:date="2020-11-13T11:52:00Z">
        <w:r w:rsidR="00EC6094">
          <w:rPr>
            <w:rFonts w:ascii="Minion Pro" w:hAnsi="Minion Pro" w:cs="Arial"/>
          </w:rPr>
          <w:t xml:space="preserve">, </w:t>
        </w:r>
        <w:proofErr w:type="spellStart"/>
        <w:r w:rsidR="00EC6094">
          <w:rPr>
            <w:rFonts w:ascii="Minion Pro" w:hAnsi="Minion Pro" w:cs="Arial"/>
          </w:rPr>
          <w:t>mulailah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dengan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berwirausaha</w:t>
        </w:r>
        <w:proofErr w:type="spellEnd"/>
        <w:r w:rsidR="00EC6094">
          <w:rPr>
            <w:rFonts w:ascii="Minion Pro" w:hAnsi="Minion Pro" w:cs="Arial"/>
          </w:rPr>
          <w:t xml:space="preserve">. </w:t>
        </w:r>
        <w:proofErr w:type="spellStart"/>
        <w:r w:rsidR="00EC6094">
          <w:rPr>
            <w:rFonts w:ascii="Minion Pro" w:hAnsi="Minion Pro" w:cs="Arial"/>
          </w:rPr>
          <w:t>Banyak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masyarakat</w:t>
        </w:r>
        <w:proofErr w:type="spellEnd"/>
        <w:r w:rsidR="00EC6094">
          <w:rPr>
            <w:rFonts w:ascii="Minion Pro" w:hAnsi="Minion Pro" w:cs="Arial"/>
          </w:rPr>
          <w:t xml:space="preserve"> yang </w:t>
        </w:r>
        <w:proofErr w:type="spellStart"/>
        <w:r w:rsidR="00EC6094">
          <w:rPr>
            <w:rFonts w:ascii="Minion Pro" w:hAnsi="Minion Pro" w:cs="Arial"/>
          </w:rPr>
          <w:t>mulai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berbondong-bondong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menekuni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dunia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r w:rsidR="00EC6094" w:rsidRPr="00EC6094">
          <w:rPr>
            <w:rFonts w:ascii="Minion Pro" w:hAnsi="Minion Pro" w:cs="Arial"/>
            <w:i/>
            <w:iCs/>
            <w:rPrChange w:id="34" w:author="MrALi" w:date="2020-11-13T11:53:00Z">
              <w:rPr>
                <w:rFonts w:ascii="Minion Pro" w:hAnsi="Minion Pro" w:cs="Arial"/>
              </w:rPr>
            </w:rPrChange>
          </w:rPr>
          <w:t>entrepreneurship</w:t>
        </w:r>
        <w:r w:rsidR="00EC6094">
          <w:rPr>
            <w:rFonts w:ascii="Minion Pro" w:hAnsi="Minion Pro" w:cs="Arial"/>
          </w:rPr>
          <w:t>.</w:t>
        </w:r>
      </w:ins>
      <w:ins w:id="35" w:author="MrALi" w:date="2020-11-13T11:53:00Z"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Mulai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berdagang</w:t>
        </w:r>
        <w:proofErr w:type="spellEnd"/>
        <w:r w:rsidR="00EC6094">
          <w:rPr>
            <w:rFonts w:ascii="Minion Pro" w:hAnsi="Minion Pro" w:cs="Arial"/>
          </w:rPr>
          <w:t xml:space="preserve"> online </w:t>
        </w:r>
        <w:proofErr w:type="spellStart"/>
        <w:r w:rsidR="00EC6094">
          <w:rPr>
            <w:rFonts w:ascii="Minion Pro" w:hAnsi="Minion Pro" w:cs="Arial"/>
          </w:rPr>
          <w:t>denganc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proofErr w:type="gramStart"/>
        <w:r w:rsidR="00EC6094">
          <w:rPr>
            <w:rFonts w:ascii="Minion Pro" w:hAnsi="Minion Pro" w:cs="Arial"/>
          </w:rPr>
          <w:t>cara</w:t>
        </w:r>
        <w:proofErr w:type="spellEnd"/>
        <w:proofErr w:type="gram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mengambil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produk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dari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masyarakat</w:t>
        </w:r>
        <w:proofErr w:type="spellEnd"/>
        <w:r w:rsidR="00EC6094">
          <w:rPr>
            <w:rFonts w:ascii="Minion Pro" w:hAnsi="Minion Pro" w:cs="Arial"/>
          </w:rPr>
          <w:t xml:space="preserve"> yang </w:t>
        </w:r>
        <w:proofErr w:type="spellStart"/>
        <w:r w:rsidR="00EC6094">
          <w:rPr>
            <w:rFonts w:ascii="Minion Pro" w:hAnsi="Minion Pro" w:cs="Arial"/>
          </w:rPr>
          <w:t>membutuhkan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produknya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tetap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jalan</w:t>
        </w:r>
        <w:proofErr w:type="spellEnd"/>
        <w:r w:rsidR="00EC6094">
          <w:rPr>
            <w:rFonts w:ascii="Minion Pro" w:hAnsi="Minion Pro" w:cs="Arial"/>
          </w:rPr>
          <w:t xml:space="preserve">, </w:t>
        </w:r>
        <w:proofErr w:type="spellStart"/>
        <w:r w:rsidR="00EC6094">
          <w:rPr>
            <w:rFonts w:ascii="Minion Pro" w:hAnsi="Minion Pro" w:cs="Arial"/>
          </w:rPr>
          <w:t>maupun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menciptakan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lapangan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kerja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sederhana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dan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bisa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dimanfaatkan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untuk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warga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sekitar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untuk</w:t>
        </w:r>
        <w:proofErr w:type="spellEnd"/>
        <w:r w:rsidR="00EC6094">
          <w:rPr>
            <w:rFonts w:ascii="Minion Pro" w:hAnsi="Minion Pro" w:cs="Arial"/>
          </w:rPr>
          <w:t xml:space="preserve"> </w:t>
        </w:r>
        <w:proofErr w:type="spellStart"/>
        <w:r w:rsidR="00EC6094">
          <w:rPr>
            <w:rFonts w:ascii="Minion Pro" w:hAnsi="Minion Pro" w:cs="Arial"/>
          </w:rPr>
          <w:t>berjualan</w:t>
        </w:r>
        <w:proofErr w:type="spellEnd"/>
        <w:r w:rsidR="00EC6094">
          <w:rPr>
            <w:rFonts w:ascii="Minion Pro" w:hAnsi="Minion Pro" w:cs="Arial"/>
          </w:rPr>
          <w:t xml:space="preserve">. </w:t>
        </w:r>
      </w:ins>
      <w:proofErr w:type="spellStart"/>
      <w:ins w:id="36" w:author="MrALi" w:date="2020-11-13T11:54:00Z">
        <w:r>
          <w:rPr>
            <w:rFonts w:ascii="Minion Pro" w:hAnsi="Minion Pro" w:cs="Arial"/>
          </w:rPr>
          <w:t>Banyak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contoh</w:t>
        </w:r>
        <w:proofErr w:type="spellEnd"/>
        <w:r>
          <w:rPr>
            <w:rFonts w:ascii="Minion Pro" w:hAnsi="Minion Pro" w:cs="Arial"/>
          </w:rPr>
          <w:t xml:space="preserve">, </w:t>
        </w:r>
        <w:proofErr w:type="spellStart"/>
        <w:r>
          <w:rPr>
            <w:rFonts w:ascii="Minion Pro" w:hAnsi="Minion Pro" w:cs="Arial"/>
          </w:rPr>
          <w:t>misalnya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memanfaatkan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barang-</w:t>
        </w:r>
      </w:ins>
      <w:ins w:id="37" w:author="MrALi" w:date="2020-11-13T11:55:00Z">
        <w:r>
          <w:rPr>
            <w:rFonts w:ascii="Minion Pro" w:hAnsi="Minion Pro" w:cs="Arial"/>
          </w:rPr>
          <w:t>barang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bekas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menajdi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barang</w:t>
        </w:r>
        <w:proofErr w:type="spellEnd"/>
        <w:r>
          <w:rPr>
            <w:rFonts w:ascii="Minion Pro" w:hAnsi="Minion Pro" w:cs="Arial"/>
          </w:rPr>
          <w:t xml:space="preserve"> yang </w:t>
        </w:r>
        <w:proofErr w:type="spellStart"/>
        <w:r>
          <w:rPr>
            <w:rFonts w:ascii="Minion Pro" w:hAnsi="Minion Pro" w:cs="Arial"/>
          </w:rPr>
          <w:t>memiliki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daya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jual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tinggi</w:t>
        </w:r>
        <w:proofErr w:type="spellEnd"/>
        <w:r>
          <w:rPr>
            <w:rFonts w:ascii="Minion Pro" w:hAnsi="Minion Pro" w:cs="Arial"/>
          </w:rPr>
          <w:t xml:space="preserve">. </w:t>
        </w:r>
        <w:r>
          <w:rPr>
            <w:rFonts w:ascii="Minion Pro" w:hAnsi="Minion Pro" w:cs="Arial"/>
          </w:rPr>
          <w:lastRenderedPageBreak/>
          <w:t xml:space="preserve">Missal </w:t>
        </w:r>
        <w:proofErr w:type="spellStart"/>
        <w:proofErr w:type="gramStart"/>
        <w:r>
          <w:rPr>
            <w:rFonts w:ascii="Minion Pro" w:hAnsi="Minion Pro" w:cs="Arial"/>
          </w:rPr>
          <w:t>tas</w:t>
        </w:r>
        <w:proofErr w:type="spellEnd"/>
        <w:proofErr w:type="gram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dari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bungkus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daur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ulang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deterjen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atau</w:t>
        </w:r>
        <w:proofErr w:type="spellEnd"/>
        <w:r>
          <w:rPr>
            <w:rFonts w:ascii="Minion Pro" w:hAnsi="Minion Pro" w:cs="Arial"/>
          </w:rPr>
          <w:t xml:space="preserve"> snack, </w:t>
        </w:r>
        <w:proofErr w:type="spellStart"/>
        <w:r>
          <w:rPr>
            <w:rFonts w:ascii="Minion Pro" w:hAnsi="Minion Pro" w:cs="Arial"/>
          </w:rPr>
          <w:t>dan</w:t>
        </w:r>
        <w:proofErr w:type="spellEnd"/>
        <w:r>
          <w:rPr>
            <w:rFonts w:ascii="Minion Pro" w:hAnsi="Minion Pro" w:cs="Arial"/>
          </w:rPr>
          <w:t xml:space="preserve"> lain </w:t>
        </w:r>
        <w:proofErr w:type="spellStart"/>
        <w:r>
          <w:rPr>
            <w:rFonts w:ascii="Minion Pro" w:hAnsi="Minion Pro" w:cs="Arial"/>
          </w:rPr>
          <w:t>sebainya</w:t>
        </w:r>
        <w:proofErr w:type="spellEnd"/>
        <w:r>
          <w:rPr>
            <w:rFonts w:ascii="Minion Pro" w:hAnsi="Minion Pro" w:cs="Arial"/>
          </w:rPr>
          <w:t xml:space="preserve">. </w:t>
        </w:r>
        <w:proofErr w:type="spellStart"/>
        <w:r>
          <w:rPr>
            <w:rFonts w:ascii="Minion Pro" w:hAnsi="Minion Pro" w:cs="Arial"/>
          </w:rPr>
          <w:t>Menjadi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wirausaha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seperti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ini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banyak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diincar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untuk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tetap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membuat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dapur</w:t>
        </w:r>
        <w:proofErr w:type="spellEnd"/>
        <w:r>
          <w:rPr>
            <w:rFonts w:ascii="Minion Pro" w:hAnsi="Minion Pro" w:cs="Arial"/>
          </w:rPr>
          <w:t xml:space="preserve"> </w:t>
        </w:r>
        <w:proofErr w:type="spellStart"/>
        <w:r>
          <w:rPr>
            <w:rFonts w:ascii="Minion Pro" w:hAnsi="Minion Pro" w:cs="Arial"/>
          </w:rPr>
          <w:t>tetap</w:t>
        </w:r>
        <w:proofErr w:type="spellEnd"/>
        <w:r>
          <w:rPr>
            <w:rFonts w:ascii="Minion Pro" w:hAnsi="Minion Pro" w:cs="Arial"/>
          </w:rPr>
          <w:t xml:space="preserve"> </w:t>
        </w:r>
      </w:ins>
      <w:proofErr w:type="spellStart"/>
      <w:ins w:id="38" w:author="MrALi" w:date="2020-11-13T11:56:00Z">
        <w:r>
          <w:rPr>
            <w:rFonts w:ascii="Minion Pro" w:hAnsi="Minion Pro" w:cs="Arial"/>
            <w:i/>
            <w:iCs/>
          </w:rPr>
          <w:t>ngebul</w:t>
        </w:r>
        <w:proofErr w:type="spellEnd"/>
        <w:r>
          <w:rPr>
            <w:rFonts w:ascii="Minion Pro" w:hAnsi="Minion Pro" w:cs="Arial"/>
            <w:i/>
            <w:iCs/>
          </w:rPr>
          <w:t>.</w:t>
        </w:r>
      </w:ins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rALi">
    <w15:presenceInfo w15:providerId="None" w15:userId="Mr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EC6094"/>
    <w:rsid w:val="00F1406B"/>
    <w:rsid w:val="00F8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MrALi</cp:lastModifiedBy>
  <cp:revision>3</cp:revision>
  <dcterms:created xsi:type="dcterms:W3CDTF">2020-08-26T22:08:00Z</dcterms:created>
  <dcterms:modified xsi:type="dcterms:W3CDTF">2020-11-13T04:56:00Z</dcterms:modified>
</cp:coreProperties>
</file>