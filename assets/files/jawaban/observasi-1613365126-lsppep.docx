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C6B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8DF1F31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BC63EF" w14:textId="77777777" w:rsidR="007952C3" w:rsidRDefault="007952C3"/>
    <w:p w14:paraId="6052861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AC79CAF" w14:textId="77777777" w:rsidTr="00E0626E">
        <w:tc>
          <w:tcPr>
            <w:tcW w:w="9350" w:type="dxa"/>
          </w:tcPr>
          <w:p w14:paraId="58EEF80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DC59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F81E94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9E86" w14:textId="712E691F" w:rsidR="001412FA" w:rsidRDefault="001412FA" w:rsidP="003329EA">
            <w:pPr>
              <w:spacing w:line="480" w:lineRule="auto"/>
              <w:ind w:left="741" w:hanging="709"/>
              <w:jc w:val="both"/>
              <w:rPr>
                <w:ins w:id="0" w:author="ASUS" w:date="2021-02-15T11:54:00Z"/>
                <w:rFonts w:ascii="Times New Roman" w:hAnsi="Times New Roman" w:cs="Times New Roman"/>
                <w:sz w:val="24"/>
                <w:szCs w:val="24"/>
              </w:rPr>
              <w:pPrChange w:id="1" w:author="ASUS" w:date="2021-02-15T11:58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2" w:author="ASUS" w:date="2021-02-15T12:00:00Z">
              <w:r w:rsidR="00E736A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392375F1" w14:textId="207061D7" w:rsidR="001412FA" w:rsidRPr="00A16D9B" w:rsidRDefault="001412FA" w:rsidP="003329EA">
            <w:pPr>
              <w:spacing w:line="480" w:lineRule="auto"/>
              <w:ind w:left="741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" w:author="ASUS" w:date="2021-02-15T11:58:00Z">
                <w:pPr>
                  <w:spacing w:line="480" w:lineRule="auto"/>
                </w:pPr>
              </w:pPrChange>
            </w:pPr>
            <w:ins w:id="4" w:author="ASUS" w:date="2021-02-15T11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312049D2" w14:textId="04A24416" w:rsidR="007952C3" w:rsidRPr="00A16D9B" w:rsidRDefault="007952C3" w:rsidP="003329EA">
            <w:pPr>
              <w:spacing w:line="480" w:lineRule="auto"/>
              <w:ind w:left="741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5" w:author="ASUS" w:date="2021-02-15T11:58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6" w:author="ASUS" w:date="2021-02-15T12:00:00Z">
              <w:r w:rsidR="00E736A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69181263" w14:textId="1C83BACE" w:rsidR="007952C3" w:rsidRPr="00A16D9B" w:rsidRDefault="007952C3" w:rsidP="003329EA">
            <w:pPr>
              <w:spacing w:line="480" w:lineRule="auto"/>
              <w:ind w:left="741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7" w:author="ASUS" w:date="2021-02-15T11:58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8" w:author="ASUS" w:date="2021-02-15T12:00:00Z">
              <w:r w:rsidR="00E736A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5B865E84" w14:textId="3E0B4723" w:rsidR="007952C3" w:rsidRPr="00A16D9B" w:rsidRDefault="007952C3" w:rsidP="003329EA">
            <w:pPr>
              <w:spacing w:line="480" w:lineRule="auto"/>
              <w:ind w:left="741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9" w:author="ASUS" w:date="2021-02-15T11:58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10" w:author="ASUS" w:date="2021-02-15T11:58:00Z">
              <w:r w:rsidRPr="00A16D9B" w:rsidDel="003329E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11" w:author="ASUS" w:date="2021-02-15T11:58:00Z">
              <w:r w:rsidR="003329EA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="003329EA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12" w:author="ASUS" w:date="2021-02-15T12:00:00Z">
              <w:r w:rsidR="00E736A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41B052DF" w14:textId="601AABE6" w:rsidR="001412FA" w:rsidRDefault="001412FA" w:rsidP="003329EA">
            <w:pPr>
              <w:spacing w:line="480" w:lineRule="auto"/>
              <w:ind w:left="741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3" w:author="ASUS" w:date="2021-02-15T11:58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14" w:author="ASUS" w:date="2021-02-15T12:00:00Z">
              <w:r w:rsidR="00E736A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628826E3" w14:textId="7A418153" w:rsidR="001412FA" w:rsidRPr="00A16D9B" w:rsidRDefault="001412FA" w:rsidP="003329EA">
            <w:pPr>
              <w:spacing w:line="480" w:lineRule="auto"/>
              <w:ind w:left="741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5" w:author="ASUS" w:date="2021-02-15T11:58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16" w:author="ASUS" w:date="2021-02-15T12:00:00Z">
              <w:r w:rsidR="00E736A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14:paraId="045DB40C" w14:textId="291B279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17" w:author="ASUS" w:date="2021-02-15T11:54:00Z">
              <w:r w:rsidRPr="00A16D9B" w:rsidDel="001412F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1412F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1412FA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19D0CFF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D2D0DF" w14:textId="77777777" w:rsidR="007952C3" w:rsidRDefault="007952C3"/>
    <w:p w14:paraId="70A3D90B" w14:textId="77777777" w:rsidR="007952C3" w:rsidRDefault="007952C3"/>
    <w:p w14:paraId="58CA79A0" w14:textId="77777777" w:rsidR="007952C3" w:rsidRDefault="007952C3"/>
    <w:p w14:paraId="6AA8C810" w14:textId="77777777" w:rsidR="007952C3" w:rsidRDefault="007952C3"/>
    <w:p w14:paraId="680FFEF4" w14:textId="77777777" w:rsidR="007952C3" w:rsidRDefault="007952C3"/>
    <w:p w14:paraId="48B4BB1F" w14:textId="77777777" w:rsidR="007952C3" w:rsidRDefault="007952C3"/>
    <w:p w14:paraId="587B5DFD" w14:textId="77777777" w:rsidR="007952C3" w:rsidRDefault="007952C3"/>
    <w:p w14:paraId="0FD1A8E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412FA"/>
    <w:rsid w:val="002413F2"/>
    <w:rsid w:val="003329EA"/>
    <w:rsid w:val="0042167F"/>
    <w:rsid w:val="007952C3"/>
    <w:rsid w:val="00924DF5"/>
    <w:rsid w:val="00E7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568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2021-02-15T04:29:00Z</dcterms:created>
  <dcterms:modified xsi:type="dcterms:W3CDTF">2021-02-15T05:00:00Z</dcterms:modified>
</cp:coreProperties>
</file>