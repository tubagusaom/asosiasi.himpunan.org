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4F89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D25EE1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32BF8D2" w14:textId="77777777" w:rsidR="007952C3" w:rsidRDefault="007952C3"/>
    <w:p w14:paraId="18F54B8F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1AAE312" w14:textId="77777777" w:rsidTr="00E0626E">
        <w:tc>
          <w:tcPr>
            <w:tcW w:w="9350" w:type="dxa"/>
          </w:tcPr>
          <w:p w14:paraId="15607A6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57A6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175438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2AFDD" w14:textId="7DD3A75B" w:rsidR="0045123D" w:rsidRDefault="00C93D16" w:rsidP="0045123D">
            <w:pPr>
              <w:spacing w:line="480" w:lineRule="auto"/>
              <w:ind w:left="22"/>
              <w:rPr>
                <w:ins w:id="0" w:author="sephiasiska@outlook.com" w:date="2020-09-08T11:15:00Z"/>
                <w:rFonts w:ascii="Times New Roman" w:hAnsi="Times New Roman" w:cs="Times New Roman"/>
                <w:sz w:val="24"/>
                <w:szCs w:val="24"/>
              </w:rPr>
            </w:pPr>
            <w:ins w:id="1" w:author="sephiasiska@outlook.com" w:date="2020-09-08T11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Elex </w:t>
              </w:r>
            </w:ins>
          </w:p>
          <w:p w14:paraId="1FA8CC2B" w14:textId="7EFA77CB" w:rsidR="00C93D16" w:rsidRPr="00A16D9B" w:rsidRDefault="00C93D16" w:rsidP="0045123D">
            <w:pPr>
              <w:spacing w:line="480" w:lineRule="auto"/>
              <w:ind w:left="589"/>
              <w:rPr>
                <w:ins w:id="2" w:author="sephiasiska@outlook.com" w:date="2020-09-08T11:11:00Z"/>
                <w:rFonts w:ascii="Times New Roman" w:hAnsi="Times New Roman" w:cs="Times New Roman"/>
                <w:sz w:val="24"/>
                <w:szCs w:val="24"/>
              </w:rPr>
            </w:pPr>
            <w:ins w:id="3" w:author="sephiasiska@outlook.com" w:date="2020-09-08T11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Media Komputindo.</w:t>
              </w:r>
            </w:ins>
          </w:p>
          <w:p w14:paraId="7ADB5CE7" w14:textId="77777777" w:rsidR="0045123D" w:rsidRDefault="00C93D16" w:rsidP="00C93D16">
            <w:pPr>
              <w:spacing w:line="480" w:lineRule="auto"/>
              <w:rPr>
                <w:ins w:id="4" w:author="sephiasiska@outlook.com" w:date="2020-09-08T11:15:00Z"/>
                <w:rFonts w:ascii="Times New Roman" w:hAnsi="Times New Roman" w:cs="Times New Roman"/>
                <w:sz w:val="24"/>
                <w:szCs w:val="24"/>
              </w:rPr>
            </w:pPr>
            <w:ins w:id="5" w:author="sephiasiska@outlook.com" w:date="2020-09-08T11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</w:ins>
          </w:p>
          <w:p w14:paraId="59884B8E" w14:textId="03F576CE" w:rsidR="00C93D16" w:rsidRDefault="00C93D16" w:rsidP="0045123D">
            <w:pPr>
              <w:spacing w:line="480" w:lineRule="auto"/>
              <w:ind w:left="589"/>
              <w:rPr>
                <w:ins w:id="6" w:author="sephiasiska@outlook.com" w:date="2020-09-08T11:12:00Z"/>
                <w:rFonts w:ascii="Times New Roman" w:hAnsi="Times New Roman" w:cs="Times New Roman"/>
                <w:sz w:val="24"/>
                <w:szCs w:val="24"/>
              </w:rPr>
            </w:pPr>
            <w:ins w:id="7" w:author="sephiasiska@outlook.com" w:date="2020-09-08T11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 Sinergi Korpora.</w:t>
              </w:r>
            </w:ins>
          </w:p>
          <w:p w14:paraId="16DAACEF" w14:textId="6E84B064" w:rsidR="0045123D" w:rsidRDefault="00C93D16" w:rsidP="00C93D16">
            <w:pPr>
              <w:spacing w:line="480" w:lineRule="auto"/>
              <w:rPr>
                <w:ins w:id="8" w:author="sephiasiska@outlook.com" w:date="2020-09-08T11:15:00Z"/>
                <w:rFonts w:ascii="Times New Roman" w:hAnsi="Times New Roman" w:cs="Times New Roman"/>
                <w:sz w:val="24"/>
                <w:szCs w:val="24"/>
              </w:rPr>
            </w:pPr>
            <w:ins w:id="9" w:author="sephiasiska@outlook.com" w:date="2020-09-08T11:1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</w:t>
              </w:r>
            </w:ins>
          </w:p>
          <w:p w14:paraId="7F2862D5" w14:textId="559D83EB" w:rsidR="00C93D16" w:rsidRPr="00A16D9B" w:rsidRDefault="00C93D16" w:rsidP="0045123D">
            <w:pPr>
              <w:spacing w:line="480" w:lineRule="auto"/>
              <w:ind w:left="589"/>
              <w:rPr>
                <w:ins w:id="10" w:author="sephiasiska@outlook.com" w:date="2020-09-08T11:12:00Z"/>
                <w:rFonts w:ascii="Times New Roman" w:hAnsi="Times New Roman" w:cs="Times New Roman"/>
                <w:sz w:val="24"/>
                <w:szCs w:val="24"/>
              </w:rPr>
            </w:pPr>
            <w:ins w:id="11" w:author="sephiasiska@outlook.com" w:date="2020-09-08T11:1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 Media Komputindo.</w:t>
              </w:r>
            </w:ins>
          </w:p>
          <w:p w14:paraId="7FB42D3C" w14:textId="770F5170" w:rsidR="00C93D16" w:rsidRPr="00A16D9B" w:rsidRDefault="0045123D" w:rsidP="00C93D16">
            <w:pPr>
              <w:spacing w:line="480" w:lineRule="auto"/>
              <w:rPr>
                <w:ins w:id="12" w:author="sephiasiska@outlook.com" w:date="2020-09-08T11:12:00Z"/>
                <w:rFonts w:ascii="Times New Roman" w:hAnsi="Times New Roman" w:cs="Times New Roman"/>
                <w:sz w:val="24"/>
                <w:szCs w:val="24"/>
              </w:rPr>
            </w:pPr>
            <w:ins w:id="13" w:author="sephiasiska@outlook.com" w:date="2020-09-08T11:1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___________________</w:t>
              </w:r>
            </w:ins>
            <w:ins w:id="14" w:author="sephiasiska@outlook.com" w:date="2020-09-08T11:12:00Z">
              <w:r w:rsidR="00C93D16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="00C93D16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="00C93D16"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4D8B6871" w14:textId="77777777" w:rsidR="0045123D" w:rsidRDefault="00C93D16" w:rsidP="00C93D16">
            <w:pPr>
              <w:spacing w:line="480" w:lineRule="auto"/>
              <w:rPr>
                <w:ins w:id="15" w:author="sephiasiska@outlook.com" w:date="2020-09-08T11:15:00Z"/>
                <w:rFonts w:ascii="Times New Roman" w:hAnsi="Times New Roman" w:cs="Times New Roman"/>
                <w:sz w:val="24"/>
                <w:szCs w:val="24"/>
              </w:rPr>
            </w:pPr>
            <w:ins w:id="16" w:author="sephiasiska@outlook.com" w:date="2020-09-08T11:1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</w:t>
              </w:r>
            </w:ins>
          </w:p>
          <w:p w14:paraId="0B3B2F01" w14:textId="501770E7" w:rsidR="00C93D16" w:rsidRPr="00A16D9B" w:rsidRDefault="00C93D16" w:rsidP="0045123D">
            <w:pPr>
              <w:spacing w:line="480" w:lineRule="auto"/>
              <w:ind w:left="589"/>
              <w:rPr>
                <w:ins w:id="17" w:author="sephiasiska@outlook.com" w:date="2020-09-08T11:12:00Z"/>
                <w:rFonts w:ascii="Times New Roman" w:hAnsi="Times New Roman" w:cs="Times New Roman"/>
                <w:sz w:val="24"/>
                <w:szCs w:val="24"/>
              </w:rPr>
              <w:pPrChange w:id="18" w:author="sephiasiska@outlook.com" w:date="2020-09-08T11:16:00Z">
                <w:pPr>
                  <w:spacing w:line="480" w:lineRule="auto"/>
                </w:pPr>
              </w:pPrChange>
            </w:pPr>
            <w:ins w:id="19" w:author="sephiasiska@outlook.com" w:date="2020-09-08T11:1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 Media Komputindo.</w:t>
              </w:r>
            </w:ins>
          </w:p>
          <w:p w14:paraId="353CFC9F" w14:textId="5FC4E93A" w:rsidR="00C93D16" w:rsidRPr="00A16D9B" w:rsidRDefault="00C93D16" w:rsidP="00C93D16">
            <w:pPr>
              <w:spacing w:line="480" w:lineRule="auto"/>
              <w:rPr>
                <w:ins w:id="20" w:author="sephiasiska@outlook.com" w:date="2020-09-08T11:11:00Z"/>
                <w:rFonts w:ascii="Times New Roman" w:hAnsi="Times New Roman" w:cs="Times New Roman"/>
                <w:sz w:val="24"/>
                <w:szCs w:val="24"/>
              </w:rPr>
            </w:pPr>
            <w:ins w:id="21" w:author="sephiasiska@outlook.com" w:date="2020-09-08T11:1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1AABFC17" w14:textId="1C927766" w:rsidR="007952C3" w:rsidRPr="00A16D9B" w:rsidDel="00C93D16" w:rsidRDefault="007952C3" w:rsidP="00E0626E">
            <w:pPr>
              <w:spacing w:line="480" w:lineRule="auto"/>
              <w:rPr>
                <w:del w:id="22" w:author="sephiasiska@outlook.com" w:date="2020-09-08T11:12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ins w:id="23" w:author="sephiasiska@outlook.com" w:date="2020-09-08T11:11:00Z">
              <w:r w:rsidR="00C93D1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24" w:author="sephiasiska@outlook.com" w:date="2020-09-08T11:11:00Z">
              <w:r w:rsidRPr="00A16D9B" w:rsidDel="00C93D1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Elex Media Komputindo. </w:t>
            </w:r>
          </w:p>
          <w:p w14:paraId="52F2CFBA" w14:textId="3DE35EA9" w:rsidR="007952C3" w:rsidRPr="00A16D9B" w:rsidDel="00C93D16" w:rsidRDefault="007952C3" w:rsidP="00E0626E">
            <w:pPr>
              <w:spacing w:line="480" w:lineRule="auto"/>
              <w:rPr>
                <w:del w:id="25" w:author="sephiasiska@outlook.com" w:date="2020-09-08T11:12:00Z"/>
                <w:rFonts w:ascii="Times New Roman" w:hAnsi="Times New Roman" w:cs="Times New Roman"/>
                <w:sz w:val="24"/>
                <w:szCs w:val="24"/>
              </w:rPr>
            </w:pPr>
            <w:del w:id="26" w:author="sephiasiska@outlook.com" w:date="2020-09-08T11:12:00Z">
              <w:r w:rsidRPr="00A16D9B" w:rsidDel="00C93D1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C93D1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C93D1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817F673" w14:textId="57A87834" w:rsidR="007952C3" w:rsidRPr="00A16D9B" w:rsidDel="00C93D16" w:rsidRDefault="007952C3" w:rsidP="00E0626E">
            <w:pPr>
              <w:spacing w:line="480" w:lineRule="auto"/>
              <w:rPr>
                <w:del w:id="27" w:author="sephiasiska@outlook.com" w:date="2020-09-08T11:12:00Z"/>
                <w:rFonts w:ascii="Times New Roman" w:hAnsi="Times New Roman" w:cs="Times New Roman"/>
                <w:sz w:val="24"/>
                <w:szCs w:val="24"/>
              </w:rPr>
            </w:pPr>
            <w:del w:id="28" w:author="sephiasiska@outlook.com" w:date="2020-09-08T11:12:00Z">
              <w:r w:rsidRPr="00A16D9B" w:rsidDel="00C93D1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C93D1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C93D1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A56787C" w14:textId="6A7CC651" w:rsidR="007952C3" w:rsidRPr="00A16D9B" w:rsidDel="00C93D16" w:rsidRDefault="007952C3" w:rsidP="00E0626E">
            <w:pPr>
              <w:spacing w:line="480" w:lineRule="auto"/>
              <w:rPr>
                <w:del w:id="29" w:author="sephiasiska@outlook.com" w:date="2020-09-08T11:12:00Z"/>
                <w:rFonts w:ascii="Times New Roman" w:hAnsi="Times New Roman" w:cs="Times New Roman"/>
                <w:sz w:val="24"/>
                <w:szCs w:val="24"/>
              </w:rPr>
            </w:pPr>
            <w:del w:id="30" w:author="sephiasiska@outlook.com" w:date="2020-09-08T11:12:00Z">
              <w:r w:rsidRPr="00A16D9B" w:rsidDel="00C93D1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C93D1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C93D1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2591DAA" w14:textId="20417BE8" w:rsidR="007952C3" w:rsidRPr="00A16D9B" w:rsidDel="00C93D16" w:rsidRDefault="007952C3" w:rsidP="00E0626E">
            <w:pPr>
              <w:spacing w:line="480" w:lineRule="auto"/>
              <w:rPr>
                <w:del w:id="31" w:author="sephiasiska@outlook.com" w:date="2020-09-08T11:12:00Z"/>
                <w:rFonts w:ascii="Times New Roman" w:hAnsi="Times New Roman" w:cs="Times New Roman"/>
                <w:sz w:val="24"/>
                <w:szCs w:val="24"/>
              </w:rPr>
            </w:pPr>
            <w:del w:id="32" w:author="sephiasiska@outlook.com" w:date="2020-09-08T11:12:00Z">
              <w:r w:rsidRPr="00A16D9B" w:rsidDel="00C93D1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C93D1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C93D1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FD3DCD2" w14:textId="7F19E666" w:rsidR="007952C3" w:rsidRPr="00A16D9B" w:rsidDel="00C93D16" w:rsidRDefault="007952C3" w:rsidP="00E0626E">
            <w:pPr>
              <w:spacing w:line="480" w:lineRule="auto"/>
              <w:rPr>
                <w:del w:id="33" w:author="sephiasiska@outlook.com" w:date="2020-09-08T11:11:00Z"/>
                <w:rFonts w:ascii="Times New Roman" w:hAnsi="Times New Roman" w:cs="Times New Roman"/>
                <w:sz w:val="24"/>
                <w:szCs w:val="24"/>
              </w:rPr>
            </w:pPr>
            <w:del w:id="34" w:author="sephiasiska@outlook.com" w:date="2020-09-08T11:11:00Z">
              <w:r w:rsidRPr="00A16D9B" w:rsidDel="00C93D1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C93D1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C93D1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DCB4ADE" w14:textId="6E2D43A0" w:rsidR="007952C3" w:rsidRPr="00A16D9B" w:rsidDel="00C93D16" w:rsidRDefault="007952C3" w:rsidP="00E0626E">
            <w:pPr>
              <w:spacing w:line="480" w:lineRule="auto"/>
              <w:rPr>
                <w:del w:id="35" w:author="sephiasiska@outlook.com" w:date="2020-09-08T11:11:00Z"/>
                <w:rFonts w:ascii="Times New Roman" w:hAnsi="Times New Roman" w:cs="Times New Roman"/>
                <w:sz w:val="24"/>
                <w:szCs w:val="24"/>
              </w:rPr>
            </w:pPr>
            <w:del w:id="36" w:author="sephiasiska@outlook.com" w:date="2020-09-08T11:11:00Z">
              <w:r w:rsidRPr="00A16D9B" w:rsidDel="00C93D1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C93D1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C93D16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6B03F3BF" w14:textId="77777777" w:rsidR="007952C3" w:rsidRPr="00A16D9B" w:rsidRDefault="007952C3" w:rsidP="00C93D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7" w:author="sephiasiska@outlook.com" w:date="2020-09-08T11:11:00Z">
                <w:pPr>
                  <w:spacing w:line="312" w:lineRule="auto"/>
                </w:pPr>
              </w:pPrChange>
            </w:pPr>
          </w:p>
        </w:tc>
      </w:tr>
    </w:tbl>
    <w:p w14:paraId="63D5E69B" w14:textId="77777777" w:rsidR="007952C3" w:rsidRDefault="007952C3"/>
    <w:p w14:paraId="1FFCA393" w14:textId="77777777" w:rsidR="007952C3" w:rsidRDefault="007952C3"/>
    <w:p w14:paraId="3A1BFB05" w14:textId="77777777" w:rsidR="007952C3" w:rsidRDefault="007952C3"/>
    <w:p w14:paraId="5E79C6A1" w14:textId="77777777" w:rsidR="007952C3" w:rsidRDefault="007952C3"/>
    <w:p w14:paraId="00C60A33" w14:textId="77777777" w:rsidR="007952C3" w:rsidRDefault="007952C3"/>
    <w:p w14:paraId="4881F5BB" w14:textId="77777777" w:rsidR="007952C3" w:rsidRDefault="007952C3"/>
    <w:p w14:paraId="3CBCF169" w14:textId="77777777" w:rsidR="007952C3" w:rsidRDefault="007952C3"/>
    <w:p w14:paraId="37860C5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phiasiska@outlook.com">
    <w15:presenceInfo w15:providerId="Windows Live" w15:userId="9b99ca9dc54f9b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5123D"/>
    <w:rsid w:val="007952C3"/>
    <w:rsid w:val="00924DF5"/>
    <w:rsid w:val="00C93D16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5C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D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sephiasiska@outlook.com</cp:lastModifiedBy>
  <cp:revision>7</cp:revision>
  <dcterms:created xsi:type="dcterms:W3CDTF">2020-07-24T23:53:00Z</dcterms:created>
  <dcterms:modified xsi:type="dcterms:W3CDTF">2020-09-08T04:17:00Z</dcterms:modified>
</cp:coreProperties>
</file>