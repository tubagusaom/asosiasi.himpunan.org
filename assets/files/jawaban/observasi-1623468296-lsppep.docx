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2F6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236E1AD" w14:textId="77777777" w:rsidR="00D80F46" w:rsidRPr="00A16D9B" w:rsidRDefault="00D80F46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7C753A" w14:textId="77777777" w:rsidR="00D80F46" w:rsidRPr="005A7753" w:rsidRDefault="00D80F46" w:rsidP="008D1AF7">
      <w:pPr>
        <w:pStyle w:val="Listenabsatz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A7753">
        <w:rPr>
          <w:rFonts w:ascii="Times New Roman" w:hAnsi="Times New Roman" w:cs="Times New Roman"/>
          <w:sz w:val="24"/>
          <w:szCs w:val="24"/>
          <w:lang w:val="de-DE"/>
        </w:rPr>
        <w:t xml:space="preserve">Suntinglah prakata berikut ini </w:t>
      </w:r>
      <w:r w:rsidR="004F5D73" w:rsidRPr="005A7753">
        <w:rPr>
          <w:rFonts w:ascii="Times New Roman" w:hAnsi="Times New Roman" w:cs="Times New Roman"/>
          <w:sz w:val="24"/>
          <w:szCs w:val="24"/>
          <w:lang w:val="de-DE"/>
        </w:rPr>
        <w:t xml:space="preserve">secara digital! </w:t>
      </w:r>
    </w:p>
    <w:p w14:paraId="77AA0191" w14:textId="77777777" w:rsidR="00D80F46" w:rsidRPr="005A7753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164C630" w14:textId="77777777" w:rsidTr="00D810B0">
        <w:tc>
          <w:tcPr>
            <w:tcW w:w="9350" w:type="dxa"/>
          </w:tcPr>
          <w:p w14:paraId="500B0D2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4D6E7" w14:textId="4FA90713" w:rsidR="00D80F46" w:rsidRPr="005A7753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del w:id="0" w:author="Ruri Wahyuono" w:date="2021-06-12T05:03:00Z">
              <w:r w:rsidRPr="00A16D9B" w:rsidDel="005A7753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1" w:author="Ruri Wahyuono" w:date="2021-06-12T05:03:00Z">
              <w:r w:rsidR="005A7753">
                <w:rPr>
                  <w:rFonts w:ascii="Times New Roman" w:hAnsi="Times New Roman" w:cs="Times New Roman"/>
                  <w:b/>
                  <w:sz w:val="24"/>
                  <w:szCs w:val="24"/>
                  <w:lang w:val="de-DE"/>
                </w:rPr>
                <w:t>PRAKATA</w:t>
              </w:r>
            </w:ins>
          </w:p>
          <w:p w14:paraId="7BB5432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EADFF" w14:textId="4253D99E" w:rsidR="00D80F46" w:rsidRPr="00A16D9B" w:rsidDel="0064480B" w:rsidRDefault="00D80F46" w:rsidP="008D1AF7">
            <w:pPr>
              <w:spacing w:line="312" w:lineRule="auto"/>
              <w:jc w:val="both"/>
              <w:rPr>
                <w:del w:id="2" w:author="Ruri Wahyuono" w:date="2021-06-12T05:19:00Z"/>
                <w:rFonts w:ascii="Times New Roman" w:hAnsi="Times New Roman" w:cs="Times New Roman"/>
                <w:sz w:val="24"/>
                <w:szCs w:val="24"/>
              </w:rPr>
            </w:pPr>
            <w:del w:id="3" w:author="Ruri Wahyuono" w:date="2021-06-12T05:19:00Z">
              <w:r w:rsidRPr="00A16D9B" w:rsidDel="0064480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</w:p>
          <w:p w14:paraId="40C606B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BCCA2" w14:textId="75CB077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ins w:id="4" w:author="Ruri Wahyuono" w:date="2021-06-12T05:03:00Z">
              <w:r w:rsidR="005A7753">
                <w:rPr>
                  <w:rFonts w:ascii="Times New Roman" w:hAnsi="Times New Roman" w:cs="Times New Roman"/>
                  <w:sz w:val="24"/>
                  <w:szCs w:val="24"/>
                  <w:lang w:val="de-DE"/>
                </w:rPr>
                <w:t>susun</w:t>
              </w:r>
            </w:ins>
            <w:del w:id="5" w:author="Ruri Wahyuono" w:date="2021-06-12T05:03:00Z">
              <w:r w:rsidRPr="00A16D9B" w:rsidDel="005A7753">
                <w:rPr>
                  <w:rFonts w:ascii="Times New Roman" w:hAnsi="Times New Roman" w:cs="Times New Roman"/>
                  <w:sz w:val="24"/>
                  <w:szCs w:val="24"/>
                </w:rPr>
                <w:delText>pergunakan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ins w:id="6" w:author="Ruri Wahyuono" w:date="2021-06-12T05:20:00Z">
              <w:r w:rsidR="0064480B" w:rsidRPr="0064480B">
                <w:rPr>
                  <w:rFonts w:ascii="Times New Roman" w:hAnsi="Times New Roman" w:cs="Times New Roman"/>
                  <w:sz w:val="24"/>
                  <w:szCs w:val="24"/>
                  <w:rPrChange w:id="7" w:author="Ruri Wahyuono" w:date="2021-06-12T05:20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 xml:space="preserve">sistem operasi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 </w:t>
            </w:r>
            <w:ins w:id="8" w:author="Ruri Wahyuono" w:date="2021-06-12T05:20:00Z">
              <w:r w:rsidR="0064480B" w:rsidRPr="0064480B">
                <w:rPr>
                  <w:rFonts w:ascii="Times New Roman" w:hAnsi="Times New Roman" w:cs="Times New Roman"/>
                  <w:sz w:val="24"/>
                  <w:szCs w:val="24"/>
                  <w:rPrChange w:id="9" w:author="Ruri Wahyuono" w:date="2021-06-12T05:20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>di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  dari  instalasi  sistem  operasi,  perintah-perintah  dasar  Linux</w:t>
            </w:r>
            <w:ins w:id="10" w:author="Ruri Wahyuono" w:date="2021-06-12T05:20:00Z">
              <w:r w:rsidR="0064480B" w:rsidRPr="0064480B">
                <w:rPr>
                  <w:rFonts w:ascii="Times New Roman" w:hAnsi="Times New Roman" w:cs="Times New Roman"/>
                  <w:sz w:val="24"/>
                  <w:szCs w:val="24"/>
                  <w:rPrChange w:id="11" w:author="Ruri Wahyuono" w:date="2021-06-12T05:20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64480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2" w:author="Ruri Wahyuono" w:date="2021-06-12T05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64480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3" w:author="Ruri Wahyuono" w:date="2021-06-12T0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64480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4" w:author="Ruri Wahyuono" w:date="2021-06-12T0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480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5" w:author="Ruri Wahyuono" w:date="2021-06-12T0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64480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6" w:author="Ruri Wahyuono" w:date="2021-06-12T0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commentRangeStart w:id="17"/>
            <w:del w:id="18" w:author="Ruri Wahyuono" w:date="2021-06-12T05:21:00Z">
              <w:r w:rsidRPr="00A16D9B" w:rsidDel="0064480B">
                <w:rPr>
                  <w:rFonts w:ascii="Times New Roman" w:hAnsi="Times New Roman" w:cs="Times New Roman"/>
                  <w:sz w:val="24"/>
                  <w:szCs w:val="24"/>
                </w:rPr>
                <w:delText>lain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sebagainya</w:t>
            </w:r>
            <w:commentRangeEnd w:id="17"/>
            <w:r w:rsidR="0064480B">
              <w:rPr>
                <w:rStyle w:val="Kommentarzeichen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commentRangeStart w:id="1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ins w:id="20" w:author="Ruri Wahyuono" w:date="2021-06-12T05:05:00Z">
              <w:r w:rsidR="005A7753">
                <w:rPr>
                  <w:rFonts w:ascii="Times New Roman" w:hAnsi="Times New Roman" w:cs="Times New Roman"/>
                  <w:sz w:val="24"/>
                  <w:szCs w:val="24"/>
                  <w:lang w:val="de-DE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  <w:commentRangeEnd w:id="19"/>
            <w:r w:rsidR="00286584">
              <w:rPr>
                <w:rStyle w:val="Kommentarzeichen"/>
                <w:lang w:val="en-US"/>
              </w:rPr>
              <w:commentReference w:id="19"/>
            </w:r>
          </w:p>
          <w:p w14:paraId="61E620E4" w14:textId="5818A286" w:rsidR="00D80F46" w:rsidRPr="00A16D9B" w:rsidDel="00286584" w:rsidRDefault="00D80F46" w:rsidP="008D1AF7">
            <w:pPr>
              <w:spacing w:line="312" w:lineRule="auto"/>
              <w:jc w:val="both"/>
              <w:rPr>
                <w:del w:id="21" w:author="Ruri Wahyuono" w:date="2021-06-12T05:22:00Z"/>
                <w:rFonts w:ascii="Times New Roman" w:hAnsi="Times New Roman" w:cs="Times New Roman"/>
                <w:sz w:val="24"/>
                <w:szCs w:val="24"/>
              </w:rPr>
            </w:pPr>
          </w:p>
          <w:p w14:paraId="5488B3F4" w14:textId="1289DA4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22" w:author="Ruri Wahyuono" w:date="2021-06-12T05:22:00Z">
              <w:r w:rsidRPr="00A16D9B" w:rsidDel="00286584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23" w:author="Ruri Wahyuono" w:date="2021-06-12T05:22:00Z">
              <w:r w:rsidR="00286584" w:rsidRPr="00286584">
                <w:rPr>
                  <w:rFonts w:ascii="Times New Roman" w:hAnsi="Times New Roman" w:cs="Times New Roman"/>
                  <w:sz w:val="24"/>
                  <w:szCs w:val="24"/>
                  <w:rPrChange w:id="24" w:author="Ruri Wahyuono" w:date="2021-06-12T05:23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 xml:space="preserve">Oleh karena </w:t>
              </w:r>
            </w:ins>
            <w:ins w:id="25" w:author="Ruri Wahyuono" w:date="2021-06-12T05:23:00Z">
              <w:r w:rsidR="00286584" w:rsidRPr="00286584">
                <w:rPr>
                  <w:rFonts w:ascii="Times New Roman" w:hAnsi="Times New Roman" w:cs="Times New Roman"/>
                  <w:sz w:val="24"/>
                  <w:szCs w:val="24"/>
                  <w:rPrChange w:id="26" w:author="Ruri Wahyuono" w:date="2021-06-12T05:23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>teknologi jaringan komputer berkembang dengan cepat, modul-modul ajar prakti</w:t>
              </w:r>
              <w:r w:rsidR="00286584">
                <w:rPr>
                  <w:rFonts w:ascii="Times New Roman" w:hAnsi="Times New Roman" w:cs="Times New Roman"/>
                  <w:sz w:val="24"/>
                  <w:szCs w:val="24"/>
                  <w:lang w:val="de-DE"/>
                </w:rPr>
                <w:t xml:space="preserve">kum Jaringan Komputer akan dimutakhirkan </w:t>
              </w:r>
            </w:ins>
            <w:del w:id="27" w:author="Ruri Wahyuono" w:date="2021-06-12T05:23:00Z">
              <w:r w:rsidRPr="00A16D9B" w:rsidDel="002865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memperbaikinya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  berkala.</w:t>
            </w:r>
            <w:ins w:id="28" w:author="Ruri Wahyuono" w:date="2021-06-12T05:06:00Z">
              <w:r w:rsidR="005A7753" w:rsidRPr="005A7753">
                <w:rPr>
                  <w:rFonts w:ascii="Times New Roman" w:hAnsi="Times New Roman" w:cs="Times New Roman"/>
                  <w:sz w:val="24"/>
                  <w:szCs w:val="24"/>
                  <w:rPrChange w:id="29" w:author="Ruri Wahyuono" w:date="2021-06-12T05:06:00Z">
                    <w:rPr>
                      <w:rFonts w:ascii="Times New Roman" w:hAnsi="Times New Roman" w:cs="Times New Roman"/>
                      <w:sz w:val="24"/>
                      <w:szCs w:val="24"/>
                      <w:lang w:val="de-DE"/>
                    </w:rPr>
                  </w:rPrChange>
                </w:rPr>
                <w:t xml:space="preserve"> </w:t>
              </w:r>
            </w:ins>
            <w:ins w:id="30" w:author="Ruri Wahyuono" w:date="2021-06-12T05:24:00Z">
              <w:r w:rsidR="00286584">
                <w:rPr>
                  <w:rFonts w:ascii="Times New Roman" w:hAnsi="Times New Roman" w:cs="Times New Roman"/>
                  <w:sz w:val="24"/>
                  <w:szCs w:val="24"/>
                  <w:lang w:val="de-DE"/>
                </w:rPr>
                <w:t xml:space="preserve">Adapun </w:t>
              </w:r>
            </w:ins>
            <w:del w:id="31" w:author="Ruri Wahyuono" w:date="2021-06-12T05:24:00Z">
              <w:r w:rsidRPr="00A16D9B" w:rsidDel="00286584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ins w:id="32" w:author="Ruri Wahyuono" w:date="2021-06-12T05:24:00Z">
              <w:r w:rsidR="00286584">
                <w:rPr>
                  <w:rFonts w:ascii="Times New Roman" w:hAnsi="Times New Roman" w:cs="Times New Roman"/>
                  <w:sz w:val="24"/>
                  <w:szCs w:val="24"/>
                  <w:lang w:val="de-DE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aran </w:t>
            </w:r>
            <w:del w:id="33" w:author="Ruri Wahyuono" w:date="2021-06-12T05:24:00Z">
              <w:r w:rsidRPr="00A16D9B" w:rsidDel="002865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1B6C6B6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177D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B3EF44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F2A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1814C3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8562C7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440B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214015E" w14:textId="77777777" w:rsidR="00D80F46" w:rsidRPr="00A16D9B" w:rsidRDefault="00D80F46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855C7F" w14:textId="77777777" w:rsidR="00D80F46" w:rsidRDefault="00D80F46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3A5CCF" w14:textId="77777777" w:rsidR="008D1AF7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0767E3" w14:textId="77777777" w:rsidR="008D1AF7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293E83" w14:textId="77777777" w:rsidR="008D1AF7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5019A2" w14:textId="77777777" w:rsidR="008D1AF7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F42102" w14:textId="77777777" w:rsidR="008D1AF7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A33CAA" w14:textId="77777777" w:rsidR="008D1AF7" w:rsidRPr="00A16D9B" w:rsidRDefault="008D1AF7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5B382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Ruri Wahyuono" w:date="2021-06-12T05:21:00Z" w:initials="RW">
    <w:p w14:paraId="0F858EB0" w14:textId="77B088EC" w:rsidR="0064480B" w:rsidRDefault="0064480B">
      <w:pPr>
        <w:pStyle w:val="Kommentartext"/>
      </w:pPr>
      <w:r>
        <w:rPr>
          <w:rStyle w:val="Kommentarzeichen"/>
        </w:rPr>
        <w:annotationRef/>
      </w:r>
      <w:r>
        <w:t>“… dan lain-lain” atau “dan sebagainya”</w:t>
      </w:r>
    </w:p>
  </w:comment>
  <w:comment w:id="19" w:author="Ruri Wahyuono" w:date="2021-06-12T05:24:00Z" w:initials="RW">
    <w:p w14:paraId="4D8880D5" w14:textId="2B98589C" w:rsidR="00286584" w:rsidRPr="00286584" w:rsidRDefault="00286584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286584">
        <w:rPr>
          <w:lang w:val="de-DE"/>
        </w:rPr>
        <w:t>Dapat ditambahkan keunggulan modul ajar prakti</w:t>
      </w:r>
      <w:r>
        <w:rPr>
          <w:lang w:val="de-DE"/>
        </w:rPr>
        <w:t>kum Jaringan Komputer ini dibandingkan modul praktikum Jaringan Komputer yang sudah ada secara komersil.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858EB0" w15:done="0"/>
  <w15:commentEx w15:paraId="4D8880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C2D0" w16cex:dateUtc="2021-06-12T03:21:00Z"/>
  <w16cex:commentExtensible w16cex:durableId="246EC3A4" w16cex:dateUtc="2021-06-12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858EB0" w16cid:durableId="246EC2D0"/>
  <w16cid:commentId w16cid:paraId="4D8880D5" w16cid:durableId="246EC3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3C45" w14:textId="77777777" w:rsidR="000B02B1" w:rsidRDefault="000B02B1" w:rsidP="00D80F46">
      <w:r>
        <w:separator/>
      </w:r>
    </w:p>
  </w:endnote>
  <w:endnote w:type="continuationSeparator" w:id="0">
    <w:p w14:paraId="3192D871" w14:textId="77777777" w:rsidR="000B02B1" w:rsidRDefault="000B02B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F46A" w14:textId="77777777" w:rsidR="00D80F46" w:rsidRDefault="00D80F46">
    <w:pPr>
      <w:pStyle w:val="Fuzeile"/>
    </w:pPr>
    <w:r>
      <w:t>CLO-4</w:t>
    </w:r>
  </w:p>
  <w:p w14:paraId="53F04EAA" w14:textId="77777777" w:rsidR="00D80F46" w:rsidRDefault="00D80F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241C" w14:textId="77777777" w:rsidR="000B02B1" w:rsidRDefault="000B02B1" w:rsidP="00D80F46">
      <w:r>
        <w:separator/>
      </w:r>
    </w:p>
  </w:footnote>
  <w:footnote w:type="continuationSeparator" w:id="0">
    <w:p w14:paraId="7C7B19A5" w14:textId="77777777" w:rsidR="000B02B1" w:rsidRDefault="000B02B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ri Wahyuono">
    <w15:presenceInfo w15:providerId="Windows Live" w15:userId="d5e9923282ff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B02B1"/>
    <w:rsid w:val="0012251A"/>
    <w:rsid w:val="00184E03"/>
    <w:rsid w:val="00286584"/>
    <w:rsid w:val="002D5B47"/>
    <w:rsid w:val="00327783"/>
    <w:rsid w:val="0042167F"/>
    <w:rsid w:val="0046485C"/>
    <w:rsid w:val="004F5D73"/>
    <w:rsid w:val="005A7753"/>
    <w:rsid w:val="0064480B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3B4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0F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0F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0F46"/>
  </w:style>
  <w:style w:type="paragraph" w:styleId="Fuzeile">
    <w:name w:val="footer"/>
    <w:basedOn w:val="Standard"/>
    <w:link w:val="FuzeileZchn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F46"/>
  </w:style>
  <w:style w:type="character" w:styleId="Kommentarzeichen">
    <w:name w:val="annotation reference"/>
    <w:basedOn w:val="Absatz-Standardschriftart"/>
    <w:uiPriority w:val="99"/>
    <w:semiHidden/>
    <w:unhideWhenUsed/>
    <w:rsid w:val="006448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480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48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48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48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Ruri Wahyuono</cp:lastModifiedBy>
  <cp:revision>7</cp:revision>
  <dcterms:created xsi:type="dcterms:W3CDTF">2019-10-18T19:52:00Z</dcterms:created>
  <dcterms:modified xsi:type="dcterms:W3CDTF">2021-06-12T03:25:00Z</dcterms:modified>
</cp:coreProperties>
</file>