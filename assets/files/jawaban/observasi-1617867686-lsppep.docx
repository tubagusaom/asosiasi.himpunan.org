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6CE5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937324F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591AB7C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06C8305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B97C216" w14:textId="77777777" w:rsidTr="00D810B0">
        <w:tc>
          <w:tcPr>
            <w:tcW w:w="9350" w:type="dxa"/>
          </w:tcPr>
          <w:p w14:paraId="3DEB41E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B90F6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3F04EBA2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07D85" w14:textId="5A311B87" w:rsidR="00D80F46" w:rsidRPr="00A16D9B" w:rsidDel="00B97071" w:rsidRDefault="00D80F46" w:rsidP="008D1AF7">
            <w:pPr>
              <w:spacing w:line="312" w:lineRule="auto"/>
              <w:jc w:val="both"/>
              <w:rPr>
                <w:del w:id="0" w:author="Dell" w:date="2021-04-08T14:18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  segala  puji  bagi  Allah</w:t>
            </w:r>
            <w:ins w:id="1" w:author="Dell" w:date="2021-04-08T14:17:00Z"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Swt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yang  telah  memberikan  segala  bimbingan-Nya  kepada penulis untuk menyelesaikan buku praktikum </w:t>
            </w:r>
            <w:del w:id="2" w:author="Dell" w:date="2021-04-08T14:18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ins w:id="3" w:author="Dell" w:date="2021-04-08T14:18:00Z"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del w:id="4" w:author="Dell" w:date="2021-04-08T14:18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ins w:id="5" w:author="Dell" w:date="2021-04-08T14:18:00Z"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ini. </w:t>
            </w:r>
          </w:p>
          <w:p w14:paraId="6B6C1EB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37D05" w14:textId="59F031A9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del w:id="6" w:author="Dell" w:date="2021-04-08T14:18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ins w:id="7" w:author="Dell" w:date="2021-04-08T14:18:00Z"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del w:id="8" w:author="Dell" w:date="2021-04-08T14:18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ins w:id="9" w:author="Dell" w:date="2021-04-08T14:18:00Z"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del w:id="10" w:author="Dell" w:date="2021-04-08T14:19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program  D3/D4 di Politeknik Elektronika Negeri Surabaya. Sasaran dari praktikum </w:t>
            </w:r>
            <w:del w:id="11" w:author="Dell" w:date="2021-04-08T14:20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ins w:id="12" w:author="Dell" w:date="2021-04-08T14:20:00Z"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del w:id="13" w:author="Dell" w:date="2021-04-08T14:20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ins w:id="14" w:author="Dell" w:date="2021-04-08T14:20:00Z"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ini</w:t>
            </w:r>
            <w:del w:id="15" w:author="Dell" w:date="2021-04-08T14:21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adalah</w:t>
            </w:r>
            <w:del w:id="16" w:author="Dell" w:date="2021-04-08T14:21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memberikan</w:t>
            </w:r>
            <w:del w:id="17" w:author="Dell" w:date="2021-04-08T14:21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pengetahuan</w:t>
            </w:r>
            <w:del w:id="18" w:author="Dell" w:date="2021-04-08T14:21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kepada  mahasiswa  tentang  teknik  membangun  sistem  </w:t>
            </w:r>
            <w:del w:id="19" w:author="Dell" w:date="2021-04-08T14:21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ins w:id="20" w:author="Dell" w:date="2021-04-08T14:21:00Z"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del w:id="21" w:author="Dell" w:date="2021-04-08T14:21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ins w:id="22" w:author="Dell" w:date="2021-04-08T14:21:00Z"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del w:id="23" w:author="Dell" w:date="2021-04-08T14:22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berbasis</w:t>
            </w:r>
            <w:del w:id="24" w:author="Dell" w:date="2021-04-08T14:22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Linux</w:t>
            </w:r>
            <w:del w:id="25" w:author="Dell" w:date="2021-04-08T14:22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mulai</w:t>
            </w:r>
            <w:del w:id="26" w:author="Dell" w:date="2021-04-08T14:22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</w:t>
            </w:r>
            <w:del w:id="27" w:author="Dell" w:date="2021-04-08T14:21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instalasi</w:t>
            </w:r>
            <w:del w:id="28" w:author="Dell" w:date="2021-04-08T14:22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sistem  operasi,</w:t>
            </w:r>
            <w:del w:id="29" w:author="Dell" w:date="2021-04-08T14:22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perintah-perintah</w:t>
            </w:r>
            <w:del w:id="30" w:author="Dell" w:date="2021-04-08T14:22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dasar</w:t>
            </w:r>
            <w:del w:id="31" w:author="Dell" w:date="2021-04-08T14:22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Linux sampai dengan membangun internet </w:t>
            </w:r>
            <w:r w:rsidRPr="00B97071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2" w:author="Dell" w:date="2021-04-08T14:2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B97071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3" w:author="Dell" w:date="2021-04-08T14:2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B97071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4" w:author="Dell" w:date="2021-04-08T14:2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97071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5" w:author="Dell" w:date="2021-04-08T14:2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B97071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6" w:author="Dell" w:date="2021-04-08T14:2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ins w:id="37" w:author="Dell" w:date="2021-04-08T14:24:00Z"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38" w:author="Dell" w:date="2021-04-08T14:24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</w:t>
            </w:r>
            <w:del w:id="39" w:author="Dell" w:date="2021-04-08T14:24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praktikum</w:t>
            </w:r>
            <w:del w:id="40" w:author="Dell" w:date="2021-04-08T14:24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41" w:author="Dell" w:date="2021-04-08T14:23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ins w:id="42" w:author="Dell" w:date="2021-04-08T14:23:00Z"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aringan</w:t>
            </w:r>
            <w:del w:id="43" w:author="Dell" w:date="2021-04-08T14:23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44" w:author="Dell" w:date="2021-04-08T14:23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ins w:id="45" w:author="Dell" w:date="2021-04-08T14:24:00Z"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del w:id="46" w:author="Dell" w:date="2021-04-08T14:24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</w:t>
            </w:r>
            <w:del w:id="47" w:author="Dell" w:date="2021-04-08T14:24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dapat digunakan sebagai panduan bagi mahasiswa saat melaksanakan praktikum tersebut. </w:t>
            </w:r>
          </w:p>
          <w:p w14:paraId="0B3FEC2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45F81" w14:textId="3D0B7082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48" w:author="Dell" w:date="2021-04-08T14:25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>Penulis</w:delText>
              </w:r>
            </w:del>
            <w:del w:id="49" w:author="Dell" w:date="2021-04-08T14:24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50" w:author="Dell" w:date="2021-04-08T14:25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menyadari</w:delText>
              </w:r>
            </w:del>
            <w:del w:id="51" w:author="Dell" w:date="2021-04-08T14:24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52" w:author="Dell" w:date="2021-04-08T14:25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bahwa</w:delText>
              </w:r>
            </w:del>
            <w:del w:id="53" w:author="Dell" w:date="2021-04-08T14:24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54" w:author="Dell" w:date="2021-04-08T14:25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buku  ini  jauh  dari  sempurna,  oleh  karena  itu  penulis  akan  memperbaikinya  secara  berkala.</w:delText>
              </w:r>
            </w:del>
            <w:del w:id="55" w:author="Dell" w:date="2021-04-08T14:26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>Saran</w:delText>
              </w:r>
            </w:del>
            <w:del w:id="56" w:author="Dell" w:date="2021-04-08T14:25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57" w:author="Dell" w:date="2021-04-08T14:26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dan</w:delText>
              </w:r>
            </w:del>
            <w:del w:id="58" w:author="Dell" w:date="2021-04-08T14:25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59" w:author="Dell" w:date="2021-04-08T14:26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kritik</w:delText>
              </w:r>
            </w:del>
            <w:del w:id="60" w:author="Dell" w:date="2021-04-08T14:25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61" w:author="Dell" w:date="2021-04-08T14:26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untuk  perbaikan  buku  ini  sangat  kami  harapkan.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5E0939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A8C0D" w14:textId="2ECCF4BE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del w:id="62" w:author="Dell" w:date="2021-04-08T14:26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kata,</w:t>
            </w:r>
            <w:del w:id="63" w:author="Dell" w:date="2021-04-08T14:26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semoga  buku  ini  bermanfaat</w:t>
            </w:r>
            <w:del w:id="64" w:author="Dell" w:date="2021-04-08T14:26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bagi</w:t>
            </w:r>
            <w:del w:id="65" w:author="Dell" w:date="2021-04-08T14:26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mahasiswa</w:t>
            </w:r>
            <w:del w:id="66" w:author="Dell" w:date="2021-04-08T14:26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dalam</w:t>
            </w:r>
            <w:del w:id="67" w:author="Dell" w:date="2021-04-08T14:26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mempelajari</w:t>
            </w:r>
            <w:del w:id="68" w:author="Dell" w:date="2021-04-08T14:26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mata  kuliah</w:t>
            </w:r>
            <w:del w:id="69" w:author="Dell" w:date="2021-04-08T14:26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70" w:author="Dell" w:date="2021-04-08T14:26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ins w:id="71" w:author="Dell" w:date="2021-04-08T14:26:00Z"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del w:id="72" w:author="Dell" w:date="2021-04-08T14:26:00Z">
              <w:r w:rsidRPr="00A16D9B" w:rsidDel="00B97071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ins w:id="73" w:author="Dell" w:date="2021-04-08T14:26:00Z">
              <w:r w:rsidR="00B970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omputer. Amin. </w:t>
            </w:r>
          </w:p>
          <w:p w14:paraId="352BAF2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B629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4C329C5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4CA3984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4E4B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77FD8BE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4ECE273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EB8453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E436CD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B2B67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0DD41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78E0AF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F475754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EE3B28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BD218" w14:textId="77777777" w:rsidR="004F2983" w:rsidRDefault="004F2983" w:rsidP="00D80F46">
      <w:r>
        <w:separator/>
      </w:r>
    </w:p>
  </w:endnote>
  <w:endnote w:type="continuationSeparator" w:id="0">
    <w:p w14:paraId="53288435" w14:textId="77777777" w:rsidR="004F2983" w:rsidRDefault="004F298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51238" w14:textId="77777777" w:rsidR="00D80F46" w:rsidRDefault="00D80F46">
    <w:pPr>
      <w:pStyle w:val="Footer"/>
    </w:pPr>
    <w:r>
      <w:t>CLO-4</w:t>
    </w:r>
  </w:p>
  <w:p w14:paraId="0A48B83A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6BD29" w14:textId="77777777" w:rsidR="004F2983" w:rsidRDefault="004F2983" w:rsidP="00D80F46">
      <w:r>
        <w:separator/>
      </w:r>
    </w:p>
  </w:footnote>
  <w:footnote w:type="continuationSeparator" w:id="0">
    <w:p w14:paraId="76DA87BF" w14:textId="77777777" w:rsidR="004F2983" w:rsidRDefault="004F298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2983"/>
    <w:rsid w:val="004F5D73"/>
    <w:rsid w:val="00771E9D"/>
    <w:rsid w:val="008D1AF7"/>
    <w:rsid w:val="00924DF5"/>
    <w:rsid w:val="00A16D9B"/>
    <w:rsid w:val="00A86167"/>
    <w:rsid w:val="00AF28E1"/>
    <w:rsid w:val="00B970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8B9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B97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7</cp:revision>
  <dcterms:created xsi:type="dcterms:W3CDTF">2019-10-18T19:52:00Z</dcterms:created>
  <dcterms:modified xsi:type="dcterms:W3CDTF">2021-04-08T07:27:00Z</dcterms:modified>
</cp:coreProperties>
</file>