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00A" w:rsidRDefault="00C1400A" w:rsidP="00C1400A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C1400A" w:rsidRDefault="00C1400A" w:rsidP="00C1400A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 w:rsidR="00C1400A" w:rsidRDefault="00C1400A" w:rsidP="00C1400A">
      <w:pPr>
        <w:jc w:val="center"/>
        <w:rPr>
          <w:rFonts w:ascii="Cambria" w:hAnsi="Cambria" w:cs="Times New Roman"/>
          <w:sz w:val="24"/>
          <w:szCs w:val="24"/>
        </w:rPr>
      </w:pPr>
    </w:p>
    <w:p w:rsidR="00C1400A" w:rsidRDefault="00C1400A" w:rsidP="00C1400A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 w:cs="Times New Roman"/>
          <w:sz w:val="24"/>
          <w:szCs w:val="24"/>
        </w:rPr>
        <w:t>Suntinglah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artikel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berikut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ini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secara</w:t>
      </w:r>
      <w:proofErr w:type="spellEnd"/>
      <w:r>
        <w:rPr>
          <w:rFonts w:ascii="Cambria" w:hAnsi="Cambria" w:cs="Times New Roman"/>
          <w:sz w:val="24"/>
          <w:szCs w:val="24"/>
        </w:rPr>
        <w:t xml:space="preserve"> digital!</w:t>
      </w:r>
    </w:p>
    <w:p w:rsidR="00C1400A" w:rsidRPr="003C5EBF" w:rsidRDefault="003C5EBF" w:rsidP="00C1400A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Nai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  <w:lang w:val="id-ID"/>
        </w:rPr>
        <w:t>k</w:t>
      </w:r>
      <w:ins w:id="0" w:author="Windows User" w:date="2022-03-09T11:56:00Z">
        <w:r>
          <w:rPr>
            <w:rFonts w:ascii="Times New Roman" w:eastAsia="Times New Roman" w:hAnsi="Times New Roman" w:cs="Times New Roman"/>
            <w:kern w:val="36"/>
            <w:sz w:val="54"/>
            <w:szCs w:val="54"/>
            <w:lang w:val="id-ID"/>
          </w:rPr>
          <w:t>!</w:t>
        </w:r>
      </w:ins>
    </w:p>
    <w:p w:rsidR="00C1400A" w:rsidRDefault="00C1400A" w:rsidP="00C1400A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>
        <w:rPr>
          <w:rFonts w:ascii="Roboto" w:eastAsia="Times New Roman" w:hAnsi="Roboto" w:cs="Times New Roman"/>
          <w:sz w:val="17"/>
          <w:szCs w:val="17"/>
        </w:rPr>
        <w:t>  10 3</w:t>
      </w:r>
    </w:p>
    <w:p w:rsidR="00C1400A" w:rsidRDefault="00C1400A" w:rsidP="00C1400A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4237A63D" wp14:editId="6BF15CA2">
            <wp:extent cx="3482975" cy="2311400"/>
            <wp:effectExtent l="0" t="0" r="3175" b="0"/>
            <wp:docPr id="1" name="Picture 1" descr="Hujan Turun, Berat Badan Nai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00A" w:rsidRDefault="00C1400A" w:rsidP="00C1400A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C1400A" w:rsidRDefault="00C1400A" w:rsidP="00C1400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1" w:author="Windows User" w:date="2022-03-09T11:42:00Z">
        <w:r w:rsidDel="00001D5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tetep</w:delText>
        </w:r>
      </w:del>
      <w:ins w:id="2" w:author="Windows User" w:date="2022-03-09T11:42:00Z">
        <w:r w:rsidR="00001D5D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 xml:space="preserve"> tetap </w:t>
        </w:r>
      </w:ins>
      <w:del w:id="3" w:author="Windows User" w:date="2022-03-09T11:42:00Z">
        <w:r w:rsidDel="00001D5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temenan </w:delText>
        </w:r>
      </w:del>
      <w:ins w:id="4" w:author="Windows User" w:date="2022-03-09T11:42:00Z">
        <w:r w:rsidR="001B57C5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 xml:space="preserve"> </w:t>
        </w:r>
      </w:ins>
      <w:ins w:id="5" w:author="Windows User" w:date="2022-03-09T11:57:00Z">
        <w:r w:rsidR="001B57C5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 xml:space="preserve">hanya teman </w:t>
        </w:r>
      </w:ins>
      <w:del w:id="6" w:author="Windows User" w:date="2022-03-09T11:42:00Z">
        <w:r w:rsidDel="00001D5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aja</w:delText>
        </w:r>
      </w:del>
      <w:ins w:id="7" w:author="Windows User" w:date="2022-03-09T11:42:00Z">
        <w:r w:rsidR="00001D5D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 xml:space="preserve"> saja</w:t>
        </w:r>
      </w:ins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C1400A" w:rsidRDefault="00C1400A" w:rsidP="00C1400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Windows User" w:date="2022-03-09T11:44:00Z">
        <w:r w:rsidDel="00001D5D">
          <w:rPr>
            <w:rFonts w:ascii="Times New Roman" w:eastAsia="Times New Roman" w:hAnsi="Times New Roman" w:cs="Times New Roman"/>
            <w:sz w:val="24"/>
            <w:szCs w:val="24"/>
          </w:rPr>
          <w:delText xml:space="preserve">sepiring </w:delText>
        </w:r>
      </w:del>
      <w:ins w:id="9" w:author="Windows User" w:date="2022-03-09T11:44:00Z">
        <w:r w:rsidR="00001D5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satu piring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1400A" w:rsidRDefault="001B57C5" w:rsidP="00C1400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0" w:author="Windows User" w:date="2022-03-09T12:04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Bulan </w:t>
        </w:r>
      </w:ins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ins w:id="11" w:author="Windows User" w:date="2022-03-09T12:05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12" w:author="Windows User" w:date="2022-03-09T12:05:00Z">
        <w:r w:rsidR="00C1400A" w:rsidDel="001B57C5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13" w:author="Windows User" w:date="2022-03-09T12:05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14" w:author="Windows User" w:date="2022-03-09T12:05:00Z">
        <w:r w:rsidR="00C1400A" w:rsidDel="001B57C5">
          <w:rPr>
            <w:rFonts w:ascii="Times New Roman" w:eastAsia="Times New Roman" w:hAnsi="Times New Roman" w:cs="Times New Roman"/>
            <w:sz w:val="24"/>
            <w:szCs w:val="24"/>
          </w:rPr>
          <w:delText xml:space="preserve"> sehari-hari</w:delText>
        </w:r>
      </w:del>
      <w:ins w:id="15" w:author="Windows User" w:date="2022-03-09T12:06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setiap hari</w:t>
        </w:r>
      </w:ins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400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C14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400A" w:rsidRDefault="00C1400A" w:rsidP="00C1400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Windows User" w:date="2022-03-09T12:06:00Z">
        <w:r w:rsidDel="001B57C5">
          <w:rPr>
            <w:rFonts w:ascii="Times New Roman" w:eastAsia="Times New Roman" w:hAnsi="Times New Roman" w:cs="Times New Roman"/>
            <w:sz w:val="24"/>
            <w:szCs w:val="24"/>
          </w:rPr>
          <w:delText xml:space="preserve">tak </w:delText>
        </w:r>
      </w:del>
      <w:ins w:id="17" w:author="Windows User" w:date="2022-03-09T12:06:00Z">
        <w:r w:rsidR="001B57C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tidak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del w:id="18" w:author="Windows User" w:date="2022-03-09T12:06:00Z">
        <w:r w:rsidDel="001B57C5">
          <w:rPr>
            <w:rFonts w:ascii="Times New Roman" w:eastAsia="Times New Roman" w:hAnsi="Times New Roman" w:cs="Times New Roman"/>
            <w:sz w:val="24"/>
            <w:szCs w:val="24"/>
          </w:rPr>
          <w:delText xml:space="preserve"> ambyar</w:delText>
        </w:r>
      </w:del>
      <w:ins w:id="19" w:author="Windows User" w:date="2022-03-09T12:06:00Z">
        <w:r w:rsidR="001B57C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hancur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Windows User" w:date="2022-03-09T12:07:00Z">
        <w:r w:rsidDel="001B57C5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ins w:id="21" w:author="Windows User" w:date="2022-03-09T12:07:00Z">
        <w:r w:rsidR="001B57C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maenjadi </w:t>
        </w:r>
      </w:ins>
      <w:del w:id="22" w:author="Windows User" w:date="2022-03-09T12:07:00Z">
        <w:r w:rsidDel="001B57C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1400A" w:rsidRDefault="00C1400A" w:rsidP="00C1400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23" w:author="Windows User" w:date="2022-03-09T11:45:00Z">
        <w:r w:rsidR="00001D5D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 xml:space="preserve"> ?</w:t>
        </w:r>
      </w:ins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Windows User" w:date="2022-03-09T11:46:00Z">
        <w:r w:rsidDel="00001D5D">
          <w:rPr>
            <w:rFonts w:ascii="Times New Roman" w:eastAsia="Times New Roman" w:hAnsi="Times New Roman" w:cs="Times New Roman"/>
            <w:sz w:val="24"/>
            <w:szCs w:val="24"/>
          </w:rPr>
          <w:delText xml:space="preserve">napsu </w:delText>
        </w:r>
      </w:del>
      <w:ins w:id="25" w:author="Windows User" w:date="2022-03-09T11:46:00Z">
        <w:r w:rsidR="00001D5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 </w:t>
        </w:r>
        <w:proofErr w:type="gramStart"/>
        <w:r w:rsidR="00001D5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nafsu </w:t>
        </w:r>
        <w:r w:rsidR="00001D5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1400A" w:rsidRDefault="00C1400A" w:rsidP="00C1400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del w:id="26" w:author="Windows User" w:date="2022-03-09T11:46:00Z">
        <w:r w:rsidDel="00001D5D">
          <w:rPr>
            <w:rFonts w:ascii="Times New Roman" w:eastAsia="Times New Roman" w:hAnsi="Times New Roman" w:cs="Times New Roman"/>
            <w:sz w:val="24"/>
            <w:szCs w:val="24"/>
          </w:rPr>
          <w:delText xml:space="preserve">asyik </w:delText>
        </w:r>
      </w:del>
      <w:ins w:id="27" w:author="Windows User" w:date="2022-03-09T11:46:00Z">
        <w:r w:rsidR="00001D5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 </w:t>
        </w:r>
        <w:proofErr w:type="gramStart"/>
        <w:r w:rsidR="00001D5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asik </w:t>
        </w:r>
        <w:r w:rsidR="00001D5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Windows User" w:date="2022-03-09T12:07:00Z">
        <w:r w:rsidDel="004D791A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ins w:id="29" w:author="Windows User" w:date="2022-03-09T12:07:00Z">
        <w:r w:rsidR="004D791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hanya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Windows User" w:date="2022-03-09T11:47:00Z">
        <w:r w:rsidDel="003C5EBF">
          <w:rPr>
            <w:rFonts w:ascii="Times New Roman" w:eastAsia="Times New Roman" w:hAnsi="Times New Roman" w:cs="Times New Roman"/>
            <w:sz w:val="24"/>
            <w:szCs w:val="24"/>
          </w:rPr>
          <w:delText>nyaris</w:delText>
        </w:r>
      </w:del>
      <w:ins w:id="31" w:author="Windows User" w:date="2022-03-09T11:47:00Z">
        <w:r w:rsidR="003C5EB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hampir </w:t>
        </w:r>
      </w:ins>
      <w:del w:id="32" w:author="Windows User" w:date="2022-03-09T11:47:00Z">
        <w:r w:rsidDel="003C5EB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1400A" w:rsidRDefault="00C1400A" w:rsidP="00C1400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1400A" w:rsidRDefault="00C1400A" w:rsidP="00C1400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3" w:author="Windows User" w:date="2022-03-09T12:08:00Z">
        <w:r w:rsidDel="004D791A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ins w:id="34" w:author="Windows User" w:date="2022-03-09T12:08:00Z">
        <w:r w:rsidR="004D791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menjadi </w:t>
        </w:r>
      </w:ins>
      <w:del w:id="35" w:author="Windows User" w:date="2022-03-09T12:08:00Z">
        <w:r w:rsidDel="004D791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C1400A" w:rsidRDefault="00C1400A" w:rsidP="00C1400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6" w:author="Windows User" w:date="2022-03-09T11:48:00Z">
        <w:r w:rsidDel="003C5EBF">
          <w:rPr>
            <w:rFonts w:ascii="Times New Roman" w:eastAsia="Times New Roman" w:hAnsi="Times New Roman" w:cs="Times New Roman"/>
            <w:sz w:val="24"/>
            <w:szCs w:val="24"/>
          </w:rPr>
          <w:delText xml:space="preserve">mendapat </w:delText>
        </w:r>
      </w:del>
      <w:ins w:id="37" w:author="Windows User" w:date="2022-03-09T11:48:00Z">
        <w:r w:rsidR="003C5EB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 </w:t>
        </w:r>
        <w:proofErr w:type="gramStart"/>
        <w:r w:rsidR="003C5EB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menjadi </w:t>
        </w:r>
        <w:r w:rsidR="003C5EB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C1400A" w:rsidRDefault="00C1400A" w:rsidP="00C1400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C1400A" w:rsidRDefault="00C1400A" w:rsidP="00C1400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8" w:author="Windows User" w:date="2022-03-09T11:49:00Z">
        <w:r w:rsidR="003C5EB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39" w:author="Windows User" w:date="2022-03-09T11:49:00Z">
        <w:r w:rsidDel="003C5EBF">
          <w:rPr>
            <w:rFonts w:ascii="Times New Roman" w:eastAsia="Times New Roman" w:hAnsi="Times New Roman" w:cs="Times New Roman"/>
            <w:sz w:val="24"/>
            <w:szCs w:val="24"/>
          </w:rPr>
          <w:delText xml:space="preserve">makin </w:delText>
        </w:r>
      </w:del>
      <w:ins w:id="40" w:author="Windows User" w:date="2022-03-09T11:49:00Z">
        <w:r w:rsidR="003C5EB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semakin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400A" w:rsidRDefault="00C1400A" w:rsidP="00C1400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41" w:author="Windows User" w:date="2022-03-09T11:50:00Z">
        <w:r w:rsidDel="003C5EBF">
          <w:rPr>
            <w:rFonts w:ascii="Times New Roman" w:eastAsia="Times New Roman" w:hAnsi="Times New Roman" w:cs="Times New Roman"/>
            <w:sz w:val="24"/>
            <w:szCs w:val="24"/>
          </w:rPr>
          <w:delText xml:space="preserve">di tata </w:delText>
        </w:r>
      </w:del>
      <w:ins w:id="42" w:author="Windows User" w:date="2022-03-09T11:50:00Z">
        <w:r w:rsidR="003C5EB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ditata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C1400A" w:rsidRDefault="00C1400A" w:rsidP="00C1400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43" w:author="Windows User" w:date="2022-03-09T12:09:00Z">
        <w:r w:rsidDel="004D791A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ins w:id="44" w:author="Windows User" w:date="2022-03-09T12:09:00Z">
        <w:r w:rsidR="004D791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lemari </w:t>
        </w:r>
      </w:ins>
      <w:del w:id="45" w:author="Windows User" w:date="2022-03-09T12:09:00Z">
        <w:r w:rsidDel="004D791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400A" w:rsidRDefault="00C1400A" w:rsidP="00C1400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1400A" w:rsidRDefault="00C1400A" w:rsidP="00C1400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6" w:author="Windows User" w:date="2022-03-09T11:51:00Z">
        <w:r w:rsidDel="003C5EBF">
          <w:rPr>
            <w:rFonts w:ascii="Times New Roman" w:eastAsia="Times New Roman" w:hAnsi="Times New Roman" w:cs="Times New Roman"/>
            <w:sz w:val="24"/>
            <w:szCs w:val="24"/>
          </w:rPr>
          <w:delText xml:space="preserve">aja </w:delText>
        </w:r>
      </w:del>
      <w:ins w:id="47" w:author="Windows User" w:date="2022-03-09T11:51:00Z">
        <w:r w:rsidR="003C5EB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saja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8" w:author="Windows User" w:date="2022-03-09T11:52:00Z">
        <w:r w:rsidDel="003C5EBF">
          <w:rPr>
            <w:rFonts w:ascii="Times New Roman" w:eastAsia="Times New Roman" w:hAnsi="Times New Roman" w:cs="Times New Roman"/>
            <w:sz w:val="24"/>
            <w:szCs w:val="24"/>
          </w:rPr>
          <w:delText xml:space="preserve">memakan </w:delText>
        </w:r>
      </w:del>
      <w:ins w:id="49" w:author="Windows User" w:date="2022-03-09T11:53:00Z">
        <w:r w:rsidR="003C5EB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makan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C1400A" w:rsidRDefault="00C1400A" w:rsidP="00C1400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0" w:author="Windows User" w:date="2022-03-09T12:01:00Z">
        <w:r w:rsidDel="001B57C5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ins w:id="51" w:author="Windows User" w:date="2022-03-09T12:02:00Z">
        <w:r w:rsidR="001B57C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menjadi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C1400A" w:rsidRDefault="00C1400A" w:rsidP="00C1400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2" w:author="Windows User" w:date="2022-03-09T12:02:00Z">
        <w:r w:rsidDel="001B57C5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ins w:id="53" w:author="Windows User" w:date="2022-03-09T12:02:00Z">
        <w:r w:rsidR="001B57C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  <w:proofErr w:type="gramStart"/>
        <w:r w:rsidR="001B57C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akan</w:t>
        </w:r>
        <w:proofErr w:type="gramEnd"/>
        <w:r w:rsidR="001B57C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ditubuhmu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400A" w:rsidRDefault="00C1400A" w:rsidP="00C1400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4" w:author="Windows User" w:date="2022-03-09T11:55:00Z">
        <w:r w:rsidR="003C5EB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55" w:author="Windows User" w:date="2022-03-09T11:55:00Z">
        <w:r w:rsidDel="003C5EBF">
          <w:rPr>
            <w:rFonts w:ascii="Times New Roman" w:eastAsia="Times New Roman" w:hAnsi="Times New Roman" w:cs="Times New Roman"/>
            <w:sz w:val="24"/>
            <w:szCs w:val="24"/>
          </w:rPr>
          <w:delText xml:space="preserve">makin </w:delText>
        </w:r>
      </w:del>
      <w:ins w:id="56" w:author="Windows User" w:date="2022-03-09T11:55:00Z">
        <w:r w:rsidR="003C5EB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semakin </w:t>
        </w:r>
      </w:ins>
      <w:del w:id="57" w:author="Windows User" w:date="2022-03-09T12:12:00Z">
        <w:r w:rsidDel="004D791A">
          <w:rPr>
            <w:rFonts w:ascii="Times New Roman" w:eastAsia="Times New Roman" w:hAnsi="Times New Roman" w:cs="Times New Roman"/>
            <w:sz w:val="24"/>
            <w:szCs w:val="24"/>
          </w:rPr>
          <w:delText xml:space="preserve">kekanan </w:delText>
        </w:r>
      </w:del>
      <w:ins w:id="58" w:author="Windows User" w:date="2022-03-09T12:12:00Z">
        <w:r w:rsidR="004D791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ke kanan </w:t>
        </w:r>
      </w:ins>
      <w:bookmarkStart w:id="59" w:name="_GoBack"/>
      <w:bookmarkEnd w:id="59"/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1400A" w:rsidRDefault="00C1400A" w:rsidP="00C1400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C1400A" w:rsidRDefault="00C1400A" w:rsidP="00C1400A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C1400A" w:rsidRDefault="00C1400A" w:rsidP="00C1400A"/>
    <w:p w:rsidR="00C1400A" w:rsidRDefault="00C1400A" w:rsidP="00C1400A">
      <w:pPr>
        <w:rPr>
          <w:i/>
        </w:rPr>
      </w:pPr>
    </w:p>
    <w:p w:rsidR="00C1400A" w:rsidRDefault="00C1400A" w:rsidP="00C1400A">
      <w:pPr>
        <w:rPr>
          <w:rFonts w:ascii="Cambria" w:hAnsi="Cambria"/>
          <w:i/>
          <w:sz w:val="18"/>
          <w:szCs w:val="18"/>
        </w:rPr>
      </w:pPr>
      <w:proofErr w:type="spellStart"/>
      <w:r>
        <w:rPr>
          <w:rFonts w:ascii="Cambria" w:hAnsi="Cambria"/>
          <w:i/>
          <w:sz w:val="18"/>
          <w:szCs w:val="18"/>
        </w:rPr>
        <w:t>Sumber</w:t>
      </w:r>
      <w:proofErr w:type="spellEnd"/>
      <w:r>
        <w:rPr>
          <w:rFonts w:ascii="Cambria" w:hAnsi="Cambria"/>
          <w:i/>
          <w:sz w:val="18"/>
          <w:szCs w:val="18"/>
        </w:rPr>
        <w:t xml:space="preserve">: </w:t>
      </w:r>
      <w:hyperlink r:id="rId8" w:anchor="section1" w:history="1">
        <w:r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C1400A" w:rsidRDefault="00C1400A" w:rsidP="00C1400A"/>
    <w:p w:rsidR="000971C1" w:rsidRDefault="000971C1"/>
    <w:sectPr w:rsidR="000971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00A"/>
    <w:rsid w:val="00001D5D"/>
    <w:rsid w:val="000971C1"/>
    <w:rsid w:val="001B57C5"/>
    <w:rsid w:val="003C5EBF"/>
    <w:rsid w:val="004D791A"/>
    <w:rsid w:val="00C1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00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40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40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1D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D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00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40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40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1D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D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mpasiana.com/listhiahr/5e11e59a097f367b4a413222/hujan-turun-berat-badan-naik?page=al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2022-03-09T04:34:00Z</dcterms:created>
  <dcterms:modified xsi:type="dcterms:W3CDTF">2022-03-09T05:12:00Z</dcterms:modified>
</cp:coreProperties>
</file>