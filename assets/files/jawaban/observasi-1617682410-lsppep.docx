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bookmarkEnd w:id="0"/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0C23E9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</w:t>
            </w:r>
            <w:ins w:id="1" w:author="HP" w:date="2021-04-06T10:10:00Z">
              <w:r w:rsidR="008810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untuk menyelesaikan buku </w:t>
            </w:r>
            <w:ins w:id="2" w:author="HP" w:date="2021-04-06T10:00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Praktikum</w:t>
              </w:r>
              <w:proofErr w:type="spellEnd"/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Jaringan</w:t>
              </w:r>
              <w:proofErr w:type="spellEnd"/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Komputer</w:t>
              </w:r>
              <w:proofErr w:type="spellEnd"/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</w:ins>
            <w:del w:id="3" w:author="HP" w:date="2021-04-06T09:58:00Z">
              <w:r w:rsidRPr="00A16D9B" w:rsidDel="000C23E9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del w:id="4" w:author="HP" w:date="2021-04-06T10:00:00Z">
              <w:r w:rsidRPr="00A16D9B" w:rsidDel="000C23E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raktikum Jaringan Komputer ini. </w:delText>
              </w:r>
            </w:del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</w:t>
            </w:r>
            <w:ins w:id="5" w:author="HP" w:date="2021-04-06T10:02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6" w:author="HP" w:date="2021-04-06T10:02:00Z">
              <w:r w:rsidRPr="00A16D9B" w:rsidDel="000C23E9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praktikum </w:t>
            </w:r>
            <w:ins w:id="7" w:author="HP" w:date="2021-04-06T10:02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8" w:author="HP" w:date="2021-04-06T10:02:00Z">
              <w:r w:rsidRPr="00A16D9B" w:rsidDel="000C23E9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ins w:id="9" w:author="HP" w:date="2021-04-06T10:03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10" w:author="HP" w:date="2021-04-06T10:03:00Z">
              <w:r w:rsidRPr="00A16D9B" w:rsidDel="000C23E9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  adalah  memberikan  pengetahuan  kepada  mahasiswa  tentang  teknik  membangun  sistem  J</w:t>
            </w:r>
            <w:ins w:id="11" w:author="HP" w:date="2021-04-06T10:03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  K</w:t>
            </w:r>
            <w:ins w:id="12" w:author="HP" w:date="2021-04-06T10:03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ins w:id="13" w:author="HP" w:date="2021-04-06T10:04:00Z"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Linux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  mulai  dari  instalasi  sistem  operasi,  perintah-perintah  dasar  L</w:t>
            </w:r>
            <w:ins w:id="14" w:author="HP" w:date="2021-04-06T10:04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Linux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inux sampai dengan membangun internet server yang meliputi </w:t>
            </w:r>
            <w:ins w:id="15" w:author="HP" w:date="2021-04-06T10:04:00Z"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mail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</w:t>
            </w:r>
            <w:ins w:id="16" w:author="HP" w:date="2021-04-06T10:05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erver, DNS </w:t>
            </w:r>
            <w:ins w:id="17" w:author="HP" w:date="2021-04-06T10:05:00Z"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server, </w:t>
            </w:r>
            <w:ins w:id="18" w:author="HP" w:date="2021-04-06T10:06:00Z"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web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ins w:id="19" w:author="HP" w:date="2021-04-06T10:06:00Z">
              <w:r w:rsidR="000C23E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server,  </w:t>
            </w:r>
            <w:ins w:id="20" w:author="HP" w:date="2021-04-06T10:06:00Z"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proxy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proxy  </w:t>
            </w:r>
            <w:ins w:id="21" w:author="HP" w:date="2021-04-06T10:06:00Z">
              <w:r w:rsidR="000C23E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server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server,  dan  lain  </w:t>
            </w:r>
            <w:proofErr w:type="spellStart"/>
            <w:ins w:id="22" w:author="HP" w:date="2021-04-06T10:07:00Z">
              <w:r w:rsidR="008810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lainnya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sebagainya.  Selain  itu </w:t>
            </w:r>
            <w:ins w:id="23" w:author="HP" w:date="2021-04-06T10:09:00Z">
              <w:r w:rsidR="008810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</w:t>
            </w:r>
            <w:ins w:id="24" w:author="HP" w:date="2021-04-06T10:08:00Z">
              <w:r w:rsidR="00881092" w:rsidRPr="00881092">
                <w:rPr>
                  <w:rFonts w:ascii="Times New Roman" w:hAnsi="Times New Roman" w:cs="Times New Roman"/>
                  <w:i/>
                  <w:sz w:val="24"/>
                  <w:szCs w:val="24"/>
                  <w:rPrChange w:id="25" w:author="HP" w:date="2021-04-06T10:0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P</w:t>
              </w:r>
              <w:proofErr w:type="spellStart"/>
              <w:r w:rsidR="00881092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raktikum</w:t>
              </w:r>
            </w:ins>
            <w:proofErr w:type="spellEnd"/>
            <w:r w:rsidRPr="00881092">
              <w:rPr>
                <w:rFonts w:ascii="Times New Roman" w:hAnsi="Times New Roman" w:cs="Times New Roman"/>
                <w:i/>
                <w:sz w:val="24"/>
                <w:szCs w:val="24"/>
                <w:rPrChange w:id="26" w:author="HP" w:date="2021-04-06T10:08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praktikum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ins w:id="27" w:author="HP" w:date="2021-04-06T10:08:00Z">
              <w:r w:rsidR="00881092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Jaringan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</w:t>
            </w:r>
            <w:proofErr w:type="spellStart"/>
            <w:ins w:id="28" w:author="HP" w:date="2021-04-06T10:08:00Z">
              <w:r w:rsidR="00881092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Komputer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 ini  dapat digunakan sebagai panduan bagi mahasiswa saat melaksanakan praktikum </w:t>
            </w:r>
            <w:del w:id="29" w:author="HP" w:date="2021-04-06T10:09:00Z">
              <w:r w:rsidRPr="00A16D9B" w:rsidDel="00881092">
                <w:rPr>
                  <w:rFonts w:ascii="Times New Roman" w:hAnsi="Times New Roman" w:cs="Times New Roman"/>
                  <w:sz w:val="24"/>
                  <w:szCs w:val="24"/>
                </w:rPr>
                <w:delText>tersebut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</w:t>
            </w:r>
            <w:ins w:id="30" w:author="HP" w:date="2021-04-06T10:10:00Z">
              <w:r w:rsidR="0088109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akan  memperbaikinya  secara  berkala.Saran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31" w:rsidRDefault="00C16B31" w:rsidP="00D80F46">
      <w:r>
        <w:separator/>
      </w:r>
    </w:p>
  </w:endnote>
  <w:endnote w:type="continuationSeparator" w:id="0">
    <w:p w:rsidR="00C16B31" w:rsidRDefault="00C16B3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31" w:rsidRDefault="00C16B31" w:rsidP="00D80F46">
      <w:r>
        <w:separator/>
      </w:r>
    </w:p>
  </w:footnote>
  <w:footnote w:type="continuationSeparator" w:id="0">
    <w:p w:rsidR="00C16B31" w:rsidRDefault="00C16B3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C1D9D"/>
    <w:rsid w:val="000C23E9"/>
    <w:rsid w:val="0012251A"/>
    <w:rsid w:val="00184E03"/>
    <w:rsid w:val="002D5B47"/>
    <w:rsid w:val="00327783"/>
    <w:rsid w:val="0042167F"/>
    <w:rsid w:val="0046485C"/>
    <w:rsid w:val="004F5D73"/>
    <w:rsid w:val="00771E9D"/>
    <w:rsid w:val="00881092"/>
    <w:rsid w:val="008D1AF7"/>
    <w:rsid w:val="00924DF5"/>
    <w:rsid w:val="009B4DB7"/>
    <w:rsid w:val="00A16D9B"/>
    <w:rsid w:val="00A86167"/>
    <w:rsid w:val="00AF28E1"/>
    <w:rsid w:val="00C16B3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0C2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0C2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2021-04-06T04:05:00Z</dcterms:created>
  <dcterms:modified xsi:type="dcterms:W3CDTF">2021-04-06T04:05:00Z</dcterms:modified>
</cp:coreProperties>
</file>