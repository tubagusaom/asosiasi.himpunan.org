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>
      <w:pPr>
        <w:pStyle w:val="7"/>
        <w:numPr>
          <w:ilvl w:val="0"/>
          <w:numId w:val="1"/>
        </w:numPr>
        <w:rPr>
          <w:rFonts w:ascii="Minion Pro" w:hAnsi="Minion Pro"/>
        </w:rPr>
      </w:pPr>
      <w:r>
        <w:rPr>
          <w:rFonts w:ascii="Minion Pro" w:hAnsi="Minion Pro"/>
        </w:rPr>
        <w:t xml:space="preserve">Lakukan swasunting secara digital dengan menggunakan fitur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(Peninjauan) pada aplikasi Word. Aktifkan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untuk menandai perbaikan yang Anda lakukan.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2"/>
              <w:rPr>
                <w:rFonts w:ascii="Times New Roman" w:hAnsi="Times New Roman"/>
                <w:sz w:val="48"/>
              </w:rPr>
            </w:pPr>
            <w:r>
              <w:t xml:space="preserve">Pembelajaran di Era "Revolusi Industri 4.0" bagi Anak Usia Dini 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Oleh Kodar Akbar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zaman ini kita berada pada zona industri yang sangat e</w:t>
            </w:r>
            <w:ins w:id="0" w:author="Ferrial Pondrafi" w:date="2021-07-28T10:37:2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ks</w:t>
              </w:r>
            </w:ins>
            <w:ins w:id="1" w:author="Ferrial Pondrafi" w:date="2021-07-28T10:37:2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trem</w:t>
              </w:r>
            </w:ins>
            <w:del w:id="2" w:author="Ferrial Pondrafi" w:date="2021-07-28T10:37:22Z">
              <w:r>
                <w:rPr>
                  <w:rFonts w:ascii="Times New Roman" w:hAnsi="Times New Roman" w:eastAsia="Times New Roman" w:cs="Times New Roman"/>
                  <w:szCs w:val="24"/>
                </w:rPr>
                <w:delText>x</w:delText>
              </w:r>
            </w:del>
            <w:del w:id="3" w:author="Ferrial Pondrafi" w:date="2021-07-28T10:37:21Z">
              <w:r>
                <w:rPr>
                  <w:rFonts w:ascii="Times New Roman" w:hAnsi="Times New Roman" w:eastAsia="Times New Roman" w:cs="Times New Roman"/>
                  <w:szCs w:val="24"/>
                </w:rPr>
                <w:delText>trea</w:delText>
              </w:r>
            </w:del>
            <w:del w:id="4" w:author="Ferrial Pondrafi" w:date="2021-07-28T10:37:20Z">
              <w:r>
                <w:rPr>
                  <w:rFonts w:ascii="Times New Roman" w:hAnsi="Times New Roman" w:eastAsia="Times New Roman" w:cs="Times New Roman"/>
                  <w:szCs w:val="24"/>
                </w:rPr>
                <w:delText>m</w:delText>
              </w:r>
            </w:del>
            <w:ins w:id="5" w:author="Ferrial Pondrafi" w:date="2021-07-28T10:38:0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,</w:t>
              </w:r>
            </w:ins>
            <w:del w:id="6" w:author="Ferrial Pondrafi" w:date="2021-07-28T10:38:07Z">
              <w:r>
                <w:rPr>
                  <w:rFonts w:ascii="Times New Roman" w:hAnsi="Times New Roman" w:eastAsia="Times New Roman" w:cs="Times New Roman"/>
                  <w:szCs w:val="24"/>
                </w:rPr>
                <w:delText>. I</w:delText>
              </w:r>
            </w:del>
            <w:ins w:id="7" w:author="Ferrial Pondrafi" w:date="2021-07-28T10:38:0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8" w:author="Ferrial Pondrafi" w:date="2021-07-28T10:38:0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ndustri yang tiap menit bahkan detik </w:t>
            </w:r>
            <w:del w:id="9" w:author="Ferrial Pondrafi" w:date="2021-07-28T10:37:3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dia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akan berubah semakin maju</w:t>
            </w:r>
            <w:ins w:id="10" w:author="Ferrial Pondrafi" w:date="2021-07-28T10:37:4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.</w:t>
              </w:r>
            </w:ins>
            <w:ins w:id="11" w:author="Ferrial Pondrafi" w:date="2021-07-28T10:38:1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12" w:author="Ferrial Pondrafi" w:date="2021-07-28T10:38:1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Zon</w:t>
              </w:r>
            </w:ins>
            <w:ins w:id="13" w:author="Ferrial Pondrafi" w:date="2021-07-28T10:38:1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 in</w:t>
              </w:r>
            </w:ins>
            <w:ins w:id="14" w:author="Ferrial Pondrafi" w:date="2021-07-28T10:38:1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dustri</w:t>
              </w:r>
            </w:ins>
            <w:ins w:id="15" w:author="Ferrial Pondrafi" w:date="2021-07-28T10:38:1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in</w:t>
              </w:r>
            </w:ins>
            <w:ins w:id="16" w:author="Ferrial Pondrafi" w:date="2021-07-28T10:38:1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</w:t>
              </w:r>
            </w:ins>
            <w:ins w:id="17" w:author="Ferrial Pondrafi" w:date="2021-07-28T10:38:2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18" w:author="Ferrial Pondrafi" w:date="2021-07-28T10:38:2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</w:t>
              </w:r>
            </w:ins>
            <w:del w:id="19" w:author="Ferrial Pondrafi" w:date="2021-07-28T10:38:20Z">
              <w:r>
                <w:rPr>
                  <w:rFonts w:ascii="Times New Roman" w:hAnsi="Times New Roman" w:eastAsia="Times New Roman" w:cs="Times New Roman"/>
                  <w:szCs w:val="24"/>
                </w:rPr>
                <w:delText>, yang s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ering </w:t>
            </w:r>
            <w:del w:id="20" w:author="Ferrial Pondrafi" w:date="2021-07-28T10:38:2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kita </w:delText>
              </w:r>
            </w:del>
            <w:ins w:id="21" w:author="Ferrial Pondrafi" w:date="2021-07-28T10:38:2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dis</w:t>
              </w:r>
            </w:ins>
            <w:del w:id="22" w:author="Ferrial Pondrafi" w:date="2021-07-28T10:38:27Z">
              <w:r>
                <w:rPr>
                  <w:rFonts w:ascii="Times New Roman" w:hAnsi="Times New Roman" w:eastAsia="Times New Roman" w:cs="Times New Roman"/>
                  <w:szCs w:val="24"/>
                </w:rPr>
                <w:delText>s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ebut dengan revolusi industry 4.0</w:t>
            </w:r>
            <w:ins w:id="23" w:author="Ferrial Pondrafi" w:date="2021-07-28T10:38:3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, </w:t>
              </w:r>
            </w:ins>
            <w:del w:id="24" w:author="Ferrial Pondrafi" w:date="2021-07-28T10:38:35Z">
              <w:r>
                <w:rPr>
                  <w:rFonts w:ascii="Times New Roman" w:hAnsi="Times New Roman" w:eastAsia="Times New Roman" w:cs="Times New Roman"/>
                  <w:szCs w:val="24"/>
                </w:rPr>
                <w:delText>. I</w:delText>
              </w:r>
            </w:del>
            <w:ins w:id="25" w:author="Ferrial Pondrafi" w:date="2021-07-28T10:38:3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stilah yang masih jarang kita dengar bahkan banyak yang masih awam.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Bagi pendidik maupun peserta didik</w:t>
            </w:r>
            <w:ins w:id="26" w:author="Ferrial Pondrafi" w:date="2021-07-28T10:38:4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, </w:t>
              </w:r>
            </w:ins>
            <w:del w:id="27" w:author="Ferrial Pondrafi" w:date="2021-07-28T10:38:4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hari ini kita di</w:t>
            </w:r>
            <w:del w:id="28" w:author="Ferrial Pondrafi" w:date="2021-07-28T10:38:4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siapkan untuk memasuki dunia kerja</w:t>
            </w:r>
            <w:ins w:id="29" w:author="Ferrial Pondrafi" w:date="2021-07-28T10:39:0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. Namun</w:t>
              </w:r>
            </w:ins>
            <w:ins w:id="30" w:author="Ferrial Pondrafi" w:date="2021-07-28T10:39:0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,</w:t>
              </w:r>
            </w:ins>
            <w:ins w:id="31" w:author="Ferrial Pondrafi" w:date="2021-07-28T10:39:0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32" w:author="Ferrial Pondrafi" w:date="2021-07-28T10:39:0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namun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bukan lagi </w:t>
            </w:r>
            <w:ins w:id="33" w:author="Ferrial Pondrafi" w:date="2021-07-28T10:39:0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</w:t>
              </w:r>
            </w:ins>
            <w:ins w:id="34" w:author="Ferrial Pondrafi" w:date="2021-07-28T10:39:0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eba</w:t>
              </w:r>
            </w:ins>
            <w:ins w:id="35" w:author="Ferrial Pondrafi" w:date="2021-07-28T10:39:0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gai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perkerja, tetapi </w:t>
            </w:r>
            <w:ins w:id="36" w:author="Ferrial Pondrafi" w:date="2021-07-28T10:39:1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seb</w:t>
              </w:r>
            </w:ins>
            <w:ins w:id="37" w:author="Ferrial Pondrafi" w:date="2021-07-28T10:39:1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agai </w:t>
              </w:r>
            </w:ins>
            <w:del w:id="38" w:author="Ferrial Pondrafi" w:date="2021-07-28T10:39:14Z">
              <w:r>
                <w:rPr>
                  <w:rFonts w:ascii="Times New Roman" w:hAnsi="Times New Roman" w:eastAsia="Times New Roman" w:cs="Times New Roman"/>
                  <w:szCs w:val="24"/>
                </w:rPr>
                <w:delText>k</w:delText>
              </w:r>
            </w:del>
            <w:del w:id="39" w:author="Ferrial Pondrafi" w:date="2021-07-28T10:39:15Z">
              <w:r>
                <w:rPr>
                  <w:rFonts w:ascii="Times New Roman" w:hAnsi="Times New Roman" w:eastAsia="Times New Roman" w:cs="Times New Roman"/>
                  <w:szCs w:val="24"/>
                </w:rPr>
                <w:delText>ita di siapkan unt</w:delText>
              </w:r>
            </w:del>
            <w:del w:id="40" w:author="Ferrial Pondrafi" w:date="2021-07-28T10:39:16Z">
              <w:r>
                <w:rPr>
                  <w:rFonts w:ascii="Times New Roman" w:hAnsi="Times New Roman" w:eastAsia="Times New Roman" w:cs="Times New Roman"/>
                  <w:szCs w:val="24"/>
                </w:rPr>
                <w:delText>uk memb</w:delText>
              </w:r>
            </w:del>
            <w:del w:id="41" w:author="Ferrial Pondrafi" w:date="2021-07-28T10:39:17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uat </w:delText>
              </w:r>
            </w:del>
            <w:ins w:id="42" w:author="Ferrial Pondrafi" w:date="2021-07-28T10:39:1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pembuka</w:t>
              </w:r>
            </w:ins>
            <w:ins w:id="43" w:author="Ferrial Pondrafi" w:date="2021-07-28T10:39:1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lapangan kerja baru yang belum tercipta</w:t>
            </w:r>
            <w:ins w:id="44" w:author="Ferrial Pondrafi" w:date="2021-07-28T10:39:4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.</w:t>
              </w:r>
            </w:ins>
            <w:ins w:id="45" w:author="Ferrial Pondrafi" w:date="2021-07-28T10:39:4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Ha</w:t>
              </w:r>
            </w:ins>
            <w:ins w:id="46" w:author="Ferrial Pondrafi" w:date="2021-07-28T10:39:4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l ini tent</w:t>
              </w:r>
            </w:ins>
            <w:ins w:id="47" w:author="Ferrial Pondrafi" w:date="2021-07-28T10:39:4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nunya </w:t>
              </w:r>
            </w:ins>
            <w:ins w:id="48" w:author="Ferrial Pondrafi" w:date="2021-07-28T10:39:4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me</w:t>
              </w:r>
            </w:ins>
            <w:ins w:id="49" w:author="Ferrial Pondrafi" w:date="2021-07-28T10:39:4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mbutuhkan</w:t>
              </w:r>
            </w:ins>
            <w:ins w:id="50" w:author="Ferrial Pondrafi" w:date="2021-07-28T10:39:4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51" w:author="Ferrial Pondrafi" w:date="2021-07-28T10:39:4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, dengan menggunakan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kemampuan teknologi dan ide kreatif kita.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del w:id="52" w:author="Ferrial Pondrafi" w:date="2021-07-28T10:41:32Z"/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Pendidikan 4.0 adalah suatu program yang di</w:t>
            </w:r>
            <w:del w:id="53" w:author="Ferrial Pondrafi" w:date="2021-07-28T10:39:5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buat untuk mewujudkan pendidikan yang cerdas dan kreatif. Tujuan dari terciptanya pendidikan 4.0 ini adalah peningkatan dan pemerataan pendidikan, dengan cara mem</w:t>
            </w:r>
            <w:ins w:id="54" w:author="Ferrial Pondrafi" w:date="2021-07-28T10:40:0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perluas</w:t>
              </w:r>
            </w:ins>
            <w:ins w:id="55" w:author="Ferrial Pondrafi" w:date="2021-07-28T10:40:0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56" w:author="Ferrial Pondrafi" w:date="2021-07-28T10:40:05Z">
              <w:r>
                <w:rPr>
                  <w:rFonts w:ascii="Times New Roman" w:hAnsi="Times New Roman" w:eastAsia="Times New Roman" w:cs="Times New Roman"/>
                  <w:szCs w:val="24"/>
                </w:rPr>
                <w:delText>erlua</w:delText>
              </w:r>
            </w:del>
            <w:del w:id="57" w:author="Ferrial Pondrafi" w:date="2021-07-28T10:40:0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s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akses dan </w:t>
            </w:r>
            <w:ins w:id="58" w:author="Ferrial Pondrafi" w:date="2021-07-28T10:40:1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pema</w:t>
              </w:r>
            </w:ins>
            <w:ins w:id="59" w:author="Ferrial Pondrafi" w:date="2021-07-28T10:40:1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nfaa</w:t>
              </w:r>
            </w:ins>
            <w:ins w:id="60" w:author="Ferrial Pondrafi" w:date="2021-07-28T10:40:1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tan</w:t>
              </w:r>
            </w:ins>
            <w:ins w:id="61" w:author="Ferrial Pondrafi" w:date="2021-07-28T10:40:1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62" w:author="Ferrial Pondrafi" w:date="2021-07-28T10:40:15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memanfaatkan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teknologi.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ins w:id="63" w:author="Ferrial Pondrafi" w:date="2021-07-28T10:41:40Z"/>
                <w:rFonts w:ascii="Times New Roman" w:hAnsi="Times New Roman" w:eastAsia="Times New Roman" w:cs="Times New Roman"/>
                <w:szCs w:val="24"/>
              </w:rPr>
            </w:pPr>
            <w:ins w:id="64" w:author="Ferrial Pondrafi" w:date="2021-07-28T10:41:3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Tidak hanya itu</w:t>
            </w:r>
            <w:ins w:id="65" w:author="Ferrial Pondrafi" w:date="2021-07-28T10:40:2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, </w:t>
              </w:r>
            </w:ins>
            <w:del w:id="66" w:author="Ferrial Pondrafi" w:date="2021-07-28T10:40:2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pendidikan 4.0 menghasilkan 4 aspek yang sangat di</w:t>
            </w:r>
            <w:del w:id="67" w:author="Ferrial Pondrafi" w:date="2021-07-28T10:40:2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butuhkan di era milenial </w:t>
            </w:r>
            <w:ins w:id="68" w:author="Ferrial Pondrafi" w:date="2021-07-28T10:40:2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seperti </w:t>
              </w:r>
            </w:ins>
            <w:ins w:id="69" w:author="Ferrial Pondrafi" w:date="2021-07-28T10:40:3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sekaran</w:t>
              </w:r>
            </w:ins>
            <w:ins w:id="70" w:author="Ferrial Pondrafi" w:date="2021-07-28T10:40:3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g ini</w:t>
              </w:r>
            </w:ins>
            <w:ins w:id="71" w:author="Ferrial Pondrafi" w:date="2021-07-28T10:40:3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, ya</w:t>
              </w:r>
            </w:ins>
            <w:ins w:id="72" w:author="Ferrial Pondrafi" w:date="2021-07-28T10:40:3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itu</w:t>
              </w:r>
            </w:ins>
            <w:del w:id="73" w:author="Ferrial Pondrafi" w:date="2021-07-28T10:40:3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ini yaitu </w:delText>
              </w:r>
            </w:del>
            <w:ins w:id="74" w:author="Ferrial Pondrafi" w:date="2021-07-28T10:40:3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kolaboratif, komunikatif, ber</w:t>
            </w:r>
            <w:ins w:id="75" w:author="Ferrial Pondrafi" w:date="2021-07-28T10:40:4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pikir</w:t>
              </w:r>
            </w:ins>
            <w:del w:id="76" w:author="Ferrial Pondrafi" w:date="2021-07-28T10:40:4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fikir </w:delText>
              </w:r>
            </w:del>
            <w:ins w:id="77" w:author="Ferrial Pondrafi" w:date="2021-07-28T10:40:4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kritis, </w:t>
            </w:r>
            <w:ins w:id="78" w:author="Ferrial Pondrafi" w:date="2021-07-28T10:40:4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dan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kreatif.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del w:id="79" w:author="Ferrial Pondrafi" w:date="2021-07-28T10:41:40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Mengapa</w:t>
            </w:r>
            <w:ins w:id="80" w:author="Ferrial Pondrafi" w:date="2021-07-28T10:41:4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81" w:author="Ferrial Pondrafi" w:date="2021-07-28T10:41:4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demikian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pendidikan 4.0 </w:t>
            </w:r>
            <w:ins w:id="82" w:author="Ferrial Pondrafi" w:date="2021-07-28T10:41:4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saat </w:t>
              </w:r>
            </w:ins>
            <w:ins w:id="83" w:author="Ferrial Pondrafi" w:date="2021-07-28T10:41:4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ini sem</w:t>
              </w:r>
            </w:ins>
            <w:ins w:id="84" w:author="Ferrial Pondrafi" w:date="2021-07-28T10:41:4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akin gen</w:t>
              </w:r>
            </w:ins>
            <w:ins w:id="85" w:author="Ferrial Pondrafi" w:date="2021-07-28T10:41:5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c</w:t>
              </w:r>
            </w:ins>
            <w:ins w:id="86" w:author="Ferrial Pondrafi" w:date="2021-07-28T10:41:5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ar diga</w:t>
              </w:r>
            </w:ins>
            <w:ins w:id="87" w:author="Ferrial Pondrafi" w:date="2021-07-28T10:41:5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ungka</w:t>
              </w:r>
            </w:ins>
            <w:ins w:id="88" w:author="Ferrial Pondrafi" w:date="2021-07-28T10:41:5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n?</w:t>
              </w:r>
            </w:ins>
            <w:ins w:id="89" w:author="Ferrial Pondrafi" w:date="2021-07-28T10:41:5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90" w:author="Ferrial Pondrafi" w:date="2021-07-28T10:42:0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Seba</w:t>
              </w:r>
            </w:ins>
            <w:ins w:id="91" w:author="Ferrial Pondrafi" w:date="2021-07-28T10:42:0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b,</w:t>
              </w:r>
            </w:ins>
            <w:ins w:id="92" w:author="Ferrial Pondrafi" w:date="2021-07-28T10:42:0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93" w:author="Ferrial Pondrafi" w:date="2021-07-28T10:42:0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ini hari ini sedang gencar-gencarnya di publis, karena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di era ini kita</w:t>
            </w:r>
            <w:ins w:id="94" w:author="Ferrial Pondrafi" w:date="2021-07-28T10:42:2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, terut</w:t>
              </w:r>
            </w:ins>
            <w:ins w:id="95" w:author="Ferrial Pondrafi" w:date="2021-07-28T10:42:2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ama gener</w:t>
              </w:r>
            </w:ins>
            <w:ins w:id="96" w:author="Ferrial Pondrafi" w:date="2021-07-28T10:42:2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asi muda</w:t>
              </w:r>
            </w:ins>
            <w:ins w:id="97" w:author="Ferrial Pondrafi" w:date="2021-07-28T10:42:2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, </w:t>
              </w:r>
            </w:ins>
            <w:del w:id="98" w:author="Ferrial Pondrafi" w:date="2021-07-28T10:42:1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harus mempersiapkan diri</w:t>
            </w:r>
            <w:ins w:id="99" w:author="Ferrial Pondrafi" w:date="2021-07-28T10:42:3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100" w:author="Ferrial Pondrafi" w:date="2021-07-28T10:42:3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</w:t>
              </w:r>
            </w:ins>
            <w:del w:id="101" w:author="Ferrial Pondrafi" w:date="2021-07-28T10:42:2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atau generasi muda untuk m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emasuki dunia revolusi industri 4.0.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hint="default" w:ascii="Times New Roman" w:hAnsi="Times New Roman" w:eastAsia="Times New Roman" w:cs="Times New Roman"/>
                <w:szCs w:val="24"/>
                <w:lang w:val="id-ID"/>
              </w:rPr>
            </w:pPr>
            <w:ins w:id="102" w:author="Ferrial Pondrafi" w:date="2021-07-28T10:42:3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Berikut i</w:t>
              </w:r>
            </w:ins>
            <w:ins w:id="103" w:author="Ferrial Pondrafi" w:date="2021-07-28T10:42:3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ni adalah </w:t>
              </w:r>
            </w:ins>
            <w:del w:id="104" w:author="Ferrial Pondrafi" w:date="2021-07-28T10:42:39Z">
              <w:r>
                <w:rPr>
                  <w:rFonts w:ascii="Times New Roman" w:hAnsi="Times New Roman" w:eastAsia="Times New Roman" w:cs="Times New Roman"/>
                  <w:szCs w:val="24"/>
                </w:rPr>
                <w:delText>K</w:delText>
              </w:r>
            </w:del>
            <w:ins w:id="105" w:author="Ferrial Pondrafi" w:date="2021-07-28T10:42:3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arakteristik pendidikan 4.0</w:t>
            </w:r>
            <w:ins w:id="106" w:author="Ferrial Pondrafi" w:date="2021-07-28T10:42:4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:</w:t>
              </w:r>
            </w:ins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Tahapan belajar sesuai dengan kemampuan dan minat/kebutuhan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Pada taha</w:t>
            </w:r>
            <w:ins w:id="107" w:author="Ferrial Pondrafi" w:date="2021-07-28T10:42:4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p</w:t>
              </w:r>
            </w:ins>
            <w:ins w:id="108" w:author="Ferrial Pondrafi" w:date="2021-07-28T10:42:5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109" w:author="Ferrial Pondrafi" w:date="2021-07-28T10:42:4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b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ini guru di</w:t>
            </w:r>
            <w:del w:id="110" w:author="Ferrial Pondrafi" w:date="2021-07-28T10:42:5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tutut untuk merancang pembelajaran sesuai dengan minat dan bakat/kebutuhan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11" w:author="Ferrial Pondrafi" w:date="2021-07-28T10:43:15Z"/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 xml:space="preserve">Menggunakan penilaian </w:t>
            </w:r>
            <w:ins w:id="112" w:author="Ferrial Pondrafi" w:date="2021-07-28T10:42:5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yang</w:t>
              </w:r>
            </w:ins>
            <w:ins w:id="113" w:author="Ferrial Pondrafi" w:date="2021-07-28T10:43:0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formatif</w:t>
            </w:r>
            <w:ins w:id="114" w:author="Ferrial Pondrafi" w:date="2021-07-28T10:43:1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, yaitu</w:t>
              </w:r>
            </w:ins>
            <w:ins w:id="115" w:author="Ferrial Pondrafi" w:date="2021-07-28T10:43:1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116" w:author="Ferrial Pondrafi" w:date="2021-07-28T10:43:15Z">
              <w:r>
                <w:rPr>
                  <w:rFonts w:ascii="Times New Roman" w:hAnsi="Times New Roman" w:eastAsia="Times New Roman" w:cs="Times New Roman"/>
                  <w:szCs w:val="24"/>
                </w:rPr>
                <w:delText>.</w:delText>
              </w:r>
            </w:del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del w:id="117" w:author="Ferrial Pondrafi" w:date="2021-07-28T10:43:15Z">
              <w:r>
                <w:rPr>
                  <w:rFonts w:ascii="Times New Roman" w:hAnsi="Times New Roman" w:eastAsia="Times New Roman" w:cs="Times New Roman"/>
                  <w:szCs w:val="24"/>
                </w:rPr>
                <w:delText>Y</w:delText>
              </w:r>
            </w:del>
            <w:del w:id="118" w:author="Ferrial Pondrafi" w:date="2021-07-28T10:43:1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aitu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guru</w:t>
            </w:r>
            <w:ins w:id="119" w:author="Ferrial Pondrafi" w:date="2021-07-28T10:43:1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120" w:author="Ferrial Pondrafi" w:date="2021-07-28T10:43:1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di sini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di</w:t>
            </w:r>
            <w:del w:id="121" w:author="Ferrial Pondrafi" w:date="2021-07-28T10:43:1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tuntut untuk membantu siwa dalam mencari kemampuan dan </w:t>
            </w:r>
            <w:ins w:id="122" w:author="Ferrial Pondrafi" w:date="2021-07-28T10:43:2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mengg</w:t>
              </w:r>
            </w:ins>
            <w:ins w:id="123" w:author="Ferrial Pondrafi" w:date="2021-07-28T10:43:3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ali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bakat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Menempatkan guru sebagai mentor.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Gur</w:t>
            </w:r>
            <w:ins w:id="124" w:author="Ferrial Pondrafi" w:date="2021-07-28T10:43:3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u </w:t>
              </w:r>
            </w:ins>
            <w:del w:id="125" w:author="Ferrial Pondrafi" w:date="2021-07-28T10:43:3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i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dilatih untuk mengembangkan kurikulum dan memberikan kebebasan</w:t>
            </w:r>
            <w:ins w:id="126" w:author="Ferrial Pondrafi" w:date="2021-07-28T10:43:4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127" w:author="Ferrial Pondrafi" w:date="2021-07-28T10:43:4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d</w:t>
              </w:r>
            </w:ins>
            <w:ins w:id="128" w:author="Ferrial Pondrafi" w:date="2021-07-28T10:43:4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alam</w:t>
              </w:r>
            </w:ins>
            <w:del w:id="129" w:author="Ferrial Pondrafi" w:date="2021-07-28T10:43:4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untuk </w:delText>
              </w:r>
            </w:del>
            <w:ins w:id="130" w:author="Ferrial Pondrafi" w:date="2021-07-28T10:43:4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menentukan cara belajar mengajar siswa.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31" w:author="Ferrial Pondrafi" w:date="2021-07-28T10:44:30Z"/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Pengembangan profesi guru.</w:t>
            </w:r>
          </w:p>
          <w:p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132" w:author="Ferrial Pondrafi" w:date="2021-07-28T10:44:3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133" w:author="Ferrial Pondrafi" w:date="2021-07-28T10:44:3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Hal ini</w:t>
              </w:r>
            </w:ins>
            <w:ins w:id="134" w:author="Ferrial Pondrafi" w:date="2021-07-28T10:44:3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berearti</w:t>
              </w:r>
            </w:ins>
            <w:ins w:id="135" w:author="Ferrial Pondrafi" w:date="2021-07-28T10:44:3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136" w:author="Ferrial Pondrafi" w:date="2021-07-28T10:44:34Z">
              <w:r>
                <w:rPr>
                  <w:rFonts w:ascii="Times New Roman" w:hAnsi="Times New Roman" w:eastAsia="Times New Roman" w:cs="Times New Roman"/>
                  <w:szCs w:val="24"/>
                </w:rPr>
                <w:delText>Dimana g</w:delText>
              </w:r>
            </w:del>
            <w:ins w:id="137" w:author="Ferrial Pondrafi" w:date="2021-07-28T10:44:3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g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uru sebagai pendidik di</w:t>
            </w:r>
            <w:ins w:id="138" w:author="Ferrial Pondrafi" w:date="2021-07-28T10:43:5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139" w:author="Ferrial Pondrafi" w:date="2021-07-28T10:43:55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era 4.0</w:t>
            </w:r>
            <w:ins w:id="140" w:author="Ferrial Pondrafi" w:date="2021-07-28T10:44:0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141" w:author="Ferrial Pondrafi" w:date="2021-07-28T10:43:5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maka guru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tidak boleh menetap dengan satu strata</w:t>
            </w:r>
            <w:ins w:id="142" w:author="Ferrial Pondrafi" w:date="2021-07-28T10:44:4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dan </w:t>
              </w:r>
            </w:ins>
            <w:del w:id="143" w:author="Ferrial Pondrafi" w:date="2021-07-28T10:44:0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,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harus se</w:t>
            </w:r>
            <w:ins w:id="144" w:author="Ferrial Pondrafi" w:date="2021-07-28T10:44:4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nantiasa </w:t>
              </w:r>
            </w:ins>
            <w:del w:id="145" w:author="Ferrial Pondrafi" w:date="2021-07-28T10:44:45Z">
              <w:r>
                <w:rPr>
                  <w:rFonts w:ascii="Times New Roman" w:hAnsi="Times New Roman" w:eastAsia="Times New Roman" w:cs="Times New Roman"/>
                  <w:szCs w:val="24"/>
                </w:rPr>
                <w:delText>lal</w:delText>
              </w:r>
            </w:del>
            <w:del w:id="146" w:author="Ferrial Pondrafi" w:date="2021-07-28T10:44:44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u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berkembang aga</w:t>
            </w:r>
            <w:ins w:id="147" w:author="Ferrial Pondrafi" w:date="2021-07-28T10:44:5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r </w:t>
              </w:r>
            </w:ins>
            <w:del w:id="148" w:author="Ferrial Pondrafi" w:date="2021-07-28T10:44:56Z">
              <w:r>
                <w:rPr>
                  <w:rFonts w:ascii="Times New Roman" w:hAnsi="Times New Roman" w:eastAsia="Times New Roman" w:cs="Times New Roman"/>
                  <w:szCs w:val="24"/>
                </w:rPr>
                <w:delText>r</w:delText>
              </w:r>
            </w:del>
            <w:del w:id="149" w:author="Ferrial Pondrafi" w:date="2021-07-28T10:44:5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 xml:space="preserve"> </w:delText>
              </w:r>
            </w:del>
            <w:ins w:id="150" w:author="Ferrial Pondrafi" w:date="2021-07-28T10:44:5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ma</w:t>
              </w:r>
            </w:ins>
            <w:ins w:id="151" w:author="Ferrial Pondrafi" w:date="2021-07-28T10:44:5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mpu</w:t>
              </w:r>
            </w:ins>
            <w:del w:id="152" w:author="Ferrial Pondrafi" w:date="2021-07-28T10:44:52Z">
              <w:r>
                <w:rPr>
                  <w:rFonts w:ascii="Times New Roman" w:hAnsi="Times New Roman" w:eastAsia="Times New Roman" w:cs="Times New Roman"/>
                  <w:szCs w:val="24"/>
                </w:rPr>
                <w:delText>d</w:delText>
              </w:r>
            </w:del>
            <w:del w:id="153" w:author="Ferrial Pondrafi" w:date="2021-07-28T10:44:5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apat </w:delText>
              </w:r>
            </w:del>
            <w:ins w:id="154" w:author="Ferrial Pondrafi" w:date="2021-07-28T10:44:5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mengajarkan pendidikan sesuai dengan eranya.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155" w:author="Ferrial Pondrafi" w:date="2021-07-28T10:45:0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Ada </w:t>
              </w:r>
            </w:ins>
            <w:ins w:id="156" w:author="Ferrial Pondrafi" w:date="2021-07-28T10:45:0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5 a</w:t>
              </w:r>
            </w:ins>
            <w:ins w:id="157" w:author="Ferrial Pondrafi" w:date="2021-07-28T10:45:0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spek </w:t>
              </w:r>
            </w:ins>
            <w:ins w:id="158" w:author="Ferrial Pondrafi" w:date="2021-07-28T10:45:1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y</w:t>
              </w:r>
            </w:ins>
            <w:ins w:id="159" w:author="Ferrial Pondrafi" w:date="2021-07-28T10:45:1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ang dite</w:t>
              </w:r>
            </w:ins>
            <w:ins w:id="160" w:author="Ferrial Pondrafi" w:date="2021-07-28T10:45:1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</w:t>
              </w:r>
            </w:ins>
            <w:ins w:id="161" w:author="Ferrial Pondrafi" w:date="2021-07-28T10:45:1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</w:t>
              </w:r>
            </w:ins>
            <w:ins w:id="162" w:author="Ferrial Pondrafi" w:date="2021-07-28T10:45:1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nkan </w:t>
              </w:r>
            </w:ins>
            <w:ins w:id="163" w:author="Ferrial Pondrafi" w:date="2021-07-28T10:45:1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pada p</w:t>
              </w:r>
            </w:ins>
            <w:ins w:id="164" w:author="Ferrial Pondrafi" w:date="2021-07-28T10:45:1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ros</w:t>
              </w:r>
            </w:ins>
            <w:ins w:id="165" w:author="Ferrial Pondrafi" w:date="2021-07-28T10:45:2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es pem</w:t>
              </w:r>
            </w:ins>
            <w:ins w:id="166" w:author="Ferrial Pondrafi" w:date="2021-07-28T10:45:2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belajara</w:t>
              </w:r>
            </w:ins>
            <w:ins w:id="167" w:author="Ferrial Pondrafi" w:date="2021-07-28T11:24:5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n </w:t>
              </w:r>
            </w:ins>
            <w:del w:id="168" w:author="Ferrial Pondrafi" w:date="2021-07-28T10:45:22Z">
              <w:bookmarkStart w:id="0" w:name="_GoBack"/>
              <w:bookmarkEnd w:id="0"/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 Di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dalam pendidikan revolusi industri ini</w:t>
            </w:r>
            <w:ins w:id="169" w:author="Ferrial Pondrafi" w:date="2021-07-28T10:45:3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, </w:t>
              </w:r>
            </w:ins>
            <w:ins w:id="170" w:author="Ferrial Pondrafi" w:date="2021-07-28T10:45:3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yaitu</w:t>
              </w:r>
            </w:ins>
            <w:del w:id="171" w:author="Ferrial Pondrafi" w:date="2021-07-28T10:45:27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ada 5 aspek yang di tekankan pada proses pembelajaran yaitu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: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Mengamati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Memahami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Mencoba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Mendiskusikan</w:t>
            </w:r>
          </w:p>
          <w:p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ins w:id="172" w:author="Ferrial Pondrafi" w:date="2021-07-28T10:45:5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Menet</w:t>
              </w:r>
            </w:ins>
            <w:ins w:id="173" w:author="Ferrial Pondrafi" w:date="2021-07-28T10:45:5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liti</w:t>
              </w:r>
            </w:ins>
            <w:del w:id="174" w:author="Ferrial Pondrafi" w:date="2021-07-28T10:45:52Z">
              <w:r>
                <w:rPr>
                  <w:rFonts w:ascii="Times New Roman" w:hAnsi="Times New Roman" w:eastAsia="Times New Roman" w:cs="Times New Roman"/>
                  <w:szCs w:val="24"/>
                </w:rPr>
                <w:delText>P</w:delText>
              </w:r>
            </w:del>
            <w:del w:id="175" w:author="Ferrial Pondrafi" w:date="2021-07-28T10:45:53Z">
              <w:r>
                <w:rPr>
                  <w:rFonts w:ascii="Times New Roman" w:hAnsi="Times New Roman" w:eastAsia="Times New Roman" w:cs="Times New Roman"/>
                  <w:szCs w:val="24"/>
                </w:rPr>
                <w:delText>eneliti</w:delText>
              </w:r>
            </w:del>
            <w:del w:id="176" w:author="Ferrial Pondrafi" w:date="2021-07-28T10:45:54Z">
              <w:r>
                <w:rPr>
                  <w:rFonts w:ascii="Times New Roman" w:hAnsi="Times New Roman" w:eastAsia="Times New Roman" w:cs="Times New Roman"/>
                  <w:szCs w:val="24"/>
                </w:rPr>
                <w:delText>an</w:delText>
              </w:r>
            </w:del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 xml:space="preserve">Pada dasarnya kita bisa </w:t>
            </w:r>
            <w:ins w:id="177" w:author="Ferrial Pondrafi" w:date="2021-07-28T10:46:1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me</w:t>
              </w:r>
            </w:ins>
            <w:ins w:id="178" w:author="Ferrial Pondrafi" w:date="2021-07-28T10:46:1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lihat </w:t>
              </w:r>
            </w:ins>
            <w:del w:id="179" w:author="Ferrial Pondrafi" w:date="2021-07-28T10:46:12Z">
              <w:r>
                <w:rPr>
                  <w:rFonts w:ascii="Times New Roman" w:hAnsi="Times New Roman" w:eastAsia="Times New Roman" w:cs="Times New Roman"/>
                  <w:szCs w:val="24"/>
                </w:rPr>
                <w:delText>lih</w:delText>
              </w:r>
            </w:del>
            <w:del w:id="180" w:author="Ferrial Pondrafi" w:date="2021-07-28T10:46:1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at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proses mengamati dan memahami ini </w:t>
            </w:r>
            <w:del w:id="181" w:author="Ferrial Pondrafi" w:date="2021-07-28T10:46:06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sebenarnya jadi</w:delText>
              </w:r>
            </w:del>
            <w:ins w:id="182" w:author="Ferrial Pondrafi" w:date="2021-07-28T10:46:0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</w:t>
              </w:r>
            </w:ins>
            <w:ins w:id="183" w:author="Ferrial Pondrafi" w:date="2021-07-28T10:46:0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ebagai</w:t>
              </w:r>
            </w:ins>
            <w:ins w:id="184" w:author="Ferrial Pondrafi" w:date="2021-07-28T10:46:0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185" w:author="Ferrial Pondrafi" w:date="2021-07-28T10:46:0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satu kesatuan</w:t>
            </w:r>
            <w:ins w:id="186" w:author="Ferrial Pondrafi" w:date="2021-07-28T10:46:2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.</w:t>
              </w:r>
            </w:ins>
            <w:del w:id="187" w:author="Ferrial Pondrafi" w:date="2021-07-28T10:46:21Z">
              <w:r>
                <w:rPr>
                  <w:rFonts w:ascii="Times New Roman" w:hAnsi="Times New Roman" w:eastAsia="Times New Roman" w:cs="Times New Roman"/>
                  <w:szCs w:val="24"/>
                </w:rPr>
                <w:delText>, p</w:delText>
              </w:r>
            </w:del>
            <w:ins w:id="188" w:author="Ferrial Pondrafi" w:date="2021-07-28T10:46:2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P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ada proses mengamati dan memahami</w:t>
            </w:r>
            <w:ins w:id="189" w:author="Ferrial Pondrafi" w:date="2021-07-28T10:46:2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, </w:t>
              </w:r>
            </w:ins>
            <w:del w:id="190" w:author="Ferrial Pondrafi" w:date="2021-07-28T10:46:25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kita bisa memiliki </w:t>
            </w:r>
            <w:ins w:id="191" w:author="Ferrial Pondrafi" w:date="2021-07-28T10:46:3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pemiki</w:t>
              </w:r>
            </w:ins>
            <w:ins w:id="192" w:author="Ferrial Pondrafi" w:date="2021-07-28T10:46:3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ran</w:t>
              </w:r>
            </w:ins>
            <w:ins w:id="193" w:author="Ferrial Pondrafi" w:date="2021-07-28T10:46:3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194" w:author="Ferrial Pondrafi" w:date="2021-07-28T10:46:3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pikiran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yang kritis. </w:t>
            </w:r>
            <w:del w:id="195" w:author="Ferrial Pondrafi" w:date="2021-07-28T10:46:37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>Pikiran</w:delText>
              </w:r>
            </w:del>
            <w:ins w:id="196" w:author="Ferrial Pondrafi" w:date="2021-07-28T10:46:3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Pemikira</w:t>
              </w:r>
            </w:ins>
            <w:ins w:id="197" w:author="Ferrial Pondrafi" w:date="2021-07-28T10:46:3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n yang</w:t>
              </w:r>
            </w:ins>
            <w:ins w:id="198" w:author="Ferrial Pondrafi" w:date="2021-07-28T10:46:3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199" w:author="Ferrial Pondrafi" w:date="2021-07-28T10:46:3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kritis sangat di</w:t>
            </w:r>
            <w:del w:id="200" w:author="Ferrial Pondrafi" w:date="2021-07-28T10:46:4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butuhkan </w:t>
            </w:r>
            <w:ins w:id="201" w:author="Ferrial Pondrafi" w:date="2021-07-28T10:46:4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di era </w:t>
              </w:r>
            </w:ins>
            <w:ins w:id="202" w:author="Ferrial Pondrafi" w:date="2021-07-28T10:46:5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re</w:t>
              </w:r>
            </w:ins>
            <w:ins w:id="203" w:author="Ferrial Pondrafi" w:date="2021-07-28T10:46:5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volusi </w:t>
              </w:r>
            </w:ins>
            <w:ins w:id="204" w:author="Ferrial Pondrafi" w:date="2021-07-28T10:46:5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indu</w:t>
              </w:r>
            </w:ins>
            <w:ins w:id="205" w:author="Ferrial Pondrafi" w:date="2021-07-28T10:46:5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stri 4</w:t>
              </w:r>
            </w:ins>
            <w:ins w:id="206" w:author="Ferrial Pondrafi" w:date="2021-07-28T10:46:5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.0 ini</w:t>
              </w:r>
            </w:ins>
            <w:ins w:id="207" w:author="Ferrial Pondrafi" w:date="2021-07-28T10:47:0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. Sebab</w:t>
              </w:r>
            </w:ins>
            <w:ins w:id="208" w:author="Ferrial Pondrafi" w:date="2021-07-28T10:47:0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,</w:t>
              </w:r>
            </w:ins>
            <w:ins w:id="209" w:author="Ferrial Pondrafi" w:date="2021-07-28T10:47:0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210" w:author="Ferrial Pondrafi" w:date="2021-07-28T10:47:0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karena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dengan </w:t>
            </w:r>
            <w:ins w:id="211" w:author="Ferrial Pondrafi" w:date="2021-07-28T10:47:0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pemi</w:t>
              </w:r>
            </w:ins>
            <w:ins w:id="212" w:author="Ferrial Pondrafi" w:date="2021-07-28T10:47:0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kiran</w:t>
              </w:r>
            </w:ins>
            <w:del w:id="213" w:author="Ferrial Pondrafi" w:date="2021-07-28T10:47:0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pikiran </w:delText>
              </w:r>
            </w:del>
            <w:ins w:id="214" w:author="Ferrial Pondrafi" w:date="2021-07-28T10:47:0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yang kritis maka</w:t>
            </w:r>
            <w:ins w:id="215" w:author="Ferrial Pondrafi" w:date="2021-07-28T10:47:1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216" w:author="Ferrial Pondrafi" w:date="2021-07-28T10:47:1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akan timbul sebuah ide atau gagasan.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del w:id="217" w:author="Ferrial Pondrafi" w:date="2021-07-28T10:47:43Z">
              <w:r>
                <w:rPr>
                  <w:rFonts w:ascii="Times New Roman" w:hAnsi="Times New Roman" w:eastAsia="Times New Roman" w:cs="Times New Roman"/>
                  <w:szCs w:val="24"/>
                </w:rPr>
                <w:delText>Dari g</w:delText>
              </w:r>
            </w:del>
            <w:ins w:id="218" w:author="Ferrial Pondrafi" w:date="2021-07-28T10:47:4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G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agasan yang mucul dari pemikiran kritis tadi</w:t>
            </w:r>
            <w:ins w:id="219" w:author="Ferrial Pondrafi" w:date="2021-07-28T10:47:4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220" w:author="Ferrial Pondrafi" w:date="2021-07-28T10:47:4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del w:id="221" w:author="Ferrial Pondrafi" w:date="2021-07-28T10:47:24Z">
              <w:r>
                <w:rPr>
                  <w:rFonts w:hint="default" w:ascii="Times New Roman" w:hAnsi="Times New Roman" w:eastAsia="Times New Roman" w:cs="Times New Roman"/>
                  <w:szCs w:val="24"/>
                  <w:lang w:val="en-US"/>
                </w:rPr>
                <w:delText xml:space="preserve">maka </w:delText>
              </w:r>
            </w:del>
            <w:ins w:id="222" w:author="Ferrial Pondrafi" w:date="2021-07-28T10:47:2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akan</w:t>
              </w:r>
            </w:ins>
            <w:ins w:id="223" w:author="Ferrial Pondrafi" w:date="2021-07-28T10:47:2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224" w:author="Ferrial Pondrafi" w:date="2021-07-28T10:47:2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memun</w:t>
              </w:r>
            </w:ins>
            <w:ins w:id="225" w:author="Ferrial Pondrafi" w:date="2021-07-28T10:47:2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culkan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proses selanjutnya</w:t>
            </w:r>
            <w:ins w:id="226" w:author="Ferrial Pondrafi" w:date="2021-07-28T10:47:3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,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 yaitu mencoba/</w:t>
            </w:r>
            <w:ins w:id="227" w:author="Ferrial Pondrafi" w:date="2021-07-28T10:47:3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me</w:t>
              </w:r>
            </w:ins>
            <w:ins w:id="228" w:author="Ferrial Pondrafi" w:date="2021-07-28T10:47:3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nga</w:t>
              </w:r>
            </w:ins>
            <w:ins w:id="229" w:author="Ferrial Pondrafi" w:date="2021-07-28T10:47:3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plikasi</w:t>
              </w:r>
            </w:ins>
            <w:ins w:id="230" w:author="Ferrial Pondrafi" w:date="2021-07-28T10:47:3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kan</w:t>
              </w:r>
            </w:ins>
            <w:del w:id="231" w:author="Ferrial Pondrafi" w:date="2021-07-28T10:47:40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pengaplikasian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. Pada revolusi 4.0 ini lebih banyak prakt</w:t>
            </w:r>
            <w:ins w:id="232" w:author="Ferrial Pondrafi" w:date="2021-07-28T10:48:1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</w:t>
              </w:r>
            </w:ins>
            <w:ins w:id="233" w:author="Ferrial Pondrafi" w:date="2021-07-28T10:48:1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</w:t>
              </w:r>
            </w:ins>
            <w:del w:id="234" w:author="Ferrial Pondrafi" w:date="2021-07-28T10:48:1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ek </w:delText>
              </w:r>
            </w:del>
            <w:ins w:id="235" w:author="Ferrial Pondrafi" w:date="2021-07-28T10:48:1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karena lebih menyiapkan anak pada bagaimana</w:t>
            </w:r>
            <w:ins w:id="236" w:author="Ferrial Pondrafi" w:date="2021-07-28T10:48:2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237" w:author="Ferrial Pondrafi" w:date="2021-07-28T10:48:2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kit</w:delText>
              </w:r>
            </w:del>
            <w:del w:id="238" w:author="Ferrial Pondrafi" w:date="2021-07-28T10:48:22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a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menumbuhkan ide baru atau gagasan.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Setelah proses mencoba</w:t>
            </w:r>
            <w:ins w:id="239" w:author="Ferrial Pondrafi" w:date="2021-07-28T10:48:2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, </w:t>
              </w:r>
            </w:ins>
            <w:del w:id="240" w:author="Ferrial Pondrafi" w:date="2021-07-28T10:48:28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proses selanjutnya </w:t>
            </w:r>
            <w:ins w:id="241" w:author="Ferrial Pondrafi" w:date="2021-07-28T10:48:3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adalah</w:t>
              </w:r>
            </w:ins>
            <w:ins w:id="242" w:author="Ferrial Pondrafi" w:date="2021-07-28T10:48:3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243" w:author="Ferrial Pondrafi" w:date="2021-07-28T10:48:3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yaitu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mendiskusikan. Mendiskusikan di sini bukan hanya </w:t>
            </w:r>
            <w:ins w:id="244" w:author="Ferrial Pondrafi" w:date="2021-07-28T10:48:4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terjadi a</w:t>
              </w:r>
            </w:ins>
            <w:ins w:id="245" w:author="Ferrial Pondrafi" w:date="2021-07-28T10:48:4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ntara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satu atau dua orang </w:t>
            </w:r>
            <w:ins w:id="246" w:author="Ferrial Pondrafi" w:date="2021-07-28T10:48:4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saja, te</w:t>
              </w:r>
            </w:ins>
            <w:ins w:id="247" w:author="Ferrial Pondrafi" w:date="2021-07-28T10:48:4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tapi</w:t>
              </w:r>
            </w:ins>
            <w:ins w:id="248" w:author="Ferrial Pondrafi" w:date="2021-07-28T10:48:5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249" w:author="Ferrial Pondrafi" w:date="2021-07-28T10:48:5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berkola</w:t>
              </w:r>
            </w:ins>
            <w:ins w:id="250" w:author="Ferrial Pondrafi" w:date="2021-07-28T10:48:5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boras</w:t>
              </w:r>
            </w:ins>
            <w:ins w:id="251" w:author="Ferrial Pondrafi" w:date="2021-07-28T10:49:0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i dan </w:t>
              </w:r>
            </w:ins>
            <w:ins w:id="252" w:author="Ferrial Pondrafi" w:date="2021-07-28T10:49:0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be</w:t>
              </w:r>
            </w:ins>
            <w:ins w:id="253" w:author="Ferrial Pondrafi" w:date="2021-07-28T10:49:0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rkomunika</w:t>
              </w:r>
            </w:ins>
            <w:ins w:id="254" w:author="Ferrial Pondrafi" w:date="2021-07-28T10:49:0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si</w:t>
              </w:r>
            </w:ins>
            <w:ins w:id="255" w:author="Ferrial Pondrafi" w:date="2021-07-28T10:49:1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256" w:author="Ferrial Pondrafi" w:date="2021-07-28T10:49:0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tapi banyak kolaborasi komunikasi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dengan banyak orang. Hal ini dilakukan </w:t>
            </w:r>
            <w:ins w:id="257" w:author="Ferrial Pondrafi" w:date="2021-07-28T10:49:3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untuk </w:t>
              </w:r>
            </w:ins>
            <w:ins w:id="258" w:author="Ferrial Pondrafi" w:date="2021-07-28T10:49:3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menggali</w:t>
              </w:r>
            </w:ins>
            <w:ins w:id="259" w:author="Ferrial Pondrafi" w:date="2021-07-28T10:49:3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l</w:t>
              </w:r>
            </w:ins>
            <w:ins w:id="260" w:author="Ferrial Pondrafi" w:date="2021-07-28T10:49:3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ebih ban</w:t>
              </w:r>
            </w:ins>
            <w:ins w:id="261" w:author="Ferrial Pondrafi" w:date="2021-07-28T10:49:3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yak</w:t>
              </w:r>
            </w:ins>
            <w:ins w:id="262" w:author="Ferrial Pondrafi" w:date="2021-07-28T10:49:4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263" w:author="Ferrial Pondrafi" w:date="2021-07-28T10:49:41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karena banyak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pandangan </w:t>
            </w:r>
            <w:ins w:id="264" w:author="Ferrial Pondrafi" w:date="2021-07-28T10:49:5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da</w:t>
              </w:r>
            </w:ins>
            <w:ins w:id="265" w:author="Ferrial Pondrafi" w:date="2021-07-28T10:49:5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n id</w:t>
              </w:r>
            </w:ins>
            <w:ins w:id="266" w:author="Ferrial Pondrafi" w:date="2021-07-28T10:49:5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e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yang berbeda</w:t>
            </w:r>
            <w:del w:id="267" w:author="Ferrial Pondrafi" w:date="2021-07-28T10:49:57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atau ide-ide</w:delText>
              </w:r>
            </w:del>
            <w:del w:id="268" w:author="Ferrial Pondrafi" w:date="2021-07-28T10:49:47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yang</w:delText>
              </w:r>
            </w:del>
            <w:del w:id="269" w:author="Ferrial Pondrafi" w:date="2021-07-28T10:49:4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baru akan</w:delText>
              </w:r>
            </w:del>
            <w:del w:id="270" w:author="Ferrial Pondrafi" w:date="2021-07-28T10:49:45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muncul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.</w:t>
            </w:r>
          </w:p>
          <w:p>
            <w:pPr>
              <w:spacing w:before="100" w:beforeAutospacing="1" w:after="100" w:afterAutospacing="1" w:line="240" w:lineRule="auto"/>
              <w:contextualSpacing w:val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ascii="Times New Roman" w:hAnsi="Times New Roman" w:eastAsia="Times New Roman" w:cs="Times New Roman"/>
                <w:szCs w:val="24"/>
              </w:rPr>
              <w:t>Yang terahir adalah melakukan penelitia</w:t>
            </w:r>
            <w:ins w:id="271" w:author="Ferrial Pondrafi" w:date="2021-07-28T10:50:3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n</w:t>
              </w:r>
            </w:ins>
            <w:ins w:id="272" w:author="Ferrial Pondrafi" w:date="2021-07-28T10:50:3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. T</w:t>
              </w:r>
            </w:ins>
            <w:ins w:id="273" w:author="Ferrial Pondrafi" w:date="2021-07-28T10:50:3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untu</w:t>
              </w:r>
            </w:ins>
            <w:ins w:id="274" w:author="Ferrial Pondrafi" w:date="2021-07-28T10:50:3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t</w:t>
              </w:r>
            </w:ins>
            <w:ins w:id="275" w:author="Ferrial Pondrafi" w:date="2021-07-28T10:50:3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an</w:t>
              </w:r>
            </w:ins>
            <w:ins w:id="276" w:author="Ferrial Pondrafi" w:date="2021-07-28T10:50:3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277" w:author="Ferrial Pondrafi" w:date="2021-07-28T10:50:38Z">
              <w:r>
                <w:rPr>
                  <w:rFonts w:ascii="Times New Roman" w:hAnsi="Times New Roman" w:eastAsia="Times New Roman" w:cs="Times New Roman"/>
                  <w:szCs w:val="24"/>
                </w:rPr>
                <w:delText>n, tunt</w:delText>
              </w:r>
            </w:del>
            <w:del w:id="278" w:author="Ferrial Pondrafi" w:date="2021-07-28T10:50:39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utan </w:delText>
              </w:r>
            </w:del>
            <w:ins w:id="279" w:author="Ferrial Pondrafi" w:date="2021-07-28T10:50:4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re</w:t>
              </w:r>
            </w:ins>
            <w:ins w:id="280" w:author="Ferrial Pondrafi" w:date="2021-07-28T10:50:41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volu</w:t>
              </w:r>
            </w:ins>
            <w:ins w:id="281" w:author="Ferrial Pondrafi" w:date="2021-07-28T10:50:42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si ind</w:t>
              </w:r>
            </w:ins>
            <w:ins w:id="282" w:author="Ferrial Pondrafi" w:date="2021-07-28T10:50:4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ustri</w:t>
              </w:r>
            </w:ins>
            <w:ins w:id="283" w:author="Ferrial Pondrafi" w:date="2021-07-28T10:50:4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>4.0</w:t>
            </w:r>
            <w:ins w:id="284" w:author="Ferrial Pondrafi" w:date="2021-07-28T10:50:4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285" w:author="Ferrial Pondrafi" w:date="2021-07-28T10:50:47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del w:id="286" w:author="Ferrial Pondrafi" w:date="2021-07-28T10:50:46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ini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 xml:space="preserve">adalah </w:t>
            </w:r>
            <w:ins w:id="287" w:author="Ferrial Pondrafi" w:date="2021-07-28T10:50:5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kreat</w:t>
              </w:r>
            </w:ins>
            <w:ins w:id="288" w:author="Ferrial Pondrafi" w:date="2021-07-28T10:50:5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ivit</w:t>
              </w:r>
            </w:ins>
            <w:ins w:id="289" w:author="Ferrial Pondrafi" w:date="2021-07-28T10:50:5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as dan i</w:t>
              </w:r>
            </w:ins>
            <w:ins w:id="290" w:author="Ferrial Pondrafi" w:date="2021-07-28T10:50:5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novasi</w:t>
              </w:r>
            </w:ins>
            <w:del w:id="291" w:author="Ferrial Pondrafi" w:date="2021-07-28T10:50:59Z">
              <w:r>
                <w:rPr>
                  <w:rFonts w:ascii="Times New Roman" w:hAnsi="Times New Roman" w:eastAsia="Times New Roman" w:cs="Times New Roman"/>
                  <w:szCs w:val="24"/>
                </w:rPr>
                <w:delText>kreatif dan inovatif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.</w:t>
            </w:r>
            <w:del w:id="292" w:author="Ferrial Pondrafi" w:date="2021-07-28T10:51:00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 </w:delText>
              </w:r>
            </w:del>
            <w:ins w:id="293" w:author="Ferrial Pondrafi" w:date="2021-07-28T10:51:0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r>
              <w:rPr>
                <w:rFonts w:ascii="Times New Roman" w:hAnsi="Times New Roman" w:eastAsia="Times New Roman" w:cs="Times New Roman"/>
                <w:szCs w:val="24"/>
              </w:rPr>
              <w:t xml:space="preserve">Dengan melakukan penelitian kita bisa </w:t>
            </w:r>
            <w:ins w:id="294" w:author="Ferrial Pondrafi" w:date="2021-07-28T10:51:0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m</w:t>
              </w:r>
            </w:ins>
            <w:ins w:id="295" w:author="Ferrial Pondrafi" w:date="2021-07-28T10:51:0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elihat</w:t>
              </w:r>
            </w:ins>
            <w:ins w:id="296" w:author="Ferrial Pondrafi" w:date="2021-07-28T10:51:0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del w:id="297" w:author="Ferrial Pondrafi" w:date="2021-07-28T10:51:05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lihat 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p</w:t>
            </w:r>
            <w:ins w:id="298" w:author="Ferrial Pondrafi" w:date="2021-07-28T10:51:26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otensi </w:t>
              </w:r>
            </w:ins>
            <w:ins w:id="299" w:author="Ferrial Pondrafi" w:date="2021-07-28T10:51:27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kreat</w:t>
              </w:r>
            </w:ins>
            <w:ins w:id="300" w:author="Ferrial Pondrafi" w:date="2021-07-28T10:51:2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ivitas </w:t>
              </w:r>
            </w:ins>
            <w:ins w:id="301" w:author="Ferrial Pondrafi" w:date="2021-07-28T10:51:2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dan ino</w:t>
              </w:r>
            </w:ins>
            <w:ins w:id="302" w:author="Ferrial Pondrafi" w:date="2021-07-28T10:51:30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vasi</w:t>
              </w:r>
            </w:ins>
            <w:del w:id="303" w:author="Ferrial Pondrafi" w:date="2021-07-28T10:51:33Z">
              <w:r>
                <w:rPr>
                  <w:rFonts w:ascii="Times New Roman" w:hAnsi="Times New Roman" w:eastAsia="Times New Roman" w:cs="Times New Roman"/>
                  <w:szCs w:val="24"/>
                </w:rPr>
                <w:delText xml:space="preserve">roses kreatif dan inovatif </w:delText>
              </w:r>
            </w:del>
            <w:ins w:id="304" w:author="Ferrial Pondrafi" w:date="2021-07-28T10:51:3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305" w:author="Ferrial Pondrafi" w:date="2021-07-28T10:51:08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yang</w:t>
              </w:r>
            </w:ins>
            <w:ins w:id="306" w:author="Ferrial Pondrafi" w:date="2021-07-28T10:51:09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</w:t>
              </w:r>
            </w:ins>
            <w:ins w:id="307" w:author="Ferrial Pondrafi" w:date="2021-07-28T10:51:13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kita</w:t>
              </w:r>
            </w:ins>
            <w:ins w:id="308" w:author="Ferrial Pondrafi" w:date="2021-07-28T10:51:14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 xml:space="preserve"> milik</w:t>
              </w:r>
            </w:ins>
            <w:ins w:id="309" w:author="Ferrial Pondrafi" w:date="2021-07-28T10:51:15Z">
              <w:r>
                <w:rPr>
                  <w:rFonts w:hint="default" w:ascii="Times New Roman" w:hAnsi="Times New Roman" w:eastAsia="Times New Roman" w:cs="Times New Roman"/>
                  <w:szCs w:val="24"/>
                  <w:lang w:val="id-ID"/>
                </w:rPr>
                <w:t>i.</w:t>
              </w:r>
            </w:ins>
            <w:del w:id="310" w:author="Ferrial Pondrafi" w:date="2021-07-28T10:51:16Z">
              <w:r>
                <w:rPr>
                  <w:rFonts w:ascii="Times New Roman" w:hAnsi="Times New Roman" w:eastAsia="Times New Roman" w:cs="Times New Roman"/>
                  <w:szCs w:val="24"/>
                </w:rPr>
                <w:delText>kita.</w:delText>
              </w:r>
            </w:del>
            <w:r>
              <w:rPr>
                <w:rFonts w:ascii="Times New Roman" w:hAnsi="Times New Roman" w:eastAsia="Times New Roman" w:cs="Times New Roman"/>
                <w:szCs w:val="24"/>
              </w:rPr>
              <w:t> </w:t>
            </w:r>
          </w:p>
        </w:tc>
      </w:tr>
    </w:tbl>
    <w:p/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ion Pro">
    <w:altName w:val="Hogfish DEMO"/>
    <w:panose1 w:val="02040503050306020203"/>
    <w:charset w:val="00"/>
    <w:family w:val="roman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ogfish DEMO">
    <w:panose1 w:val="02000503000000020004"/>
    <w:charset w:val="00"/>
    <w:family w:val="auto"/>
    <w:pitch w:val="default"/>
    <w:sig w:usb0="8000002F" w:usb1="4000004A" w:usb2="00000000" w:usb3="00000000" w:csb0="00000001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F13970"/>
    <w:multiLevelType w:val="multilevel"/>
    <w:tmpl w:val="1AF13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1EAF5A4B"/>
    <w:multiLevelType w:val="multilevel"/>
    <w:tmpl w:val="1EAF5A4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86B26AA"/>
    <w:multiLevelType w:val="multilevel"/>
    <w:tmpl w:val="386B26A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Ferrial Pondrafi">
    <w15:presenceInfo w15:providerId="WPS Office" w15:userId="61155008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trackRevisions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924DF5"/>
    <w:rsid w:val="02620F49"/>
    <w:rsid w:val="4B08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88" w:lineRule="auto"/>
      <w:contextualSpacing/>
    </w:pPr>
    <w:rPr>
      <w:rFonts w:ascii="Arial" w:hAnsi="Arial" w:eastAsiaTheme="minorHAnsi" w:cstheme="minorBidi"/>
      <w:sz w:val="24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uiPriority w:val="9"/>
    <w:rPr>
      <w:rFonts w:ascii="Bookman Old Style" w:hAnsi="Bookman Old Style" w:eastAsiaTheme="majorEastAsia" w:cstheme="majorBidi"/>
      <w:b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473</Words>
  <Characters>2702</Characters>
  <Lines>22</Lines>
  <Paragraphs>6</Paragraphs>
  <TotalTime>18</TotalTime>
  <ScaleCrop>false</ScaleCrop>
  <LinksUpToDate>false</LinksUpToDate>
  <CharactersWithSpaces>3169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2020-08-26T22:03:00Z</dcterms:created>
  <dc:creator>Epic_Epik</dc:creator>
  <cp:lastModifiedBy>Ferrial Pondrafi</cp:lastModifiedBy>
  <dcterms:modified xsi:type="dcterms:W3CDTF">2021-07-28T04:24:53Z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