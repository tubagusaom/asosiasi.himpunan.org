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8F5BF"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8889486"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AB6C77F" w14:textId="77777777" w:rsidR="00927764" w:rsidRDefault="00927764" w:rsidP="00927764">
      <w:pPr>
        <w:jc w:val="center"/>
        <w:rPr>
          <w:rFonts w:ascii="Cambria" w:hAnsi="Cambria" w:cs="Times New Roman"/>
          <w:sz w:val="24"/>
          <w:szCs w:val="24"/>
        </w:rPr>
      </w:pPr>
    </w:p>
    <w:p w14:paraId="311045C7"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5851B9AF" w14:textId="77777777" w:rsidR="00927764" w:rsidRPr="00C50A1E" w:rsidRDefault="00927764" w:rsidP="00B456BB">
      <w:pPr>
        <w:shd w:val="clear" w:color="auto" w:fill="F5F5F5"/>
        <w:spacing w:before="300" w:line="690" w:lineRule="atLeast"/>
        <w:jc w:val="center"/>
        <w:outlineLvl w:val="0"/>
        <w:rPr>
          <w:rFonts w:ascii="Times New Roman" w:eastAsia="Times New Roman" w:hAnsi="Times New Roman" w:cs="Times New Roman"/>
          <w:kern w:val="36"/>
          <w:sz w:val="54"/>
          <w:szCs w:val="54"/>
        </w:rPr>
        <w:pPrChange w:id="0" w:author="PGSD1" w:date="2021-12-13T15:59:00Z">
          <w:pPr>
            <w:shd w:val="clear" w:color="auto" w:fill="F5F5F5"/>
            <w:spacing w:before="300" w:line="690" w:lineRule="atLeast"/>
            <w:outlineLvl w:val="0"/>
          </w:pPr>
        </w:pPrChange>
      </w:pPr>
      <w:r w:rsidRPr="00C50A1E">
        <w:rPr>
          <w:rFonts w:ascii="Times New Roman" w:eastAsia="Times New Roman" w:hAnsi="Times New Roman" w:cs="Times New Roman"/>
          <w:kern w:val="36"/>
          <w:sz w:val="54"/>
          <w:szCs w:val="54"/>
        </w:rPr>
        <w:t>Hujan Turun, Berat Badan Naik</w:t>
      </w:r>
    </w:p>
    <w:p w14:paraId="524D58F9" w14:textId="77777777" w:rsidR="00927764" w:rsidRPr="00C50A1E" w:rsidRDefault="00927764" w:rsidP="00B456BB">
      <w:pPr>
        <w:shd w:val="clear" w:color="auto" w:fill="F5F5F5"/>
        <w:spacing w:line="270" w:lineRule="atLeast"/>
        <w:jc w:val="center"/>
        <w:rPr>
          <w:rFonts w:ascii="Roboto" w:eastAsia="Times New Roman" w:hAnsi="Roboto" w:cs="Times New Roman"/>
          <w:sz w:val="17"/>
          <w:szCs w:val="17"/>
        </w:rPr>
        <w:pPrChange w:id="1" w:author="PGSD1" w:date="2021-12-13T15:59:00Z">
          <w:pPr>
            <w:shd w:val="clear" w:color="auto" w:fill="F5F5F5"/>
            <w:spacing w:line="270" w:lineRule="atLeast"/>
          </w:pPr>
        </w:pPrChange>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14:paraId="7C5B1F98"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79B0772" wp14:editId="417988F0">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4ED813F0"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281B2A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54AEBF86" w14:textId="4585E2E4"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w:t>
      </w:r>
      <w:del w:id="2" w:author="PGSD1" w:date="2021-12-13T16:00:00Z">
        <w:r w:rsidRPr="00C50A1E" w:rsidDel="00B456BB">
          <w:rPr>
            <w:rFonts w:ascii="Times New Roman" w:eastAsia="Times New Roman" w:hAnsi="Times New Roman" w:cs="Times New Roman"/>
            <w:sz w:val="24"/>
            <w:szCs w:val="24"/>
          </w:rPr>
          <w:delText xml:space="preserve">kemasan putih </w:delText>
        </w:r>
      </w:del>
      <w:r w:rsidRPr="00C50A1E">
        <w:rPr>
          <w:rFonts w:ascii="Times New Roman" w:eastAsia="Times New Roman" w:hAnsi="Times New Roman" w:cs="Times New Roman"/>
          <w:sz w:val="24"/>
          <w:szCs w:val="24"/>
        </w:rPr>
        <w:t xml:space="preserve">yang aromanya </w:t>
      </w:r>
      <w:del w:id="3" w:author="PGSD1" w:date="2021-12-13T16:00:00Z">
        <w:r w:rsidRPr="00C50A1E" w:rsidDel="00B456BB">
          <w:rPr>
            <w:rFonts w:ascii="Times New Roman" w:eastAsia="Times New Roman" w:hAnsi="Times New Roman" w:cs="Times New Roman"/>
            <w:sz w:val="24"/>
            <w:szCs w:val="24"/>
          </w:rPr>
          <w:delText xml:space="preserve">aduhai </w:delText>
        </w:r>
      </w:del>
      <w:ins w:id="4" w:author="PGSD1" w:date="2021-12-13T16:00:00Z">
        <w:r w:rsidR="00B456BB">
          <w:rPr>
            <w:rFonts w:ascii="Times New Roman" w:eastAsia="Times New Roman" w:hAnsi="Times New Roman" w:cs="Times New Roman"/>
            <w:sz w:val="24"/>
            <w:szCs w:val="24"/>
          </w:rPr>
          <w:t>sangat</w:t>
        </w:r>
        <w:r w:rsidR="00B456BB"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menggoda indera penciuman</w:t>
      </w:r>
      <w:ins w:id="5" w:author="PGSD1" w:date="2021-12-13T16:02:00Z">
        <w:r w:rsidR="00B456BB">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del w:id="6" w:author="PGSD1" w:date="2021-12-13T16:02:00Z">
        <w:r w:rsidRPr="00C50A1E" w:rsidDel="00B456BB">
          <w:rPr>
            <w:rFonts w:ascii="Times New Roman" w:eastAsia="Times New Roman" w:hAnsi="Times New Roman" w:cs="Times New Roman"/>
            <w:sz w:val="24"/>
            <w:szCs w:val="24"/>
          </w:rPr>
          <w:delText>itu atau</w:delText>
        </w:r>
      </w:del>
      <w:ins w:id="7" w:author="PGSD1" w:date="2021-12-13T16:02:00Z">
        <w:r w:rsidR="00B456BB">
          <w:rPr>
            <w:rFonts w:ascii="Times New Roman" w:eastAsia="Times New Roman" w:hAnsi="Times New Roman" w:cs="Times New Roman"/>
            <w:sz w:val="24"/>
            <w:szCs w:val="24"/>
          </w:rPr>
          <w:t>ataukah</w:t>
        </w:r>
      </w:ins>
      <w:r w:rsidRPr="00C50A1E">
        <w:rPr>
          <w:rFonts w:ascii="Times New Roman" w:eastAsia="Times New Roman" w:hAnsi="Times New Roman" w:cs="Times New Roman"/>
          <w:sz w:val="24"/>
          <w:szCs w:val="24"/>
        </w:rPr>
        <w:t xml:space="preserve"> bakwan yang baru diangkat dari penggorengan di kala hujan?</w:t>
      </w:r>
    </w:p>
    <w:p w14:paraId="4EF66D3E" w14:textId="38A2D65D"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w:t>
      </w:r>
      <w:del w:id="8" w:author="PGSD1" w:date="2021-12-13T16:04:00Z">
        <w:r w:rsidRPr="00C50A1E" w:rsidDel="00FF7CC7">
          <w:rPr>
            <w:rFonts w:ascii="Times New Roman" w:eastAsia="Times New Roman" w:hAnsi="Times New Roman" w:cs="Times New Roman"/>
            <w:sz w:val="24"/>
            <w:szCs w:val="24"/>
          </w:rPr>
          <w:delText xml:space="preserve">Benar saja. </w:delText>
        </w:r>
      </w:del>
      <w:r w:rsidRPr="00C50A1E">
        <w:rPr>
          <w:rFonts w:ascii="Times New Roman" w:eastAsia="Times New Roman" w:hAnsi="Times New Roman" w:cs="Times New Roman"/>
          <w:sz w:val="24"/>
          <w:szCs w:val="24"/>
        </w:rPr>
        <w:t>Meski</w:t>
      </w:r>
      <w:ins w:id="9" w:author="PGSD1" w:date="2021-12-13T16:04:00Z">
        <w:r w:rsidR="00FF7CC7">
          <w:rPr>
            <w:rFonts w:ascii="Times New Roman" w:eastAsia="Times New Roman" w:hAnsi="Times New Roman" w:cs="Times New Roman"/>
            <w:sz w:val="24"/>
            <w:szCs w:val="24"/>
          </w:rPr>
          <w:t>pun</w:t>
        </w:r>
      </w:ins>
      <w:r w:rsidRPr="00C50A1E">
        <w:rPr>
          <w:rFonts w:ascii="Times New Roman" w:eastAsia="Times New Roman" w:hAnsi="Times New Roman" w:cs="Times New Roman"/>
          <w:sz w:val="24"/>
          <w:szCs w:val="24"/>
        </w:rPr>
        <w:t xml:space="preserve"> </w:t>
      </w:r>
      <w:del w:id="10" w:author="PGSD1" w:date="2021-12-13T16:04:00Z">
        <w:r w:rsidRPr="00C50A1E" w:rsidDel="00FF7CC7">
          <w:rPr>
            <w:rFonts w:ascii="Times New Roman" w:eastAsia="Times New Roman" w:hAnsi="Times New Roman" w:cs="Times New Roman"/>
            <w:sz w:val="24"/>
            <w:szCs w:val="24"/>
          </w:rPr>
          <w:delText xml:space="preserve">di tahun ini </w:delText>
        </w:r>
      </w:del>
      <w:r w:rsidRPr="00C50A1E">
        <w:rPr>
          <w:rFonts w:ascii="Times New Roman" w:eastAsia="Times New Roman" w:hAnsi="Times New Roman" w:cs="Times New Roman"/>
          <w:sz w:val="24"/>
          <w:szCs w:val="24"/>
        </w:rPr>
        <w:t xml:space="preserve">awal musim hujan di Indonesia </w:t>
      </w:r>
      <w:r>
        <w:rPr>
          <w:rFonts w:ascii="Times New Roman" w:eastAsia="Times New Roman" w:hAnsi="Times New Roman" w:cs="Times New Roman"/>
          <w:sz w:val="24"/>
          <w:szCs w:val="24"/>
        </w:rPr>
        <w:t xml:space="preserve">mundur </w:t>
      </w:r>
      <w:del w:id="11" w:author="PGSD1" w:date="2021-12-13T16:04:00Z">
        <w:r w:rsidDel="00FF7CC7">
          <w:rPr>
            <w:rFonts w:ascii="Times New Roman" w:eastAsia="Times New Roman" w:hAnsi="Times New Roman" w:cs="Times New Roman"/>
            <w:sz w:val="24"/>
            <w:szCs w:val="24"/>
          </w:rPr>
          <w:delText xml:space="preserve">di </w:delText>
        </w:r>
      </w:del>
      <w:r>
        <w:rPr>
          <w:rFonts w:ascii="Times New Roman" w:eastAsia="Times New Roman" w:hAnsi="Times New Roman" w:cs="Times New Roman"/>
          <w:sz w:val="24"/>
          <w:szCs w:val="24"/>
        </w:rPr>
        <w:t>antara Bulan November-</w:t>
      </w:r>
      <w:r w:rsidRPr="00C50A1E">
        <w:rPr>
          <w:rFonts w:ascii="Times New Roman" w:eastAsia="Times New Roman" w:hAnsi="Times New Roman" w:cs="Times New Roman"/>
          <w:sz w:val="24"/>
          <w:szCs w:val="24"/>
        </w:rPr>
        <w:t xml:space="preserve">Desember 2019, hujan benar-benar datang seperti perkiraan. </w:t>
      </w:r>
      <w:del w:id="12" w:author="PGSD1" w:date="2021-12-13T16:05:00Z">
        <w:r w:rsidRPr="00C50A1E" w:rsidDel="00FF7CC7">
          <w:rPr>
            <w:rFonts w:ascii="Times New Roman" w:eastAsia="Times New Roman" w:hAnsi="Times New Roman" w:cs="Times New Roman"/>
            <w:sz w:val="24"/>
            <w:szCs w:val="24"/>
          </w:rPr>
          <w:delText xml:space="preserve">Sudah </w:delText>
        </w:r>
      </w:del>
      <w:ins w:id="13" w:author="PGSD1" w:date="2021-12-13T16:05:00Z">
        <w:r w:rsidR="00FF7CC7">
          <w:rPr>
            <w:rFonts w:ascii="Times New Roman" w:eastAsia="Times New Roman" w:hAnsi="Times New Roman" w:cs="Times New Roman"/>
            <w:sz w:val="24"/>
            <w:szCs w:val="24"/>
          </w:rPr>
          <w:t>Hujan masih</w:t>
        </w:r>
        <w:r w:rsidR="00FF7CC7"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sangat terasa </w:t>
      </w:r>
      <w:del w:id="14" w:author="PGSD1" w:date="2021-12-13T16:05:00Z">
        <w:r w:rsidRPr="00C50A1E" w:rsidDel="00FF7CC7">
          <w:rPr>
            <w:rFonts w:ascii="Times New Roman" w:eastAsia="Times New Roman" w:hAnsi="Times New Roman" w:cs="Times New Roman"/>
            <w:sz w:val="24"/>
            <w:szCs w:val="24"/>
          </w:rPr>
          <w:delText xml:space="preserve">apalagi </w:delText>
        </w:r>
      </w:del>
      <w:r w:rsidRPr="00C50A1E">
        <w:rPr>
          <w:rFonts w:ascii="Times New Roman" w:eastAsia="Times New Roman" w:hAnsi="Times New Roman" w:cs="Times New Roman"/>
          <w:sz w:val="24"/>
          <w:szCs w:val="24"/>
        </w:rPr>
        <w:t>sejak awal tahun baru</w:t>
      </w:r>
      <w:del w:id="15" w:author="PGSD1" w:date="2021-12-13T16:05:00Z">
        <w:r w:rsidRPr="00C50A1E" w:rsidDel="00FF7CC7">
          <w:rPr>
            <w:rFonts w:ascii="Times New Roman" w:eastAsia="Times New Roman" w:hAnsi="Times New Roman" w:cs="Times New Roman"/>
            <w:sz w:val="24"/>
            <w:szCs w:val="24"/>
          </w:rPr>
          <w:delText xml:space="preserve"> kita</w:delText>
        </w:r>
      </w:del>
      <w:r w:rsidRPr="00C50A1E">
        <w:rPr>
          <w:rFonts w:ascii="Times New Roman" w:eastAsia="Times New Roman" w:hAnsi="Times New Roman" w:cs="Times New Roman"/>
          <w:sz w:val="24"/>
          <w:szCs w:val="24"/>
        </w:rPr>
        <w:t>.</w:t>
      </w:r>
    </w:p>
    <w:p w14:paraId="5EC9BD23" w14:textId="698FAAA0"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ambyar, </w:t>
      </w:r>
      <w:del w:id="16" w:author="PGSD1" w:date="2021-12-13T16:06:00Z">
        <w:r w:rsidRPr="00C50A1E" w:rsidDel="00FF7CC7">
          <w:rPr>
            <w:rFonts w:ascii="Times New Roman" w:eastAsia="Times New Roman" w:hAnsi="Times New Roman" w:cs="Times New Roman"/>
            <w:sz w:val="24"/>
            <w:szCs w:val="24"/>
          </w:rPr>
          <w:delText xml:space="preserve">pun </w:delText>
        </w:r>
      </w:del>
      <w:ins w:id="17" w:author="PGSD1" w:date="2021-12-13T16:06:00Z">
        <w:r w:rsidR="00FF7CC7">
          <w:rPr>
            <w:rFonts w:ascii="Times New Roman" w:eastAsia="Times New Roman" w:hAnsi="Times New Roman" w:cs="Times New Roman"/>
            <w:sz w:val="24"/>
            <w:szCs w:val="24"/>
          </w:rPr>
          <w:t>namun juga</w:t>
        </w:r>
        <w:r w:rsidR="00FF7CC7"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perilaku kita yang lain</w:t>
      </w:r>
      <w:ins w:id="18" w:author="PGSD1" w:date="2021-12-13T16:07:00Z">
        <w:r w:rsidR="00FF7CC7">
          <w:rPr>
            <w:rFonts w:ascii="Times New Roman" w:eastAsia="Times New Roman" w:hAnsi="Times New Roman" w:cs="Times New Roman"/>
            <w:sz w:val="24"/>
            <w:szCs w:val="24"/>
          </w:rPr>
          <w:t>,</w:t>
        </w:r>
      </w:ins>
      <w:del w:id="19" w:author="PGSD1" w:date="2021-12-13T16:07:00Z">
        <w:r w:rsidRPr="00C50A1E" w:rsidDel="00FF7CC7">
          <w:rPr>
            <w:rFonts w:ascii="Times New Roman" w:eastAsia="Times New Roman" w:hAnsi="Times New Roman" w:cs="Times New Roman"/>
            <w:sz w:val="24"/>
            <w:szCs w:val="24"/>
          </w:rPr>
          <w:delText xml:space="preserve">. Soal </w:delText>
        </w:r>
      </w:del>
      <w:ins w:id="20" w:author="PGSD1" w:date="2021-12-13T16:07:00Z">
        <w:r w:rsidR="00FF7CC7">
          <w:rPr>
            <w:rFonts w:ascii="Times New Roman" w:eastAsia="Times New Roman" w:hAnsi="Times New Roman" w:cs="Times New Roman"/>
            <w:sz w:val="24"/>
            <w:szCs w:val="24"/>
          </w:rPr>
          <w:t>terutama s</w:t>
        </w:r>
        <w:r w:rsidR="00FF7CC7" w:rsidRPr="00C50A1E">
          <w:rPr>
            <w:rFonts w:ascii="Times New Roman" w:eastAsia="Times New Roman" w:hAnsi="Times New Roman" w:cs="Times New Roman"/>
            <w:sz w:val="24"/>
            <w:szCs w:val="24"/>
          </w:rPr>
          <w:t xml:space="preserve">oal </w:t>
        </w:r>
      </w:ins>
      <w:r w:rsidRPr="00C50A1E">
        <w:rPr>
          <w:rFonts w:ascii="Times New Roman" w:eastAsia="Times New Roman" w:hAnsi="Times New Roman" w:cs="Times New Roman"/>
          <w:sz w:val="24"/>
          <w:szCs w:val="24"/>
        </w:rPr>
        <w:t>makan</w:t>
      </w:r>
      <w:ins w:id="21" w:author="PGSD1" w:date="2021-12-13T16:07:00Z">
        <w:r w:rsidR="00FF7CC7">
          <w:rPr>
            <w:rFonts w:ascii="Times New Roman" w:eastAsia="Times New Roman" w:hAnsi="Times New Roman" w:cs="Times New Roman"/>
            <w:sz w:val="24"/>
            <w:szCs w:val="24"/>
          </w:rPr>
          <w:t>,</w:t>
        </w:r>
      </w:ins>
      <w:del w:id="22" w:author="PGSD1" w:date="2021-12-13T16:07:00Z">
        <w:r w:rsidRPr="00C50A1E" w:rsidDel="00FF7CC7">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23" w:author="PGSD1" w:date="2021-12-13T16:07:00Z">
        <w:r w:rsidRPr="00C50A1E" w:rsidDel="00FF7CC7">
          <w:rPr>
            <w:rFonts w:ascii="Times New Roman" w:eastAsia="Times New Roman" w:hAnsi="Times New Roman" w:cs="Times New Roman"/>
            <w:sz w:val="24"/>
            <w:szCs w:val="24"/>
          </w:rPr>
          <w:delText xml:space="preserve">Ya, </w:delText>
        </w:r>
      </w:del>
      <w:r w:rsidRPr="00C50A1E">
        <w:rPr>
          <w:rFonts w:ascii="Times New Roman" w:eastAsia="Times New Roman" w:hAnsi="Times New Roman" w:cs="Times New Roman"/>
          <w:sz w:val="24"/>
          <w:szCs w:val="24"/>
        </w:rPr>
        <w:t xml:space="preserve">hujan </w:t>
      </w:r>
      <w:ins w:id="24" w:author="PGSD1" w:date="2021-12-13T16:07:00Z">
        <w:r w:rsidR="00FF7CC7">
          <w:rPr>
            <w:rFonts w:ascii="Times New Roman" w:eastAsia="Times New Roman" w:hAnsi="Times New Roman" w:cs="Times New Roman"/>
            <w:sz w:val="24"/>
            <w:szCs w:val="24"/>
          </w:rPr>
          <w:t xml:space="preserve">sering </w:t>
        </w:r>
      </w:ins>
      <w:del w:id="25" w:author="PGSD1" w:date="2021-12-13T16:07:00Z">
        <w:r w:rsidRPr="00C50A1E" w:rsidDel="00FF7CC7">
          <w:rPr>
            <w:rFonts w:ascii="Times New Roman" w:eastAsia="Times New Roman" w:hAnsi="Times New Roman" w:cs="Times New Roman"/>
            <w:sz w:val="24"/>
            <w:szCs w:val="24"/>
          </w:rPr>
          <w:delText xml:space="preserve">yang </w:delText>
        </w:r>
      </w:del>
      <w:r w:rsidRPr="00C50A1E">
        <w:rPr>
          <w:rFonts w:ascii="Times New Roman" w:eastAsia="Times New Roman" w:hAnsi="Times New Roman" w:cs="Times New Roman"/>
          <w:sz w:val="24"/>
          <w:szCs w:val="24"/>
        </w:rPr>
        <w:t xml:space="preserve">membuat kita </w:t>
      </w:r>
      <w:ins w:id="26" w:author="PGSD1" w:date="2021-12-13T16:07:00Z">
        <w:r w:rsidR="00FF7CC7">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 xml:space="preserve">jadi </w:t>
      </w:r>
      <w:del w:id="27" w:author="PGSD1" w:date="2021-12-13T16:07:00Z">
        <w:r w:rsidRPr="00C50A1E" w:rsidDel="00FF7CC7">
          <w:rPr>
            <w:rFonts w:ascii="Times New Roman" w:eastAsia="Times New Roman" w:hAnsi="Times New Roman" w:cs="Times New Roman"/>
            <w:sz w:val="24"/>
            <w:szCs w:val="24"/>
          </w:rPr>
          <w:delText xml:space="preserve">sering </w:delText>
        </w:r>
      </w:del>
      <w:r w:rsidRPr="00C50A1E">
        <w:rPr>
          <w:rFonts w:ascii="Times New Roman" w:eastAsia="Times New Roman" w:hAnsi="Times New Roman" w:cs="Times New Roman"/>
          <w:sz w:val="24"/>
          <w:szCs w:val="24"/>
        </w:rPr>
        <w:t>lapar. Kok bisa ya?</w:t>
      </w:r>
    </w:p>
    <w:p w14:paraId="7C69CAD7" w14:textId="4FE9CB61"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w:t>
      </w:r>
      <w:ins w:id="28" w:author="PGSD1" w:date="2021-12-13T16:08:00Z">
        <w:r w:rsidR="00FF7CC7">
          <w:rPr>
            <w:rFonts w:ascii="Times New Roman" w:eastAsia="Times New Roman" w:hAnsi="Times New Roman" w:cs="Times New Roman"/>
            <w:sz w:val="24"/>
            <w:szCs w:val="24"/>
          </w:rPr>
          <w:t>an dengan</w:t>
        </w:r>
      </w:ins>
      <w:r>
        <w:rPr>
          <w:rFonts w:ascii="Times New Roman" w:eastAsia="Times New Roman" w:hAnsi="Times New Roman" w:cs="Times New Roman"/>
          <w:sz w:val="24"/>
          <w:szCs w:val="24"/>
        </w:rPr>
        <w:t xml:space="preserve"> nap</w:t>
      </w:r>
      <w:r w:rsidRPr="00C50A1E">
        <w:rPr>
          <w:rFonts w:ascii="Times New Roman" w:eastAsia="Times New Roman" w:hAnsi="Times New Roman" w:cs="Times New Roman"/>
          <w:sz w:val="24"/>
          <w:szCs w:val="24"/>
        </w:rPr>
        <w:t>su makan yang tiba-tiba ikut meningkat?</w:t>
      </w:r>
    </w:p>
    <w:p w14:paraId="0197A63A" w14:textId="0AF238CF"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w:t>
      </w:r>
      <w:del w:id="29" w:author="PGSD1" w:date="2021-12-13T16:08:00Z">
        <w:r w:rsidRPr="00C50A1E" w:rsidDel="00FF7CC7">
          <w:rPr>
            <w:rFonts w:ascii="Times New Roman" w:eastAsia="Times New Roman" w:hAnsi="Times New Roman" w:cs="Times New Roman"/>
            <w:sz w:val="24"/>
            <w:szCs w:val="24"/>
          </w:rPr>
          <w:delText xml:space="preserve">Sering </w:delText>
        </w:r>
      </w:del>
      <w:ins w:id="30" w:author="PGSD1" w:date="2021-12-13T16:08:00Z">
        <w:r w:rsidR="00FF7CC7">
          <w:rPr>
            <w:rFonts w:ascii="Times New Roman" w:eastAsia="Times New Roman" w:hAnsi="Times New Roman" w:cs="Times New Roman"/>
            <w:sz w:val="24"/>
            <w:szCs w:val="24"/>
          </w:rPr>
          <w:t>Walaupun</w:t>
        </w:r>
        <w:r w:rsidR="00FF7CC7" w:rsidRPr="00C50A1E">
          <w:rPr>
            <w:rFonts w:ascii="Times New Roman" w:eastAsia="Times New Roman" w:hAnsi="Times New Roman" w:cs="Times New Roman"/>
            <w:sz w:val="24"/>
            <w:szCs w:val="24"/>
          </w:rPr>
          <w:t xml:space="preserve"> </w:t>
        </w:r>
      </w:ins>
      <w:del w:id="31" w:author="PGSD1" w:date="2021-12-13T16:09:00Z">
        <w:r w:rsidRPr="00C50A1E" w:rsidDel="00E524E5">
          <w:rPr>
            <w:rFonts w:ascii="Times New Roman" w:eastAsia="Times New Roman" w:hAnsi="Times New Roman" w:cs="Times New Roman"/>
            <w:sz w:val="24"/>
            <w:szCs w:val="24"/>
          </w:rPr>
          <w:delText>disebut cuma</w:delText>
        </w:r>
      </w:del>
      <w:ins w:id="32" w:author="PGSD1" w:date="2021-12-13T16:09:00Z">
        <w:r w:rsidR="00E524E5">
          <w:rPr>
            <w:rFonts w:ascii="Times New Roman" w:eastAsia="Times New Roman" w:hAnsi="Times New Roman" w:cs="Times New Roman"/>
            <w:sz w:val="24"/>
            <w:szCs w:val="24"/>
          </w:rPr>
          <w:t>hanya</w:t>
        </w:r>
      </w:ins>
      <w:r w:rsidRPr="00C50A1E">
        <w:rPr>
          <w:rFonts w:ascii="Times New Roman" w:eastAsia="Times New Roman" w:hAnsi="Times New Roman" w:cs="Times New Roman"/>
          <w:sz w:val="24"/>
          <w:szCs w:val="24"/>
        </w:rPr>
        <w:t xml:space="preserve"> camilan, tapi jumlah kalori</w:t>
      </w:r>
      <w:del w:id="33" w:author="PGSD1" w:date="2021-12-13T16:09:00Z">
        <w:r w:rsidRPr="00C50A1E" w:rsidDel="00E524E5">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xml:space="preserve"> nyaris melebihi </w:t>
      </w:r>
      <w:ins w:id="34" w:author="PGSD1" w:date="2021-12-13T16:09:00Z">
        <w:r w:rsidR="00E524E5">
          <w:rPr>
            <w:rFonts w:ascii="Times New Roman" w:eastAsia="Times New Roman" w:hAnsi="Times New Roman" w:cs="Times New Roman"/>
            <w:sz w:val="24"/>
            <w:szCs w:val="24"/>
          </w:rPr>
          <w:t xml:space="preserve">jenis </w:t>
        </w:r>
      </w:ins>
      <w:r w:rsidRPr="00C50A1E">
        <w:rPr>
          <w:rFonts w:ascii="Times New Roman" w:eastAsia="Times New Roman" w:hAnsi="Times New Roman" w:cs="Times New Roman"/>
          <w:sz w:val="24"/>
          <w:szCs w:val="24"/>
        </w:rPr>
        <w:t>makan</w:t>
      </w:r>
      <w:ins w:id="35" w:author="PGSD1" w:date="2021-12-13T16:09:00Z">
        <w:r w:rsidR="00E524E5">
          <w:rPr>
            <w:rFonts w:ascii="Times New Roman" w:eastAsia="Times New Roman" w:hAnsi="Times New Roman" w:cs="Times New Roman"/>
            <w:sz w:val="24"/>
            <w:szCs w:val="24"/>
          </w:rPr>
          <w:t>an</w:t>
        </w:r>
      </w:ins>
      <w:r w:rsidRPr="00C50A1E">
        <w:rPr>
          <w:rFonts w:ascii="Times New Roman" w:eastAsia="Times New Roman" w:hAnsi="Times New Roman" w:cs="Times New Roman"/>
          <w:sz w:val="24"/>
          <w:szCs w:val="24"/>
        </w:rPr>
        <w:t xml:space="preserve"> berat.</w:t>
      </w:r>
    </w:p>
    <w:p w14:paraId="31D0A5F6" w14:textId="77777777"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2C7B8C43" w14:textId="17830CA5"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del w:id="36" w:author="PGSD1" w:date="2021-12-13T16:10:00Z">
        <w:r w:rsidRPr="00C50A1E" w:rsidDel="00E524E5">
          <w:rPr>
            <w:rFonts w:ascii="Times New Roman" w:eastAsia="Times New Roman" w:hAnsi="Times New Roman" w:cs="Times New Roman"/>
            <w:sz w:val="24"/>
            <w:szCs w:val="24"/>
          </w:rPr>
          <w:delText xml:space="preserve"> -</w:delText>
        </w:r>
        <w:r w:rsidRPr="00C50A1E" w:rsidDel="00E524E5">
          <w:rPr>
            <w:rFonts w:ascii="Times New Roman" w:eastAsia="Times New Roman" w:hAnsi="Times New Roman" w:cs="Times New Roman"/>
            <w:strike/>
            <w:sz w:val="24"/>
            <w:szCs w:val="24"/>
          </w:rPr>
          <w:delText>seperti sikapnya padamu</w:delText>
        </w:r>
        <w:r w:rsidRPr="00C50A1E" w:rsidDel="00E524E5">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memang bisa jadi salah satu pencetus mengapa kita jadi suka makan. </w:t>
      </w:r>
    </w:p>
    <w:p w14:paraId="1AC0A6AB" w14:textId="5B659B9D"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w:t>
      </w:r>
      <w:del w:id="37" w:author="PGSD1" w:date="2021-12-13T16:10:00Z">
        <w:r w:rsidRPr="00C50A1E" w:rsidDel="00E524E5">
          <w:rPr>
            <w:rFonts w:ascii="Times New Roman" w:eastAsia="Times New Roman" w:hAnsi="Times New Roman" w:cs="Times New Roman"/>
            <w:sz w:val="24"/>
            <w:szCs w:val="24"/>
          </w:rPr>
          <w:delText>Apalagi d</w:delText>
        </w:r>
      </w:del>
      <w:ins w:id="38" w:author="PGSD1" w:date="2021-12-13T16:10:00Z">
        <w:r w:rsidR="00E524E5">
          <w:rPr>
            <w:rFonts w:ascii="Times New Roman" w:eastAsia="Times New Roman" w:hAnsi="Times New Roman" w:cs="Times New Roman"/>
            <w:sz w:val="24"/>
            <w:szCs w:val="24"/>
          </w:rPr>
          <w:t>D</w:t>
        </w:r>
      </w:ins>
      <w:r w:rsidRPr="00C50A1E">
        <w:rPr>
          <w:rFonts w:ascii="Times New Roman" w:eastAsia="Times New Roman" w:hAnsi="Times New Roman" w:cs="Times New Roman"/>
          <w:sz w:val="24"/>
          <w:szCs w:val="24"/>
        </w:rPr>
        <w:t>engan makan, tubuh akan mendapat "panas" akibat terjadinya peningkatan metabolisme dalam tubuh. </w:t>
      </w:r>
    </w:p>
    <w:p w14:paraId="6BC6B26A" w14:textId="5360E10E"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w:t>
      </w:r>
      <w:del w:id="39" w:author="PGSD1" w:date="2021-12-13T16:11:00Z">
        <w:r w:rsidRPr="00C50A1E" w:rsidDel="00E524E5">
          <w:rPr>
            <w:rFonts w:ascii="Times New Roman" w:eastAsia="Times New Roman" w:hAnsi="Times New Roman" w:cs="Times New Roman"/>
            <w:sz w:val="24"/>
            <w:szCs w:val="24"/>
          </w:rPr>
          <w:delText>, kok~</w:delText>
        </w:r>
      </w:del>
      <w:ins w:id="40" w:author="PGSD1" w:date="2021-12-13T16:11:00Z">
        <w:r w:rsidR="00E524E5">
          <w:rPr>
            <w:rFonts w:ascii="Times New Roman" w:eastAsia="Times New Roman" w:hAnsi="Times New Roman" w:cs="Times New Roman"/>
            <w:sz w:val="24"/>
            <w:szCs w:val="24"/>
          </w:rPr>
          <w:t>.</w:t>
        </w:r>
      </w:ins>
    </w:p>
    <w:p w14:paraId="40B78F38" w14:textId="77777777"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CFE3F91" w14:textId="77777777"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20D990EB" w14:textId="5BBBF55F"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w:t>
      </w:r>
      <w:ins w:id="41" w:author="PGSD1" w:date="2021-12-13T16:12:00Z">
        <w:r w:rsidR="00E524E5">
          <w:rPr>
            <w:rFonts w:ascii="Times New Roman" w:eastAsia="Times New Roman" w:hAnsi="Times New Roman" w:cs="Times New Roman"/>
            <w:sz w:val="24"/>
            <w:szCs w:val="24"/>
          </w:rPr>
          <w:t xml:space="preserve">makanan camilan </w:t>
        </w:r>
      </w:ins>
      <w:r w:rsidRPr="00C50A1E">
        <w:rPr>
          <w:rFonts w:ascii="Times New Roman" w:eastAsia="Times New Roman" w:hAnsi="Times New Roman" w:cs="Times New Roman"/>
          <w:sz w:val="24"/>
          <w:szCs w:val="24"/>
        </w:rPr>
        <w:t xml:space="preserve">harus ada di </w:t>
      </w:r>
      <w:del w:id="42" w:author="PGSD1" w:date="2021-12-13T16:12:00Z">
        <w:r w:rsidDel="00E524E5">
          <w:rPr>
            <w:rFonts w:ascii="Times New Roman" w:eastAsia="Times New Roman" w:hAnsi="Times New Roman" w:cs="Times New Roman"/>
            <w:sz w:val="24"/>
            <w:szCs w:val="24"/>
          </w:rPr>
          <w:delText>almari</w:delText>
        </w:r>
        <w:r w:rsidRPr="00C50A1E" w:rsidDel="00E524E5">
          <w:rPr>
            <w:rFonts w:ascii="Times New Roman" w:eastAsia="Times New Roman" w:hAnsi="Times New Roman" w:cs="Times New Roman"/>
            <w:sz w:val="24"/>
            <w:szCs w:val="24"/>
          </w:rPr>
          <w:delText xml:space="preserve"> </w:delText>
        </w:r>
      </w:del>
      <w:ins w:id="43" w:author="PGSD1" w:date="2021-12-13T16:12:00Z">
        <w:r w:rsidR="00E524E5">
          <w:rPr>
            <w:rFonts w:ascii="Times New Roman" w:eastAsia="Times New Roman" w:hAnsi="Times New Roman" w:cs="Times New Roman"/>
            <w:sz w:val="24"/>
            <w:szCs w:val="24"/>
          </w:rPr>
          <w:t>lemari</w:t>
        </w:r>
        <w:r w:rsidR="00E524E5"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penyimpanan. </w:t>
      </w:r>
      <w:ins w:id="44" w:author="PGSD1" w:date="2021-12-13T16:13:00Z">
        <w:r w:rsidR="00E524E5">
          <w:rPr>
            <w:rFonts w:ascii="Times New Roman" w:eastAsia="Times New Roman" w:hAnsi="Times New Roman" w:cs="Times New Roman"/>
            <w:sz w:val="24"/>
            <w:szCs w:val="24"/>
          </w:rPr>
          <w:t xml:space="preserve">Penyimpanan camilan </w:t>
        </w:r>
      </w:ins>
      <w:del w:id="45" w:author="PGSD1" w:date="2021-12-13T16:13:00Z">
        <w:r w:rsidRPr="00C50A1E" w:rsidDel="00E524E5">
          <w:rPr>
            <w:rFonts w:ascii="Times New Roman" w:eastAsia="Times New Roman" w:hAnsi="Times New Roman" w:cs="Times New Roman"/>
            <w:sz w:val="24"/>
            <w:szCs w:val="24"/>
          </w:rPr>
          <w:delText>S</w:delText>
        </w:r>
      </w:del>
      <w:ins w:id="46" w:author="PGSD1" w:date="2021-12-13T16:13:00Z">
        <w:r w:rsidR="00E524E5">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 xml:space="preserve">ebagai bahan persediaan karena mau keluar di waktu hujan itu membuat kita berpikir berkali-kali. </w:t>
      </w:r>
      <w:ins w:id="47" w:author="PGSD1" w:date="2021-12-13T16:13:00Z">
        <w:r w:rsidR="00E524E5">
          <w:rPr>
            <w:rFonts w:ascii="Times New Roman" w:eastAsia="Times New Roman" w:hAnsi="Times New Roman" w:cs="Times New Roman"/>
            <w:sz w:val="24"/>
            <w:szCs w:val="24"/>
          </w:rPr>
          <w:t xml:space="preserve">Pastinya </w:t>
        </w:r>
      </w:ins>
      <w:del w:id="48" w:author="PGSD1" w:date="2021-12-13T16:13:00Z">
        <w:r w:rsidRPr="00C50A1E" w:rsidDel="00E524E5">
          <w:rPr>
            <w:rFonts w:ascii="Times New Roman" w:eastAsia="Times New Roman" w:hAnsi="Times New Roman" w:cs="Times New Roman"/>
            <w:sz w:val="24"/>
            <w:szCs w:val="24"/>
          </w:rPr>
          <w:delText xml:space="preserve">Akan </w:delText>
        </w:r>
      </w:del>
      <w:ins w:id="49" w:author="PGSD1" w:date="2021-12-13T16:13:00Z">
        <w:r w:rsidR="00E524E5">
          <w:rPr>
            <w:rFonts w:ascii="Times New Roman" w:eastAsia="Times New Roman" w:hAnsi="Times New Roman" w:cs="Times New Roman"/>
            <w:sz w:val="24"/>
            <w:szCs w:val="24"/>
          </w:rPr>
          <w:t>a</w:t>
        </w:r>
        <w:r w:rsidR="00E524E5" w:rsidRPr="00C50A1E">
          <w:rPr>
            <w:rFonts w:ascii="Times New Roman" w:eastAsia="Times New Roman" w:hAnsi="Times New Roman" w:cs="Times New Roman"/>
            <w:sz w:val="24"/>
            <w:szCs w:val="24"/>
          </w:rPr>
          <w:t xml:space="preserve">kan </w:t>
        </w:r>
      </w:ins>
      <w:r w:rsidRPr="00C50A1E">
        <w:rPr>
          <w:rFonts w:ascii="Times New Roman" w:eastAsia="Times New Roman" w:hAnsi="Times New Roman" w:cs="Times New Roman"/>
          <w:sz w:val="24"/>
          <w:szCs w:val="24"/>
        </w:rPr>
        <w:t>merepotkan.</w:t>
      </w:r>
    </w:p>
    <w:p w14:paraId="559948C8" w14:textId="7FEAD368"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w:t>
      </w:r>
      <w:del w:id="50" w:author="PGSD1" w:date="2021-12-13T16:14:00Z">
        <w:r w:rsidRPr="00C50A1E" w:rsidDel="00C77276">
          <w:rPr>
            <w:rFonts w:ascii="Times New Roman" w:eastAsia="Times New Roman" w:hAnsi="Times New Roman" w:cs="Times New Roman"/>
            <w:sz w:val="24"/>
            <w:szCs w:val="24"/>
          </w:rPr>
          <w:delText>Yang sering</w:delText>
        </w:r>
      </w:del>
      <w:ins w:id="51" w:author="PGSD1" w:date="2021-12-13T16:14:00Z">
        <w:r w:rsidR="00C77276">
          <w:rPr>
            <w:rFonts w:ascii="Times New Roman" w:eastAsia="Times New Roman" w:hAnsi="Times New Roman" w:cs="Times New Roman"/>
            <w:sz w:val="24"/>
            <w:szCs w:val="24"/>
          </w:rPr>
          <w:t>Hal yang</w:t>
        </w:r>
      </w:ins>
      <w:r w:rsidRPr="00C50A1E">
        <w:rPr>
          <w:rFonts w:ascii="Times New Roman" w:eastAsia="Times New Roman" w:hAnsi="Times New Roman" w:cs="Times New Roman"/>
          <w:sz w:val="24"/>
          <w:szCs w:val="24"/>
        </w:rPr>
        <w:t xml:space="preserve"> membuatnya salah adalah pemilihan makanan kita yang tidak tahu diri</w:t>
      </w:r>
      <w:ins w:id="52" w:author="PGSD1" w:date="2021-12-13T16:14:00Z">
        <w:r w:rsidR="00C77276">
          <w:rPr>
            <w:rFonts w:ascii="Times New Roman" w:eastAsia="Times New Roman" w:hAnsi="Times New Roman" w:cs="Times New Roman"/>
            <w:sz w:val="24"/>
            <w:szCs w:val="24"/>
          </w:rPr>
          <w:t>,</w:t>
        </w:r>
      </w:ins>
      <w:del w:id="53" w:author="PGSD1" w:date="2021-12-13T16:14:00Z">
        <w:r w:rsidRPr="00C50A1E" w:rsidDel="00C77276">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w:t>
      </w:r>
      <w:del w:id="54" w:author="PGSD1" w:date="2021-12-13T16:15:00Z">
        <w:r w:rsidRPr="00C50A1E" w:rsidDel="00C77276">
          <w:rPr>
            <w:rFonts w:ascii="Times New Roman" w:eastAsia="Times New Roman" w:hAnsi="Times New Roman" w:cs="Times New Roman"/>
            <w:sz w:val="24"/>
            <w:szCs w:val="24"/>
          </w:rPr>
          <w:delText xml:space="preserve">Yang </w:delText>
        </w:r>
      </w:del>
      <w:ins w:id="55" w:author="PGSD1" w:date="2021-12-13T16:15:00Z">
        <w:r w:rsidR="00C77276">
          <w:rPr>
            <w:rFonts w:ascii="Times New Roman" w:eastAsia="Times New Roman" w:hAnsi="Times New Roman" w:cs="Times New Roman"/>
            <w:sz w:val="24"/>
            <w:szCs w:val="24"/>
          </w:rPr>
          <w:t>y</w:t>
        </w:r>
        <w:r w:rsidR="00C77276" w:rsidRPr="00C50A1E">
          <w:rPr>
            <w:rFonts w:ascii="Times New Roman" w:eastAsia="Times New Roman" w:hAnsi="Times New Roman" w:cs="Times New Roman"/>
            <w:sz w:val="24"/>
            <w:szCs w:val="24"/>
          </w:rPr>
          <w:t xml:space="preserve">ang </w:t>
        </w:r>
      </w:ins>
      <w:r w:rsidRPr="00C50A1E">
        <w:rPr>
          <w:rFonts w:ascii="Times New Roman" w:eastAsia="Times New Roman" w:hAnsi="Times New Roman" w:cs="Times New Roman"/>
          <w:sz w:val="24"/>
          <w:szCs w:val="24"/>
        </w:rPr>
        <w:t>penting enak, kalori belakangan?</w:t>
      </w:r>
    </w:p>
    <w:p w14:paraId="748A1072" w14:textId="138E08C7"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ins w:id="56" w:author="PGSD1" w:date="2021-12-13T16:15:00Z">
        <w:r w:rsidR="00C77276">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 xml:space="preserve">aja dulu dengan memperhatikan label informasi gizi ketika kamu memakan makanan kemasan. </w:t>
      </w:r>
      <w:del w:id="57" w:author="PGSD1" w:date="2021-12-13T16:15:00Z">
        <w:r w:rsidRPr="00C50A1E" w:rsidDel="00C77276">
          <w:rPr>
            <w:rFonts w:ascii="Times New Roman" w:eastAsia="Times New Roman" w:hAnsi="Times New Roman" w:cs="Times New Roman"/>
            <w:sz w:val="24"/>
            <w:szCs w:val="24"/>
          </w:rPr>
          <w:delText>Atau j</w:delText>
        </w:r>
      </w:del>
      <w:ins w:id="58" w:author="PGSD1" w:date="2021-12-13T16:15:00Z">
        <w:r w:rsidR="00C77276">
          <w:rPr>
            <w:rFonts w:ascii="Times New Roman" w:eastAsia="Times New Roman" w:hAnsi="Times New Roman" w:cs="Times New Roman"/>
            <w:sz w:val="24"/>
            <w:szCs w:val="24"/>
          </w:rPr>
          <w:t>J</w:t>
        </w:r>
      </w:ins>
      <w:r w:rsidRPr="00C50A1E">
        <w:rPr>
          <w:rFonts w:ascii="Times New Roman" w:eastAsia="Times New Roman" w:hAnsi="Times New Roman" w:cs="Times New Roman"/>
          <w:sz w:val="24"/>
          <w:szCs w:val="24"/>
        </w:rPr>
        <w:t xml:space="preserve">ika ingin minum yang hangat-hangat, takar gulanya jangan </w:t>
      </w:r>
      <w:ins w:id="59" w:author="PGSD1" w:date="2021-12-13T16:15:00Z">
        <w:r w:rsidR="00C77276">
          <w:rPr>
            <w:rFonts w:ascii="Times New Roman" w:eastAsia="Times New Roman" w:hAnsi="Times New Roman" w:cs="Times New Roman"/>
            <w:sz w:val="24"/>
            <w:szCs w:val="24"/>
          </w:rPr>
          <w:t xml:space="preserve">sampai </w:t>
        </w:r>
      </w:ins>
      <w:r w:rsidRPr="00C50A1E">
        <w:rPr>
          <w:rFonts w:ascii="Times New Roman" w:eastAsia="Times New Roman" w:hAnsi="Times New Roman" w:cs="Times New Roman"/>
          <w:sz w:val="24"/>
          <w:szCs w:val="24"/>
        </w:rPr>
        <w:t xml:space="preserve">kelebihan. </w:t>
      </w:r>
      <w:del w:id="60" w:author="PGSD1" w:date="2021-12-13T16:15:00Z">
        <w:r w:rsidRPr="00C50A1E" w:rsidDel="00C77276">
          <w:rPr>
            <w:rFonts w:ascii="Times New Roman" w:eastAsia="Times New Roman" w:hAnsi="Times New Roman" w:cs="Times New Roman"/>
            <w:sz w:val="24"/>
            <w:szCs w:val="24"/>
          </w:rPr>
          <w:delText>Sebab k</w:delText>
        </w:r>
      </w:del>
      <w:ins w:id="61" w:author="PGSD1" w:date="2021-12-13T16:15:00Z">
        <w:r w:rsidR="00C77276">
          <w:rPr>
            <w:rFonts w:ascii="Times New Roman" w:eastAsia="Times New Roman" w:hAnsi="Times New Roman" w:cs="Times New Roman"/>
            <w:sz w:val="24"/>
            <w:szCs w:val="24"/>
          </w:rPr>
          <w:t>K</w:t>
        </w:r>
      </w:ins>
      <w:r w:rsidRPr="00C50A1E">
        <w:rPr>
          <w:rFonts w:ascii="Times New Roman" w:eastAsia="Times New Roman" w:hAnsi="Times New Roman" w:cs="Times New Roman"/>
          <w:sz w:val="24"/>
          <w:szCs w:val="24"/>
        </w:rPr>
        <w:t>amu sudah terlalu manis, kata dia </w:t>
      </w:r>
      <w:r w:rsidRPr="00C50A1E">
        <w:rPr>
          <w:rFonts w:ascii="Times New Roman" w:eastAsia="Times New Roman" w:hAnsi="Times New Roman" w:cs="Times New Roman"/>
          <w:i/>
          <w:iCs/>
          <w:sz w:val="24"/>
          <w:szCs w:val="24"/>
        </w:rPr>
        <w:t>gitu khan.</w:t>
      </w:r>
    </w:p>
    <w:p w14:paraId="6FA5E5EA" w14:textId="31869925"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w:t>
      </w:r>
      <w:del w:id="62" w:author="PGSD1" w:date="2021-12-13T16:16:00Z">
        <w:r w:rsidRPr="00C50A1E" w:rsidDel="00C77276">
          <w:rPr>
            <w:rFonts w:ascii="Times New Roman" w:eastAsia="Times New Roman" w:hAnsi="Times New Roman" w:cs="Times New Roman"/>
            <w:sz w:val="24"/>
            <w:szCs w:val="24"/>
          </w:rPr>
          <w:delText>yang lebih</w:delText>
        </w:r>
      </w:del>
      <w:ins w:id="63" w:author="PGSD1" w:date="2021-12-13T16:16:00Z">
        <w:r w:rsidR="00C77276">
          <w:rPr>
            <w:rFonts w:ascii="Times New Roman" w:eastAsia="Times New Roman" w:hAnsi="Times New Roman" w:cs="Times New Roman"/>
            <w:sz w:val="24"/>
            <w:szCs w:val="24"/>
          </w:rPr>
          <w:t>sering</w:t>
        </w:r>
      </w:ins>
      <w:r w:rsidRPr="00C50A1E">
        <w:rPr>
          <w:rFonts w:ascii="Times New Roman" w:eastAsia="Times New Roman" w:hAnsi="Times New Roman" w:cs="Times New Roman"/>
          <w:sz w:val="24"/>
          <w:szCs w:val="24"/>
        </w:rPr>
        <w:t xml:space="preserve"> suka naik</w:t>
      </w:r>
      <w:del w:id="64" w:author="PGSD1" w:date="2021-12-13T16:16:00Z">
        <w:r w:rsidRPr="00C50A1E" w:rsidDel="00C77276">
          <w:rPr>
            <w:rFonts w:ascii="Times New Roman" w:eastAsia="Times New Roman" w:hAnsi="Times New Roman" w:cs="Times New Roman"/>
            <w:sz w:val="24"/>
            <w:szCs w:val="24"/>
          </w:rPr>
          <w:delText>nya</w:delText>
        </w:r>
      </w:del>
      <w:r w:rsidRPr="00C50A1E">
        <w:rPr>
          <w:rFonts w:ascii="Times New Roman" w:eastAsia="Times New Roman" w:hAnsi="Times New Roman" w:cs="Times New Roman"/>
          <w:sz w:val="24"/>
          <w:szCs w:val="24"/>
        </w:rPr>
        <w:t xml:space="preserve">. </w:t>
      </w:r>
      <w:del w:id="65" w:author="PGSD1" w:date="2021-12-13T16:17:00Z">
        <w:r w:rsidRPr="00C50A1E" w:rsidDel="00C77276">
          <w:rPr>
            <w:rFonts w:ascii="Times New Roman" w:eastAsia="Times New Roman" w:hAnsi="Times New Roman" w:cs="Times New Roman"/>
            <w:sz w:val="24"/>
            <w:szCs w:val="24"/>
          </w:rPr>
          <w:delText>Apalagi m</w:delText>
        </w:r>
      </w:del>
      <w:ins w:id="66" w:author="PGSD1" w:date="2021-12-13T16:17:00Z">
        <w:r w:rsidR="00C77276">
          <w:rPr>
            <w:rFonts w:ascii="Times New Roman" w:eastAsia="Times New Roman" w:hAnsi="Times New Roman" w:cs="Times New Roman"/>
            <w:sz w:val="24"/>
            <w:szCs w:val="24"/>
          </w:rPr>
          <w:t>M</w:t>
        </w:r>
      </w:ins>
      <w:r w:rsidRPr="00C50A1E">
        <w:rPr>
          <w:rFonts w:ascii="Times New Roman" w:eastAsia="Times New Roman" w:hAnsi="Times New Roman" w:cs="Times New Roman"/>
          <w:sz w:val="24"/>
          <w:szCs w:val="24"/>
        </w:rPr>
        <w:t>unculnya kaum</w:t>
      </w:r>
      <w:del w:id="67" w:author="PGSD1" w:date="2021-12-13T16:17:00Z">
        <w:r w:rsidRPr="00C50A1E" w:rsidDel="00C77276">
          <w:rPr>
            <w:rFonts w:ascii="Times New Roman" w:eastAsia="Times New Roman" w:hAnsi="Times New Roman" w:cs="Times New Roman"/>
            <w:sz w:val="24"/>
            <w:szCs w:val="24"/>
          </w:rPr>
          <w:delText>-kaum</w:delText>
        </w:r>
      </w:del>
      <w:r w:rsidRPr="00C50A1E">
        <w:rPr>
          <w:rFonts w:ascii="Times New Roman" w:eastAsia="Times New Roman" w:hAnsi="Times New Roman" w:cs="Times New Roman"/>
          <w:sz w:val="24"/>
          <w:szCs w:val="24"/>
        </w:rPr>
        <w:t xml:space="preserve"> rebahan yang kerjaannya tiduran dan hanya buka tutup media sosial atau pura-pura sibuk padahal tidak ada yang </w:t>
      </w:r>
      <w:del w:id="68" w:author="PGSD1" w:date="2021-12-13T16:17:00Z">
        <w:r w:rsidRPr="00C50A1E" w:rsidDel="00C77276">
          <w:rPr>
            <w:rFonts w:ascii="Times New Roman" w:eastAsia="Times New Roman" w:hAnsi="Times New Roman" w:cs="Times New Roman"/>
            <w:sz w:val="24"/>
            <w:szCs w:val="24"/>
          </w:rPr>
          <w:delText>nge-</w:delText>
        </w:r>
      </w:del>
      <w:ins w:id="69" w:author="PGSD1" w:date="2021-12-13T16:17:00Z">
        <w:r w:rsidR="00C77276">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chat. </w:t>
      </w:r>
    </w:p>
    <w:p w14:paraId="4A722FA1" w14:textId="7008F048"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w:t>
      </w:r>
      <w:del w:id="70" w:author="PGSD1" w:date="2021-12-13T16:17:00Z">
        <w:r w:rsidDel="00C77276">
          <w:rPr>
            <w:rFonts w:ascii="Times New Roman" w:eastAsia="Times New Roman" w:hAnsi="Times New Roman" w:cs="Times New Roman"/>
            <w:sz w:val="24"/>
            <w:szCs w:val="24"/>
          </w:rPr>
          <w:delText xml:space="preserve">. </w:delText>
        </w:r>
      </w:del>
      <w:ins w:id="71" w:author="PGSD1" w:date="2021-12-13T16:17:00Z">
        <w:r w:rsidR="00C77276">
          <w:rPr>
            <w:rFonts w:ascii="Times New Roman" w:eastAsia="Times New Roman" w:hAnsi="Times New Roman" w:cs="Times New Roman"/>
            <w:sz w:val="24"/>
            <w:szCs w:val="24"/>
          </w:rPr>
          <w:t>,</w:t>
        </w:r>
        <w:r w:rsidR="00C77276">
          <w:rPr>
            <w:rFonts w:ascii="Times New Roman" w:eastAsia="Times New Roman" w:hAnsi="Times New Roman" w:cs="Times New Roman"/>
            <w:sz w:val="24"/>
            <w:szCs w:val="24"/>
          </w:rPr>
          <w:t xml:space="preserve"> </w:t>
        </w:r>
      </w:ins>
      <w:del w:id="72" w:author="PGSD1" w:date="2021-12-13T16:18:00Z">
        <w:r w:rsidDel="00C77276">
          <w:rPr>
            <w:rFonts w:ascii="Times New Roman" w:eastAsia="Times New Roman" w:hAnsi="Times New Roman" w:cs="Times New Roman"/>
            <w:sz w:val="24"/>
            <w:szCs w:val="24"/>
          </w:rPr>
          <w:delText xml:space="preserve">Jadi </w:delText>
        </w:r>
      </w:del>
      <w:ins w:id="73" w:author="PGSD1" w:date="2021-12-13T16:18:00Z">
        <w:r w:rsidR="00C77276">
          <w:rPr>
            <w:rFonts w:ascii="Times New Roman" w:eastAsia="Times New Roman" w:hAnsi="Times New Roman" w:cs="Times New Roman"/>
            <w:sz w:val="24"/>
            <w:szCs w:val="24"/>
          </w:rPr>
          <w:t>menjadi</w:t>
        </w:r>
        <w:r w:rsidR="00C7727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simpanan di</w:t>
      </w:r>
      <w:r w:rsidRPr="00C50A1E">
        <w:rPr>
          <w:rFonts w:ascii="Times New Roman" w:eastAsia="Times New Roman" w:hAnsi="Times New Roman" w:cs="Times New Roman"/>
          <w:sz w:val="24"/>
          <w:szCs w:val="24"/>
        </w:rPr>
        <w:t>tubuhmu, dimana-mana.</w:t>
      </w:r>
    </w:p>
    <w:p w14:paraId="199A0370" w14:textId="77777777"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482B242" w14:textId="77777777" w:rsidR="00927764" w:rsidRPr="00C50A1E" w:rsidRDefault="00927764" w:rsidP="00B456BB">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4FD6E42"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697BC379" w14:textId="77777777" w:rsidR="00927764" w:rsidRPr="00C50A1E" w:rsidRDefault="00927764" w:rsidP="00927764"/>
    <w:p w14:paraId="4C06EF91" w14:textId="77777777" w:rsidR="00927764" w:rsidRPr="005A045A" w:rsidRDefault="00927764" w:rsidP="00927764">
      <w:pPr>
        <w:rPr>
          <w:i/>
        </w:rPr>
      </w:pPr>
    </w:p>
    <w:p w14:paraId="41217C1F"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3CA38110"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54583" w14:textId="77777777" w:rsidR="003A6B97" w:rsidRDefault="003A6B97">
      <w:r>
        <w:separator/>
      </w:r>
    </w:p>
  </w:endnote>
  <w:endnote w:type="continuationSeparator" w:id="0">
    <w:p w14:paraId="12BB7775" w14:textId="77777777" w:rsidR="003A6B97" w:rsidRDefault="003A6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DEBC0"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279F49F" w14:textId="77777777" w:rsidR="00941E77" w:rsidRDefault="003A6B97">
    <w:pPr>
      <w:pStyle w:val="Footer"/>
    </w:pPr>
  </w:p>
  <w:p w14:paraId="7BAA69B9" w14:textId="77777777" w:rsidR="00941E77" w:rsidRDefault="003A6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9442D" w14:textId="77777777" w:rsidR="003A6B97" w:rsidRDefault="003A6B97">
      <w:r>
        <w:separator/>
      </w:r>
    </w:p>
  </w:footnote>
  <w:footnote w:type="continuationSeparator" w:id="0">
    <w:p w14:paraId="251496D6" w14:textId="77777777" w:rsidR="003A6B97" w:rsidRDefault="003A6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SD1">
    <w15:presenceInfo w15:providerId="None" w15:userId="PGS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3A6B97"/>
    <w:rsid w:val="0042167F"/>
    <w:rsid w:val="00924DF5"/>
    <w:rsid w:val="00927764"/>
    <w:rsid w:val="00B456BB"/>
    <w:rsid w:val="00C20908"/>
    <w:rsid w:val="00C77276"/>
    <w:rsid w:val="00E524E5"/>
    <w:rsid w:val="00FF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4C83D"/>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B4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PGSD1</cp:lastModifiedBy>
  <cp:revision>2</cp:revision>
  <dcterms:created xsi:type="dcterms:W3CDTF">2021-12-13T08:18:00Z</dcterms:created>
  <dcterms:modified xsi:type="dcterms:W3CDTF">2021-12-13T08:18:00Z</dcterms:modified>
</cp:coreProperties>
</file>