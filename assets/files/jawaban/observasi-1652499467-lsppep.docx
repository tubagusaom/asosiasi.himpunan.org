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566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CA946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ABF01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127411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6FC5D86" w14:textId="77777777" w:rsidTr="00821BA2">
        <w:tc>
          <w:tcPr>
            <w:tcW w:w="9350" w:type="dxa"/>
          </w:tcPr>
          <w:p w14:paraId="69F987F7" w14:textId="77777777" w:rsidR="00BE098E" w:rsidRDefault="00BE098E" w:rsidP="00821BA2">
            <w:pPr>
              <w:pStyle w:val="ListParagraph"/>
              <w:ind w:left="0"/>
            </w:pPr>
          </w:p>
          <w:p w14:paraId="24E202C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D920D7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71AB73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6F47D6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C7C5F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A56F56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512149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1ABBA78" w14:textId="035C4E4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ins w:id="0" w:author="HP Elite X2 G2" w:date="2022-05-14T10:32:00Z">
              <w:r w:rsidR="005C4139">
                <w:t xml:space="preserve"> </w:t>
              </w:r>
              <w:proofErr w:type="spellStart"/>
              <w:r w:rsidR="005C4139">
                <w:t>atau</w:t>
              </w:r>
            </w:ins>
            <w:proofErr w:type="spellEnd"/>
            <w:del w:id="1" w:author="HP Elite X2 G2" w:date="2022-05-14T10:32:00Z">
              <w:r w:rsidDel="005C4139">
                <w:delText>,</w:delText>
              </w:r>
            </w:del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41D657D" w14:textId="7848AD7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ins w:id="2" w:author="HP Elite X2 G2" w:date="2022-05-14T10:32:00Z">
              <w:r w:rsidR="005C4139">
                <w:t xml:space="preserve"> </w:t>
              </w:r>
              <w:proofErr w:type="spellStart"/>
              <w:r w:rsidR="005C4139">
                <w:t>atau</w:t>
              </w:r>
            </w:ins>
            <w:proofErr w:type="spellEnd"/>
            <w:del w:id="3" w:author="HP Elite X2 G2" w:date="2022-05-14T10:32:00Z">
              <w:r w:rsidDel="005C4139">
                <w:delText>;</w:delText>
              </w:r>
            </w:del>
            <w:r>
              <w:t xml:space="preserve">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6CB225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9F1F4DE" w14:textId="30D68CF8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>;</w:t>
            </w:r>
            <w:ins w:id="4" w:author="HP Elite X2 G2" w:date="2022-05-14T10:33:00Z">
              <w:r w:rsidR="005C4139">
                <w:t xml:space="preserve"> </w:t>
              </w:r>
              <w:proofErr w:type="spellStart"/>
              <w:r w:rsidR="005C4139">
                <w:t>atau</w:t>
              </w:r>
            </w:ins>
            <w:proofErr w:type="spellEnd"/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24BD37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1FD89E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69F2EF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3D8A1D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78C5FAE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E37D13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E627F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3BE6A6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B0414E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6A1EF6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D6B13D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FE4365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1061D9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2AA369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98117C1" w14:textId="77777777" w:rsidTr="00821BA2">
        <w:tc>
          <w:tcPr>
            <w:tcW w:w="9350" w:type="dxa"/>
          </w:tcPr>
          <w:p w14:paraId="7A9CB96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8792CA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051572">
    <w:abstractNumId w:val="0"/>
  </w:num>
  <w:num w:numId="2" w16cid:durableId="130832103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 Elite X2 G2">
    <w15:presenceInfo w15:providerId="None" w15:userId="HP Elite X2 G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5749A"/>
    <w:rsid w:val="0042167F"/>
    <w:rsid w:val="005C4139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176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C41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Elite X2 G2</cp:lastModifiedBy>
  <cp:revision>2</cp:revision>
  <dcterms:created xsi:type="dcterms:W3CDTF">2022-05-14T03:37:00Z</dcterms:created>
  <dcterms:modified xsi:type="dcterms:W3CDTF">2022-05-14T03:37:00Z</dcterms:modified>
</cp:coreProperties>
</file>