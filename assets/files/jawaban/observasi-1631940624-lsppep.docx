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32456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415CC4A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34AEC93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C62BE5D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132DAC1C" w14:textId="77777777" w:rsidR="00927764" w:rsidRPr="0094076B" w:rsidRDefault="00927764" w:rsidP="00927764">
      <w:pPr>
        <w:rPr>
          <w:rFonts w:ascii="Cambria" w:hAnsi="Cambria"/>
        </w:rPr>
      </w:pPr>
    </w:p>
    <w:p w14:paraId="5A307C19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1115A154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5DAC99E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649D85B" wp14:editId="69FE10EB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56B6B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4A6CA79" w14:textId="5DA16E8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0" w:author="Windows User" w:date="2021-09-18T11:25:00Z">
        <w:r w:rsidRPr="00C50A1E" w:rsidDel="00845F8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tetep </w:delText>
        </w:r>
      </w:del>
      <w:proofErr w:type="spellStart"/>
      <w:ins w:id="1" w:author="Windows User" w:date="2021-09-18T11:25:00Z">
        <w:r w:rsidR="00845F8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tetap</w:t>
        </w:r>
        <w:proofErr w:type="spellEnd"/>
        <w:r w:rsidR="00845F82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del w:id="2" w:author="Windows User" w:date="2021-09-18T11:25:00Z">
        <w:r w:rsidRPr="00C50A1E" w:rsidDel="00845F8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temenan </w:delText>
        </w:r>
      </w:del>
      <w:proofErr w:type="spellStart"/>
      <w:ins w:id="3" w:author="Windows User" w:date="2021-09-18T11:25:00Z">
        <w:r w:rsidR="00845F8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temanan</w:t>
        </w:r>
        <w:proofErr w:type="spellEnd"/>
        <w:r w:rsidR="00845F82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del w:id="4" w:author="Windows User" w:date="2021-09-18T11:25:00Z">
        <w:r w:rsidRPr="00C50A1E" w:rsidDel="00845F8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aja</w:delText>
        </w:r>
      </w:del>
      <w:proofErr w:type="spellStart"/>
      <w:ins w:id="5" w:author="Windows User" w:date="2021-09-18T11:25:00Z">
        <w:r w:rsidR="00845F8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saja</w:t>
        </w:r>
      </w:ins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DB285A9" w14:textId="3A2CD67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" w:author="Windows User" w:date="2021-09-18T11:46:00Z">
        <w:r w:rsidRPr="00C50A1E" w:rsidDel="00AD1AF4">
          <w:rPr>
            <w:rFonts w:ascii="Times New Roman" w:eastAsia="Times New Roman" w:hAnsi="Times New Roman" w:cs="Times New Roman"/>
            <w:sz w:val="24"/>
            <w:szCs w:val="24"/>
          </w:rPr>
          <w:delText xml:space="preserve">aduhai </w:delText>
        </w:r>
      </w:del>
      <w:proofErr w:type="spellStart"/>
      <w:ins w:id="7" w:author="Windows User" w:date="2021-09-18T11:46:00Z">
        <w:r w:rsidR="00AD1AF4">
          <w:rPr>
            <w:rFonts w:ascii="Times New Roman" w:eastAsia="Times New Roman" w:hAnsi="Times New Roman" w:cs="Times New Roman"/>
            <w:sz w:val="24"/>
            <w:szCs w:val="24"/>
          </w:rPr>
          <w:t>harum</w:t>
        </w:r>
        <w:proofErr w:type="spellEnd"/>
        <w:r w:rsidR="00AD1AF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8" w:author="Windows User" w:date="2021-09-18T11:25:00Z">
        <w:r w:rsidR="00845F82">
          <w:rPr>
            <w:rFonts w:ascii="Times New Roman" w:eastAsia="Times New Roman" w:hAnsi="Times New Roman" w:cs="Times New Roman"/>
            <w:sz w:val="24"/>
            <w:szCs w:val="24"/>
          </w:rPr>
          <w:t xml:space="preserve">dan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4BE680F" w14:textId="000613E7" w:rsidR="00927764" w:rsidRPr="00C50A1E" w:rsidRDefault="00AD1AF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9" w:author="Windows User" w:date="2021-09-18T11:47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bulan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10" w:author="Windows User" w:date="2021-09-18T11:25:00Z">
        <w:r w:rsidR="00845F8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45F82">
          <w:rPr>
            <w:rFonts w:ascii="Times New Roman" w:eastAsia="Times New Roman" w:hAnsi="Times New Roman" w:cs="Times New Roman"/>
            <w:sz w:val="24"/>
            <w:szCs w:val="24"/>
          </w:rPr>
          <w:t>turun</w:t>
        </w:r>
      </w:ins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ins w:id="11" w:author="Windows User" w:date="2021-09-18T11:25:00Z">
        <w:r w:rsidR="00845F82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del w:id="12" w:author="Windows User" w:date="2021-09-18T11:26:00Z">
        <w:r w:rsidR="00927764" w:rsidRPr="00C50A1E" w:rsidDel="00845F82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13" w:author="Windows User" w:date="2021-09-18T11:26:00Z">
        <w:r w:rsidR="00845F82">
          <w:rPr>
            <w:rFonts w:ascii="Times New Roman" w:eastAsia="Times New Roman" w:hAnsi="Times New Roman" w:cs="Times New Roman"/>
            <w:sz w:val="24"/>
            <w:szCs w:val="24"/>
          </w:rPr>
          <w:t>,</w:t>
        </w:r>
        <w:r w:rsidR="00845F8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ins w:id="14" w:author="Windows User" w:date="2021-09-18T11:47:00Z">
        <w:r>
          <w:rPr>
            <w:rFonts w:ascii="Times New Roman" w:eastAsia="Times New Roman" w:hAnsi="Times New Roman" w:cs="Times New Roman"/>
            <w:sz w:val="24"/>
            <w:szCs w:val="24"/>
          </w:rPr>
          <w:t>awal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del w:id="15" w:author="Windows User" w:date="2021-09-18T11:47:00Z">
        <w:r w:rsidR="00927764" w:rsidRPr="00C50A1E" w:rsidDel="00AD1AF4">
          <w:rPr>
            <w:rFonts w:ascii="Times New Roman" w:eastAsia="Times New Roman" w:hAnsi="Times New Roman" w:cs="Times New Roman"/>
            <w:sz w:val="24"/>
            <w:szCs w:val="24"/>
          </w:rPr>
          <w:delText xml:space="preserve"> awal</w:delText>
        </w:r>
      </w:del>
      <w:ins w:id="16" w:author="Windows User" w:date="2021-09-18T11:26:00Z">
        <w:r w:rsidR="00845F8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7" w:author="Windows User" w:date="2021-09-18T11:26:00Z">
        <w:r w:rsidR="00927764" w:rsidDel="00845F82">
          <w:rPr>
            <w:rFonts w:ascii="Times New Roman" w:eastAsia="Times New Roman" w:hAnsi="Times New Roman" w:cs="Times New Roman"/>
            <w:sz w:val="24"/>
            <w:szCs w:val="24"/>
          </w:rPr>
          <w:delText xml:space="preserve">Bulan </w:delText>
        </w:r>
      </w:del>
      <w:proofErr w:type="spellStart"/>
      <w:ins w:id="18" w:author="Windows User" w:date="2021-09-18T11:26:00Z">
        <w:r w:rsidR="00845F82">
          <w:rPr>
            <w:rFonts w:ascii="Times New Roman" w:eastAsia="Times New Roman" w:hAnsi="Times New Roman" w:cs="Times New Roman"/>
            <w:sz w:val="24"/>
            <w:szCs w:val="24"/>
          </w:rPr>
          <w:t>b</w:t>
        </w:r>
        <w:r w:rsidR="00845F82">
          <w:rPr>
            <w:rFonts w:ascii="Times New Roman" w:eastAsia="Times New Roman" w:hAnsi="Times New Roman" w:cs="Times New Roman"/>
            <w:sz w:val="24"/>
            <w:szCs w:val="24"/>
          </w:rPr>
          <w:t>ulan</w:t>
        </w:r>
        <w:proofErr w:type="spellEnd"/>
        <w:r w:rsidR="00845F8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9" w:author="Windows User" w:date="2021-09-18T11:26:00Z">
        <w:r w:rsidR="00927764" w:rsidDel="00845F82">
          <w:rPr>
            <w:rFonts w:ascii="Times New Roman" w:eastAsia="Times New Roman" w:hAnsi="Times New Roman" w:cs="Times New Roman"/>
            <w:sz w:val="24"/>
            <w:szCs w:val="24"/>
          </w:rPr>
          <w:delText>November</w:delText>
        </w:r>
      </w:del>
      <w:proofErr w:type="spellStart"/>
      <w:ins w:id="20" w:author="Windows User" w:date="2021-09-18T11:26:00Z">
        <w:r w:rsidR="00845F82">
          <w:rPr>
            <w:rFonts w:ascii="Times New Roman" w:eastAsia="Times New Roman" w:hAnsi="Times New Roman" w:cs="Times New Roman"/>
            <w:sz w:val="24"/>
            <w:szCs w:val="24"/>
          </w:rPr>
          <w:t>No</w:t>
        </w:r>
        <w:r w:rsidR="00845F82">
          <w:rPr>
            <w:rFonts w:ascii="Times New Roman" w:eastAsia="Times New Roman" w:hAnsi="Times New Roman" w:cs="Times New Roman"/>
            <w:sz w:val="24"/>
            <w:szCs w:val="24"/>
          </w:rPr>
          <w:t>p</w:t>
        </w:r>
        <w:r w:rsidR="00845F82">
          <w:rPr>
            <w:rFonts w:ascii="Times New Roman" w:eastAsia="Times New Roman" w:hAnsi="Times New Roman" w:cs="Times New Roman"/>
            <w:sz w:val="24"/>
            <w:szCs w:val="24"/>
          </w:rPr>
          <w:t>ember</w:t>
        </w:r>
      </w:ins>
      <w:r w:rsidR="00927764">
        <w:rPr>
          <w:rFonts w:ascii="Times New Roman" w:eastAsia="Times New Roman" w:hAnsi="Times New Roman" w:cs="Times New Roman"/>
          <w:sz w:val="24"/>
          <w:szCs w:val="24"/>
        </w:rPr>
        <w:t>-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1" w:author="Windows User" w:date="2021-09-18T11:47:00Z">
        <w:r>
          <w:rPr>
            <w:rFonts w:ascii="Times New Roman" w:eastAsia="Times New Roman" w:hAnsi="Times New Roman" w:cs="Times New Roman"/>
            <w:sz w:val="24"/>
            <w:szCs w:val="24"/>
          </w:rPr>
          <w:t>tahun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2019</w:t>
      </w:r>
      <w:del w:id="22" w:author="Windows User" w:date="2021-09-18T11:26:00Z">
        <w:r w:rsidR="00927764" w:rsidRPr="00C50A1E" w:rsidDel="00845F82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23" w:author="Windows User" w:date="2021-09-18T11:26:00Z">
        <w:r w:rsidR="00845F82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r w:rsidR="00845F8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4" w:author="Windows User" w:date="2021-09-18T11:26:00Z">
        <w:r w:rsidR="00927764" w:rsidRPr="00C50A1E" w:rsidDel="00845F82">
          <w:rPr>
            <w:rFonts w:ascii="Times New Roman" w:eastAsia="Times New Roman" w:hAnsi="Times New Roman" w:cs="Times New Roman"/>
            <w:sz w:val="24"/>
            <w:szCs w:val="24"/>
          </w:rPr>
          <w:delText xml:space="preserve">hujan </w:delText>
        </w:r>
      </w:del>
      <w:proofErr w:type="spellStart"/>
      <w:ins w:id="25" w:author="Windows User" w:date="2021-09-18T11:26:00Z">
        <w:r w:rsidR="00845F82">
          <w:rPr>
            <w:rFonts w:ascii="Times New Roman" w:eastAsia="Times New Roman" w:hAnsi="Times New Roman" w:cs="Times New Roman"/>
            <w:sz w:val="24"/>
            <w:szCs w:val="24"/>
          </w:rPr>
          <w:t>H</w:t>
        </w:r>
        <w:r w:rsidR="00845F82" w:rsidRPr="00C50A1E">
          <w:rPr>
            <w:rFonts w:ascii="Times New Roman" w:eastAsia="Times New Roman" w:hAnsi="Times New Roman" w:cs="Times New Roman"/>
            <w:sz w:val="24"/>
            <w:szCs w:val="24"/>
          </w:rPr>
          <w:t>ujan</w:t>
        </w:r>
        <w:proofErr w:type="spellEnd"/>
        <w:r w:rsidR="00845F8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6" w:author="Windows User" w:date="2021-09-18T11:47:00Z">
        <w:r w:rsidR="00927764" w:rsidRPr="00C50A1E" w:rsidDel="00AD1AF4">
          <w:rPr>
            <w:rFonts w:ascii="Times New Roman" w:eastAsia="Times New Roman" w:hAnsi="Times New Roman" w:cs="Times New Roman"/>
            <w:sz w:val="24"/>
            <w:szCs w:val="24"/>
          </w:rPr>
          <w:delText xml:space="preserve">seperti </w:delText>
        </w:r>
      </w:del>
      <w:proofErr w:type="spellStart"/>
      <w:ins w:id="27" w:author="Windows User" w:date="2021-09-18T11:47:00Z">
        <w:r>
          <w:rPr>
            <w:rFonts w:ascii="Times New Roman" w:eastAsia="Times New Roman" w:hAnsi="Times New Roman" w:cs="Times New Roman"/>
            <w:sz w:val="24"/>
            <w:szCs w:val="24"/>
          </w:rPr>
          <w:t>tanpa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del w:id="28" w:author="Windows User" w:date="2021-09-18T11:27:00Z">
        <w:r w:rsidR="00927764" w:rsidRPr="00C50A1E" w:rsidDel="00845F82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29" w:author="Windows User" w:date="2021-09-18T11:27:00Z">
        <w:r w:rsidR="00845F82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="00845F8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0" w:author="Windows User" w:date="2021-09-18T11:27:00Z">
        <w:r w:rsidR="00927764" w:rsidRPr="00C50A1E" w:rsidDel="00845F82">
          <w:rPr>
            <w:rFonts w:ascii="Times New Roman" w:eastAsia="Times New Roman" w:hAnsi="Times New Roman" w:cs="Times New Roman"/>
            <w:sz w:val="24"/>
            <w:szCs w:val="24"/>
          </w:rPr>
          <w:delText xml:space="preserve">Sudah </w:delText>
        </w:r>
      </w:del>
      <w:proofErr w:type="spellStart"/>
      <w:ins w:id="31" w:author="Windows User" w:date="2021-09-18T11:27:00Z">
        <w:r w:rsidR="00845F82">
          <w:rPr>
            <w:rFonts w:ascii="Times New Roman" w:eastAsia="Times New Roman" w:hAnsi="Times New Roman" w:cs="Times New Roman"/>
            <w:sz w:val="24"/>
            <w:szCs w:val="24"/>
          </w:rPr>
          <w:t>s</w:t>
        </w:r>
        <w:r w:rsidR="00845F82" w:rsidRPr="00C50A1E">
          <w:rPr>
            <w:rFonts w:ascii="Times New Roman" w:eastAsia="Times New Roman" w:hAnsi="Times New Roman" w:cs="Times New Roman"/>
            <w:sz w:val="24"/>
            <w:szCs w:val="24"/>
          </w:rPr>
          <w:t>udah</w:t>
        </w:r>
        <w:proofErr w:type="spellEnd"/>
        <w:r w:rsidR="00845F8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ins w:id="32" w:author="Windows User" w:date="2021-09-18T11:27:00Z">
        <w:r w:rsidR="00845F8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33" w:author="Windows User" w:date="2021-09-18T11:48:00Z">
        <w:r w:rsidR="00927764" w:rsidRPr="00C50A1E" w:rsidDel="00AD1AF4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AABBC1" w14:textId="376F261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34" w:author="Windows User" w:date="2021-09-18T11:27:00Z">
        <w:r w:rsidR="00845F8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35" w:author="Windows User" w:date="2021-09-18T11:27:00Z">
        <w:r w:rsidRPr="00C50A1E" w:rsidDel="00845F82">
          <w:rPr>
            <w:rFonts w:ascii="Times New Roman" w:eastAsia="Times New Roman" w:hAnsi="Times New Roman" w:cs="Times New Roman"/>
            <w:sz w:val="24"/>
            <w:szCs w:val="24"/>
          </w:rPr>
          <w:delText>ambyar</w:delText>
        </w:r>
      </w:del>
      <w:proofErr w:type="spellStart"/>
      <w:ins w:id="36" w:author="Windows User" w:date="2021-09-18T11:27:00Z">
        <w:r w:rsidR="00845F82">
          <w:rPr>
            <w:rFonts w:ascii="Times New Roman" w:eastAsia="Times New Roman" w:hAnsi="Times New Roman" w:cs="Times New Roman"/>
            <w:sz w:val="24"/>
            <w:szCs w:val="24"/>
          </w:rPr>
          <w:t>hambar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37" w:author="Windows User" w:date="2021-09-18T11:48:00Z">
        <w:r w:rsidRPr="00C50A1E" w:rsidDel="00AD1AF4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ins w:id="38" w:author="Windows User" w:date="2021-09-18T11:48:00Z">
        <w:r w:rsidR="00AD1AF4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r w:rsidR="00AD1AF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ins w:id="39" w:author="Windows User" w:date="2021-09-18T11:28:00Z">
        <w:r w:rsidR="00845F82">
          <w:rPr>
            <w:rFonts w:ascii="Times New Roman" w:eastAsia="Times New Roman" w:hAnsi="Times New Roman" w:cs="Times New Roman"/>
            <w:sz w:val="24"/>
            <w:szCs w:val="24"/>
          </w:rPr>
          <w:t xml:space="preserve"> juga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40" w:author="Windows User" w:date="2021-09-18T11:28:00Z">
        <w:r w:rsidRPr="00C50A1E" w:rsidDel="00845F82">
          <w:rPr>
            <w:rFonts w:ascii="Times New Roman" w:eastAsia="Times New Roman" w:hAnsi="Times New Roman" w:cs="Times New Roman"/>
            <w:sz w:val="24"/>
            <w:szCs w:val="24"/>
          </w:rPr>
          <w:delText>Ya</w:delText>
        </w:r>
      </w:del>
      <w:proofErr w:type="spellStart"/>
      <w:ins w:id="41" w:author="Windows User" w:date="2021-09-18T11:28:00Z">
        <w:r w:rsidR="00845F82">
          <w:rPr>
            <w:rFonts w:ascii="Times New Roman" w:eastAsia="Times New Roman" w:hAnsi="Times New Roman" w:cs="Times New Roman"/>
            <w:sz w:val="24"/>
            <w:szCs w:val="24"/>
          </w:rPr>
          <w:t>y</w:t>
        </w:r>
        <w:r w:rsidR="00845F82" w:rsidRPr="00C50A1E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BF1865A" w14:textId="707C233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42" w:author="Windows User" w:date="2021-09-18T11:28:00Z">
        <w:r w:rsidR="00845F8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ins w:id="43" w:author="Windows User" w:date="2021-09-18T11:28:00Z">
        <w:r w:rsidR="00845F82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4" w:author="Windows User" w:date="2021-09-18T11:28:00Z">
        <w:r w:rsidDel="00845F82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845F82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ins w:id="45" w:author="Windows User" w:date="2021-09-18T11:28:00Z">
        <w:r w:rsidR="00845F82">
          <w:rPr>
            <w:rFonts w:ascii="Times New Roman" w:eastAsia="Times New Roman" w:hAnsi="Times New Roman" w:cs="Times New Roman"/>
            <w:sz w:val="24"/>
            <w:szCs w:val="24"/>
          </w:rPr>
          <w:t>na</w:t>
        </w:r>
        <w:r w:rsidR="00845F82">
          <w:rPr>
            <w:rFonts w:ascii="Times New Roman" w:eastAsia="Times New Roman" w:hAnsi="Times New Roman" w:cs="Times New Roman"/>
            <w:sz w:val="24"/>
            <w:szCs w:val="24"/>
          </w:rPr>
          <w:t>f</w:t>
        </w:r>
        <w:r w:rsidR="00845F82" w:rsidRPr="00C50A1E">
          <w:rPr>
            <w:rFonts w:ascii="Times New Roman" w:eastAsia="Times New Roman" w:hAnsi="Times New Roman" w:cs="Times New Roman"/>
            <w:sz w:val="24"/>
            <w:szCs w:val="24"/>
          </w:rPr>
          <w:t>su</w:t>
        </w:r>
        <w:proofErr w:type="spellEnd"/>
        <w:r w:rsidR="00845F8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BBBD6C1" w14:textId="5010D57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46" w:author="Windows User" w:date="2021-09-18T11:29:00Z">
        <w:r w:rsidR="00845F82">
          <w:rPr>
            <w:rFonts w:ascii="Times New Roman" w:eastAsia="Times New Roman" w:hAnsi="Times New Roman" w:cs="Times New Roman"/>
            <w:sz w:val="24"/>
            <w:szCs w:val="24"/>
          </w:rPr>
          <w:t xml:space="preserve">Hal </w:t>
        </w:r>
        <w:proofErr w:type="spellStart"/>
        <w:r w:rsidR="00845F82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845F8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7" w:author="Windows User" w:date="2021-09-18T11:29:00Z">
        <w:r w:rsidRPr="00C50A1E" w:rsidDel="00845F82">
          <w:rPr>
            <w:rFonts w:ascii="Times New Roman" w:eastAsia="Times New Roman" w:hAnsi="Times New Roman" w:cs="Times New Roman"/>
            <w:sz w:val="24"/>
            <w:szCs w:val="24"/>
          </w:rPr>
          <w:delText xml:space="preserve">Sering </w:delText>
        </w:r>
      </w:del>
      <w:proofErr w:type="spellStart"/>
      <w:ins w:id="48" w:author="Windows User" w:date="2021-09-18T11:29:00Z">
        <w:r w:rsidR="00845F82">
          <w:rPr>
            <w:rFonts w:ascii="Times New Roman" w:eastAsia="Times New Roman" w:hAnsi="Times New Roman" w:cs="Times New Roman"/>
            <w:sz w:val="24"/>
            <w:szCs w:val="24"/>
          </w:rPr>
          <w:t>s</w:t>
        </w:r>
        <w:r w:rsidR="00845F82" w:rsidRPr="00C50A1E">
          <w:rPr>
            <w:rFonts w:ascii="Times New Roman" w:eastAsia="Times New Roman" w:hAnsi="Times New Roman" w:cs="Times New Roman"/>
            <w:sz w:val="24"/>
            <w:szCs w:val="24"/>
          </w:rPr>
          <w:t>ering</w:t>
        </w:r>
        <w:proofErr w:type="spellEnd"/>
        <w:r w:rsidR="00845F8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845F82">
          <w:rPr>
            <w:rFonts w:ascii="Times New Roman" w:eastAsia="Times New Roman" w:hAnsi="Times New Roman" w:cs="Times New Roman"/>
            <w:sz w:val="24"/>
            <w:szCs w:val="24"/>
          </w:rPr>
          <w:t xml:space="preserve">juga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2A7C77" w14:textId="31C47E9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9" w:author="Windows User" w:date="2021-09-18T11:49:00Z">
        <w:r w:rsidRPr="00C50A1E" w:rsidDel="00AD1AF4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0" w:author="Windows User" w:date="2021-09-18T11:30:00Z">
        <w:r w:rsidRPr="00C50A1E" w:rsidDel="00845F82">
          <w:rPr>
            <w:rFonts w:ascii="Times New Roman" w:eastAsia="Times New Roman" w:hAnsi="Times New Roman" w:cs="Times New Roman"/>
            <w:sz w:val="24"/>
            <w:szCs w:val="24"/>
          </w:rPr>
          <w:delText xml:space="preserve">biji </w:delText>
        </w:r>
      </w:del>
      <w:proofErr w:type="spellStart"/>
      <w:ins w:id="51" w:author="Windows User" w:date="2021-09-18T11:49:00Z">
        <w:r w:rsidR="00AD1AF4">
          <w:rPr>
            <w:rFonts w:ascii="Times New Roman" w:eastAsia="Times New Roman" w:hAnsi="Times New Roman" w:cs="Times New Roman"/>
            <w:sz w:val="24"/>
            <w:szCs w:val="24"/>
          </w:rPr>
          <w:t>potong</w:t>
        </w:r>
        <w:proofErr w:type="spellEnd"/>
        <w:r w:rsidR="00AD1AF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ins w:id="52" w:author="Windows User" w:date="2021-09-18T11:30:00Z">
        <w:r w:rsidR="00845F8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8F5863E" w14:textId="7B31429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3" w:author="Windows User" w:date="2021-09-18T11:50:00Z">
        <w:r w:rsidRPr="00C50A1E" w:rsidDel="00AD1AF4">
          <w:rPr>
            <w:rFonts w:ascii="Times New Roman" w:eastAsia="Times New Roman" w:hAnsi="Times New Roman" w:cs="Times New Roman"/>
            <w:sz w:val="24"/>
            <w:szCs w:val="24"/>
          </w:rPr>
          <w:delText xml:space="preserve">pencetus </w:delText>
        </w:r>
      </w:del>
      <w:proofErr w:type="spellStart"/>
      <w:ins w:id="54" w:author="Windows User" w:date="2021-09-18T11:50:00Z">
        <w:r w:rsidR="00AD1AF4">
          <w:rPr>
            <w:rFonts w:ascii="Times New Roman" w:eastAsia="Times New Roman" w:hAnsi="Times New Roman" w:cs="Times New Roman"/>
            <w:sz w:val="24"/>
            <w:szCs w:val="24"/>
          </w:rPr>
          <w:t>alasan</w:t>
        </w:r>
        <w:proofErr w:type="spellEnd"/>
        <w:r w:rsidR="00AD1AF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E2BEE62" w14:textId="47D4532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ins w:id="55" w:author="Windows User" w:date="2021-09-18T11:31:00Z">
        <w:r w:rsidR="00845F8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6" w:author="Windows User" w:date="2021-09-18T11:31:00Z">
        <w:r w:rsidRPr="00C50A1E" w:rsidDel="00845F82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7" w:author="Windows User" w:date="2021-09-18T11:32:00Z">
        <w:r w:rsidRPr="00C50A1E" w:rsidDel="00845F82">
          <w:rPr>
            <w:rFonts w:ascii="Times New Roman" w:eastAsia="Times New Roman" w:hAnsi="Times New Roman" w:cs="Times New Roman"/>
            <w:sz w:val="24"/>
            <w:szCs w:val="24"/>
          </w:rPr>
          <w:delText>alias yang</w:delText>
        </w:r>
      </w:del>
      <w:ins w:id="58" w:author="Windows User" w:date="2021-09-18T11:32:00Z">
        <w:r w:rsidR="00845F82">
          <w:rPr>
            <w:rFonts w:ascii="Times New Roman" w:eastAsia="Times New Roman" w:hAnsi="Times New Roman" w:cs="Times New Roman"/>
            <w:sz w:val="24"/>
            <w:szCs w:val="24"/>
          </w:rPr>
          <w:t>dan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ins w:id="59" w:author="Windows User" w:date="2021-09-18T11:50:00Z">
        <w:r w:rsidR="00AD1AF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D1AF4">
          <w:rPr>
            <w:rFonts w:ascii="Times New Roman" w:eastAsia="Times New Roman" w:hAnsi="Times New Roman" w:cs="Times New Roman"/>
            <w:sz w:val="24"/>
            <w:szCs w:val="24"/>
          </w:rPr>
          <w:t>tambahan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665298C" w14:textId="4434677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60" w:author="Windows User" w:date="2021-09-18T11:32:00Z">
        <w:r w:rsidRPr="00C50A1E" w:rsidDel="00845F82">
          <w:rPr>
            <w:rFonts w:ascii="Times New Roman" w:eastAsia="Times New Roman" w:hAnsi="Times New Roman" w:cs="Times New Roman"/>
            <w:sz w:val="24"/>
            <w:szCs w:val="24"/>
          </w:rPr>
          <w:delText>mu,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1" w:author="Windows User" w:date="2021-09-18T11:32:00Z">
        <w:r w:rsidRPr="00C50A1E" w:rsidDel="00845F82">
          <w:rPr>
            <w:rFonts w:ascii="Times New Roman" w:eastAsia="Times New Roman" w:hAnsi="Times New Roman" w:cs="Times New Roman"/>
            <w:sz w:val="24"/>
            <w:szCs w:val="24"/>
          </w:rPr>
          <w:delText xml:space="preserve">kira </w:delText>
        </w:r>
      </w:del>
      <w:proofErr w:type="spellStart"/>
      <w:ins w:id="62" w:author="Windows User" w:date="2021-09-18T11:32:00Z">
        <w:r w:rsidR="00845F82">
          <w:rPr>
            <w:rFonts w:ascii="Times New Roman" w:eastAsia="Times New Roman" w:hAnsi="Times New Roman" w:cs="Times New Roman"/>
            <w:sz w:val="24"/>
            <w:szCs w:val="24"/>
          </w:rPr>
          <w:t>rasakan</w:t>
        </w:r>
        <w:proofErr w:type="spellEnd"/>
        <w:r w:rsidR="00845F8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21F7DB1E" w14:textId="613C547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del w:id="63" w:author="Windows User" w:date="2021-09-18T11:33:00Z">
        <w:r w:rsidRPr="00C50A1E" w:rsidDel="00845F8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ins w:id="64" w:author="Windows User" w:date="2021-09-18T11:33:00Z">
        <w:r w:rsidR="00845F8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65" w:author="Windows User" w:date="2021-09-18T11:50:00Z">
        <w:r w:rsidR="00AD1AF4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6" w:author="Windows User" w:date="2021-09-18T11:51:00Z">
        <w:r w:rsidRPr="00C50A1E" w:rsidDel="00AD1AF4">
          <w:rPr>
            <w:rFonts w:ascii="Times New Roman" w:eastAsia="Times New Roman" w:hAnsi="Times New Roman" w:cs="Times New Roman"/>
            <w:sz w:val="24"/>
            <w:szCs w:val="24"/>
          </w:rPr>
          <w:delText>makin dekat</w:delText>
        </w:r>
      </w:del>
      <w:proofErr w:type="spellStart"/>
      <w:ins w:id="67" w:author="Windows User" w:date="2021-09-18T11:51:00Z">
        <w:r w:rsidR="00AD1AF4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AD1AF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D1AF4">
          <w:rPr>
            <w:rFonts w:ascii="Times New Roman" w:eastAsia="Times New Roman" w:hAnsi="Times New Roman" w:cs="Times New Roman"/>
            <w:sz w:val="24"/>
            <w:szCs w:val="24"/>
          </w:rPr>
          <w:t>semakin</w:t>
        </w:r>
        <w:proofErr w:type="spellEnd"/>
        <w:r w:rsidR="00AD1AF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8" w:author="Windows User" w:date="2021-09-18T11:51:00Z">
        <w:r w:rsidRPr="00C50A1E" w:rsidDel="00AD1AF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9DE018" w14:textId="1EFEEFD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del w:id="69" w:author="Windows User" w:date="2021-09-18T11:51:00Z">
        <w:r w:rsidRPr="00C50A1E" w:rsidDel="00AD1AF4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70" w:author="Windows User" w:date="2021-09-18T11:51:00Z">
        <w:r w:rsidR="00AD1AF4">
          <w:rPr>
            <w:rFonts w:ascii="Times New Roman" w:eastAsia="Times New Roman" w:hAnsi="Times New Roman" w:cs="Times New Roman"/>
            <w:sz w:val="24"/>
            <w:szCs w:val="24"/>
          </w:rPr>
          <w:t xml:space="preserve"> dan</w:t>
        </w:r>
        <w:r w:rsidR="00AD1AF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FAADC87" w14:textId="65E645F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71" w:author="Windows User" w:date="2021-09-18T11:33:00Z">
        <w:r w:rsidDel="00845F82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845F8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72" w:author="Windows User" w:date="2021-09-18T11:33:00Z">
        <w:r w:rsidR="00845F82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845F8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3" w:author="Windows User" w:date="2021-09-18T11:34:00Z">
        <w:r w:rsidRPr="00C50A1E" w:rsidDel="00845F82">
          <w:rPr>
            <w:rFonts w:ascii="Times New Roman" w:eastAsia="Times New Roman" w:hAnsi="Times New Roman" w:cs="Times New Roman"/>
            <w:sz w:val="24"/>
            <w:szCs w:val="24"/>
          </w:rPr>
          <w:delText xml:space="preserve">bahan </w:delText>
        </w:r>
      </w:del>
      <w:proofErr w:type="spellStart"/>
      <w:ins w:id="74" w:author="Windows User" w:date="2021-09-18T11:34:00Z">
        <w:r w:rsidR="00845F82">
          <w:rPr>
            <w:rFonts w:ascii="Times New Roman" w:eastAsia="Times New Roman" w:hAnsi="Times New Roman" w:cs="Times New Roman"/>
            <w:sz w:val="24"/>
            <w:szCs w:val="24"/>
          </w:rPr>
          <w:t>tambahan</w:t>
        </w:r>
        <w:proofErr w:type="spellEnd"/>
        <w:r w:rsidR="00845F82">
          <w:rPr>
            <w:rFonts w:ascii="Times New Roman" w:eastAsia="Times New Roman" w:hAnsi="Times New Roman" w:cs="Times New Roman"/>
            <w:sz w:val="24"/>
            <w:szCs w:val="24"/>
          </w:rPr>
          <w:t>,</w:t>
        </w:r>
        <w:r w:rsidR="00845F8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5" w:author="Windows User" w:date="2021-09-18T11:34:00Z">
        <w:r w:rsidR="00845F82">
          <w:rPr>
            <w:rFonts w:ascii="Times New Roman" w:eastAsia="Times New Roman" w:hAnsi="Times New Roman" w:cs="Times New Roman"/>
            <w:sz w:val="24"/>
            <w:szCs w:val="24"/>
          </w:rPr>
          <w:t>dibutuhkan</w:t>
        </w:r>
        <w:proofErr w:type="spellEnd"/>
        <w:r w:rsidR="00845F8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6" w:author="Windows User" w:date="2021-09-18T11:34:00Z">
        <w:r w:rsidR="00845F82"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proofErr w:type="spellEnd"/>
        <w:r w:rsidR="00845F8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7" w:author="Windows User" w:date="2021-09-18T11:34:00Z">
        <w:r w:rsidR="00845F82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845F8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proofErr w:type="spellStart"/>
      <w:ins w:id="78" w:author="Windows User" w:date="2021-09-18T11:34:00Z">
        <w:r w:rsidR="00845F82">
          <w:rPr>
            <w:rFonts w:ascii="Times New Roman" w:eastAsia="Times New Roman" w:hAnsi="Times New Roman" w:cs="Times New Roman"/>
            <w:sz w:val="24"/>
            <w:szCs w:val="24"/>
          </w:rPr>
          <w:t>Sungguh</w:t>
        </w:r>
        <w:proofErr w:type="spellEnd"/>
        <w:r w:rsidR="00845F82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</w:ins>
      <w:del w:id="79" w:author="Windows User" w:date="2021-09-18T11:34:00Z">
        <w:r w:rsidRPr="00C50A1E" w:rsidDel="00845F82">
          <w:rPr>
            <w:rFonts w:ascii="Times New Roman" w:eastAsia="Times New Roman" w:hAnsi="Times New Roman" w:cs="Times New Roman"/>
            <w:sz w:val="24"/>
            <w:szCs w:val="24"/>
          </w:rPr>
          <w:delText xml:space="preserve">Akan </w:delText>
        </w:r>
      </w:del>
      <w:proofErr w:type="spellStart"/>
      <w:ins w:id="80" w:author="Windows User" w:date="2021-09-18T11:34:00Z">
        <w:r w:rsidR="00845F82">
          <w:rPr>
            <w:rFonts w:ascii="Times New Roman" w:eastAsia="Times New Roman" w:hAnsi="Times New Roman" w:cs="Times New Roman"/>
            <w:sz w:val="24"/>
            <w:szCs w:val="24"/>
          </w:rPr>
          <w:t>amat</w:t>
        </w:r>
        <w:proofErr w:type="spellEnd"/>
        <w:r w:rsidR="00845F8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DAD86C" w14:textId="1E61DEE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81" w:author="Windows User" w:date="2021-09-18T11:34:00Z">
        <w:r w:rsidR="00845F82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2" w:author="Windows User" w:date="2021-09-18T11:45:00Z">
        <w:r w:rsidRPr="00C50A1E" w:rsidDel="00AD1AF4">
          <w:rPr>
            <w:rFonts w:ascii="Times New Roman" w:eastAsia="Times New Roman" w:hAnsi="Times New Roman" w:cs="Times New Roman"/>
            <w:sz w:val="24"/>
            <w:szCs w:val="24"/>
          </w:rPr>
          <w:delText>tahu diri</w:delText>
        </w:r>
      </w:del>
      <w:proofErr w:type="spellStart"/>
      <w:ins w:id="83" w:author="Windows User" w:date="2021-09-18T11:45:00Z">
        <w:r w:rsidR="00AD1AF4">
          <w:rPr>
            <w:rFonts w:ascii="Times New Roman" w:eastAsia="Times New Roman" w:hAnsi="Times New Roman" w:cs="Times New Roman"/>
            <w:sz w:val="24"/>
            <w:szCs w:val="24"/>
          </w:rPr>
          <w:t>tepat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4" w:author="Windows User" w:date="2021-09-18T11:46:00Z">
        <w:r w:rsidR="00AD1AF4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="00AD1AF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85" w:author="Windows User" w:date="2021-09-18T11:46:00Z">
        <w:r w:rsidR="00AD1AF4">
          <w:rPr>
            <w:rFonts w:ascii="Times New Roman" w:eastAsia="Times New Roman" w:hAnsi="Times New Roman" w:cs="Times New Roman"/>
            <w:sz w:val="24"/>
            <w:szCs w:val="24"/>
          </w:rPr>
          <w:t>namun</w:t>
        </w:r>
        <w:proofErr w:type="spellEnd"/>
        <w:r w:rsidR="00AD1AF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86" w:author="Windows User" w:date="2021-09-18T11:35:00Z">
        <w:r w:rsidR="00B621FA">
          <w:rPr>
            <w:rFonts w:ascii="Times New Roman" w:eastAsia="Times New Roman" w:hAnsi="Times New Roman" w:cs="Times New Roman"/>
            <w:sz w:val="24"/>
            <w:szCs w:val="24"/>
          </w:rPr>
          <w:t>bagaimana</w:t>
        </w:r>
        <w:proofErr w:type="spellEnd"/>
        <w:r w:rsidR="00B621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621FA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B621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ins w:id="87" w:author="Windows User" w:date="2021-09-18T11:35:00Z">
        <w:r w:rsidR="00B621FA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8" w:author="Windows User" w:date="2021-09-18T11:35:00Z">
        <w:r w:rsidR="00B621FA">
          <w:rPr>
            <w:rFonts w:ascii="Times New Roman" w:eastAsia="Times New Roman" w:hAnsi="Times New Roman" w:cs="Times New Roman"/>
            <w:sz w:val="24"/>
            <w:szCs w:val="24"/>
          </w:rPr>
          <w:t>Mungkin</w:t>
        </w:r>
        <w:proofErr w:type="spellEnd"/>
        <w:r w:rsidR="00B621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621FA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B621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621FA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B621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621FA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B621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621FA">
          <w:rPr>
            <w:rFonts w:ascii="Times New Roman" w:eastAsia="Times New Roman" w:hAnsi="Times New Roman" w:cs="Times New Roman"/>
            <w:sz w:val="24"/>
            <w:szCs w:val="24"/>
          </w:rPr>
          <w:t>urusan</w:t>
        </w:r>
        <w:proofErr w:type="spellEnd"/>
        <w:r w:rsidR="00B621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89" w:author="Windows User" w:date="2021-09-18T11:35:00Z">
        <w:r w:rsidR="00B621FA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B621FA">
          <w:rPr>
            <w:rFonts w:ascii="Times New Roman" w:eastAsia="Times New Roman" w:hAnsi="Times New Roman" w:cs="Times New Roman"/>
            <w:sz w:val="24"/>
            <w:szCs w:val="24"/>
          </w:rPr>
          <w:t>bukan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EAD759B" w14:textId="41FF2B2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0" w:author="Windows User" w:date="2021-09-18T11:44:00Z">
        <w:r w:rsidRPr="00C50A1E" w:rsidDel="00DD162C">
          <w:rPr>
            <w:rFonts w:ascii="Times New Roman" w:eastAsia="Times New Roman" w:hAnsi="Times New Roman" w:cs="Times New Roman"/>
            <w:sz w:val="24"/>
            <w:szCs w:val="24"/>
          </w:rPr>
          <w:delText xml:space="preserve">aja </w:delText>
        </w:r>
      </w:del>
      <w:proofErr w:type="spellStart"/>
      <w:ins w:id="91" w:author="Windows User" w:date="2021-09-18T11:44:00Z">
        <w:r w:rsidR="00DD162C">
          <w:rPr>
            <w:rFonts w:ascii="Times New Roman" w:eastAsia="Times New Roman" w:hAnsi="Times New Roman" w:cs="Times New Roman"/>
            <w:sz w:val="24"/>
            <w:szCs w:val="24"/>
          </w:rPr>
          <w:t>saja</w:t>
        </w:r>
        <w:proofErr w:type="spellEnd"/>
        <w:r w:rsidR="00DD162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2" w:author="Windows User" w:date="2021-09-18T11:45:00Z">
        <w:r w:rsidR="00DD162C">
          <w:rPr>
            <w:rFonts w:ascii="Times New Roman" w:eastAsia="Times New Roman" w:hAnsi="Times New Roman" w:cs="Times New Roman"/>
            <w:sz w:val="24"/>
            <w:szCs w:val="24"/>
          </w:rPr>
          <w:t>kamu</w:t>
        </w:r>
        <w:proofErr w:type="spellEnd"/>
        <w:r w:rsidR="00DD162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ins w:id="93" w:author="Windows User" w:date="2021-09-18T11:36:00Z">
        <w:r w:rsidR="00B621FA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ins w:id="94" w:author="Windows User" w:date="2021-09-18T11:36:00Z">
        <w:r w:rsidR="00B621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621FA">
          <w:rPr>
            <w:rFonts w:ascii="Times New Roman" w:eastAsia="Times New Roman" w:hAnsi="Times New Roman" w:cs="Times New Roman"/>
            <w:sz w:val="24"/>
            <w:szCs w:val="24"/>
          </w:rPr>
          <w:t>sampai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ins w:id="95" w:author="Windows User" w:date="2021-09-18T11:36:00Z">
        <w:r w:rsidR="00B621F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del w:id="96" w:author="Windows User" w:date="2021-09-18T11:36:00Z">
        <w:r w:rsidRPr="00C50A1E" w:rsidDel="00B621F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ins w:id="97" w:author="Windows User" w:date="2021-09-18T11:36:00Z">
        <w:r w:rsidR="00B621FA" w:rsidRPr="00B621FA">
          <w:rPr>
            <w:rFonts w:ascii="Times New Roman" w:eastAsia="Times New Roman" w:hAnsi="Times New Roman" w:cs="Times New Roman"/>
            <w:sz w:val="24"/>
            <w:szCs w:val="24"/>
            <w:rPrChange w:id="98" w:author="Windows User" w:date="2021-09-18T11:36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>bukan</w:t>
        </w:r>
        <w:proofErr w:type="spellEnd"/>
        <w:r w:rsidR="00B621FA" w:rsidRPr="00B621FA">
          <w:rPr>
            <w:rFonts w:ascii="Times New Roman" w:eastAsia="Times New Roman" w:hAnsi="Times New Roman" w:cs="Times New Roman"/>
            <w:sz w:val="24"/>
            <w:szCs w:val="24"/>
            <w:rPrChange w:id="99" w:author="Windows User" w:date="2021-09-18T11:36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 xml:space="preserve"> </w:t>
        </w:r>
        <w:proofErr w:type="spellStart"/>
        <w:proofErr w:type="gramStart"/>
        <w:r w:rsidR="00B621FA" w:rsidRPr="00B621FA">
          <w:rPr>
            <w:rFonts w:ascii="Times New Roman" w:eastAsia="Times New Roman" w:hAnsi="Times New Roman" w:cs="Times New Roman"/>
            <w:sz w:val="24"/>
            <w:szCs w:val="24"/>
            <w:rPrChange w:id="100" w:author="Windows User" w:date="2021-09-18T11:36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>begitu</w:t>
        </w:r>
        <w:proofErr w:type="spellEnd"/>
        <w:r w:rsidR="00B621FA" w:rsidRPr="00B621FA">
          <w:rPr>
            <w:rFonts w:ascii="Times New Roman" w:eastAsia="Times New Roman" w:hAnsi="Times New Roman" w:cs="Times New Roman"/>
            <w:sz w:val="24"/>
            <w:szCs w:val="24"/>
            <w:rPrChange w:id="101" w:author="Windows User" w:date="2021-09-18T11:36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>?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</w:p>
    <w:p w14:paraId="0F85BB5D" w14:textId="63DE4DD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2" w:author="Windows User" w:date="2021-09-18T11:37:00Z">
        <w:r w:rsidRPr="00C50A1E" w:rsidDel="00B621FA">
          <w:rPr>
            <w:rFonts w:ascii="Times New Roman" w:eastAsia="Times New Roman" w:hAnsi="Times New Roman" w:cs="Times New Roman"/>
            <w:sz w:val="24"/>
            <w:szCs w:val="24"/>
          </w:rPr>
          <w:delText xml:space="preserve">biang </w:delText>
        </w:r>
      </w:del>
      <w:proofErr w:type="spellStart"/>
      <w:ins w:id="103" w:author="Windows User" w:date="2021-09-18T11:37:00Z">
        <w:r w:rsidR="00B621FA">
          <w:rPr>
            <w:rFonts w:ascii="Times New Roman" w:eastAsia="Times New Roman" w:hAnsi="Times New Roman" w:cs="Times New Roman"/>
            <w:sz w:val="24"/>
            <w:szCs w:val="24"/>
          </w:rPr>
          <w:t>fator</w:t>
        </w:r>
        <w:proofErr w:type="spellEnd"/>
        <w:r w:rsidR="00B621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621FA">
          <w:rPr>
            <w:rFonts w:ascii="Times New Roman" w:eastAsia="Times New Roman" w:hAnsi="Times New Roman" w:cs="Times New Roman"/>
            <w:sz w:val="24"/>
            <w:szCs w:val="24"/>
          </w:rPr>
          <w:t>mengapa</w:t>
        </w:r>
        <w:proofErr w:type="spellEnd"/>
        <w:r w:rsidR="00B621F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del w:id="104" w:author="Windows User" w:date="2021-09-18T11:37:00Z">
        <w:r w:rsidRPr="00C50A1E" w:rsidDel="00B621FA">
          <w:rPr>
            <w:rFonts w:ascii="Times New Roman" w:eastAsia="Times New Roman" w:hAnsi="Times New Roman" w:cs="Times New Roman"/>
            <w:sz w:val="24"/>
            <w:szCs w:val="24"/>
          </w:rPr>
          <w:delText>yang lebih suka naiknya</w:delText>
        </w:r>
      </w:del>
      <w:proofErr w:type="spellStart"/>
      <w:ins w:id="105" w:author="Windows User" w:date="2021-09-18T11:37:00Z">
        <w:r w:rsidR="00B621FA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B621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621FA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B621FA">
          <w:rPr>
            <w:rFonts w:ascii="Times New Roman" w:eastAsia="Times New Roman" w:hAnsi="Times New Roman" w:cs="Times New Roman"/>
            <w:sz w:val="24"/>
            <w:szCs w:val="24"/>
          </w:rPr>
          <w:t xml:space="preserve"> naik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06" w:author="Windows User" w:date="2021-09-18T11:37:00Z">
        <w:r w:rsidR="00B621FA">
          <w:rPr>
            <w:rFonts w:ascii="Times New Roman" w:eastAsia="Times New Roman" w:hAnsi="Times New Roman" w:cs="Times New Roman"/>
            <w:sz w:val="24"/>
            <w:szCs w:val="24"/>
          </w:rPr>
          <w:t xml:space="preserve">social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media </w:t>
      </w:r>
      <w:del w:id="107" w:author="Windows User" w:date="2021-09-18T11:37:00Z">
        <w:r w:rsidRPr="00C50A1E" w:rsidDel="00B621FA">
          <w:rPr>
            <w:rFonts w:ascii="Times New Roman" w:eastAsia="Times New Roman" w:hAnsi="Times New Roman" w:cs="Times New Roman"/>
            <w:sz w:val="24"/>
            <w:szCs w:val="24"/>
          </w:rPr>
          <w:delText xml:space="preserve">sosial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ins w:id="108" w:author="Windows User" w:date="2021-09-18T11:38:00Z">
        <w:r w:rsidR="00B621F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621FA">
        <w:rPr>
          <w:rFonts w:ascii="Times New Roman" w:eastAsia="Times New Roman" w:hAnsi="Times New Roman" w:cs="Times New Roman"/>
          <w:i/>
          <w:iCs/>
          <w:sz w:val="24"/>
          <w:szCs w:val="24"/>
          <w:rPrChange w:id="109" w:author="Windows User" w:date="2021-09-18T11:3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871A299" w14:textId="3544D74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</w:t>
      </w:r>
      <w:del w:id="110" w:author="Windows User" w:date="2021-09-18T11:52:00Z">
        <w:r w:rsidRPr="00C50A1E" w:rsidDel="00AD1AF4">
          <w:rPr>
            <w:rFonts w:ascii="Times New Roman" w:eastAsia="Times New Roman" w:hAnsi="Times New Roman" w:cs="Times New Roman"/>
            <w:sz w:val="24"/>
            <w:szCs w:val="24"/>
          </w:rPr>
          <w:delText>-lemak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11" w:author="Windows User" w:date="2021-09-18T11:38:00Z">
        <w:r w:rsidR="00B621FA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12" w:author="Windows User" w:date="2021-09-18T11:38:00Z">
        <w:r w:rsidR="00B621FA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="00B621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1AF4">
        <w:rPr>
          <w:rFonts w:ascii="Times New Roman" w:eastAsia="Times New Roman" w:hAnsi="Times New Roman" w:cs="Times New Roman"/>
          <w:i/>
          <w:iCs/>
          <w:sz w:val="24"/>
          <w:szCs w:val="24"/>
          <w:rPrChange w:id="113" w:author="Windows User" w:date="2021-09-18T11:5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del w:id="114" w:author="Windows User" w:date="2021-09-18T11:38:00Z">
        <w:r w:rsidRPr="00C50A1E" w:rsidDel="00B621FA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115" w:author="Windows User" w:date="2021-09-18T11:38:00Z">
        <w:r w:rsidR="00B621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621FA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B621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621FA">
          <w:rPr>
            <w:rFonts w:ascii="Times New Roman" w:eastAsia="Times New Roman" w:hAnsi="Times New Roman" w:cs="Times New Roman"/>
            <w:sz w:val="24"/>
            <w:szCs w:val="24"/>
          </w:rPr>
          <w:t>semakin</w:t>
        </w:r>
        <w:proofErr w:type="spellEnd"/>
        <w:r w:rsidR="00B621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621FA">
          <w:rPr>
            <w:rFonts w:ascii="Times New Roman" w:eastAsia="Times New Roman" w:hAnsi="Times New Roman" w:cs="Times New Roman"/>
            <w:sz w:val="24"/>
            <w:szCs w:val="24"/>
          </w:rPr>
          <w:t>banyak</w:t>
        </w:r>
      </w:ins>
      <w:proofErr w:type="spellEnd"/>
      <w:del w:id="116" w:author="Windows User" w:date="2021-09-18T11:39:00Z">
        <w:r w:rsidRPr="00C50A1E" w:rsidDel="00B621FA">
          <w:rPr>
            <w:rFonts w:ascii="Times New Roman" w:eastAsia="Times New Roman" w:hAnsi="Times New Roman" w:cs="Times New Roman"/>
            <w:sz w:val="24"/>
            <w:szCs w:val="24"/>
          </w:rPr>
          <w:delText>dimana-mana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7789D1" w14:textId="2D03075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117" w:author="Windows User" w:date="2021-09-18T11:52:00Z">
        <w:r w:rsidRPr="00C50A1E" w:rsidDel="00AD1AF4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ins w:id="118" w:author="Windows User" w:date="2021-09-18T11:39:00Z">
        <w:r w:rsidR="00B621FA">
          <w:rPr>
            <w:rFonts w:ascii="Times New Roman" w:eastAsia="Times New Roman" w:hAnsi="Times New Roman" w:cs="Times New Roman"/>
            <w:sz w:val="24"/>
            <w:szCs w:val="24"/>
          </w:rPr>
          <w:t>mu</w:t>
        </w:r>
        <w:proofErr w:type="spellEnd"/>
        <w:r w:rsidR="00B621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621FA">
          <w:rPr>
            <w:rFonts w:ascii="Times New Roman" w:eastAsia="Times New Roman" w:hAnsi="Times New Roman" w:cs="Times New Roman"/>
            <w:sz w:val="24"/>
            <w:szCs w:val="24"/>
          </w:rPr>
          <w:t>sendiri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119" w:author="Windows User" w:date="2021-09-18T11:39:00Z">
        <w:r w:rsidR="00B621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20" w:author="Windows User" w:date="2021-09-18T11:39:00Z">
        <w:r w:rsidR="00B621FA">
          <w:rPr>
            <w:rFonts w:ascii="Times New Roman" w:eastAsia="Times New Roman" w:hAnsi="Times New Roman" w:cs="Times New Roman"/>
            <w:sz w:val="24"/>
            <w:szCs w:val="24"/>
          </w:rPr>
          <w:t xml:space="preserve">dan </w:t>
        </w:r>
        <w:proofErr w:type="spellStart"/>
        <w:r w:rsidR="00B621FA">
          <w:rPr>
            <w:rFonts w:ascii="Times New Roman" w:eastAsia="Times New Roman" w:hAnsi="Times New Roman" w:cs="Times New Roman"/>
            <w:sz w:val="24"/>
            <w:szCs w:val="24"/>
          </w:rPr>
          <w:t>ke</w:t>
        </w:r>
        <w:proofErr w:type="spellEnd"/>
        <w:r w:rsidR="00B621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621FA">
          <w:rPr>
            <w:rFonts w:ascii="Times New Roman" w:eastAsia="Times New Roman" w:hAnsi="Times New Roman" w:cs="Times New Roman"/>
            <w:sz w:val="24"/>
            <w:szCs w:val="24"/>
          </w:rPr>
          <w:t>kiri</w:t>
        </w:r>
        <w:proofErr w:type="spellEnd"/>
        <w:r w:rsidR="00B621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6EF06A5" w14:textId="4F9E010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ins w:id="121" w:author="Windows User" w:date="2021-09-18T11:39:00Z">
        <w:r w:rsidR="00B621FA">
          <w:rPr>
            <w:rFonts w:ascii="Times New Roman" w:eastAsia="Times New Roman" w:hAnsi="Times New Roman" w:cs="Times New Roman"/>
            <w:sz w:val="24"/>
            <w:szCs w:val="24"/>
          </w:rPr>
          <w:t xml:space="preserve"> dan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ins w:id="122" w:author="Windows User" w:date="2021-09-18T11:39:00Z">
        <w:r w:rsidR="00B621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621FA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B621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621FA">
          <w:rPr>
            <w:rFonts w:ascii="Times New Roman" w:eastAsia="Times New Roman" w:hAnsi="Times New Roman" w:cs="Times New Roman"/>
            <w:sz w:val="24"/>
            <w:szCs w:val="24"/>
          </w:rPr>
          <w:t>tambah</w:t>
        </w:r>
        <w:proofErr w:type="spellEnd"/>
        <w:r w:rsidR="00B621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621FA">
          <w:rPr>
            <w:rFonts w:ascii="Times New Roman" w:eastAsia="Times New Roman" w:hAnsi="Times New Roman" w:cs="Times New Roman"/>
            <w:sz w:val="24"/>
            <w:szCs w:val="24"/>
          </w:rPr>
          <w:t>ke</w:t>
        </w:r>
      </w:ins>
      <w:proofErr w:type="spellEnd"/>
      <w:ins w:id="123" w:author="Windows User" w:date="2021-09-18T11:40:00Z">
        <w:r w:rsidR="00B621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621FA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B621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621FA">
          <w:rPr>
            <w:rFonts w:ascii="Times New Roman" w:eastAsia="Times New Roman" w:hAnsi="Times New Roman" w:cs="Times New Roman"/>
            <w:sz w:val="24"/>
            <w:szCs w:val="24"/>
          </w:rPr>
          <w:t>tubuhmu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0ADEBB1E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DBD12D7" w14:textId="77777777" w:rsidR="00927764" w:rsidRPr="00C50A1E" w:rsidRDefault="00927764" w:rsidP="00927764"/>
    <w:p w14:paraId="79888AA2" w14:textId="77777777" w:rsidR="00927764" w:rsidRPr="005A045A" w:rsidRDefault="00927764" w:rsidP="00927764">
      <w:pPr>
        <w:rPr>
          <w:i/>
        </w:rPr>
      </w:pPr>
      <w:bookmarkStart w:id="124" w:name="_GoBack"/>
      <w:bookmarkEnd w:id="124"/>
    </w:p>
    <w:p w14:paraId="063B6277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F3D1B37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CFE73" w14:textId="77777777" w:rsidR="0056232E" w:rsidRDefault="0056232E">
      <w:r>
        <w:separator/>
      </w:r>
    </w:p>
  </w:endnote>
  <w:endnote w:type="continuationSeparator" w:id="0">
    <w:p w14:paraId="2FC11E39" w14:textId="77777777" w:rsidR="0056232E" w:rsidRDefault="00562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632CA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CD71777" w14:textId="77777777" w:rsidR="00941E77" w:rsidRDefault="0056232E">
    <w:pPr>
      <w:pStyle w:val="Footer"/>
    </w:pPr>
  </w:p>
  <w:p w14:paraId="62AC3740" w14:textId="77777777" w:rsidR="00941E77" w:rsidRDefault="005623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AEECC" w14:textId="77777777" w:rsidR="0056232E" w:rsidRDefault="0056232E">
      <w:r>
        <w:separator/>
      </w:r>
    </w:p>
  </w:footnote>
  <w:footnote w:type="continuationSeparator" w:id="0">
    <w:p w14:paraId="4C284DF5" w14:textId="77777777" w:rsidR="0056232E" w:rsidRDefault="005623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56232E"/>
    <w:rsid w:val="00845F82"/>
    <w:rsid w:val="00924DF5"/>
    <w:rsid w:val="00927764"/>
    <w:rsid w:val="00AD1AF4"/>
    <w:rsid w:val="00B621FA"/>
    <w:rsid w:val="00DD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9B162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B621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1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4</cp:revision>
  <dcterms:created xsi:type="dcterms:W3CDTF">2020-07-24T23:46:00Z</dcterms:created>
  <dcterms:modified xsi:type="dcterms:W3CDTF">2021-09-18T04:52:00Z</dcterms:modified>
</cp:coreProperties>
</file>