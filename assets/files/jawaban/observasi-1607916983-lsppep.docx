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BE098E">
      <w:pPr>
        <w:pStyle w:val="ListParagraph"/>
        <w:ind w:left="360"/>
      </w:pPr>
    </w:p>
    <w:p w:rsidR="004D2843" w:rsidRDefault="004D2843" w:rsidP="004D2843">
      <w:pPr>
        <w:pStyle w:val="ListParagraph"/>
        <w:ind w:left="0"/>
      </w:pPr>
    </w:p>
    <w:p w:rsidR="004D2843" w:rsidRPr="003C6054" w:rsidRDefault="004D2843" w:rsidP="004D2843">
      <w:pPr>
        <w:pStyle w:val="ListParagraph"/>
        <w:ind w:left="0"/>
        <w:jc w:val="center"/>
        <w:rPr>
          <w:b/>
        </w:rPr>
        <w:pPrChange w:id="0" w:author="ASUS" w:date="2020-12-14T10:24:00Z">
          <w:pPr>
            <w:pStyle w:val="ListParagraph"/>
            <w:ind w:left="0"/>
          </w:pPr>
        </w:pPrChange>
      </w:pPr>
      <w:r w:rsidRPr="003C6054">
        <w:rPr>
          <w:b/>
        </w:rPr>
        <w:t>GLOSARIUM</w:t>
      </w:r>
    </w:p>
    <w:p w:rsidR="004D2843" w:rsidRDefault="004D2843" w:rsidP="004D2843">
      <w:pPr>
        <w:pStyle w:val="ListParagraph"/>
        <w:ind w:left="0"/>
      </w:pPr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1" w:author="ASUS" w:date="2020-12-14T10:26:00Z"/>
        </w:rPr>
      </w:pPr>
      <w:proofErr w:type="spellStart"/>
      <w:ins w:id="2" w:author="ASUS" w:date="2020-12-14T10:26:00Z">
        <w:r>
          <w:t>Filosofis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Berdasarkan</w:t>
        </w:r>
        <w:proofErr w:type="spellEnd"/>
        <w:r>
          <w:t xml:space="preserve"> </w:t>
        </w:r>
        <w:proofErr w:type="spellStart"/>
        <w:r>
          <w:t>filsafat</w:t>
        </w:r>
        <w:proofErr w:type="spellEnd"/>
        <w:r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3" w:author="ASUS" w:date="2020-12-14T10:28:00Z"/>
        </w:rPr>
      </w:pPr>
      <w:proofErr w:type="spellStart"/>
      <w:ins w:id="4" w:author="ASUS" w:date="2020-12-14T10:26:00Z">
        <w:r>
          <w:t>Implementasi</w:t>
        </w:r>
        <w:proofErr w:type="spellEnd"/>
        <w:r>
          <w:t xml:space="preserve"> </w:t>
        </w:r>
        <w:r>
          <w:tab/>
          <w:t>:</w:t>
        </w:r>
        <w:r>
          <w:tab/>
        </w:r>
        <w:proofErr w:type="spellStart"/>
        <w:r>
          <w:t>Pelaksanaan</w:t>
        </w:r>
        <w:proofErr w:type="spellEnd"/>
        <w:r>
          <w:t xml:space="preserve">, </w:t>
        </w:r>
        <w:proofErr w:type="spellStart"/>
        <w:r>
          <w:t>penerapan</w:t>
        </w:r>
        <w:proofErr w:type="spellEnd"/>
        <w:r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To w:id="5" w:author="ASUS" w:date="2020-12-14T10:28:00Z"/>
        </w:rPr>
      </w:pPr>
      <w:proofErr w:type="spellStart"/>
      <w:ins w:id="6" w:author="ASUS" w:date="2020-12-14T10:28:00Z">
        <w:r>
          <w:t>I</w:t>
        </w:r>
      </w:ins>
      <w:moveToRangeStart w:id="7" w:author="ASUS" w:date="2020-12-14T10:28:00Z" w:name="move58834104"/>
      <w:moveTo w:id="8" w:author="ASUS" w:date="2020-12-14T10:28:00Z">
        <w:del w:id="9" w:author="ASUS" w:date="2020-12-14T10:28:00Z">
          <w:r w:rsidDel="004D2843">
            <w:delText>i</w:delText>
          </w:r>
        </w:del>
        <w:r>
          <w:t>nklusif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</w:moveTo>
      <w:proofErr w:type="spellStart"/>
      <w:ins w:id="10" w:author="ASUS" w:date="2020-12-14T10:28:00Z">
        <w:r>
          <w:t>P</w:t>
        </w:r>
      </w:ins>
      <w:moveTo w:id="11" w:author="ASUS" w:date="2020-12-14T10:28:00Z">
        <w:del w:id="12" w:author="ASUS" w:date="2020-12-14T10:28:00Z">
          <w:r w:rsidDel="004D2843">
            <w:delText>p</w:delText>
          </w:r>
        </w:del>
        <w:r>
          <w:t>enempatan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berkebutuhan</w:t>
        </w:r>
        <w:proofErr w:type="spellEnd"/>
        <w:r>
          <w:t xml:space="preserve"> </w:t>
        </w:r>
        <w:proofErr w:type="spellStart"/>
        <w:r>
          <w:t>khusus</w:t>
        </w:r>
        <w:proofErr w:type="spellEnd"/>
        <w:r>
          <w:t xml:space="preserve"> di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kelas</w:t>
        </w:r>
        <w:proofErr w:type="spellEnd"/>
        <w:r>
          <w:t xml:space="preserve"> </w:t>
        </w:r>
      </w:moveTo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To w:id="13" w:author="ASUS" w:date="2020-12-14T10:28:00Z"/>
        </w:rPr>
      </w:pPr>
      <w:moveTo w:id="14" w:author="ASUS" w:date="2020-12-14T10:28:00Z">
        <w:r>
          <w:tab/>
        </w:r>
        <w:r>
          <w:tab/>
        </w:r>
        <w:proofErr w:type="spellStart"/>
        <w:r>
          <w:t>reguler</w:t>
        </w:r>
        <w:proofErr w:type="spellEnd"/>
        <w:r>
          <w:t>.</w:t>
        </w:r>
      </w:moveTo>
    </w:p>
    <w:moveToRangeEnd w:id="7"/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15" w:author="ASUS" w:date="2020-12-14T10:26:00Z"/>
        </w:rPr>
      </w:pPr>
      <w:ins w:id="16" w:author="ASUS" w:date="2020-12-14T10:26:00Z">
        <w:r>
          <w:t xml:space="preserve">Integral </w:t>
        </w:r>
        <w:r>
          <w:tab/>
          <w:t xml:space="preserve">: </w:t>
        </w:r>
        <w:r>
          <w:tab/>
        </w:r>
        <w:proofErr w:type="spellStart"/>
        <w:r>
          <w:t>Meliputi</w:t>
        </w:r>
        <w:proofErr w:type="spellEnd"/>
        <w:r>
          <w:t xml:space="preserve"> </w:t>
        </w:r>
        <w:proofErr w:type="spellStart"/>
        <w:r>
          <w:t>seluruh</w:t>
        </w:r>
        <w:proofErr w:type="spellEnd"/>
        <w:r>
          <w:t xml:space="preserve"> </w:t>
        </w:r>
        <w:proofErr w:type="spellStart"/>
        <w:r>
          <w:t>bag</w:t>
        </w:r>
        <w:r w:rsidR="004E234E">
          <w:t>ian</w:t>
        </w:r>
        <w:proofErr w:type="spellEnd"/>
        <w:r w:rsidR="004E234E">
          <w:t xml:space="preserve"> yang </w:t>
        </w:r>
        <w:proofErr w:type="spellStart"/>
        <w:r w:rsidR="004E234E">
          <w:t>perlu</w:t>
        </w:r>
        <w:proofErr w:type="spellEnd"/>
        <w:r w:rsidR="004E234E">
          <w:t xml:space="preserve"> </w:t>
        </w:r>
        <w:proofErr w:type="spellStart"/>
        <w:r w:rsidR="004E234E">
          <w:t>untuk</w:t>
        </w:r>
        <w:proofErr w:type="spellEnd"/>
        <w:r w:rsidR="004E234E">
          <w:t xml:space="preserve"> </w:t>
        </w:r>
        <w:proofErr w:type="spellStart"/>
        <w:r w:rsidR="004E234E">
          <w:t>menjadi</w:t>
        </w:r>
        <w:proofErr w:type="spellEnd"/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17" w:author="ASUS" w:date="2020-12-14T10:26:00Z"/>
        </w:rPr>
      </w:pPr>
      <w:ins w:id="18" w:author="ASUS" w:date="2020-12-14T10:26:00Z">
        <w:r>
          <w:tab/>
        </w:r>
        <w:r>
          <w:tab/>
        </w:r>
        <w:proofErr w:type="spellStart"/>
        <w:r>
          <w:t>lengkap</w:t>
        </w:r>
        <w:proofErr w:type="spellEnd"/>
        <w:r>
          <w:t xml:space="preserve">; </w:t>
        </w:r>
        <w:proofErr w:type="spellStart"/>
        <w:r>
          <w:t>utuh</w:t>
        </w:r>
        <w:proofErr w:type="spellEnd"/>
        <w:r>
          <w:t xml:space="preserve">; </w:t>
        </w:r>
        <w:proofErr w:type="spellStart"/>
        <w:r>
          <w:t>bulat</w:t>
        </w:r>
        <w:proofErr w:type="spellEnd"/>
        <w:r>
          <w:t xml:space="preserve">; </w:t>
        </w:r>
        <w:proofErr w:type="spellStart"/>
        <w:r>
          <w:t>sempurna</w:t>
        </w:r>
        <w:proofErr w:type="spellEnd"/>
        <w:r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19" w:author="ASUS" w:date="2020-12-14T10:26:00Z"/>
        </w:rPr>
      </w:pPr>
      <w:proofErr w:type="spellStart"/>
      <w:ins w:id="20" w:author="ASUS" w:date="2020-12-14T10:26:00Z">
        <w:r>
          <w:t>Konseptual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Berhubungan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konsep</w:t>
        </w:r>
        <w:proofErr w:type="spellEnd"/>
        <w:r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21" w:author="ASUS" w:date="2020-12-14T10:27:00Z"/>
        </w:rPr>
      </w:pPr>
      <w:proofErr w:type="spellStart"/>
      <w:ins w:id="22" w:author="ASUS" w:date="2020-12-14T10:27:00Z">
        <w:r>
          <w:t>Kurikulum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Seperangkat</w:t>
        </w:r>
        <w:proofErr w:type="spellEnd"/>
        <w:r>
          <w:t xml:space="preserve"> </w:t>
        </w:r>
        <w:proofErr w:type="spellStart"/>
        <w:r>
          <w:t>mata</w:t>
        </w:r>
        <w:proofErr w:type="spellEnd"/>
        <w:r>
          <w:t xml:space="preserve"> </w:t>
        </w:r>
        <w:proofErr w:type="spellStart"/>
        <w:r>
          <w:t>pelajaran</w:t>
        </w:r>
        <w:proofErr w:type="spellEnd"/>
        <w:r>
          <w:t xml:space="preserve"> yang </w:t>
        </w:r>
        <w:proofErr w:type="spellStart"/>
        <w:r>
          <w:t>diajarkan</w:t>
        </w:r>
        <w:proofErr w:type="spellEnd"/>
        <w:r>
          <w:t xml:space="preserve">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lembaga</w:t>
        </w:r>
        <w:proofErr w:type="spellEnd"/>
        <w:r>
          <w:t xml:space="preserve"> 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23" w:author="ASUS" w:date="2020-12-14T10:26:00Z"/>
        </w:rPr>
      </w:pPr>
      <w:ins w:id="24" w:author="ASUS" w:date="2020-12-14T10:27:00Z">
        <w:r>
          <w:tab/>
        </w:r>
        <w:r>
          <w:tab/>
        </w:r>
        <w:proofErr w:type="spellStart"/>
        <w:r w:rsidR="004E234E">
          <w:t>P</w:t>
        </w:r>
        <w:r>
          <w:t>endidikan</w:t>
        </w:r>
      </w:ins>
      <w:proofErr w:type="spellEnd"/>
      <w:ins w:id="25" w:author="ASUS" w:date="2020-12-14T10:34:00Z">
        <w:r w:rsidR="004E234E"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2507" w:hanging="2132"/>
        <w:rPr>
          <w:ins w:id="26" w:author="ASUS" w:date="2020-12-14T10:27:00Z"/>
        </w:rPr>
      </w:pPr>
      <w:proofErr w:type="spellStart"/>
      <w:ins w:id="27" w:author="ASUS" w:date="2020-12-14T10:27:00Z">
        <w:r>
          <w:t>K</w:t>
        </w:r>
        <w:r>
          <w:t>riteria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</w:ins>
      <w:proofErr w:type="spellStart"/>
      <w:ins w:id="28" w:author="ASUS" w:date="2020-12-14T10:28:00Z">
        <w:r>
          <w:t>U</w:t>
        </w:r>
      </w:ins>
      <w:ins w:id="29" w:author="ASUS" w:date="2020-12-14T10:27:00Z">
        <w:r>
          <w:t>kuran</w:t>
        </w:r>
        <w:proofErr w:type="spellEnd"/>
        <w:r>
          <w:t xml:space="preserve"> yang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dasar</w:t>
        </w:r>
        <w:proofErr w:type="spellEnd"/>
        <w:r>
          <w:t xml:space="preserve"> </w:t>
        </w:r>
        <w:proofErr w:type="spellStart"/>
        <w:r>
          <w:t>penilaian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penetapan</w:t>
        </w:r>
        <w:proofErr w:type="spellEnd"/>
        <w:r>
          <w:t xml:space="preserve"> </w:t>
        </w:r>
        <w:proofErr w:type="spellStart"/>
        <w:r>
          <w:t>sesuatu</w:t>
        </w:r>
        <w:proofErr w:type="spellEnd"/>
        <w:r>
          <w:t>.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30" w:author="ASUS" w:date="2020-12-14T10:24:00Z">
        <w:r>
          <w:t>M</w:t>
        </w:r>
      </w:ins>
      <w:del w:id="31" w:author="ASUS" w:date="2020-12-14T10:24:00Z">
        <w:r w:rsidDel="004D2843">
          <w:delText>m</w:delText>
        </w:r>
      </w:del>
      <w:r>
        <w:t>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ins w:id="32" w:author="ASUS" w:date="2020-12-14T10:24:00Z">
        <w:r>
          <w:t>P</w:t>
        </w:r>
      </w:ins>
      <w:del w:id="33" w:author="ASUS" w:date="2020-12-14T10:24:00Z">
        <w:r w:rsidDel="004D2843">
          <w:delText>p</w:delText>
        </w:r>
      </w:del>
      <w:r>
        <w:t>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</w:pPr>
      <w:r>
        <w:tab/>
      </w:r>
      <w:r>
        <w:tab/>
      </w:r>
      <w:proofErr w:type="spellStart"/>
      <w:r>
        <w:t>sasaran</w:t>
      </w:r>
      <w:proofErr w:type="spellEnd"/>
      <w:r>
        <w:t>.</w:t>
      </w:r>
    </w:p>
    <w:p w:rsidR="004D2843" w:rsidRDefault="009930FB" w:rsidP="004D2843">
      <w:pPr>
        <w:pStyle w:val="ListParagraph"/>
        <w:tabs>
          <w:tab w:val="left" w:pos="2064"/>
          <w:tab w:val="left" w:pos="2513"/>
        </w:tabs>
        <w:ind w:left="375"/>
        <w:rPr>
          <w:ins w:id="34" w:author="ASUS" w:date="2020-12-14T10:27:00Z"/>
        </w:rPr>
      </w:pPr>
      <w:proofErr w:type="spellStart"/>
      <w:ins w:id="35" w:author="ASUS" w:date="2020-12-14T10:27:00Z">
        <w:r>
          <w:t>M</w:t>
        </w:r>
        <w:r w:rsidR="004D2843">
          <w:t>etodo</w:t>
        </w:r>
        <w:r>
          <w:t>logi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I</w:t>
        </w:r>
        <w:r w:rsidR="004D2843">
          <w:t>lmu</w:t>
        </w:r>
        <w:proofErr w:type="spellEnd"/>
        <w:r w:rsidR="004D2843">
          <w:t xml:space="preserve"> </w:t>
        </w:r>
        <w:proofErr w:type="spellStart"/>
        <w:r w:rsidR="004D2843">
          <w:t>tentang</w:t>
        </w:r>
        <w:proofErr w:type="spellEnd"/>
        <w:r w:rsidR="004D2843">
          <w:t xml:space="preserve"> </w:t>
        </w:r>
        <w:proofErr w:type="spellStart"/>
        <w:r w:rsidR="004D2843">
          <w:t>metode</w:t>
        </w:r>
        <w:proofErr w:type="spellEnd"/>
        <w:r w:rsidR="004D2843">
          <w:t>.</w:t>
        </w:r>
      </w:ins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36" w:author="ASUS" w:date="2020-12-14T10:26:00Z"/>
        </w:rPr>
      </w:pPr>
      <w:del w:id="37" w:author="ASUS" w:date="2020-12-14T10:24:00Z">
        <w:r w:rsidDel="004D2843">
          <w:delText>f</w:delText>
        </w:r>
      </w:del>
      <w:del w:id="38" w:author="ASUS" w:date="2020-12-14T10:26:00Z">
        <w:r w:rsidDel="004D2843">
          <w:delText xml:space="preserve">ilosofis </w:delText>
        </w:r>
        <w:r w:rsidDel="004D2843">
          <w:tab/>
          <w:delText xml:space="preserve">: </w:delText>
        </w:r>
        <w:r w:rsidDel="004D2843">
          <w:tab/>
        </w:r>
      </w:del>
      <w:del w:id="39" w:author="ASUS" w:date="2020-12-14T10:24:00Z">
        <w:r w:rsidDel="004D2843">
          <w:delText>b</w:delText>
        </w:r>
      </w:del>
      <w:del w:id="40" w:author="ASUS" w:date="2020-12-14T10:26:00Z">
        <w:r w:rsidDel="004D2843">
          <w:delText>erdasarkan filsafat.</w:delText>
        </w:r>
      </w:del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41" w:author="ASUS" w:date="2020-12-14T10:27:00Z"/>
        </w:rPr>
      </w:pPr>
      <w:del w:id="42" w:author="ASUS" w:date="2020-12-14T10:24:00Z">
        <w:r w:rsidDel="004D2843">
          <w:delText>k</w:delText>
        </w:r>
      </w:del>
      <w:del w:id="43" w:author="ASUS" w:date="2020-12-14T10:27:00Z">
        <w:r w:rsidDel="004D2843">
          <w:delText xml:space="preserve">urikulum </w:delText>
        </w:r>
        <w:r w:rsidDel="004D2843">
          <w:tab/>
          <w:delText xml:space="preserve">: </w:delText>
        </w:r>
        <w:r w:rsidDel="004D2843">
          <w:tab/>
          <w:delText xml:space="preserve">perangkat mata pelajaran yang diajarkan pada lembaga </w:delText>
        </w:r>
      </w:del>
    </w:p>
    <w:p w:rsidR="004D2843" w:rsidDel="009930FB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44" w:author="ASUS" w:date="2020-12-14T10:29:00Z"/>
        </w:rPr>
      </w:pPr>
      <w:del w:id="45" w:author="ASUS" w:date="2020-12-14T10:27:00Z">
        <w:r w:rsidDel="004D2843">
          <w:tab/>
        </w:r>
        <w:r w:rsidDel="004D2843">
          <w:tab/>
          <w:delText>pendidikan</w:delText>
        </w:r>
      </w:del>
      <w:del w:id="46" w:author="ASUS" w:date="2020-12-14T10:30:00Z">
        <w:r w:rsidDel="009930FB">
          <w:delText>.</w:delText>
        </w:r>
      </w:del>
      <w:ins w:id="47" w:author="ASUS" w:date="2020-12-14T10:30:00Z">
        <w:r w:rsidR="009930FB">
          <w:t>N</w:t>
        </w:r>
      </w:ins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To w:id="48" w:author="ASUS" w:date="2020-12-14T10:27:00Z"/>
        </w:rPr>
      </w:pPr>
      <w:moveToRangeStart w:id="49" w:author="ASUS" w:date="2020-12-14T10:27:00Z" w:name="move58834066"/>
      <w:moveTo w:id="50" w:author="ASUS" w:date="2020-12-14T10:27:00Z">
        <w:del w:id="51" w:author="ASUS" w:date="2020-12-14T10:29:00Z">
          <w:r w:rsidDel="009930FB">
            <w:delText>n</w:delText>
          </w:r>
        </w:del>
        <w:r>
          <w:t xml:space="preserve">orma </w:t>
        </w:r>
        <w:r>
          <w:tab/>
          <w:t xml:space="preserve">: </w:t>
        </w:r>
        <w:r>
          <w:tab/>
        </w:r>
      </w:moveTo>
      <w:proofErr w:type="spellStart"/>
      <w:ins w:id="52" w:author="ASUS" w:date="2020-12-14T10:30:00Z">
        <w:r w:rsidR="009930FB">
          <w:t>A</w:t>
        </w:r>
      </w:ins>
      <w:moveTo w:id="53" w:author="ASUS" w:date="2020-12-14T10:27:00Z">
        <w:del w:id="54" w:author="ASUS" w:date="2020-12-14T10:30:00Z">
          <w:r w:rsidDel="009930FB">
            <w:delText>a</w:delText>
          </w:r>
        </w:del>
        <w:r>
          <w:t>turan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ketentuan</w:t>
        </w:r>
        <w:proofErr w:type="spellEnd"/>
        <w:r>
          <w:t xml:space="preserve"> yang </w:t>
        </w:r>
        <w:proofErr w:type="spellStart"/>
        <w:r>
          <w:t>mengikat</w:t>
        </w:r>
        <w:proofErr w:type="spellEnd"/>
        <w:r>
          <w:t xml:space="preserve"> </w:t>
        </w:r>
        <w:proofErr w:type="spellStart"/>
        <w:r>
          <w:t>warga</w:t>
        </w:r>
        <w:proofErr w:type="spellEnd"/>
        <w:r>
          <w:t xml:space="preserve"> </w:t>
        </w:r>
        <w:proofErr w:type="spellStart"/>
        <w:r>
          <w:t>kelompok</w:t>
        </w:r>
        <w:proofErr w:type="spellEnd"/>
        <w:r>
          <w:t xml:space="preserve"> </w:t>
        </w:r>
      </w:moveTo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To w:id="55" w:author="ASUS" w:date="2020-12-14T10:27:00Z"/>
        </w:rPr>
      </w:pPr>
      <w:moveTo w:id="56" w:author="ASUS" w:date="2020-12-14T10:27:00Z">
        <w:r>
          <w:tab/>
        </w:r>
        <w:r>
          <w:tab/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, </w:t>
        </w:r>
        <w:proofErr w:type="spellStart"/>
        <w:r>
          <w:t>dipakai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panduan</w:t>
        </w:r>
        <w:proofErr w:type="spellEnd"/>
        <w:r>
          <w:t xml:space="preserve">, </w:t>
        </w:r>
        <w:proofErr w:type="spellStart"/>
        <w:r>
          <w:t>tatanan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</w:moveTo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To w:id="57" w:author="ASUS" w:date="2020-12-14T10:27:00Z"/>
        </w:rPr>
      </w:pPr>
      <w:moveTo w:id="58" w:author="ASUS" w:date="2020-12-14T10:27:00Z">
        <w:r>
          <w:tab/>
        </w:r>
        <w:r>
          <w:tab/>
        </w:r>
        <w:proofErr w:type="spellStart"/>
        <w:r>
          <w:t>pengendali</w:t>
        </w:r>
        <w:proofErr w:type="spellEnd"/>
        <w:r>
          <w:t xml:space="preserve"> </w:t>
        </w:r>
        <w:proofErr w:type="spellStart"/>
        <w:r>
          <w:t>tingkah</w:t>
        </w:r>
        <w:proofErr w:type="spellEnd"/>
        <w:r>
          <w:t xml:space="preserve"> </w:t>
        </w:r>
        <w:proofErr w:type="spellStart"/>
        <w:r>
          <w:t>laku</w:t>
        </w:r>
        <w:proofErr w:type="spellEnd"/>
        <w:r>
          <w:t xml:space="preserve"> yang </w:t>
        </w:r>
        <w:proofErr w:type="spellStart"/>
        <w:r>
          <w:t>sesuai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del w:id="59" w:author="ASUS" w:date="2020-12-14T10:30:00Z">
          <w:r w:rsidDel="009930FB">
            <w:delText>berterima</w:delText>
          </w:r>
        </w:del>
      </w:moveTo>
      <w:proofErr w:type="spellStart"/>
      <w:ins w:id="60" w:author="ASUS" w:date="2020-12-14T10:30:00Z">
        <w:r w:rsidR="009930FB">
          <w:t>dapat</w:t>
        </w:r>
        <w:proofErr w:type="spellEnd"/>
        <w:r w:rsidR="009930FB">
          <w:t xml:space="preserve"> </w:t>
        </w:r>
        <w:proofErr w:type="spellStart"/>
        <w:r w:rsidR="009930FB">
          <w:t>diterima</w:t>
        </w:r>
      </w:ins>
      <w:proofErr w:type="spellEnd"/>
      <w:moveTo w:id="61" w:author="ASUS" w:date="2020-12-14T10:27:00Z">
        <w:r>
          <w:t>.</w:t>
        </w:r>
      </w:moveTo>
    </w:p>
    <w:moveToRangeEnd w:id="49"/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62" w:author="ASUS" w:date="2020-12-14T10:27:00Z"/>
        </w:rPr>
      </w:pPr>
      <w:ins w:id="63" w:author="ASUS" w:date="2020-12-14T10:27:00Z">
        <w:r>
          <w:t xml:space="preserve">Optimal </w:t>
        </w:r>
        <w:r>
          <w:tab/>
          <w:t xml:space="preserve">: </w:t>
        </w:r>
        <w:r>
          <w:tab/>
        </w:r>
        <w:proofErr w:type="spellStart"/>
        <w:r>
          <w:t>Tertinggi</w:t>
        </w:r>
        <w:proofErr w:type="spellEnd"/>
        <w:r>
          <w:t xml:space="preserve">; paling </w:t>
        </w:r>
        <w:proofErr w:type="spellStart"/>
        <w:r>
          <w:t>menguntun</w:t>
        </w:r>
      </w:ins>
      <w:del w:id="64" w:author="ASUS" w:date="2020-12-14T10:24:00Z">
        <w:r w:rsidDel="004D2843">
          <w:delText>i</w:delText>
        </w:r>
      </w:del>
      <w:del w:id="65" w:author="ASUS" w:date="2020-12-14T10:26:00Z">
        <w:r w:rsidDel="004D2843">
          <w:delText xml:space="preserve">mplementasi </w:delText>
        </w:r>
        <w:r w:rsidDel="004D2843">
          <w:tab/>
          <w:delText>:</w:delText>
        </w:r>
        <w:r w:rsidDel="004D2843">
          <w:tab/>
        </w:r>
      </w:del>
      <w:del w:id="66" w:author="ASUS" w:date="2020-12-14T10:24:00Z">
        <w:r w:rsidDel="004D2843">
          <w:delText>p</w:delText>
        </w:r>
      </w:del>
      <w:del w:id="67" w:author="ASUS" w:date="2020-12-14T10:26:00Z">
        <w:r w:rsidDel="004D2843">
          <w:delText>elaksanaan, penerapan.</w:delText>
        </w:r>
      </w:del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ins w:id="68" w:author="ASUS" w:date="2020-12-14T10:27:00Z"/>
        </w:rPr>
      </w:pPr>
      <w:del w:id="69" w:author="ASUS" w:date="2020-12-14T10:25:00Z">
        <w:r w:rsidDel="004D2843">
          <w:delText>o</w:delText>
        </w:r>
      </w:del>
      <w:del w:id="70" w:author="ASUS" w:date="2020-12-14T10:27:00Z">
        <w:r w:rsidDel="004D2843">
          <w:delText xml:space="preserve">ptimal </w:delText>
        </w:r>
        <w:r w:rsidDel="004D2843">
          <w:tab/>
          <w:delText xml:space="preserve">: </w:delText>
        </w:r>
        <w:r w:rsidDel="004D2843">
          <w:tab/>
        </w:r>
      </w:del>
      <w:del w:id="71" w:author="ASUS" w:date="2020-12-14T10:25:00Z">
        <w:r w:rsidDel="004D2843">
          <w:delText>t</w:delText>
        </w:r>
      </w:del>
      <w:del w:id="72" w:author="ASUS" w:date="2020-12-14T10:27:00Z">
        <w:r w:rsidDel="004D2843">
          <w:delText>ertinggi; paling menguntun</w:delText>
        </w:r>
      </w:del>
      <w:r>
        <w:t>gkan</w:t>
      </w:r>
      <w:proofErr w:type="spellEnd"/>
      <w:r>
        <w:t>.</w:t>
      </w:r>
    </w:p>
    <w:p w:rsidR="004E234E" w:rsidRDefault="009930FB" w:rsidP="009930FB">
      <w:pPr>
        <w:pStyle w:val="ListParagraph"/>
        <w:ind w:left="375"/>
        <w:rPr>
          <w:ins w:id="73" w:author="ASUS" w:date="2020-12-14T10:34:00Z"/>
        </w:rPr>
        <w:pPrChange w:id="74" w:author="ASUS" w:date="2020-12-14T10:31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proofErr w:type="spellStart"/>
      <w:ins w:id="75" w:author="ASUS" w:date="2020-12-14T10:30:00Z">
        <w:r>
          <w:t>O</w:t>
        </w:r>
      </w:ins>
      <w:moveToRangeStart w:id="76" w:author="ASUS" w:date="2020-12-14T10:27:00Z" w:name="move58834090"/>
      <w:moveTo w:id="77" w:author="ASUS" w:date="2020-12-14T10:27:00Z">
        <w:del w:id="78" w:author="ASUS" w:date="2020-12-14T10:30:00Z">
          <w:r w:rsidR="004D2843" w:rsidDel="009930FB">
            <w:delText>o</w:delText>
          </w:r>
        </w:del>
        <w:r w:rsidR="004D2843">
          <w:t>rientasi</w:t>
        </w:r>
        <w:proofErr w:type="spellEnd"/>
        <w:r w:rsidR="004D2843">
          <w:t xml:space="preserve"> </w:t>
        </w:r>
        <w:r w:rsidR="004D2843">
          <w:tab/>
        </w:r>
      </w:moveTo>
      <w:ins w:id="79" w:author="ASUS" w:date="2020-12-14T10:32:00Z">
        <w:r>
          <w:t xml:space="preserve">               </w:t>
        </w:r>
      </w:ins>
      <w:ins w:id="80" w:author="ASUS" w:date="2020-12-14T10:34:00Z">
        <w:r w:rsidR="004E234E">
          <w:t xml:space="preserve">   </w:t>
        </w:r>
      </w:ins>
      <w:moveTo w:id="81" w:author="ASUS" w:date="2020-12-14T10:27:00Z">
        <w:del w:id="82" w:author="ASUS" w:date="2020-12-14T10:32:00Z">
          <w:r w:rsidR="004D2843" w:rsidDel="009930FB">
            <w:delText xml:space="preserve">: </w:delText>
          </w:r>
          <w:r w:rsidR="004D2843" w:rsidDel="009930FB">
            <w:tab/>
          </w:r>
        </w:del>
      </w:moveTo>
      <w:proofErr w:type="spellStart"/>
      <w:ins w:id="83" w:author="ASUS" w:date="2020-12-14T10:30:00Z">
        <w:r>
          <w:t>P</w:t>
        </w:r>
      </w:ins>
      <w:moveTo w:id="84" w:author="ASUS" w:date="2020-12-14T10:27:00Z">
        <w:del w:id="85" w:author="ASUS" w:date="2020-12-14T10:30:00Z">
          <w:r w:rsidR="004D2843" w:rsidDel="009930FB">
            <w:delText>p</w:delText>
          </w:r>
        </w:del>
        <w:r w:rsidR="004D2843">
          <w:t>andangan</w:t>
        </w:r>
        <w:proofErr w:type="spellEnd"/>
        <w:r w:rsidR="004D2843">
          <w:t xml:space="preserve"> yang </w:t>
        </w:r>
        <w:proofErr w:type="spellStart"/>
        <w:r w:rsidR="004D2843">
          <w:t>mendasari</w:t>
        </w:r>
        <w:proofErr w:type="spellEnd"/>
        <w:r w:rsidR="004D2843">
          <w:t xml:space="preserve"> </w:t>
        </w:r>
        <w:proofErr w:type="spellStart"/>
        <w:r w:rsidR="004D2843">
          <w:t>pikiran</w:t>
        </w:r>
        <w:proofErr w:type="spellEnd"/>
        <w:r w:rsidR="004D2843">
          <w:t xml:space="preserve">, </w:t>
        </w:r>
        <w:proofErr w:type="spellStart"/>
        <w:r w:rsidR="004D2843">
          <w:t>perhatian</w:t>
        </w:r>
        <w:proofErr w:type="spellEnd"/>
        <w:r w:rsidR="004D2843">
          <w:t xml:space="preserve">, </w:t>
        </w:r>
        <w:proofErr w:type="spellStart"/>
        <w:r w:rsidR="004D2843">
          <w:t>atau</w:t>
        </w:r>
        <w:proofErr w:type="spellEnd"/>
        <w:r w:rsidR="004D2843">
          <w:t xml:space="preserve"> </w:t>
        </w:r>
      </w:moveTo>
    </w:p>
    <w:p w:rsidR="004D2843" w:rsidDel="009930FB" w:rsidRDefault="004E234E" w:rsidP="009930FB">
      <w:pPr>
        <w:pStyle w:val="ListParagraph"/>
        <w:tabs>
          <w:tab w:val="left" w:pos="2064"/>
          <w:tab w:val="left" w:pos="2513"/>
        </w:tabs>
        <w:ind w:left="30"/>
        <w:rPr>
          <w:del w:id="86" w:author="ASUS" w:date="2020-12-14T10:30:00Z"/>
          <w:moveTo w:id="87" w:author="ASUS" w:date="2020-12-14T10:27:00Z"/>
        </w:rPr>
        <w:pPrChange w:id="88" w:author="ASUS" w:date="2020-12-14T10:31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ins w:id="89" w:author="ASUS" w:date="2020-12-14T10:34:00Z">
        <w:r>
          <w:t xml:space="preserve">                                    </w:t>
        </w:r>
      </w:ins>
      <w:bookmarkStart w:id="90" w:name="_GoBack"/>
      <w:bookmarkEnd w:id="90"/>
      <w:proofErr w:type="spellStart"/>
      <w:ins w:id="91" w:author="ASUS" w:date="2020-12-14T10:31:00Z">
        <w:r w:rsidR="009930FB">
          <w:t>kecenderungan</w:t>
        </w:r>
      </w:ins>
      <w:proofErr w:type="spellEnd"/>
      <w:moveTo w:id="92" w:author="ASUS" w:date="2020-12-14T10:27:00Z">
        <w:del w:id="93" w:author="ASUS" w:date="2020-12-14T10:30:00Z">
          <w:r w:rsidR="004D2843" w:rsidDel="009930FB">
            <w:delText>kecen-</w:delText>
          </w:r>
        </w:del>
      </w:moveTo>
    </w:p>
    <w:p w:rsidR="004D2843" w:rsidRDefault="004D2843" w:rsidP="009930FB">
      <w:pPr>
        <w:pStyle w:val="ListParagraph"/>
        <w:ind w:left="375"/>
        <w:rPr>
          <w:moveTo w:id="94" w:author="ASUS" w:date="2020-12-14T10:27:00Z"/>
        </w:rPr>
        <w:pPrChange w:id="95" w:author="ASUS" w:date="2020-12-14T10:31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moveTo w:id="96" w:author="ASUS" w:date="2020-12-14T10:27:00Z">
        <w:del w:id="97" w:author="ASUS" w:date="2020-12-14T10:30:00Z">
          <w:r w:rsidDel="009930FB">
            <w:tab/>
          </w:r>
          <w:r w:rsidDel="009930FB">
            <w:tab/>
            <w:delText>de</w:delText>
          </w:r>
        </w:del>
        <w:del w:id="98" w:author="ASUS" w:date="2020-12-14T10:31:00Z">
          <w:r w:rsidDel="009930FB">
            <w:delText>rungan</w:delText>
          </w:r>
        </w:del>
        <w:r>
          <w:t>.</w:t>
        </w:r>
      </w:moveTo>
    </w:p>
    <w:moveToRangeEnd w:id="76"/>
    <w:p w:rsidR="004D2843" w:rsidDel="009930FB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99" w:author="ASUS" w:date="2020-12-14T10:32:00Z"/>
        </w:rPr>
      </w:pPr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100" w:author="ASUS" w:date="2020-12-14T10:26:00Z"/>
        </w:rPr>
      </w:pPr>
      <w:del w:id="101" w:author="ASUS" w:date="2020-12-14T10:25:00Z">
        <w:r w:rsidDel="004D2843">
          <w:delText>i</w:delText>
        </w:r>
      </w:del>
      <w:del w:id="102" w:author="ASUS" w:date="2020-12-14T10:26:00Z">
        <w:r w:rsidDel="004D2843">
          <w:delText xml:space="preserve">ntegral </w:delText>
        </w:r>
        <w:r w:rsidDel="004D2843">
          <w:tab/>
          <w:delText xml:space="preserve">: </w:delText>
        </w:r>
        <w:r w:rsidDel="004D2843">
          <w:tab/>
        </w:r>
      </w:del>
      <w:del w:id="103" w:author="ASUS" w:date="2020-12-14T10:25:00Z">
        <w:r w:rsidDel="004D2843">
          <w:delText>m</w:delText>
        </w:r>
      </w:del>
      <w:del w:id="104" w:author="ASUS" w:date="2020-12-14T10:26:00Z">
        <w:r w:rsidDel="004D2843">
          <w:delText xml:space="preserve">eliputi seluruh bagian yang perlu untuk menjadikan </w:delText>
        </w:r>
      </w:del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105" w:author="ASUS" w:date="2020-12-14T10:26:00Z"/>
        </w:rPr>
      </w:pPr>
      <w:del w:id="106" w:author="ASUS" w:date="2020-12-14T10:26:00Z">
        <w:r w:rsidDel="004D2843">
          <w:tab/>
        </w:r>
        <w:r w:rsidDel="004D2843">
          <w:tab/>
          <w:delText>lengkap; utuh; bulat; sempurna.</w:delText>
        </w:r>
      </w:del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107" w:author="ASUS" w:date="2020-12-14T10:26:00Z"/>
        </w:rPr>
      </w:pPr>
      <w:del w:id="108" w:author="ASUS" w:date="2020-12-14T10:25:00Z">
        <w:r w:rsidDel="004D2843">
          <w:delText>k</w:delText>
        </w:r>
      </w:del>
      <w:del w:id="109" w:author="ASUS" w:date="2020-12-14T10:26:00Z">
        <w:r w:rsidDel="004D2843">
          <w:delText xml:space="preserve">onseptual </w:delText>
        </w:r>
        <w:r w:rsidDel="004D2843">
          <w:tab/>
          <w:delText xml:space="preserve">: </w:delText>
        </w:r>
        <w:r w:rsidDel="004D2843">
          <w:tab/>
        </w:r>
      </w:del>
      <w:del w:id="110" w:author="ASUS" w:date="2020-12-14T10:25:00Z">
        <w:r w:rsidDel="004D2843">
          <w:delText>b</w:delText>
        </w:r>
      </w:del>
      <w:del w:id="111" w:author="ASUS" w:date="2020-12-14T10:26:00Z">
        <w:r w:rsidDel="004D2843">
          <w:delText>erhubungan dengan konsep.</w:delText>
        </w:r>
      </w:del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2507" w:hanging="2132"/>
      </w:pPr>
      <w:ins w:id="112" w:author="ASUS" w:date="2020-12-14T10:25:00Z">
        <w:r>
          <w:t>P</w:t>
        </w:r>
      </w:ins>
      <w:del w:id="113" w:author="ASUS" w:date="2020-12-14T10:25:00Z">
        <w:r w:rsidDel="004D2843">
          <w:delText>p</w:delText>
        </w:r>
      </w:del>
      <w:r>
        <w:t xml:space="preserve">rogram </w:t>
      </w:r>
      <w:r>
        <w:tab/>
        <w:t xml:space="preserve">: </w:t>
      </w:r>
      <w:r>
        <w:tab/>
      </w:r>
      <w:del w:id="114" w:author="ASUS" w:date="2020-12-14T10:25:00Z">
        <w:r w:rsidDel="004D2843">
          <w:delText>r</w:delText>
        </w:r>
      </w:del>
      <w:proofErr w:type="spellStart"/>
      <w:ins w:id="115" w:author="ASUS" w:date="2020-12-14T10:25:00Z">
        <w:r>
          <w:t>R</w:t>
        </w:r>
      </w:ins>
      <w:r>
        <w:t>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ins w:id="116" w:author="ASUS" w:date="2020-12-14T10:25:00Z">
        <w:r>
          <w:t>.</w:t>
        </w:r>
      </w:ins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2507" w:hanging="2132"/>
        <w:rPr>
          <w:del w:id="117" w:author="ASUS" w:date="2020-12-14T10:27:00Z"/>
        </w:rPr>
      </w:pPr>
      <w:del w:id="118" w:author="ASUS" w:date="2020-12-14T10:25:00Z">
        <w:r w:rsidDel="004D2843">
          <w:delText>k</w:delText>
        </w:r>
      </w:del>
      <w:del w:id="119" w:author="ASUS" w:date="2020-12-14T10:27:00Z">
        <w:r w:rsidDel="004D2843">
          <w:delText xml:space="preserve">riteria </w:delText>
        </w:r>
        <w:r w:rsidDel="004D2843">
          <w:tab/>
          <w:delText xml:space="preserve">: </w:delText>
        </w:r>
        <w:r w:rsidDel="004D2843">
          <w:tab/>
          <w:delText>ukuran yang menjadi dasar penilaian atau penetapan sesuatu.</w:delText>
        </w:r>
      </w:del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del w:id="120" w:author="ASUS" w:date="2020-12-14T10:27:00Z"/>
        </w:rPr>
      </w:pPr>
      <w:del w:id="121" w:author="ASUS" w:date="2020-12-14T10:27:00Z">
        <w:r w:rsidDel="004D2843">
          <w:delText xml:space="preserve">metodologi </w:delText>
        </w:r>
        <w:r w:rsidDel="004D2843">
          <w:tab/>
          <w:delText xml:space="preserve">: </w:delText>
        </w:r>
        <w:r w:rsidDel="004D2843">
          <w:tab/>
          <w:delText>ilmu tentang metode.</w:delText>
        </w:r>
      </w:del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22" w:author="ASUS" w:date="2020-12-14T10:27:00Z"/>
        </w:rPr>
      </w:pPr>
      <w:moveFromRangeStart w:id="123" w:author="ASUS" w:date="2020-12-14T10:27:00Z" w:name="move58834066"/>
      <w:moveFrom w:id="124" w:author="ASUS" w:date="2020-12-14T10:27:00Z">
        <w:r w:rsidDel="004D2843">
          <w:t xml:space="preserve">norma </w:t>
        </w:r>
        <w:r w:rsidDel="004D2843">
          <w:tab/>
          <w:t xml:space="preserve">: </w:t>
        </w:r>
        <w:r w:rsidDel="004D2843">
          <w:tab/>
          <w:t xml:space="preserve">aturan atau ketentuan yang mengikat warga kelompok </w:t>
        </w:r>
      </w:moveFrom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25" w:author="ASUS" w:date="2020-12-14T10:27:00Z"/>
        </w:rPr>
      </w:pPr>
      <w:moveFrom w:id="126" w:author="ASUS" w:date="2020-12-14T10:27:00Z">
        <w:r w:rsidDel="004D2843">
          <w:tab/>
        </w:r>
        <w:r w:rsidDel="004D2843">
          <w:tab/>
          <w:t xml:space="preserve">dalam masyarakat, dipakai sebagai panduan, tatanan, dan </w:t>
        </w:r>
      </w:moveFrom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27" w:author="ASUS" w:date="2020-12-14T10:27:00Z"/>
        </w:rPr>
      </w:pPr>
      <w:moveFrom w:id="128" w:author="ASUS" w:date="2020-12-14T10:27:00Z">
        <w:r w:rsidDel="004D2843">
          <w:tab/>
        </w:r>
        <w:r w:rsidDel="004D2843">
          <w:tab/>
          <w:t>pengendali tingkah laku yang sesuai dan berterima.</w:t>
        </w:r>
      </w:moveFrom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29" w:author="ASUS" w:date="2020-12-14T10:27:00Z"/>
        </w:rPr>
      </w:pPr>
      <w:moveFromRangeStart w:id="130" w:author="ASUS" w:date="2020-12-14T10:27:00Z" w:name="move58834090"/>
      <w:moveFromRangeEnd w:id="123"/>
      <w:moveFrom w:id="131" w:author="ASUS" w:date="2020-12-14T10:27:00Z">
        <w:r w:rsidDel="004D2843">
          <w:t xml:space="preserve">orientasi </w:t>
        </w:r>
        <w:r w:rsidDel="004D2843">
          <w:tab/>
          <w:t xml:space="preserve">: </w:t>
        </w:r>
        <w:r w:rsidDel="004D2843">
          <w:tab/>
          <w:t>pandangan yang mendasari pikiran, perhatian, atau kecen-</w:t>
        </w:r>
      </w:moveFrom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32" w:author="ASUS" w:date="2020-12-14T10:27:00Z"/>
        </w:rPr>
      </w:pPr>
      <w:moveFrom w:id="133" w:author="ASUS" w:date="2020-12-14T10:27:00Z">
        <w:r w:rsidDel="004D2843">
          <w:tab/>
        </w:r>
        <w:r w:rsidDel="004D2843">
          <w:tab/>
          <w:t>derungan.</w:t>
        </w:r>
      </w:moveFrom>
    </w:p>
    <w:moveFromRangeEnd w:id="130"/>
    <w:p w:rsidR="004D2843" w:rsidRDefault="009930FB" w:rsidP="004D2843">
      <w:pPr>
        <w:pStyle w:val="ListParagraph"/>
        <w:tabs>
          <w:tab w:val="left" w:pos="2064"/>
          <w:tab w:val="left" w:pos="2513"/>
        </w:tabs>
        <w:ind w:left="375"/>
      </w:pPr>
      <w:proofErr w:type="spellStart"/>
      <w:ins w:id="134" w:author="ASUS" w:date="2020-12-14T10:32:00Z">
        <w:r>
          <w:t>P</w:t>
        </w:r>
      </w:ins>
      <w:del w:id="135" w:author="ASUS" w:date="2020-12-14T10:32:00Z">
        <w:r w:rsidR="004D2843" w:rsidDel="009930FB">
          <w:delText>p</w:delText>
        </w:r>
      </w:del>
      <w:r w:rsidR="004D2843">
        <w:t>rosedur</w:t>
      </w:r>
      <w:proofErr w:type="spellEnd"/>
      <w:r w:rsidR="004D2843">
        <w:t xml:space="preserve"> </w:t>
      </w:r>
      <w:r w:rsidR="004D2843">
        <w:tab/>
        <w:t xml:space="preserve">: </w:t>
      </w:r>
      <w:r w:rsidR="004D2843">
        <w:tab/>
      </w:r>
      <w:proofErr w:type="spellStart"/>
      <w:ins w:id="136" w:author="ASUS" w:date="2020-12-14T10:32:00Z">
        <w:r>
          <w:t>T</w:t>
        </w:r>
      </w:ins>
      <w:del w:id="137" w:author="ASUS" w:date="2020-12-14T10:32:00Z">
        <w:r w:rsidR="004D2843" w:rsidDel="009930FB">
          <w:delText>t</w:delText>
        </w:r>
      </w:del>
      <w:r w:rsidR="004D2843">
        <w:t>ahap</w:t>
      </w:r>
      <w:proofErr w:type="spellEnd"/>
      <w:r w:rsidR="004D2843">
        <w:t xml:space="preserve"> </w:t>
      </w:r>
      <w:proofErr w:type="spellStart"/>
      <w:r w:rsidR="004D2843">
        <w:t>kegiatan</w:t>
      </w:r>
      <w:proofErr w:type="spellEnd"/>
      <w:r w:rsidR="004D2843">
        <w:t xml:space="preserve"> </w:t>
      </w:r>
      <w:proofErr w:type="spellStart"/>
      <w:r w:rsidR="004D2843">
        <w:t>untuk</w:t>
      </w:r>
      <w:proofErr w:type="spellEnd"/>
      <w:r w:rsidR="004D2843">
        <w:t xml:space="preserve"> </w:t>
      </w:r>
      <w:proofErr w:type="spellStart"/>
      <w:r w:rsidR="004D2843">
        <w:t>menyelesaikan</w:t>
      </w:r>
      <w:proofErr w:type="spellEnd"/>
      <w:r w:rsidR="004D2843">
        <w:t xml:space="preserve"> </w:t>
      </w:r>
      <w:proofErr w:type="spellStart"/>
      <w:r w:rsidR="004D2843">
        <w:t>suatu</w:t>
      </w:r>
      <w:proofErr w:type="spellEnd"/>
      <w:r w:rsidR="004D2843">
        <w:t xml:space="preserve"> </w:t>
      </w:r>
      <w:proofErr w:type="spellStart"/>
      <w:r w:rsidR="004D2843">
        <w:t>aktivitas</w:t>
      </w:r>
      <w:proofErr w:type="spellEnd"/>
      <w:r w:rsidR="004D2843">
        <w:t xml:space="preserve">; </w:t>
      </w:r>
      <w:proofErr w:type="spellStart"/>
      <w:r w:rsidR="004D2843">
        <w:t>metode</w:t>
      </w:r>
      <w:proofErr w:type="spellEnd"/>
      <w:r w:rsidR="004D2843">
        <w:t xml:space="preserve"> </w:t>
      </w:r>
    </w:p>
    <w:p w:rsidR="004D2843" w:rsidRDefault="004D2843" w:rsidP="004D2843">
      <w:pPr>
        <w:pStyle w:val="ListParagraph"/>
        <w:tabs>
          <w:tab w:val="left" w:pos="2064"/>
          <w:tab w:val="left" w:pos="2513"/>
        </w:tabs>
        <w:ind w:left="2507" w:hanging="2132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38" w:author="ASUS" w:date="2020-12-14T10:28:00Z"/>
        </w:rPr>
      </w:pPr>
      <w:moveFromRangeStart w:id="139" w:author="ASUS" w:date="2020-12-14T10:28:00Z" w:name="move58834104"/>
      <w:moveFrom w:id="140" w:author="ASUS" w:date="2020-12-14T10:28:00Z">
        <w:r w:rsidDel="004D2843">
          <w:t xml:space="preserve">inklusif </w:t>
        </w:r>
        <w:r w:rsidDel="004D2843">
          <w:tab/>
          <w:t xml:space="preserve">: </w:t>
        </w:r>
        <w:r w:rsidDel="004D2843">
          <w:tab/>
          <w:t xml:space="preserve">penempatan siswa berkebutuhan khusus di dalam kelas </w:t>
        </w:r>
      </w:moveFrom>
    </w:p>
    <w:p w:rsidR="004D2843" w:rsidDel="004D2843" w:rsidRDefault="004D2843" w:rsidP="004D2843">
      <w:pPr>
        <w:pStyle w:val="ListParagraph"/>
        <w:tabs>
          <w:tab w:val="left" w:pos="2064"/>
          <w:tab w:val="left" w:pos="2513"/>
        </w:tabs>
        <w:ind w:left="375"/>
        <w:rPr>
          <w:moveFrom w:id="141" w:author="ASUS" w:date="2020-12-14T10:28:00Z"/>
        </w:rPr>
      </w:pPr>
      <w:moveFrom w:id="142" w:author="ASUS" w:date="2020-12-14T10:28:00Z">
        <w:r w:rsidDel="004D2843">
          <w:tab/>
        </w:r>
        <w:r w:rsidDel="004D2843">
          <w:tab/>
          <w:t>reguler.</w:t>
        </w:r>
      </w:moveFrom>
    </w:p>
    <w:moveFromRangeEnd w:id="139"/>
    <w:p w:rsidR="004D2843" w:rsidRDefault="004D2843" w:rsidP="00BE098E">
      <w:pPr>
        <w:pStyle w:val="ListParagraph"/>
        <w:ind w:left="360"/>
      </w:pPr>
    </w:p>
    <w:sectPr w:rsidR="004D284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d2fe00c22f888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D2843"/>
    <w:rsid w:val="004E234E"/>
    <w:rsid w:val="006360A5"/>
    <w:rsid w:val="00924DF5"/>
    <w:rsid w:val="009930F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0D1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2020-12-14T03:29:00Z</dcterms:created>
  <dcterms:modified xsi:type="dcterms:W3CDTF">2020-12-14T03:34:00Z</dcterms:modified>
</cp:coreProperties>
</file>