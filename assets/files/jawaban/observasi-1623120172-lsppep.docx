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3EB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50ACE1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907A9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3BB6B2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2315478" w14:textId="77777777" w:rsidTr="00821BA2">
        <w:tc>
          <w:tcPr>
            <w:tcW w:w="9350" w:type="dxa"/>
          </w:tcPr>
          <w:p w14:paraId="180A02CC" w14:textId="77777777" w:rsidR="00BE098E" w:rsidRDefault="00BE098E" w:rsidP="00821BA2">
            <w:pPr>
              <w:pStyle w:val="ListParagraph"/>
              <w:ind w:left="0"/>
            </w:pPr>
          </w:p>
          <w:p w14:paraId="531A00D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79FCCF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886FF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commentRangeEnd w:id="0"/>
            <w:proofErr w:type="spellEnd"/>
            <w:r w:rsidR="005D0BB4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E0FBCF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CD19F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filosofis</w:t>
            </w:r>
            <w:commentRangeEnd w:id="1"/>
            <w:proofErr w:type="spellEnd"/>
            <w:r w:rsidR="005D0BB4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0DE2C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kurikulum</w:t>
            </w:r>
            <w:commentRangeEnd w:id="2"/>
            <w:proofErr w:type="spellEnd"/>
            <w:r w:rsidR="005D0BB4">
              <w:rPr>
                <w:rStyle w:val="CommentReference"/>
              </w:rPr>
              <w:commentReference w:id="2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655A0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DFBEA6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r>
              <w:t>implementasi</w:t>
            </w:r>
            <w:proofErr w:type="spellEnd"/>
            <w:r>
              <w:t xml:space="preserve"> </w:t>
            </w:r>
            <w:commentRangeEnd w:id="3"/>
            <w:r w:rsidR="005D0BB4">
              <w:rPr>
                <w:rStyle w:val="CommentReference"/>
              </w:rPr>
              <w:commentReference w:id="3"/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45C5F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r>
              <w:t>optimal</w:t>
            </w:r>
            <w:commentRangeEnd w:id="4"/>
            <w:r w:rsidR="005D0BB4">
              <w:rPr>
                <w:rStyle w:val="CommentReference"/>
              </w:rPr>
              <w:commentReference w:id="4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6D3914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 xml:space="preserve">integral </w:t>
            </w:r>
            <w:commentRangeEnd w:id="5"/>
            <w:r w:rsidR="005D0BB4">
              <w:rPr>
                <w:rStyle w:val="CommentReference"/>
              </w:rPr>
              <w:commentReference w:id="5"/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D79939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C2085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proofErr w:type="spellStart"/>
            <w:r>
              <w:t>konseptual</w:t>
            </w:r>
            <w:commentRangeEnd w:id="6"/>
            <w:proofErr w:type="spellEnd"/>
            <w:r w:rsidR="005D0BB4">
              <w:rPr>
                <w:rStyle w:val="CommentReference"/>
              </w:rPr>
              <w:commentReference w:id="6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6A820E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7"/>
            <w:r>
              <w:t>program</w:t>
            </w:r>
            <w:commentRangeEnd w:id="7"/>
            <w:r w:rsidR="005D0BB4">
              <w:rPr>
                <w:rStyle w:val="CommentReference"/>
              </w:rPr>
              <w:commentReference w:id="7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B028CD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8"/>
            <w:proofErr w:type="spellStart"/>
            <w:r>
              <w:t>kriteria</w:t>
            </w:r>
            <w:proofErr w:type="spellEnd"/>
            <w:r>
              <w:t xml:space="preserve"> </w:t>
            </w:r>
            <w:commentRangeEnd w:id="8"/>
            <w:r w:rsidR="005D0BB4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BE1EEEC" w14:textId="62C6F341" w:rsidR="00BE098E" w:rsidRDefault="005D0B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9"/>
            <w:proofErr w:type="spellStart"/>
            <w:ins w:id="10" w:author="pujiahbgr19@outlook.com" w:date="2021-06-08T09:42:00Z">
              <w:r>
                <w:t>Metodologi</w:t>
              </w:r>
              <w:commentRangeEnd w:id="9"/>
              <w:proofErr w:type="spellEnd"/>
              <w:r>
                <w:rPr>
                  <w:rStyle w:val="CommentReference"/>
                </w:rPr>
                <w:commentReference w:id="9"/>
              </w:r>
            </w:ins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75978C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norma</w:t>
            </w:r>
            <w:commentRangeEnd w:id="11"/>
            <w:proofErr w:type="spellEnd"/>
            <w:r w:rsidR="005D0BB4">
              <w:rPr>
                <w:rStyle w:val="CommentReference"/>
              </w:rPr>
              <w:commentReference w:id="1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2056A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4D204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7F49E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E7D2F9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398475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3F6B6F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AD514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B82D06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4829F9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E76268B" w14:textId="77777777" w:rsidTr="00821BA2">
        <w:tc>
          <w:tcPr>
            <w:tcW w:w="9350" w:type="dxa"/>
          </w:tcPr>
          <w:p w14:paraId="6982800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5B17D7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ujiahbgr19@outlook.com" w:date="2021-06-08T09:40:00Z" w:initials="p">
    <w:p w14:paraId="66190EC6" w14:textId="29AFAC49" w:rsidR="005D0BB4" w:rsidRDefault="005D0BB4">
      <w:pPr>
        <w:pStyle w:val="CommentText"/>
      </w:pPr>
      <w:r>
        <w:rPr>
          <w:rStyle w:val="CommentReference"/>
        </w:rPr>
        <w:annotationRef/>
      </w:r>
      <w:proofErr w:type="spellStart"/>
      <w:r>
        <w:t>Manajemen</w:t>
      </w:r>
      <w:proofErr w:type="spellEnd"/>
    </w:p>
  </w:comment>
  <w:comment w:id="1" w:author="pujiahbgr19@outlook.com" w:date="2021-06-08T09:40:00Z" w:initials="p">
    <w:p w14:paraId="53712A56" w14:textId="29AC1A63" w:rsidR="005D0BB4" w:rsidRDefault="005D0BB4">
      <w:pPr>
        <w:pStyle w:val="CommentText"/>
      </w:pPr>
      <w:r>
        <w:rPr>
          <w:rStyle w:val="CommentReference"/>
        </w:rPr>
        <w:annotationRef/>
      </w:r>
      <w:proofErr w:type="spellStart"/>
      <w:r>
        <w:t>Filosofis</w:t>
      </w:r>
      <w:proofErr w:type="spellEnd"/>
    </w:p>
  </w:comment>
  <w:comment w:id="2" w:author="pujiahbgr19@outlook.com" w:date="2021-06-08T09:40:00Z" w:initials="p">
    <w:p w14:paraId="4A7D227A" w14:textId="6CCBAAC0" w:rsidR="005D0BB4" w:rsidRDefault="005D0BB4">
      <w:pPr>
        <w:pStyle w:val="CommentText"/>
      </w:pPr>
      <w:r>
        <w:rPr>
          <w:rStyle w:val="CommentReference"/>
        </w:rPr>
        <w:annotationRef/>
      </w:r>
      <w:proofErr w:type="spellStart"/>
      <w:r>
        <w:t>Kurikulum</w:t>
      </w:r>
      <w:proofErr w:type="spellEnd"/>
    </w:p>
  </w:comment>
  <w:comment w:id="3" w:author="pujiahbgr19@outlook.com" w:date="2021-06-08T09:41:00Z" w:initials="p">
    <w:p w14:paraId="5C627EE2" w14:textId="36323EEE" w:rsidR="005D0BB4" w:rsidRDefault="005D0BB4">
      <w:pPr>
        <w:pStyle w:val="CommentText"/>
      </w:pPr>
      <w:r>
        <w:rPr>
          <w:rStyle w:val="CommentReference"/>
        </w:rPr>
        <w:annotationRef/>
      </w:r>
      <w:proofErr w:type="spellStart"/>
      <w:r>
        <w:t>Implementasi</w:t>
      </w:r>
      <w:proofErr w:type="spellEnd"/>
    </w:p>
  </w:comment>
  <w:comment w:id="4" w:author="pujiahbgr19@outlook.com" w:date="2021-06-08T09:41:00Z" w:initials="p">
    <w:p w14:paraId="40A512EB" w14:textId="1E50BB5D" w:rsidR="005D0BB4" w:rsidRDefault="005D0BB4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5" w:author="pujiahbgr19@outlook.com" w:date="2021-06-08T09:41:00Z" w:initials="p">
    <w:p w14:paraId="1A30A90B" w14:textId="49D157FD" w:rsidR="005D0BB4" w:rsidRDefault="005D0BB4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6" w:author="pujiahbgr19@outlook.com" w:date="2021-06-08T09:41:00Z" w:initials="p">
    <w:p w14:paraId="7F29730D" w14:textId="48D74C81" w:rsidR="005D0BB4" w:rsidRDefault="005D0BB4">
      <w:pPr>
        <w:pStyle w:val="CommentText"/>
      </w:pPr>
      <w:r>
        <w:rPr>
          <w:rStyle w:val="CommentReference"/>
        </w:rPr>
        <w:annotationRef/>
      </w:r>
      <w:proofErr w:type="spellStart"/>
      <w:r>
        <w:t>Konseptual</w:t>
      </w:r>
      <w:proofErr w:type="spellEnd"/>
    </w:p>
  </w:comment>
  <w:comment w:id="7" w:author="pujiahbgr19@outlook.com" w:date="2021-06-08T09:42:00Z" w:initials="p">
    <w:p w14:paraId="069EC6BC" w14:textId="4C488C58" w:rsidR="005D0BB4" w:rsidRDefault="005D0BB4">
      <w:pPr>
        <w:pStyle w:val="CommentText"/>
      </w:pPr>
      <w:r>
        <w:rPr>
          <w:rStyle w:val="CommentReference"/>
        </w:rPr>
        <w:annotationRef/>
      </w:r>
      <w:r>
        <w:t>Program</w:t>
      </w:r>
    </w:p>
  </w:comment>
  <w:comment w:id="8" w:author="pujiahbgr19@outlook.com" w:date="2021-06-08T09:42:00Z" w:initials="p">
    <w:p w14:paraId="163CD95F" w14:textId="323245B9" w:rsidR="005D0BB4" w:rsidRDefault="005D0BB4">
      <w:pPr>
        <w:pStyle w:val="CommentText"/>
      </w:pPr>
      <w:r>
        <w:rPr>
          <w:rStyle w:val="CommentReference"/>
        </w:rPr>
        <w:annotationRef/>
      </w:r>
      <w:proofErr w:type="spellStart"/>
      <w:r>
        <w:t>Kriteria</w:t>
      </w:r>
      <w:proofErr w:type="spellEnd"/>
    </w:p>
  </w:comment>
  <w:comment w:id="9" w:author="pujiahbgr19@outlook.com" w:date="2021-06-08T09:42:00Z" w:initials="p">
    <w:p w14:paraId="056EF409" w14:textId="7307D17D" w:rsidR="005D0BB4" w:rsidRDefault="005D0BB4">
      <w:pPr>
        <w:pStyle w:val="CommentText"/>
      </w:pPr>
      <w:r>
        <w:rPr>
          <w:rStyle w:val="CommentReference"/>
        </w:rPr>
        <w:annotationRef/>
      </w:r>
      <w:proofErr w:type="spellStart"/>
      <w:r>
        <w:t>Metodologi</w:t>
      </w:r>
      <w:proofErr w:type="spellEnd"/>
    </w:p>
  </w:comment>
  <w:comment w:id="11" w:author="pujiahbgr19@outlook.com" w:date="2021-06-08T09:43:00Z" w:initials="p">
    <w:p w14:paraId="0DFC8F24" w14:textId="58E71DF8" w:rsidR="005D0BB4" w:rsidRDefault="005D0BB4">
      <w:pPr>
        <w:pStyle w:val="CommentText"/>
      </w:pPr>
      <w:r>
        <w:rPr>
          <w:rStyle w:val="CommentReference"/>
        </w:rPr>
        <w:annotationRef/>
      </w:r>
      <w:r>
        <w:t>Norma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190EC6" w15:done="0"/>
  <w15:commentEx w15:paraId="53712A56" w15:done="0"/>
  <w15:commentEx w15:paraId="4A7D227A" w15:done="0"/>
  <w15:commentEx w15:paraId="5C627EE2" w15:done="0"/>
  <w15:commentEx w15:paraId="40A512EB" w15:done="0"/>
  <w15:commentEx w15:paraId="1A30A90B" w15:done="0"/>
  <w15:commentEx w15:paraId="7F29730D" w15:done="0"/>
  <w15:commentEx w15:paraId="069EC6BC" w15:done="0"/>
  <w15:commentEx w15:paraId="163CD95F" w15:done="0"/>
  <w15:commentEx w15:paraId="056EF409" w15:done="0"/>
  <w15:commentEx w15:paraId="0DFC8F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190EC6" w16cid:durableId="2469B97F"/>
  <w16cid:commentId w16cid:paraId="53712A56" w16cid:durableId="2469B993"/>
  <w16cid:commentId w16cid:paraId="4A7D227A" w16cid:durableId="2469B9A3"/>
  <w16cid:commentId w16cid:paraId="5C627EE2" w16cid:durableId="2469B9B5"/>
  <w16cid:commentId w16cid:paraId="40A512EB" w16cid:durableId="2469B9CE"/>
  <w16cid:commentId w16cid:paraId="1A30A90B" w16cid:durableId="2469B9D8"/>
  <w16cid:commentId w16cid:paraId="7F29730D" w16cid:durableId="2469B9E4"/>
  <w16cid:commentId w16cid:paraId="069EC6BC" w16cid:durableId="2469B9F0"/>
  <w16cid:commentId w16cid:paraId="163CD95F" w16cid:durableId="2469B9FA"/>
  <w16cid:commentId w16cid:paraId="056EF409" w16cid:durableId="2469BA23"/>
  <w16cid:commentId w16cid:paraId="0DFC8F24" w16cid:durableId="2469BA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ujiahbgr19@outlook.com">
    <w15:presenceInfo w15:providerId="Windows Live" w15:userId="a313744461cb52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D0BB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DEC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0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B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B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BB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pujiahbgr19@outlook.com</cp:lastModifiedBy>
  <cp:revision>2</cp:revision>
  <dcterms:created xsi:type="dcterms:W3CDTF">2021-06-08T02:43:00Z</dcterms:created>
  <dcterms:modified xsi:type="dcterms:W3CDTF">2021-06-08T02:43:00Z</dcterms:modified>
</cp:coreProperties>
</file>