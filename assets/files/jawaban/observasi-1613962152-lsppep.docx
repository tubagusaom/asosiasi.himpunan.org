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933E0" w14:textId="77777777" w:rsidR="00125355" w:rsidRPr="00125355" w:rsidRDefault="00125355" w:rsidP="00B77BCB">
      <w:pPr>
        <w:spacing w:after="0"/>
        <w:rPr>
          <w:rFonts w:ascii="Minion Pro" w:hAnsi="Minion Pro"/>
          <w:b/>
          <w:sz w:val="36"/>
          <w:szCs w:val="36"/>
        </w:rPr>
        <w:pPrChange w:id="0" w:author="LENOVO" w:date="2021-02-22T09:35:00Z">
          <w:pPr>
            <w:spacing w:after="0"/>
            <w:jc w:val="center"/>
          </w:pPr>
        </w:pPrChange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D08079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81734CB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D5137E6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4E69F78" w14:textId="77777777" w:rsidTr="00821BA2">
        <w:tc>
          <w:tcPr>
            <w:tcW w:w="9350" w:type="dxa"/>
          </w:tcPr>
          <w:p w14:paraId="1FDA389D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1BAB282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25EE60A" w14:textId="2FC73F8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" w:author="LENOVO" w:date="2021-02-22T09:37:00Z">
              <w:r w:rsidRPr="00EC6F38" w:rsidDel="00B77BCB">
                <w:rPr>
                  <w:rFonts w:ascii="Times New Roman" w:eastAsia="Times New Roman" w:hAnsi="Times New Roman" w:cs="Times New Roman"/>
                  <w:szCs w:val="24"/>
                </w:rPr>
                <w:delText>berad</w:delText>
              </w:r>
            </w:del>
            <w:del w:id="2" w:author="LENOVO" w:date="2021-02-22T09:36:00Z">
              <w:r w:rsidRPr="00EC6F38" w:rsidDel="00B77BCB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ABEC0B" w14:textId="6B2EE0A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" w:author="LENOVO" w:date="2021-02-22T09:47:00Z">
              <w:r w:rsidR="00BB3189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del w:id="4" w:author="LENOVO" w:date="2021-02-22T09:38:00Z">
              <w:r w:rsidRPr="00EC6F38" w:rsidDel="00B77BCB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del w:id="5" w:author="LENOVO" w:date="2021-02-22T09:39:00Z">
              <w:r w:rsidRPr="00EC6F38" w:rsidDel="00B77BC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6" w:author="LENOVO" w:date="2021-02-22T09:38:00Z">
              <w:r w:rsidRPr="00EC6F38" w:rsidDel="00B77BCB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8B36BD" w14:textId="35CA6E1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ins w:id="7" w:author="LENOVO" w:date="2021-02-22T09:46:00Z">
              <w:r w:rsidR="00BB3189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8" w:author="LENOVO" w:date="2021-02-22T09:39:00Z">
              <w:r w:rsidRPr="00EC6F38" w:rsidDel="00B77BCB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9" w:author="LENOVO" w:date="2021-02-22T09:39:00Z">
              <w:r w:rsidRPr="00EC6F38" w:rsidDel="00B77BCB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2BFDB36" w14:textId="10B2A48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" w:author="LENOVO" w:date="2021-02-22T09:46:00Z">
              <w:r w:rsidR="00BB3189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11" w:author="LENOVO" w:date="2021-02-22T09:40:00Z">
              <w:r w:rsidRPr="00EC6F38" w:rsidDel="00B77BCB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LENOVO" w:date="2021-02-22T09:40:00Z">
              <w:r w:rsidRPr="00EC6F38" w:rsidDel="00B77BCB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13" w:author="LENOVO" w:date="2021-02-22T09:40:00Z">
              <w:r w:rsidRPr="00EC6F38" w:rsidDel="00B77BCB">
                <w:rPr>
                  <w:rFonts w:ascii="Times New Roman" w:eastAsia="Times New Roman" w:hAnsi="Times New Roman" w:cs="Times New Roman"/>
                  <w:szCs w:val="24"/>
                </w:rPr>
                <w:delText>Mengapa demikian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549655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BC148F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1A0D51" w14:textId="2F13D996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proofErr w:type="spellEnd"/>
            <w:del w:id="14" w:author="LENOVO" w:date="2021-02-22T09:41:00Z">
              <w:r w:rsidRPr="00EC6F38" w:rsidDel="00B77BCB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5" w:author="LENOVO" w:date="2021-02-22T09:41:00Z">
              <w:r w:rsidR="00B77BC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16" w:author="LENOVO" w:date="2021-02-22T09:41:00Z">
              <w:r w:rsidRPr="00EC6F38" w:rsidDel="00B77BCB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7DBC7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B4B5A4" w14:textId="5265138E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7" w:author="LENOVO" w:date="2021-02-22T09:48:00Z">
              <w:r w:rsidR="00BB3189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bookmarkStart w:id="18" w:name="_GoBack"/>
            <w:bookmarkEnd w:id="18"/>
            <w:del w:id="19" w:author="LENOVO" w:date="2021-02-22T09:41:00Z">
              <w:r w:rsidRPr="00EC6F38" w:rsidDel="00B77BCB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A9314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5D3CBA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del w:id="20" w:author="LENOVO" w:date="2021-02-22T09:41:00Z">
              <w:r w:rsidRPr="00EC6F38" w:rsidDel="00B77BCB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37B5B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0943A36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1" w:author="LENOVO" w:date="2021-02-22T09:42:00Z">
              <w:r w:rsidRPr="00EC6F38" w:rsidDel="00B77BCB">
                <w:rPr>
                  <w:rFonts w:ascii="Times New Roman" w:eastAsia="Times New Roman" w:hAnsi="Times New Roman" w:cs="Times New Roman"/>
                  <w:szCs w:val="24"/>
                </w:rPr>
                <w:delText>Dimana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E0391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6EFA708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18BB069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9F7C34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110AD25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733DD6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BC24A35" w14:textId="49B20F5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" w:author="LENOVO" w:date="2021-02-22T09:42:00Z">
              <w:r w:rsidRPr="00EC6F38" w:rsidDel="00B77BCB">
                <w:rPr>
                  <w:rFonts w:ascii="Times New Roman" w:eastAsia="Times New Roman" w:hAnsi="Times New Roman" w:cs="Times New Roman"/>
                  <w:szCs w:val="24"/>
                </w:rPr>
                <w:delText>lihat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3" w:author="LENOVO" w:date="2021-02-22T09:48:00Z">
              <w:r w:rsidR="00BB3189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24" w:author="LENOVO" w:date="2021-02-22T09:42:00Z">
              <w:r w:rsidRPr="00EC6F38" w:rsidDel="00B77BCB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A5A22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4A964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73C8A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E80736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A071A1"/>
    <w:rsid w:val="00B77BCB"/>
    <w:rsid w:val="00BB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D20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B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5</cp:revision>
  <dcterms:created xsi:type="dcterms:W3CDTF">2020-08-26T22:03:00Z</dcterms:created>
  <dcterms:modified xsi:type="dcterms:W3CDTF">2021-02-22T02:49:00Z</dcterms:modified>
</cp:coreProperties>
</file>