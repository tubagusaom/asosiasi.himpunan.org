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0" w:author="Asus" w:date="2020-09-02T11:20:00Z">
        <w:r w:rsidRPr="00C50A1E" w:rsidDel="009A698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 turun, berat badan naik, hubungan sama dia tetep temenan aja. Huft.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Asus" w:date="2020-09-02T11:20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2" w:author="Asus" w:date="2020-09-02T11:20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3" w:author="Asus" w:date="2020-09-02T11:21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4" w:author="Asus" w:date="2020-09-02T11:21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Asus" w:date="2020-09-02T11:21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6" w:author="Asus" w:date="2020-09-02T11:21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7" w:name="_GoBack"/>
      <w:bookmarkEnd w:id="7"/>
    </w:p>
    <w:p w:rsidR="00927764" w:rsidRPr="00C50A1E" w:rsidDel="00653CD2" w:rsidRDefault="00927764" w:rsidP="00927764">
      <w:pPr>
        <w:shd w:val="clear" w:color="auto" w:fill="F5F5F5"/>
        <w:spacing w:after="375"/>
        <w:rPr>
          <w:del w:id="8" w:author="Asus" w:date="2020-09-02T11:52:00Z"/>
          <w:rFonts w:ascii="Times New Roman" w:eastAsia="Times New Roman" w:hAnsi="Times New Roman" w:cs="Times New Roman"/>
          <w:sz w:val="24"/>
          <w:szCs w:val="24"/>
        </w:rPr>
      </w:pPr>
      <w:del w:id="9" w:author="Asus" w:date="2020-09-02T11:52:00Z">
        <w:r w:rsidRPr="00C50A1E" w:rsidDel="00653CD2">
          <w:rPr>
            <w:rFonts w:ascii="Times New Roman" w:eastAsia="Times New Roman" w:hAnsi="Times New Roman" w:cs="Times New Roman"/>
            <w:sz w:val="24"/>
            <w:szCs w:val="24"/>
          </w:rPr>
          <w:delText>Januari, hujan sehari-hari</w:delText>
        </w:r>
      </w:del>
      <w:del w:id="10" w:author="Asus" w:date="2020-09-02T11:21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11" w:author="Asus" w:date="2020-09-02T11:52:00Z">
        <w:r w:rsidRPr="00C50A1E" w:rsidDel="00653CD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2" w:author="Asus" w:date="2020-09-02T11:21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del w:id="13" w:author="Asus" w:date="2020-09-02T11:52:00Z">
        <w:r w:rsidRPr="00C50A1E" w:rsidDel="00653CD2">
          <w:rPr>
            <w:rFonts w:ascii="Times New Roman" w:eastAsia="Times New Roman" w:hAnsi="Times New Roman" w:cs="Times New Roman"/>
            <w:sz w:val="24"/>
            <w:szCs w:val="24"/>
          </w:rPr>
          <w:delText xml:space="preserve">egitu kata orang sering mengartikannya. Benar saja. Meski di tahun ini awal musim hujan di Indonesia </w:delText>
        </w:r>
        <w:r w:rsidDel="00653CD2">
          <w:rPr>
            <w:rFonts w:ascii="Times New Roman" w:eastAsia="Times New Roman" w:hAnsi="Times New Roman" w:cs="Times New Roman"/>
            <w:sz w:val="24"/>
            <w:szCs w:val="24"/>
          </w:rPr>
          <w:delText>mundur di antara Bulan November-</w:delText>
        </w:r>
        <w:r w:rsidRPr="00C50A1E" w:rsidDel="00653CD2">
          <w:rPr>
            <w:rFonts w:ascii="Times New Roman" w:eastAsia="Times New Roman" w:hAnsi="Times New Roman" w:cs="Times New Roman"/>
            <w:sz w:val="24"/>
            <w:szCs w:val="24"/>
          </w:rPr>
          <w:delText>Desember 2019, hujan benar-benar datang seperti perkiraan. Sudah sangat terasa apalagi sejak awal tahun baru 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Asus" w:date="2020-09-02T11:22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mampu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15" w:author="Asus" w:date="2020-09-02T11:22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idak</w:t>
        </w:r>
      </w:ins>
      <w:proofErr w:type="spellEnd"/>
      <w:del w:id="16" w:author="Asus" w:date="2020-09-02T11:22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ins w:id="17" w:author="Asus" w:date="2020-09-02T11:21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gelisah</w:t>
        </w:r>
      </w:ins>
      <w:proofErr w:type="spellEnd"/>
      <w:del w:id="18" w:author="Asus" w:date="2020-09-02T11:21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mu yang 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9" w:author="Asus" w:date="2020-09-02T11:22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mampu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20" w:author="Asus" w:date="2020-09-02T11:22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pun perilaku kita yang lain. Soal makan. Ya, hujan yang membuat kita jadi sering lapar. Kok bisa ya?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1" w:author="Asus" w:date="2020-09-02T11:23:00Z">
        <w:r w:rsidR="00FC2C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22" w:author="Asus" w:date="2020-09-02T11:23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Siapa yang suka meras</w:delText>
        </w:r>
        <w:r w:rsidDel="00FC2C91">
          <w:rPr>
            <w:rFonts w:ascii="Times New Roman" w:eastAsia="Times New Roman" w:hAnsi="Times New Roman" w:cs="Times New Roman"/>
            <w:sz w:val="24"/>
            <w:szCs w:val="24"/>
          </w:rPr>
          <w:delText>a bahwa hujan datang bersama nap</w:delText>
        </w:r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su makan yang tiba-tiba ikut meningkat?</w:delText>
        </w:r>
      </w:del>
    </w:p>
    <w:p w:rsidR="00927764" w:rsidRPr="00C50A1E" w:rsidRDefault="00FC2C9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3" w:author="Asus" w:date="2020-09-02T11:24:00Z">
        <w:r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paling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menyenangkan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proofErr w:type="spellStart"/>
      <w:ins w:id="24" w:author="Asus" w:date="2020-09-02T11:25:00Z">
        <w:r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kali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berupa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5" w:author="Asus" w:date="2020-09-02T11:26:00Z">
        <w:r>
          <w:rPr>
            <w:rFonts w:ascii="Times New Roman" w:eastAsia="Times New Roman" w:hAnsi="Times New Roman" w:cs="Times New Roman"/>
            <w:sz w:val="24"/>
            <w:szCs w:val="24"/>
          </w:rPr>
          <w:t>melebihi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6" w:author="Asus" w:date="2020-09-02T11:25:00Z">
        <w:r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27" w:author="Asus" w:date="2020-09-02T11:25:00Z">
        <w:r w:rsidR="00927764"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Selain mengenang </w:delText>
        </w:r>
      </w:del>
      <w:del w:id="28" w:author="Asus" w:date="2020-09-02T11:24:00Z">
        <w:r w:rsidR="00927764"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dia</w:delText>
        </w:r>
      </w:del>
      <w:del w:id="29" w:author="Asus" w:date="2020-09-02T11:25:00Z">
        <w:r w:rsidR="00927764"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, kegiatan yang paling asyik di saat hujan turun adalah makan. </w:delText>
        </w:r>
      </w:del>
      <w:del w:id="30" w:author="Asus" w:date="2020-09-02T11:26:00Z">
        <w:r w:rsidR="00927764"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Sering disebut cuma camilan, tapi jumlah kalorinya nyaris melebihi makan berat.</w:delText>
        </w:r>
      </w:del>
    </w:p>
    <w:p w:rsidR="00927764" w:rsidRPr="00C50A1E" w:rsidDel="00FC2C91" w:rsidRDefault="00FC2C91" w:rsidP="00927764">
      <w:pPr>
        <w:shd w:val="clear" w:color="auto" w:fill="F5F5F5"/>
        <w:spacing w:after="375"/>
        <w:rPr>
          <w:del w:id="31" w:author="Asus" w:date="2020-09-02T11:28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2" w:author="Asus" w:date="2020-09-02T11:27:00Z">
        <w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Satu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3" w:author="Asus" w:date="2020-09-02T12:28:00Z">
        <w:r w:rsidR="00204AD0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</w:ins>
      <w:proofErr w:type="spellEnd"/>
      <w:ins w:id="34" w:author="Asus" w:date="2020-09-02T11:2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keripik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35" w:author="Asus" w:date="2020-09-02T11:54:00Z">
        <w:r w:rsidR="00CA2F8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CA2F8C">
          <w:rPr>
            <w:rFonts w:ascii="Times New Roman" w:eastAsia="Times New Roman" w:hAnsi="Times New Roman" w:cs="Times New Roman"/>
            <w:sz w:val="24"/>
            <w:szCs w:val="24"/>
          </w:rPr>
          <w:t>seharusnya</w:t>
        </w:r>
        <w:proofErr w:type="spellEnd"/>
        <w:r w:rsidR="00CA2F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6" w:author="Asus" w:date="2020-09-02T11:27:00Z">
        <w:r w:rsidR="00204AD0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>dikonsumsi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 kali </w:t>
        </w:r>
        <w:proofErr w:type="spellStart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ins w:id="37" w:author="Asus" w:date="2020-09-02T12:28:00Z"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ins w:id="38" w:author="Asus" w:date="2020-09-02T12:29:00Z">
        <w:r w:rsidR="00204AD0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9" w:author="Asus" w:date="2020-09-02T11:27:00Z">
        <w:r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mampu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dikonsums</w:t>
        </w:r>
      </w:ins>
      <w:ins w:id="40" w:author="Asus" w:date="2020-09-02T11:54:00Z">
        <w:r w:rsidR="00CA2F8C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proofErr w:type="spellEnd"/>
      <w:ins w:id="41" w:author="Asus" w:date="2020-09-02T11:2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ka</w:t>
        </w:r>
      </w:ins>
      <w:ins w:id="42" w:author="Asus" w:date="2020-09-02T11:2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li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duduk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lain. </w:t>
        </w:r>
      </w:ins>
      <w:del w:id="43" w:author="Asus" w:date="2020-09-02T11:28:00Z">
        <w:r w:rsidR="00927764"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Sebungkus keripik yang dalam kemasan bisa dikonsumsi 4 porsi habis sekali duduk. Belum cukup, tambah lagi gorengannya, satu-dua biji eh kok jadi lima?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Asus" w:date="2020-09-02T11:29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45" w:author="Asus" w:date="2020-09-02T11:29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FC2C91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del w:id="46" w:author="Asus" w:date="2020-09-02T12:30:00Z">
        <w:r w:rsidRPr="00C50A1E" w:rsidDel="00204AD0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7" w:author="Asus" w:date="2020-09-02T11:29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Asus" w:date="2020-09-02T12:31:00Z">
        <w:r w:rsidR="00204AD0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49" w:author="Asus" w:date="2020-09-02T12:31:00Z">
        <w:r w:rsidRPr="00C50A1E" w:rsidDel="00204AD0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mengapa kita </w:delText>
        </w:r>
      </w:del>
      <w:del w:id="50" w:author="Asus" w:date="2020-09-02T11:29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jadi suka </w:delText>
        </w:r>
      </w:del>
      <w:del w:id="51" w:author="Asus" w:date="2020-09-02T12:31:00Z">
        <w:r w:rsidRPr="00C50A1E" w:rsidDel="00204AD0">
          <w:rPr>
            <w:rFonts w:ascii="Times New Roman" w:eastAsia="Times New Roman" w:hAnsi="Times New Roman" w:cs="Times New Roman"/>
            <w:sz w:val="24"/>
            <w:szCs w:val="24"/>
          </w:rPr>
          <w:delText>makan. </w:delText>
        </w:r>
      </w:del>
      <w:proofErr w:type="spellStart"/>
      <w:ins w:id="52" w:author="Asus" w:date="2020-09-02T11:30:00Z">
        <w:r w:rsidR="00204AD0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AD0">
          <w:rPr>
            <w:rFonts w:ascii="Times New Roman" w:eastAsia="Times New Roman" w:hAnsi="Times New Roman" w:cs="Times New Roman"/>
            <w:sz w:val="24"/>
            <w:szCs w:val="24"/>
          </w:rPr>
          <w:t>meng</w:t>
        </w:r>
        <w:r w:rsidR="00FC2C91">
          <w:rPr>
            <w:rFonts w:ascii="Times New Roman" w:eastAsia="Times New Roman" w:hAnsi="Times New Roman" w:cs="Times New Roman"/>
            <w:sz w:val="24"/>
            <w:szCs w:val="24"/>
          </w:rPr>
          <w:t>onsumsi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terjadinya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peningkatan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metabolism</w:t>
        </w:r>
      </w:ins>
      <w:ins w:id="53" w:author="Asus" w:date="2020-09-02T12:32:00Z">
        <w:r w:rsidR="00204AD0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proofErr w:type="spellEnd"/>
      <w:ins w:id="54" w:author="Asus" w:date="2020-09-02T11:30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Del="00FC2C91" w:rsidRDefault="00927764" w:rsidP="00927764">
      <w:pPr>
        <w:shd w:val="clear" w:color="auto" w:fill="F5F5F5"/>
        <w:spacing w:after="375"/>
        <w:rPr>
          <w:del w:id="55" w:author="Asus" w:date="2020-09-02T11:30:00Z"/>
          <w:rFonts w:ascii="Times New Roman" w:eastAsia="Times New Roman" w:hAnsi="Times New Roman" w:cs="Times New Roman"/>
          <w:sz w:val="24"/>
          <w:szCs w:val="24"/>
        </w:rPr>
      </w:pPr>
      <w:del w:id="56" w:author="Asus" w:date="2020-09-02T11:30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Terutama makanan yang seperti tahu bulat digoreng dadakan alias yang masih hangat. Apalagi dengan makan, tubuh akan mendapat "panas" akibat terjadinya peningkatan metabolisme dalam tubuh.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del w:id="57" w:author="Asus" w:date="2020-09-02T11:31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hal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8" w:author="Asus" w:date="2020-09-02T12:33:00Z">
        <w:r w:rsidR="00DA2D14">
          <w:rPr>
            <w:rFonts w:ascii="Times New Roman" w:eastAsia="Times New Roman" w:hAnsi="Times New Roman" w:cs="Times New Roman"/>
            <w:sz w:val="24"/>
            <w:szCs w:val="24"/>
          </w:rPr>
          <w:t>udara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59" w:author="Asus" w:date="2020-09-02T11:31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0" w:author="Asus" w:date="2020-09-02T11:31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mu, lho. Dingin yang kita kira ternyata tidak sedingin kenyataannya,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61" w:author="Asus" w:date="2020-09-02T11:35:00Z">
        <w:r w:rsidRPr="00C50A1E" w:rsidDel="00ED652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proofErr w:type="spellStart"/>
      <w:ins w:id="62" w:author="Asus" w:date="2020-09-02T11:35:00Z">
        <w:r w:rsidR="00ED652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Asus" w:date="2020-09-02T11:35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64" w:author="Asus" w:date="2020-09-02T11:35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>menyukai</w:t>
        </w:r>
        <w:proofErr w:type="spellEnd"/>
        <w:r w:rsidR="00ED652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5" w:author="Asus" w:date="2020-09-02T11:35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66" w:author="Asus" w:date="2020-09-02T11:36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, yang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jarak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dekat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7" w:author="Asus" w:date="2020-09-02T11:36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Ruangan yang membuat jarak kita dengan makanan makin dekat</w:delText>
        </w:r>
      </w:del>
      <w:del w:id="68" w:author="Asus" w:date="2020-09-02T11:35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del w:id="69" w:author="Asus" w:date="2020-09-02T11:36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70" w:author="Asus" w:date="2020-09-02T11:37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Ya, ini soal akses makanan yang jadi tak lagi berjarak. Ehem.</w:delText>
        </w:r>
      </w:del>
    </w:p>
    <w:p w:rsidR="00927764" w:rsidRPr="00C50A1E" w:rsidDel="00ED6523" w:rsidRDefault="00927764" w:rsidP="00927764">
      <w:pPr>
        <w:shd w:val="clear" w:color="auto" w:fill="F5F5F5"/>
        <w:spacing w:after="375"/>
        <w:rPr>
          <w:del w:id="71" w:author="Asus" w:date="2020-09-02T11:38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ins w:id="72" w:author="Asus" w:date="2020-09-02T11:38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tersedia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penyimpangan</w:t>
        </w:r>
      </w:ins>
      <w:proofErr w:type="spellEnd"/>
      <w:ins w:id="73" w:author="Asus" w:date="2020-09-02T11:39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bahan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74" w:author="Asus" w:date="2020-09-02T11:38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:rsidR="00927764" w:rsidRPr="00C50A1E" w:rsidDel="00ED6523" w:rsidRDefault="00927764" w:rsidP="00927764">
      <w:pPr>
        <w:shd w:val="clear" w:color="auto" w:fill="F5F5F5"/>
        <w:spacing w:after="375"/>
        <w:rPr>
          <w:del w:id="75" w:author="Asus" w:date="2020-09-02T11:39:00Z"/>
          <w:rFonts w:ascii="Times New Roman" w:eastAsia="Times New Roman" w:hAnsi="Times New Roman" w:cs="Times New Roman"/>
          <w:sz w:val="24"/>
          <w:szCs w:val="24"/>
        </w:rPr>
      </w:pPr>
      <w:del w:id="76" w:author="Asus" w:date="2020-09-02T11:38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del w:id="77" w:author="Asus" w:date="2020-09-02T11:39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emua harus ada di </w:delText>
        </w:r>
        <w:r w:rsidDel="00ED6523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 penyimpanan. Sebagai bahan persediaan karena mau keluar di waktu hujan itu membuat kita berpikir berkali-kali. Akan merepotkan.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8" w:author="Asus" w:date="2020-09-02T11:40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del w:id="79" w:author="Asus" w:date="2020-09-02T11:40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ins w:id="80" w:author="Asus" w:date="2020-09-02T11:40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1" w:author="Asus" w:date="2020-09-02T12:40:00Z"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kala</w:t>
        </w:r>
      </w:ins>
      <w:proofErr w:type="spellEnd"/>
      <w:del w:id="82" w:author="Asus" w:date="2020-09-02T12:40:00Z">
        <w:r w:rsidRPr="00C50A1E" w:rsidDel="00DA2D14">
          <w:rPr>
            <w:rFonts w:ascii="Times New Roman" w:eastAsia="Times New Roman" w:hAnsi="Times New Roman" w:cs="Times New Roman"/>
            <w:sz w:val="24"/>
            <w:szCs w:val="24"/>
          </w:rPr>
          <w:delText>saat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83" w:author="Asus" w:date="2020-09-02T11:40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>nya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4" w:author="Asus" w:date="2020-09-02T11:40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85" w:author="Asus" w:date="2020-09-02T12:40:00Z">
        <w:r w:rsidR="00DA2D14">
          <w:rPr>
            <w:rFonts w:ascii="Times New Roman" w:eastAsia="Times New Roman" w:hAnsi="Times New Roman" w:cs="Times New Roman"/>
            <w:sz w:val="24"/>
            <w:szCs w:val="24"/>
          </w:rPr>
          <w:t>Seringkali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mementingkan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terkandung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86" w:author="Asus" w:date="2020-09-02T12:41:00Z">
        <w:r w:rsidR="00DA2D14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mementingkan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tidaknya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87" w:author="Asus" w:date="2020-09-02T11:40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8" w:author="Asus" w:date="2020-09-02T11:40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DA2D1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89" w:author="Asus" w:date="2020-09-02T11:41:00Z">
        <w:r>
          <w:rPr>
            <w:rFonts w:ascii="Times New Roman" w:eastAsia="Times New Roman" w:hAnsi="Times New Roman" w:cs="Times New Roman"/>
            <w:sz w:val="24"/>
            <w:szCs w:val="24"/>
          </w:rPr>
          <w:t>Maka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sekarang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memperhatikan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label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informasi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gizi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meng</w:t>
        </w:r>
        <w:r w:rsidR="0017707A">
          <w:rPr>
            <w:rFonts w:ascii="Times New Roman" w:eastAsia="Times New Roman" w:hAnsi="Times New Roman" w:cs="Times New Roman"/>
            <w:sz w:val="24"/>
            <w:szCs w:val="24"/>
          </w:rPr>
          <w:t>onsumsi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90" w:author="Asus" w:date="2020-09-02T11:41:00Z">
        <w:r w:rsidR="00927764"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Coba deh, mulai </w:delText>
        </w:r>
      </w:del>
      <w:del w:id="91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dengan memperhatikan label informasi gizi ketika kamu memakan makanan kemasan. </w:delText>
        </w:r>
      </w:del>
      <w:del w:id="92" w:author="Asus" w:date="2020-09-02T12:42:00Z">
        <w:r w:rsidR="00927764" w:rsidRPr="00C50A1E" w:rsidDel="00DA2D14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93" w:author="Asus" w:date="2020-09-02T12:42:00Z">
        <w:r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94" w:author="Asus" w:date="2020-09-02T12:42:00Z">
        <w:r w:rsidR="00927764" w:rsidRPr="00C50A1E" w:rsidDel="00DA2D14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5" w:author="Asus" w:date="2020-09-02T11:42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96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97" w:author="Asus" w:date="2020-09-02T11:42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</w:t>
      </w:r>
      <w:proofErr w:type="spellEnd"/>
      <w:ins w:id="98" w:author="Asus" w:date="2020-09-02T11:42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dipakai</w:t>
        </w:r>
      </w:ins>
      <w:proofErr w:type="spellEnd"/>
      <w:del w:id="99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0" w:author="Asus" w:date="2020-09-02T12:42:00Z">
        <w:r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boleh</w:t>
        </w:r>
      </w:ins>
      <w:proofErr w:type="spellEnd"/>
      <w:del w:id="101" w:author="Asus" w:date="2020-09-02T12:42:00Z">
        <w:r w:rsidR="00927764" w:rsidRPr="00C50A1E" w:rsidDel="00DA2D14">
          <w:rPr>
            <w:rFonts w:ascii="Times New Roman" w:eastAsia="Times New Roman" w:hAnsi="Times New Roman" w:cs="Times New Roman"/>
            <w:sz w:val="24"/>
            <w:szCs w:val="24"/>
          </w:rPr>
          <w:delText>jangan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2" w:author="Asus" w:date="2020-09-02T11:42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103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4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="00927764" w:rsidRPr="00C50A1E" w:rsidDel="0017707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Del="0017707A" w:rsidRDefault="0017707A" w:rsidP="00927764">
      <w:pPr>
        <w:shd w:val="clear" w:color="auto" w:fill="F5F5F5"/>
        <w:spacing w:after="375"/>
        <w:rPr>
          <w:del w:id="105" w:author="Asus" w:date="2020-09-02T11:44:00Z"/>
          <w:rFonts w:ascii="Times New Roman" w:eastAsia="Times New Roman" w:hAnsi="Times New Roman" w:cs="Times New Roman"/>
          <w:sz w:val="24"/>
          <w:szCs w:val="24"/>
        </w:rPr>
      </w:pPr>
      <w:ins w:id="106" w:author="Asus" w:date="2020-09-02T11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samping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07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08" w:author="Asus" w:date="2020-09-02T11:4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menyebabkan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malas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lemak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seharusnya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dibakar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tersimpan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09" w:author="Asus" w:date="2020-09-02T11:44:00Z">
        <w:r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terakumulasi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10" w:author="Asus" w:date="2020-09-02T11:43:00Z">
        <w:r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tubuh</w:t>
        </w:r>
      </w:ins>
      <w:proofErr w:type="spellEnd"/>
      <w:ins w:id="111" w:author="Asus" w:date="2020-09-02T11:4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12" w:author="Asus" w:date="2020-09-02T11:44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, rasa malas bergerak juga bisa jadi biang berat badan yang lebih suka naiknya. Apalagi munculnya kaum-kaum rebahan yang kerjaannya tiduran dan hanya buka tutup media sosial atau pura-pura sibuk padahal tidak ada yang nge-chat. </w:delText>
        </w:r>
      </w:del>
    </w:p>
    <w:p w:rsidR="00927764" w:rsidRPr="00C50A1E" w:rsidDel="0017707A" w:rsidRDefault="00927764" w:rsidP="00927764">
      <w:pPr>
        <w:shd w:val="clear" w:color="auto" w:fill="F5F5F5"/>
        <w:spacing w:after="375"/>
        <w:rPr>
          <w:del w:id="113" w:author="Asus" w:date="2020-09-02T11:44:00Z"/>
          <w:rFonts w:ascii="Times New Roman" w:eastAsia="Times New Roman" w:hAnsi="Times New Roman" w:cs="Times New Roman"/>
          <w:sz w:val="24"/>
          <w:szCs w:val="24"/>
        </w:rPr>
      </w:pPr>
      <w:del w:id="114" w:author="Asus" w:date="2020-09-02T11:44:00Z">
        <w:r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Kegiatan seperti inilah yang membuat lemak-lemak yang seharusnya dibakar jadi memilih ikut</w:delText>
        </w:r>
        <w:r w:rsidDel="0017707A">
          <w:rPr>
            <w:rFonts w:ascii="Times New Roman" w:eastAsia="Times New Roman" w:hAnsi="Times New Roman" w:cs="Times New Roman"/>
            <w:sz w:val="24"/>
            <w:szCs w:val="24"/>
          </w:rPr>
          <w:delText>an mager saja. Jadi simpanan di</w:delText>
        </w:r>
        <w:r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:rsidR="00927764" w:rsidRPr="00C50A1E" w:rsidDel="00BF1EAE" w:rsidRDefault="00927764" w:rsidP="00927764">
      <w:pPr>
        <w:shd w:val="clear" w:color="auto" w:fill="F5F5F5"/>
        <w:spacing w:after="375"/>
        <w:rPr>
          <w:del w:id="115" w:author="Asus" w:date="2020-09-02T11:5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16" w:author="Asus" w:date="2020-09-02T12:43:00Z">
        <w:r w:rsidR="00DA2D14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>sekarang</w:t>
        </w:r>
        <w:proofErr w:type="spellEnd"/>
        <w:r w:rsidR="00DA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7" w:author="Asus" w:date="2020-09-02T11:44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>menyalahkan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8" w:author="Asus" w:date="2020-09-02T11:44:00Z">
        <w:r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 xml:space="preserve">salahkan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19" w:author="Asus" w:date="2020-09-02T11:44:00Z">
        <w:r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del w:id="120" w:author="Asus" w:date="2020-09-02T11:51:00Z">
        <w:r w:rsidRPr="00C50A1E" w:rsidDel="00BF1EA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21" w:author="Asus" w:date="2020-09-02T11:51:00Z">
        <w:r w:rsidR="00BF1E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>badan</w:t>
        </w:r>
        <w:proofErr w:type="spellEnd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>naik</w:t>
        </w:r>
        <w:proofErr w:type="spellEnd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ins w:id="122" w:author="Asus" w:date="2020-09-02T11:45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disebabkan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oleh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kebiasaan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terkendali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23" w:author="Asus" w:date="2020-09-02T11:52:00Z">
        <w:r w:rsidRPr="00C50A1E" w:rsidDel="00BF1EAE">
          <w:rPr>
            <w:rFonts w:ascii="Times New Roman" w:eastAsia="Times New Roman" w:hAnsi="Times New Roman" w:cs="Times New Roman"/>
            <w:sz w:val="24"/>
            <w:szCs w:val="24"/>
          </w:rPr>
          <w:delText xml:space="preserve">Soal nafsu makan ini lebih banyak salahnya di kamu. Kamu yang tidak bisa mengendalikan diri. Kalau tiba-tiba berat </w:delText>
        </w:r>
        <w:r w:rsidDel="00BF1EAE">
          <w:rPr>
            <w:rFonts w:ascii="Times New Roman" w:eastAsia="Times New Roman" w:hAnsi="Times New Roman" w:cs="Times New Roman"/>
            <w:sz w:val="24"/>
            <w:szCs w:val="24"/>
          </w:rPr>
          <w:delText>badan ikut tergelincir makin ke</w:delText>
        </w:r>
        <w:r w:rsidRPr="00C50A1E" w:rsidDel="00BF1EAE">
          <w:rPr>
            <w:rFonts w:ascii="Times New Roman" w:eastAsia="Times New Roman" w:hAnsi="Times New Roman" w:cs="Times New Roman"/>
            <w:sz w:val="24"/>
            <w:szCs w:val="24"/>
          </w:rPr>
          <w:delText>kanan di saat hujan. Coba ingat-ingat apa yang kamu makan saat hujan?</w:delText>
        </w:r>
      </w:del>
    </w:p>
    <w:p w:rsidR="00927764" w:rsidRPr="00C50A1E" w:rsidDel="0017707A" w:rsidRDefault="00927764" w:rsidP="00927764">
      <w:pPr>
        <w:shd w:val="clear" w:color="auto" w:fill="F5F5F5"/>
        <w:spacing w:after="375"/>
        <w:rPr>
          <w:del w:id="124" w:author="Asus" w:date="2020-09-02T11:45:00Z"/>
          <w:rFonts w:ascii="Times New Roman" w:eastAsia="Times New Roman" w:hAnsi="Times New Roman" w:cs="Times New Roman"/>
          <w:sz w:val="24"/>
          <w:szCs w:val="24"/>
        </w:rPr>
      </w:pPr>
      <w:del w:id="125" w:author="Asus" w:date="2020-09-02T11:45:00Z">
        <w:r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Mie rebus kuah susu ditambah telur. Ya bisalah lebih dari 500 kalori. HAHA. </w:delText>
        </w:r>
      </w:del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116" w:rsidRDefault="00786116">
      <w:r>
        <w:separator/>
      </w:r>
    </w:p>
  </w:endnote>
  <w:endnote w:type="continuationSeparator" w:id="0">
    <w:p w:rsidR="00786116" w:rsidRDefault="0078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86116">
    <w:pPr>
      <w:pStyle w:val="Footer"/>
    </w:pPr>
  </w:p>
  <w:p w:rsidR="00941E77" w:rsidRDefault="007861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116" w:rsidRDefault="00786116">
      <w:r>
        <w:separator/>
      </w:r>
    </w:p>
  </w:footnote>
  <w:footnote w:type="continuationSeparator" w:id="0">
    <w:p w:rsidR="00786116" w:rsidRDefault="00786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eec44f6750d246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7707A"/>
    <w:rsid w:val="00204AD0"/>
    <w:rsid w:val="002318A3"/>
    <w:rsid w:val="0042167F"/>
    <w:rsid w:val="00653CD2"/>
    <w:rsid w:val="00786116"/>
    <w:rsid w:val="00924DF5"/>
    <w:rsid w:val="00927764"/>
    <w:rsid w:val="009A6984"/>
    <w:rsid w:val="00BF1EAE"/>
    <w:rsid w:val="00C20908"/>
    <w:rsid w:val="00CA2F8C"/>
    <w:rsid w:val="00D606C5"/>
    <w:rsid w:val="00DA2D14"/>
    <w:rsid w:val="00DE654A"/>
    <w:rsid w:val="00ED6523"/>
    <w:rsid w:val="00F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11</cp:revision>
  <dcterms:created xsi:type="dcterms:W3CDTF">2020-09-02T04:46:00Z</dcterms:created>
  <dcterms:modified xsi:type="dcterms:W3CDTF">2020-09-02T05:44:00Z</dcterms:modified>
</cp:coreProperties>
</file>