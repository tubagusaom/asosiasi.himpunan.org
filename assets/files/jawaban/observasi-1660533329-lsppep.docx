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C09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C970EA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A1B162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C2DDA6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277FEE5" w14:textId="77777777" w:rsidTr="00821BA2">
        <w:tc>
          <w:tcPr>
            <w:tcW w:w="9350" w:type="dxa"/>
          </w:tcPr>
          <w:p w14:paraId="26210534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5BD1568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08F28E69" w14:textId="785C86B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</w:t>
            </w:r>
            <w:ins w:id="0" w:author="sdewiyanti29@yahoo.com" w:date="2022-08-15T09:33:00Z">
              <w:r w:rsidR="009053F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berada pada zona industri yang sangat </w:t>
            </w:r>
            <w:del w:id="1" w:author="sdewiyanti29@yahoo.com" w:date="2022-08-15T09:32:00Z">
              <w:r w:rsidRPr="00EC6F38" w:rsidDel="009053FD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2" w:author="sdewiyanti29@yahoo.com" w:date="2022-08-15T09:32:00Z">
              <w:r w:rsidR="009053FD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del w:id="3" w:author="sdewiyanti29@yahoo.com" w:date="2022-08-15T09:32:00Z">
              <w:r w:rsidRPr="00EC6F38" w:rsidDel="009053FD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maju, yang sering kita sebut dengan revolusi industry 4.0</w:t>
            </w:r>
            <w:del w:id="4" w:author="sdewiyanti29@yahoo.com" w:date="2022-08-15T09:32:00Z">
              <w:r w:rsidRPr="00EC6F38" w:rsidDel="009053FD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" w:author="sdewiyanti29@yahoo.com" w:date="2022-08-15T09:32:00Z">
              <w:r w:rsidR="009053FD">
                <w:rPr>
                  <w:rFonts w:ascii="Times New Roman" w:eastAsia="Times New Roman" w:hAnsi="Times New Roman" w:cs="Times New Roman"/>
                  <w:szCs w:val="24"/>
                </w:rPr>
                <w:sym w:font="Symbol" w:char="F02D"/>
              </w:r>
              <w:r w:rsidR="009053F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" w:author="sdewiyanti29@yahoo.com" w:date="2022-08-15T09:32:00Z">
              <w:r w:rsidRPr="00EC6F38" w:rsidDel="009053FD">
                <w:rPr>
                  <w:rFonts w:ascii="Times New Roman" w:eastAsia="Times New Roman" w:hAnsi="Times New Roman" w:cs="Times New Roman"/>
                  <w:szCs w:val="24"/>
                </w:rPr>
                <w:delText xml:space="preserve">Istilah </w:delText>
              </w:r>
            </w:del>
            <w:ins w:id="7" w:author="sdewiyanti29@yahoo.com" w:date="2022-08-15T09:32:00Z">
              <w:r w:rsidR="009053F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9053F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stilah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yang masih jarang kita dengar bahkan banyak yang masih awam.</w:t>
            </w:r>
          </w:p>
          <w:p w14:paraId="5C4DF92E" w14:textId="0211841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</w:t>
            </w:r>
            <w:ins w:id="8" w:author="sdewiyanti29@yahoo.com" w:date="2022-08-15T09:33:00Z">
              <w:r w:rsidR="009053F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</w:t>
            </w:r>
            <w:del w:id="9" w:author="sdewiyanti29@yahoo.com" w:date="2022-08-15T09:33:00Z">
              <w:r w:rsidRPr="00EC6F38" w:rsidDel="009053FD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10" w:author="sdewiyanti29@yahoo.com" w:date="2022-08-15T09:33:00Z">
              <w:r w:rsidR="009053FD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memasuki dunia kerja</w:t>
            </w:r>
            <w:ins w:id="11" w:author="sdewiyanti29@yahoo.com" w:date="2022-08-15T09:34:00Z">
              <w:r w:rsidR="009053FD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sdewiyanti29@yahoo.com" w:date="2022-08-15T09:35:00Z">
              <w:r w:rsidRPr="00EC6F38" w:rsidDel="009053FD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ins w:id="13" w:author="sdewiyanti29@yahoo.com" w:date="2022-08-15T09:35:00Z">
              <w:r w:rsidR="009053FD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  <w:r w:rsidR="009053FD" w:rsidRPr="00EC6F38">
                <w:rPr>
                  <w:rFonts w:ascii="Times New Roman" w:eastAsia="Times New Roman" w:hAnsi="Times New Roman" w:cs="Times New Roman"/>
                  <w:szCs w:val="24"/>
                </w:rPr>
                <w:t>amun</w:t>
              </w:r>
              <w:r w:rsidR="009053F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r w:rsidR="009053F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bukan lagi </w:t>
            </w:r>
            <w:del w:id="14" w:author="sdewiyanti29@yahoo.com" w:date="2022-08-15T09:33:00Z">
              <w:r w:rsidRPr="00EC6F38" w:rsidDel="009053FD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15" w:author="sdewiyanti29@yahoo.com" w:date="2022-08-15T09:33:00Z">
              <w:r w:rsidR="009053FD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tetapi kita </w:t>
            </w:r>
            <w:del w:id="16" w:author="sdewiyanti29@yahoo.com" w:date="2022-08-15T09:35:00Z">
              <w:r w:rsidRPr="00EC6F38" w:rsidDel="00BD7213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17" w:author="sdewiyanti29@yahoo.com" w:date="2022-08-15T09:35:00Z"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membuat lapangan kerja baru yang belum tercipta</w:t>
            </w:r>
            <w:del w:id="18" w:author="sdewiyanti29@yahoo.com" w:date="2022-08-15T09:35:00Z">
              <w:r w:rsidRPr="00EC6F38" w:rsidDel="00BD7213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 menggunakan kemampuan teknologi dan ide kreatif kita.</w:t>
            </w:r>
          </w:p>
          <w:p w14:paraId="365D4BE7" w14:textId="5694104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del w:id="19" w:author="sdewiyanti29@yahoo.com" w:date="2022-08-15T09:35:00Z">
              <w:r w:rsidRPr="00EC6F38" w:rsidDel="00BD7213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20" w:author="sdewiyanti29@yahoo.com" w:date="2022-08-15T09:35:00Z"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mewujudkan pendidikan yang cerdas dan kreatif. Tujuan dari terciptanya pendidikan 4.0 ini adalah peningkatan dan pemerataan pendidikan</w:t>
            </w:r>
            <w:del w:id="21" w:author="sdewiyanti29@yahoo.com" w:date="2022-08-15T09:35:00Z">
              <w:r w:rsidRPr="00EC6F38" w:rsidDel="00BD721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cara memerluas akses dan memanfaatkan teknologi.</w:t>
            </w:r>
          </w:p>
          <w:p w14:paraId="3435AFDD" w14:textId="549B0A4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22" w:author="sdewiyanti29@yahoo.com" w:date="2022-08-15T09:36:00Z"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4 aspek yang sangat </w:t>
            </w:r>
            <w:del w:id="23" w:author="sdewiyanti29@yahoo.com" w:date="2022-08-15T09:36:00Z">
              <w:r w:rsidRPr="00EC6F38" w:rsidDel="00BD7213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24" w:author="sdewiyanti29@yahoo.com" w:date="2022-08-15T09:36:00Z"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milenial ini yaitu kolaboratif, komunikatif, berfikir kritis, </w:t>
            </w:r>
            <w:ins w:id="25" w:author="sdewiyanti29@yahoo.com" w:date="2022-08-15T09:36:00Z"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26" w:author="sdewiyanti29@yahoo.com" w:date="2022-08-15T09:36:00Z"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</w:t>
            </w:r>
            <w:del w:id="27" w:author="sdewiyanti29@yahoo.com" w:date="2022-08-15T09:36:00Z">
              <w:r w:rsidRPr="00EC6F38" w:rsidDel="00BD7213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hari ini sedang gencar-gencarnya </w:t>
            </w:r>
            <w:del w:id="28" w:author="sdewiyanti29@yahoo.com" w:date="2022-08-15T09:36:00Z">
              <w:r w:rsidRPr="00EC6F38" w:rsidDel="00BD7213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del w:id="29" w:author="sdewiyanti29@yahoo.com" w:date="2022-08-15T09:37:00Z">
              <w:r w:rsidRPr="00EC6F38" w:rsidDel="00BD7213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30" w:author="sdewiyanti29@yahoo.com" w:date="2022-08-15T09:37:00Z"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 xml:space="preserve">diperkenalkan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di era ini kita harus mempersiapkan diri atau generasi muda untuk memasuki dunia revolusi industri 4.0.</w:t>
            </w:r>
          </w:p>
          <w:p w14:paraId="0AA88E0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5C7A8ABC" w14:textId="34D96A16" w:rsidR="00125355" w:rsidRPr="00BD7213" w:rsidRDefault="00125355" w:rsidP="00BD72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</w:t>
            </w:r>
            <w:ins w:id="31" w:author="sdewiyanti29@yahoo.com" w:date="2022-08-15T09:39:00Z"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2" w:author="sdewiyanti29@yahoo.com" w:date="2022-08-15T09:39:00Z">
              <w:r w:rsidRPr="00EC6F38" w:rsidDel="00BD7213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="00BD721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BD7213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33" w:author="sdewiyanti29@yahoo.com" w:date="2022-08-15T09:37:00Z">
              <w:r w:rsidRPr="00BD7213" w:rsidDel="00BD7213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34" w:author="sdewiyanti29@yahoo.com" w:date="2022-08-15T09:37:00Z">
              <w:r w:rsidR="00BD7213" w:rsidRPr="00BD7213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r w:rsidR="00BD7213" w:rsidRPr="00BD72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BD7213">
              <w:rPr>
                <w:rFonts w:ascii="Times New Roman" w:eastAsia="Times New Roman" w:hAnsi="Times New Roman" w:cs="Times New Roman"/>
                <w:szCs w:val="24"/>
              </w:rPr>
              <w:t xml:space="preserve">ini guru </w:t>
            </w:r>
            <w:del w:id="35" w:author="sdewiyanti29@yahoo.com" w:date="2022-08-15T09:38:00Z">
              <w:r w:rsidRPr="00BD7213" w:rsidDel="00BD7213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36" w:author="sdewiyanti29@yahoo.com" w:date="2022-08-15T09:38:00Z">
              <w:r w:rsidR="00BD7213" w:rsidRPr="00BD7213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r w:rsidRPr="00BD7213">
              <w:rPr>
                <w:rFonts w:ascii="Times New Roman" w:eastAsia="Times New Roman" w:hAnsi="Times New Roman" w:cs="Times New Roman"/>
                <w:szCs w:val="24"/>
              </w:rPr>
              <w:t xml:space="preserve"> untuk merancang pembelajaran sesuai dengan minat</w:t>
            </w:r>
            <w:ins w:id="37" w:author="sdewiyanti29@yahoo.com" w:date="2022-08-15T09:38:00Z">
              <w:r w:rsidR="00BD7213" w:rsidRPr="00BD721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BD721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sdewiyanti29@yahoo.com" w:date="2022-08-15T09:38:00Z">
              <w:r w:rsidRPr="00BD7213" w:rsidDel="00BD7213">
                <w:rPr>
                  <w:rFonts w:ascii="Times New Roman" w:eastAsia="Times New Roman" w:hAnsi="Times New Roman" w:cs="Times New Roman"/>
                  <w:szCs w:val="24"/>
                </w:rPr>
                <w:delText xml:space="preserve">dan </w:delText>
              </w:r>
            </w:del>
            <w:r w:rsidRPr="00BD7213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del w:id="39" w:author="sdewiyanti29@yahoo.com" w:date="2022-08-15T09:38:00Z">
              <w:r w:rsidRPr="00BD7213" w:rsidDel="00BD7213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40" w:author="sdewiyanti29@yahoo.com" w:date="2022-08-15T09:38:00Z">
              <w:r w:rsidR="00BD7213" w:rsidRPr="00BD7213">
                <w:rPr>
                  <w:rFonts w:ascii="Times New Roman" w:eastAsia="Times New Roman" w:hAnsi="Times New Roman" w:cs="Times New Roman"/>
                  <w:szCs w:val="24"/>
                </w:rPr>
                <w:t xml:space="preserve">, dan </w:t>
              </w:r>
            </w:ins>
            <w:r w:rsidRPr="00BD7213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14:paraId="1A689337" w14:textId="68EBA160" w:rsidR="00125355" w:rsidRPr="00BD7213" w:rsidRDefault="00125355" w:rsidP="00BD72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</w:t>
            </w:r>
            <w:ins w:id="41" w:author="sdewiyanti29@yahoo.com" w:date="2022-08-15T09:39:00Z"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BD721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sdewiyanti29@yahoo.com" w:date="2022-08-15T09:39:00Z">
              <w:r w:rsidRPr="00BD7213" w:rsidDel="00BD7213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43" w:author="sdewiyanti29@yahoo.com" w:date="2022-08-15T09:39:00Z"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  <w:r w:rsidR="00BD7213" w:rsidRPr="00BD7213">
                <w:rPr>
                  <w:rFonts w:ascii="Times New Roman" w:eastAsia="Times New Roman" w:hAnsi="Times New Roman" w:cs="Times New Roman"/>
                  <w:szCs w:val="24"/>
                </w:rPr>
                <w:t xml:space="preserve">aitu </w:t>
              </w:r>
            </w:ins>
            <w:r w:rsidRPr="00BD7213">
              <w:rPr>
                <w:rFonts w:ascii="Times New Roman" w:eastAsia="Times New Roman" w:hAnsi="Times New Roman" w:cs="Times New Roman"/>
                <w:szCs w:val="24"/>
              </w:rPr>
              <w:t xml:space="preserve">guru di sini </w:t>
            </w:r>
            <w:del w:id="44" w:author="sdewiyanti29@yahoo.com" w:date="2022-08-15T09:39:00Z">
              <w:r w:rsidRPr="00BD7213" w:rsidDel="00BD7213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ins w:id="45" w:author="sdewiyanti29@yahoo.com" w:date="2022-08-15T09:39:00Z"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r w:rsidRPr="00BD7213">
              <w:rPr>
                <w:rFonts w:ascii="Times New Roman" w:eastAsia="Times New Roman" w:hAnsi="Times New Roman" w:cs="Times New Roman"/>
                <w:szCs w:val="24"/>
              </w:rPr>
              <w:t xml:space="preserve"> untuk membantu si</w:t>
            </w:r>
            <w:ins w:id="46" w:author="sdewiyanti29@yahoo.com" w:date="2022-08-15T09:39:00Z"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BD7213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14:paraId="2F1BE465" w14:textId="44D095AB" w:rsidR="00125355" w:rsidRPr="00BD7213" w:rsidRDefault="00125355" w:rsidP="00BD72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  <w:r w:rsidR="00BD721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7" w:author="sdewiyanti29@yahoo.com" w:date="2022-08-15T09:40:00Z">
              <w:r w:rsidRPr="00BD7213" w:rsidDel="00BD7213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48" w:author="sdewiyanti29@yahoo.com" w:date="2022-08-15T09:40:00Z">
              <w:r w:rsidR="00BD7213" w:rsidRPr="00BD7213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BD7213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BD7213" w:rsidRPr="00BD72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BD7213">
              <w:rPr>
                <w:rFonts w:ascii="Times New Roman" w:eastAsia="Times New Roman" w:hAnsi="Times New Roman" w:cs="Times New Roman"/>
                <w:szCs w:val="24"/>
              </w:rPr>
              <w:t>dilatih untuk mengembangkan kurikulum dan memberikan kebebasan untuk menentukan cara belajar mengajar siswa.</w:t>
            </w:r>
          </w:p>
          <w:p w14:paraId="4BB445AA" w14:textId="57F570D2" w:rsidR="00125355" w:rsidRPr="003951DC" w:rsidRDefault="00125355" w:rsidP="003951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  <w:r w:rsidR="003951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9" w:author="sdewiyanti29@yahoo.com" w:date="2022-08-15T09:41:00Z">
              <w:r w:rsidRPr="003951DC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sebagai </w:delText>
              </w:r>
            </w:del>
            <w:ins w:id="50" w:author="sdewiyanti29@yahoo.com" w:date="2022-08-15T09:41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  <w:r w:rsidR="003951DC" w:rsidRPr="003951DC">
                <w:rPr>
                  <w:rFonts w:ascii="Times New Roman" w:eastAsia="Times New Roman" w:hAnsi="Times New Roman" w:cs="Times New Roman"/>
                  <w:szCs w:val="24"/>
                </w:rPr>
                <w:t xml:space="preserve">ebagai </w:t>
              </w:r>
            </w:ins>
            <w:r w:rsidRPr="003951DC">
              <w:rPr>
                <w:rFonts w:ascii="Times New Roman" w:eastAsia="Times New Roman" w:hAnsi="Times New Roman" w:cs="Times New Roman"/>
                <w:szCs w:val="24"/>
              </w:rPr>
              <w:t>pendidik di era 4.0</w:t>
            </w:r>
            <w:ins w:id="51" w:author="sdewiyanti29@yahoo.com" w:date="2022-08-15T09:41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3951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2" w:author="sdewiyanti29@yahoo.com" w:date="2022-08-15T09:41:00Z">
              <w:r w:rsidRPr="003951DC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3951DC">
              <w:rPr>
                <w:rFonts w:ascii="Times New Roman" w:eastAsia="Times New Roman" w:hAnsi="Times New Roman" w:cs="Times New Roman"/>
                <w:szCs w:val="24"/>
              </w:rPr>
              <w:t>guru tidak boleh menetap dengan satu strata, harus selalu berkembang agar dapat mengajarkan pendidikan sesuai dengan eranya.</w:t>
            </w:r>
          </w:p>
          <w:p w14:paraId="5DE169D7" w14:textId="079D4D7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5 aspek yang </w:t>
            </w:r>
            <w:del w:id="53" w:author="sdewiyanti29@yahoo.com" w:date="2022-08-15T09:41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ins w:id="54" w:author="sdewiyanti29@yahoo.com" w:date="2022-08-15T09:41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pembelajaran</w:t>
            </w:r>
            <w:ins w:id="55" w:author="sdewiyanti29@yahoo.com" w:date="2022-08-15T09:41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14:paraId="2BA64A3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2579725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3F24A8C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7C6BE26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51DABE19" w14:textId="06191041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6" w:author="sdewiyanti29@yahoo.com" w:date="2022-08-15T09:41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57" w:author="sdewiyanti29@yahoo.com" w:date="2022-08-15T09:41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</w:p>
          <w:p w14:paraId="4FBBB600" w14:textId="17E1DF6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dasarnya kita bisa lihat </w:t>
            </w:r>
            <w:ins w:id="58" w:author="sdewiyanti29@yahoo.com" w:date="2022-08-15T09:42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 xml:space="preserve">bahwa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</w:t>
            </w:r>
            <w:del w:id="59" w:author="sdewiyanti29@yahoo.com" w:date="2022-08-15T09:42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>ini sebenarnya jadi</w:delText>
              </w:r>
            </w:del>
            <w:ins w:id="60" w:author="sdewiyanti29@yahoo.com" w:date="2022-08-15T09:42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satu kesatuan</w:t>
            </w:r>
            <w:del w:id="61" w:author="sdewiyanti29@yahoo.com" w:date="2022-08-15T09:42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62" w:author="sdewiyanti29@yahoo.com" w:date="2022-08-15T09:42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3951D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3" w:author="sdewiyanti29@yahoo.com" w:date="2022-08-15T09:42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64" w:author="sdewiyanti29@yahoo.com" w:date="2022-08-15T09:42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3951D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mengamati dan memahami</w:t>
            </w:r>
            <w:ins w:id="65" w:author="sdewiyanti29@yahoo.com" w:date="2022-08-15T09:42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memiliki pikiran yang kritis. Pikiran kritis sangat </w:t>
            </w:r>
            <w:del w:id="66" w:author="sdewiyanti29@yahoo.com" w:date="2022-08-15T09:42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67" w:author="sdewiyanti29@yahoo.com" w:date="2022-08-15T09:42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dengan pikiran yang kritis maka akan timbul sebuah </w:t>
            </w:r>
            <w:del w:id="68" w:author="sdewiyanti29@yahoo.com" w:date="2022-08-15T09:42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ide atau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</w:p>
          <w:p w14:paraId="6F41ED92" w14:textId="627B1B4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9" w:author="sdewiyanti29@yahoo.com" w:date="2022-08-15T09:43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Dari gagasan </w:delText>
              </w:r>
            </w:del>
            <w:ins w:id="70" w:author="sdewiyanti29@yahoo.com" w:date="2022-08-15T09:43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3951D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agasan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yang mucul dari pemikiran kritis tadi</w:t>
            </w:r>
            <w:ins w:id="71" w:author="sdewiyanti29@yahoo.com" w:date="2022-08-15T09:43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2" w:author="sdewiyanti29@yahoo.com" w:date="2022-08-15T09:43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selanjutnya </w:t>
            </w:r>
            <w:del w:id="73" w:author="sdewiyanti29@yahoo.com" w:date="2022-08-15T09:43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74" w:author="sdewiyanti29@yahoo.com" w:date="2022-08-15T09:43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r w:rsidR="003951D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del w:id="75" w:author="sdewiyanti29@yahoo.com" w:date="2022-08-15T09:43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ins w:id="76" w:author="sdewiyanti29@yahoo.com" w:date="2022-08-15T09:43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 xml:space="preserve"> atau </w:t>
              </w:r>
            </w:ins>
            <w:del w:id="77" w:author="sdewiyanti29@yahoo.com" w:date="2022-08-15T09:43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78" w:author="sdewiyanti29@yahoo.com" w:date="2022-08-15T09:43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3951DC" w:rsidRPr="00EC6F38">
                <w:rPr>
                  <w:rFonts w:ascii="Times New Roman" w:eastAsia="Times New Roman" w:hAnsi="Times New Roman" w:cs="Times New Roman"/>
                  <w:szCs w:val="24"/>
                </w:rPr>
                <w:t>engaplikasi</w:t>
              </w:r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="003951DC" w:rsidRPr="00EC6F38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revolusi 4.0 ini lebih banyak </w:t>
            </w:r>
            <w:del w:id="79" w:author="sdewiyanti29@yahoo.com" w:date="2022-08-15T09:43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80" w:author="sdewiyanti29@yahoo.com" w:date="2022-08-15T09:43:00Z">
              <w:r w:rsidR="003951DC"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3951D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karena lebih menyiapkan anak </w:t>
            </w:r>
            <w:del w:id="81" w:author="sdewiyanti29@yahoo.com" w:date="2022-08-15T09:44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ins w:id="82" w:author="sdewiyanti29@yahoo.com" w:date="2022-08-15T09:44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untuk dapat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menumbuhkan </w:t>
            </w:r>
            <w:del w:id="83" w:author="sdewiyanti29@yahoo.com" w:date="2022-08-15T09:44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ide </w:delText>
              </w:r>
            </w:del>
            <w:ins w:id="84" w:author="sdewiyanti29@yahoo.com" w:date="2022-08-15T09:44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 xml:space="preserve">gagasan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del w:id="85" w:author="sdewiyanti29@yahoo.com" w:date="2022-08-15T09:44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 atau gagasan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43F67F" w14:textId="1A5EB91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86" w:author="sdewiyanti29@yahoo.com" w:date="2022-08-15T09:44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</w:t>
            </w:r>
            <w:del w:id="87" w:author="sdewiyanti29@yahoo.com" w:date="2022-08-15T09:45:00Z">
              <w:r w:rsidRPr="00EC6F38" w:rsidDel="008A2E10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88" w:author="sdewiyanti29@yahoo.com" w:date="2022-08-15T09:45:00Z">
              <w:r w:rsidR="008A2E10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r w:rsidR="008A2E1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mendiskusikan. Mendiskusikan di sini bukan hanya satu atau dua orang</w:t>
            </w:r>
            <w:ins w:id="89" w:author="sdewiyanti29@yahoo.com" w:date="2022-08-15T09:44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0" w:author="sdewiyanti29@yahoo.com" w:date="2022-08-15T09:44:00Z">
              <w:r w:rsidRPr="00EC6F38" w:rsidDel="003951DC">
                <w:rPr>
                  <w:rFonts w:ascii="Times New Roman" w:eastAsia="Times New Roman" w:hAnsi="Times New Roman" w:cs="Times New Roman"/>
                  <w:szCs w:val="24"/>
                </w:rPr>
                <w:delText xml:space="preserve">tapi </w:delText>
              </w:r>
            </w:del>
            <w:ins w:id="91" w:author="sdewiyanti29@yahoo.com" w:date="2022-08-15T09:44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r w:rsidR="003951D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banyak kolaborasi </w:t>
            </w:r>
            <w:ins w:id="92" w:author="sdewiyanti29@yahoo.com" w:date="2022-08-15T09:45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komunikasi dengan banyak orang. Hal ini dilakukan karena banyak pandangan yang berbeda atau </w:t>
            </w:r>
            <w:ins w:id="93" w:author="sdewiyanti29@yahoo.com" w:date="2022-08-15T09:45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 xml:space="preserve">bahkan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 yang baru akan muncul.</w:t>
            </w:r>
          </w:p>
          <w:p w14:paraId="7D5434BC" w14:textId="441E79C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94" w:author="sdewiyanti29@yahoo.com" w:date="2022-08-15T09:45:00Z">
              <w:r w:rsidR="003951DC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</w:t>
            </w:r>
            <w:del w:id="95" w:author="sdewiyanti29@yahoo.com" w:date="2022-08-15T09:45:00Z">
              <w:r w:rsidRPr="00EC6F38" w:rsidDel="008A2E10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96" w:author="sdewiyanti29@yahoo.com" w:date="2022-08-15T09:45:00Z">
              <w:r w:rsidR="008A2E1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8A2E1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7" w:author="sdewiyanti29@yahoo.com" w:date="2022-08-15T09:45:00Z">
              <w:r w:rsidRPr="00EC6F38" w:rsidDel="008A2E10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ins w:id="98" w:author="sdewiyanti29@yahoo.com" w:date="2022-08-15T09:45:00Z">
              <w:r w:rsidR="008A2E10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8A2E1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untutan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 adalah kreatif dan inovatif. Dengan melakukan penelitian</w:t>
            </w:r>
            <w:ins w:id="99" w:author="sdewiyanti29@yahoo.com" w:date="2022-08-15T09:46:00Z">
              <w:r w:rsidR="008A2E1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</w:t>
            </w:r>
            <w:del w:id="100" w:author="sdewiyanti29@yahoo.com" w:date="2022-08-15T09:46:00Z">
              <w:r w:rsidRPr="00EC6F38" w:rsidDel="008A2E10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ins w:id="101" w:author="sdewiyanti29@yahoo.com" w:date="2022-08-15T09:46:00Z">
              <w:r w:rsidR="008A2E10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r w:rsidR="008A2E1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kreatif dan inovatif kita. </w:t>
            </w:r>
          </w:p>
        </w:tc>
      </w:tr>
    </w:tbl>
    <w:p w14:paraId="707A4E9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944804">
    <w:abstractNumId w:val="1"/>
  </w:num>
  <w:num w:numId="2" w16cid:durableId="133759480">
    <w:abstractNumId w:val="0"/>
  </w:num>
  <w:num w:numId="3" w16cid:durableId="14050317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dewiyanti29@yahoo.com">
    <w15:presenceInfo w15:providerId="Windows Live" w15:userId="a0c8993fae552b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951DC"/>
    <w:rsid w:val="00396ECA"/>
    <w:rsid w:val="0042167F"/>
    <w:rsid w:val="008A2E10"/>
    <w:rsid w:val="009053FD"/>
    <w:rsid w:val="00924DF5"/>
    <w:rsid w:val="00B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EE9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9053F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sdewiyanti29@yahoo.com</cp:lastModifiedBy>
  <cp:revision>3</cp:revision>
  <dcterms:created xsi:type="dcterms:W3CDTF">2022-08-15T02:30:00Z</dcterms:created>
  <dcterms:modified xsi:type="dcterms:W3CDTF">2022-08-15T02:46:00Z</dcterms:modified>
</cp:coreProperties>
</file>