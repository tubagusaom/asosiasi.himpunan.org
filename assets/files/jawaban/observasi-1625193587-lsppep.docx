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65B6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010B5C3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C19A7A0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F4057EE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027A0C6C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1F3B3F3D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3EF5BCE3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67C5844" wp14:editId="3B52E16D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C2402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DDE4EE0" w14:textId="77777777" w:rsidR="00927764" w:rsidRPr="00C50A1E" w:rsidRDefault="00927764" w:rsidP="003D295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0" w:author="Humaira Anwar" w:date="2021-07-02T09:2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4849B74" w14:textId="3D9B6797" w:rsidR="00927764" w:rsidRPr="00C50A1E" w:rsidRDefault="00927764" w:rsidP="003D295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" w:author="Humaira Anwar" w:date="2021-07-02T09:2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" w:author="Humaira Anwar" w:date="2021-07-02T09:22:00Z">
        <w:r w:rsidR="003D2959">
          <w:rPr>
            <w:rFonts w:ascii="Times New Roman" w:eastAsia="Times New Roman" w:hAnsi="Times New Roman" w:cs="Times New Roman"/>
            <w:sz w:val="24"/>
            <w:szCs w:val="24"/>
          </w:rPr>
          <w:t>dadak</w:t>
        </w:r>
        <w:proofErr w:type="spellEnd"/>
        <w:r w:rsidR="003D295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" w:author="Humaira Anwar" w:date="2021-07-02T09:22:00Z">
        <w:r w:rsidRPr="00C50A1E" w:rsidDel="003D2959">
          <w:rPr>
            <w:rFonts w:ascii="Times New Roman" w:eastAsia="Times New Roman" w:hAnsi="Times New Roman" w:cs="Times New Roman"/>
            <w:sz w:val="24"/>
            <w:szCs w:val="24"/>
          </w:rPr>
          <w:delText>instan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del w:id="4" w:author="Humaira Anwar" w:date="2021-07-02T09:22:00Z">
        <w:r w:rsidRPr="00C50A1E" w:rsidDel="003D2959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E4C6DD6" w14:textId="21D98F40" w:rsidR="00927764" w:rsidRPr="00C50A1E" w:rsidRDefault="003D2959" w:rsidP="003D295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" w:author="Humaira Anwar" w:date="2021-07-02T09:24:00Z">
          <w:pPr>
            <w:shd w:val="clear" w:color="auto" w:fill="F5F5F5"/>
            <w:spacing w:after="375"/>
          </w:pPr>
        </w:pPrChange>
      </w:pPr>
      <w:ins w:id="6" w:author="Humaira Anwar" w:date="2021-07-02T09:23:00Z">
        <w:r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ins w:id="7" w:author="Humaira Anwar" w:date="2021-07-02T09:23:00Z">
        <w:r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del w:id="8" w:author="Humaira Anwar" w:date="2021-07-02T09:23:00Z">
        <w:r w:rsidR="00927764" w:rsidRPr="00C50A1E" w:rsidDel="003D2959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9" w:author="Humaira Anwar" w:date="2021-07-02T09:24:00Z">
        <w:r>
          <w:rPr>
            <w:rFonts w:ascii="Times New Roman" w:eastAsia="Times New Roman" w:hAnsi="Times New Roman" w:cs="Times New Roman"/>
            <w:sz w:val="24"/>
            <w:szCs w:val="24"/>
          </w:rPr>
          <w:t>Walaupun</w:t>
        </w:r>
      </w:ins>
      <w:proofErr w:type="spellEnd"/>
      <w:del w:id="10" w:author="Humaira Anwar" w:date="2021-07-02T09:24:00Z">
        <w:r w:rsidR="00927764" w:rsidRPr="00C50A1E" w:rsidDel="003D2959">
          <w:rPr>
            <w:rFonts w:ascii="Times New Roman" w:eastAsia="Times New Roman" w:hAnsi="Times New Roman" w:cs="Times New Roman"/>
            <w:sz w:val="24"/>
            <w:szCs w:val="24"/>
          </w:rPr>
          <w:delText>Meski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ins w:id="11" w:author="Humaira Anwar" w:date="2021-07-02T09:24:00Z">
        <w:r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12" w:author="Humaira Anwar" w:date="2021-07-02T09:25:00Z">
        <w:r w:rsidR="00927764" w:rsidRPr="00C50A1E" w:rsidDel="003D2959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1E632A" w14:textId="633CA1AB" w:rsidR="00927764" w:rsidRPr="00C50A1E" w:rsidRDefault="00927764" w:rsidP="003D295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3" w:author="Humaira Anwar" w:date="2021-07-02T09:2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del w:id="14" w:author="Humaira Anwar" w:date="2021-07-02T09:26:00Z">
        <w:r w:rsidRPr="00C50A1E" w:rsidDel="003D2959">
          <w:rPr>
            <w:rFonts w:ascii="Times New Roman" w:eastAsia="Times New Roman" w:hAnsi="Times New Roman" w:cs="Times New Roman"/>
            <w:sz w:val="24"/>
            <w:szCs w:val="24"/>
          </w:rPr>
          <w:delText>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15" w:author="Humaira Anwar" w:date="2021-07-02T09:26:00Z">
        <w:r w:rsidR="003D2959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proofErr w:type="spellEnd"/>
        <w:r w:rsidR="003D2959">
          <w:rPr>
            <w:rFonts w:ascii="Times New Roman" w:eastAsia="Times New Roman" w:hAnsi="Times New Roman" w:cs="Times New Roman"/>
            <w:sz w:val="24"/>
            <w:szCs w:val="24"/>
          </w:rPr>
          <w:t xml:space="preserve"> juga</w:t>
        </w:r>
      </w:ins>
      <w:del w:id="16" w:author="Humaira Anwar" w:date="2021-07-02T09:26:00Z">
        <w:r w:rsidRPr="00C50A1E" w:rsidDel="003D2959">
          <w:rPr>
            <w:rFonts w:ascii="Times New Roman" w:eastAsia="Times New Roman" w:hAnsi="Times New Roman" w:cs="Times New Roman"/>
            <w:sz w:val="24"/>
            <w:szCs w:val="24"/>
          </w:rPr>
          <w:delText>pun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7" w:author="Humaira Anwar" w:date="2021-07-02T09:27:00Z">
        <w:r w:rsidR="003D2959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="003D295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8" w:author="Humaira Anwar" w:date="2021-07-02T09:27:00Z">
        <w:r w:rsidRPr="00C50A1E" w:rsidDel="003D2959">
          <w:rPr>
            <w:rFonts w:ascii="Times New Roman" w:eastAsia="Times New Roman" w:hAnsi="Times New Roman" w:cs="Times New Roman"/>
            <w:sz w:val="24"/>
            <w:szCs w:val="24"/>
          </w:rPr>
          <w:delText>kita yang lain</w:delText>
        </w:r>
      </w:del>
      <w:proofErr w:type="spellStart"/>
      <w:ins w:id="19" w:author="Humaira Anwar" w:date="2021-07-02T09:27:00Z">
        <w:r w:rsidR="003D2959">
          <w:rPr>
            <w:rFonts w:ascii="Times New Roman" w:eastAsia="Times New Roman" w:hAnsi="Times New Roman" w:cs="Times New Roman"/>
            <w:sz w:val="24"/>
            <w:szCs w:val="24"/>
          </w:rPr>
          <w:t>berbeda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20" w:author="Humaira Anwar" w:date="2021-07-02T09:27:00Z">
        <w:r w:rsidR="003D2959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del w:id="21" w:author="Humaira Anwar" w:date="2021-07-02T09:27:00Z">
        <w:r w:rsidRPr="00C50A1E" w:rsidDel="003D2959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2" w:author="Humaira Anwar" w:date="2021-07-02T09:27:00Z">
        <w:r w:rsidR="003D2959">
          <w:rPr>
            <w:rFonts w:ascii="Times New Roman" w:eastAsia="Times New Roman" w:hAnsi="Times New Roman" w:cs="Times New Roman"/>
            <w:sz w:val="24"/>
            <w:szCs w:val="24"/>
          </w:rPr>
          <w:t>juga</w:t>
        </w:r>
      </w:ins>
      <w:del w:id="23" w:author="Humaira Anwar" w:date="2021-07-02T09:27:00Z">
        <w:r w:rsidRPr="00C50A1E" w:rsidDel="003D2959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4" w:author="Humaira Anwar" w:date="2021-07-02T09:28:00Z">
        <w:r w:rsidR="003D2959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18790C7" w14:textId="77777777" w:rsidR="003D2959" w:rsidRDefault="00927764" w:rsidP="003D2959">
      <w:pPr>
        <w:shd w:val="clear" w:color="auto" w:fill="F5F5F5"/>
        <w:spacing w:after="240"/>
        <w:rPr>
          <w:ins w:id="25" w:author="Humaira Anwar" w:date="2021-07-02T09:25:00Z"/>
          <w:rFonts w:ascii="Times New Roman" w:eastAsia="Times New Roman" w:hAnsi="Times New Roman" w:cs="Times New Roman"/>
          <w:b/>
          <w:bCs/>
          <w:sz w:val="24"/>
          <w:szCs w:val="24"/>
        </w:rPr>
        <w:pPrChange w:id="26" w:author="Humaira Anwar" w:date="2021-07-02T09:2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14:paraId="19CF137C" w14:textId="7D7EABAB" w:rsidR="00927764" w:rsidRPr="00C50A1E" w:rsidRDefault="00927764" w:rsidP="003D295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27" w:author="Humaira Anwar" w:date="2021-07-02T09:28:00Z">
        <w:r w:rsidR="003D2959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28" w:author="Humaira Anwar" w:date="2021-07-02T09:28:00Z">
        <w:r w:rsidDel="003D2959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del w:id="29" w:author="Humaira Anwar" w:date="2021-07-02T09:28:00Z">
        <w:r w:rsidRPr="00C50A1E" w:rsidDel="003D2959">
          <w:rPr>
            <w:rFonts w:ascii="Times New Roman" w:eastAsia="Times New Roman" w:hAnsi="Times New Roman" w:cs="Times New Roman"/>
            <w:sz w:val="24"/>
            <w:szCs w:val="24"/>
          </w:rPr>
          <w:delText xml:space="preserve"> makan yang tiba-tiba ikut meningkat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82B2BA1" w14:textId="10C0E29E" w:rsidR="00927764" w:rsidRPr="00C50A1E" w:rsidRDefault="00927764" w:rsidP="003D295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0" w:author="Humaira Anwar" w:date="2021-07-02T09:2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1" w:author="Humaira Anwar" w:date="2021-07-02T09:28:00Z">
        <w:r w:rsidR="003D2959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ins w:id="32" w:author="Humaira Anwar" w:date="2021-07-02T09:29:00Z">
        <w:r w:rsidR="003D2959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3" w:author="Humaira Anwar" w:date="2021-07-02T09:29:00Z">
        <w:r w:rsidRPr="00C50A1E" w:rsidDel="003D2959">
          <w:rPr>
            <w:rFonts w:ascii="Times New Roman" w:eastAsia="Times New Roman" w:hAnsi="Times New Roman" w:cs="Times New Roman"/>
            <w:sz w:val="24"/>
            <w:szCs w:val="24"/>
          </w:rPr>
          <w:delText>camilan</w:delText>
        </w:r>
      </w:del>
      <w:proofErr w:type="spellStart"/>
      <w:ins w:id="34" w:author="Humaira Anwar" w:date="2021-07-02T09:29:00Z">
        <w:r w:rsidR="003D2959">
          <w:rPr>
            <w:rFonts w:ascii="Times New Roman" w:eastAsia="Times New Roman" w:hAnsi="Times New Roman" w:cs="Times New Roman"/>
            <w:sz w:val="24"/>
            <w:szCs w:val="24"/>
          </w:rPr>
          <w:t>mencamil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35" w:author="Humaira Anwar" w:date="2021-07-02T09:29:00Z">
        <w:r w:rsidR="003D2959">
          <w:rPr>
            <w:rFonts w:ascii="Times New Roman" w:eastAsia="Times New Roman" w:hAnsi="Times New Roman" w:cs="Times New Roman"/>
            <w:sz w:val="24"/>
            <w:szCs w:val="24"/>
          </w:rPr>
          <w:t>te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6" w:author="Humaira Anwar" w:date="2021-07-02T09:29:00Z">
        <w:r w:rsidR="003D2959"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</w:ins>
      <w:proofErr w:type="spellEnd"/>
      <w:del w:id="37" w:author="Humaira Anwar" w:date="2021-07-02T09:29:00Z">
        <w:r w:rsidRPr="00C50A1E" w:rsidDel="003D2959">
          <w:rPr>
            <w:rFonts w:ascii="Times New Roman" w:eastAsia="Times New Roman" w:hAnsi="Times New Roman" w:cs="Times New Roman"/>
            <w:sz w:val="24"/>
            <w:szCs w:val="24"/>
          </w:rPr>
          <w:delText>nyaris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358013" w14:textId="1A8219B2" w:rsidR="00927764" w:rsidRPr="00C50A1E" w:rsidRDefault="00927764" w:rsidP="003D295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8" w:author="Humaira Anwar" w:date="2021-07-02T09:2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ins w:id="39" w:author="Humaira Anwar" w:date="2021-07-02T09:30:00Z">
        <w:r w:rsidR="003D2959">
          <w:rPr>
            <w:rFonts w:ascii="Times New Roman" w:eastAsia="Times New Roman" w:hAnsi="Times New Roman" w:cs="Times New Roman"/>
            <w:sz w:val="24"/>
            <w:szCs w:val="24"/>
          </w:rPr>
          <w:t xml:space="preserve">Jika </w:t>
        </w:r>
        <w:proofErr w:type="spellStart"/>
        <w:r w:rsidR="003D2959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40" w:author="Humaira Anwar" w:date="2021-07-02T09:30:00Z">
        <w:r w:rsidRPr="00C50A1E" w:rsidDel="003D2959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41" w:author="Humaira Anwar" w:date="2021-07-02T09:30:00Z">
        <w:r w:rsidR="003D2959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ins w:id="42" w:author="Humaira Anwar" w:date="2021-07-02T09:30:00Z">
        <w:r w:rsidR="003D2959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43" w:author="Humaira Anwar" w:date="2021-07-02T09:30:00Z">
        <w:r w:rsidRPr="00C50A1E" w:rsidDel="003D2959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4" w:author="Humaira Anwar" w:date="2021-07-02T09:30:00Z">
        <w:r w:rsidR="003D2959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45" w:author="Humaira Anwar" w:date="2021-07-02T09:30:00Z">
        <w:r w:rsidRPr="00C50A1E" w:rsidDel="003D2959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atu</w:t>
      </w:r>
      <w:ins w:id="46" w:author="Humaira Anwar" w:date="2021-07-02T09:30:00Z">
        <w:r w:rsidR="003D295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47" w:author="Humaira Anwar" w:date="2021-07-02T09:30:00Z">
        <w:r w:rsidRPr="00C50A1E" w:rsidDel="003D2959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48" w:author="Humaira Anwar" w:date="2021-07-02T09:30:00Z">
        <w:r w:rsidR="003D295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</w:t>
      </w:r>
      <w:ins w:id="49" w:author="Humaira Anwar" w:date="2021-07-02T09:30:00Z">
        <w:r w:rsidR="003D295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0" w:author="Humaira Anwar" w:date="2021-07-02T09:30:00Z">
        <w:r w:rsidR="003D2959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E7F48C4" w14:textId="7A764B3D" w:rsidR="00927764" w:rsidRPr="00C50A1E" w:rsidRDefault="00927764" w:rsidP="003D295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1" w:author="Humaira Anwar" w:date="2021-07-02T09:2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2" w:author="Humaira Anwar" w:date="2021-07-02T09:30:00Z">
        <w:r w:rsidR="003D2959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3" w:author="Humaira Anwar" w:date="2021-07-02T09:30:00Z">
        <w:r w:rsidR="003D2959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4" w:author="Humaira Anwar" w:date="2021-07-02T09:30:00Z">
        <w:r w:rsidR="003D2959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</w:t>
      </w:r>
      <w:ins w:id="55" w:author="Humaira Anwar" w:date="2021-07-02T09:30:00Z">
        <w:r w:rsidR="003D2959">
          <w:rPr>
            <w:rFonts w:ascii="Times New Roman" w:eastAsia="Times New Roman" w:hAnsi="Times New Roman" w:cs="Times New Roman"/>
            <w:sz w:val="24"/>
            <w:szCs w:val="24"/>
          </w:rPr>
          <w:t>er</w:t>
        </w:r>
      </w:ins>
      <w:ins w:id="56" w:author="Humaira Anwar" w:date="2021-07-02T09:31:00Z">
        <w:r w:rsidR="003D2959">
          <w:rPr>
            <w:rFonts w:ascii="Times New Roman" w:eastAsia="Times New Roman" w:hAnsi="Times New Roman" w:cs="Times New Roman"/>
            <w:sz w:val="24"/>
            <w:szCs w:val="24"/>
          </w:rPr>
          <w:t>ing</w:t>
        </w:r>
      </w:ins>
      <w:proofErr w:type="spellEnd"/>
      <w:del w:id="57" w:author="Humaira Anwar" w:date="2021-07-02T09:30:00Z">
        <w:r w:rsidRPr="00C50A1E" w:rsidDel="003D2959">
          <w:rPr>
            <w:rFonts w:ascii="Times New Roman" w:eastAsia="Times New Roman" w:hAnsi="Times New Roman" w:cs="Times New Roman"/>
            <w:sz w:val="24"/>
            <w:szCs w:val="24"/>
          </w:rPr>
          <w:delText>uka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4178EBF" w14:textId="5FD6381D" w:rsidR="00927764" w:rsidRPr="00C50A1E" w:rsidRDefault="00927764" w:rsidP="003D295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8" w:author="Humaira Anwar" w:date="2021-07-02T09:2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9" w:author="Humaira Anwar" w:date="2021-07-02T09:31:00Z">
        <w:r w:rsidR="003D2959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ins w:id="60" w:author="Humaira Anwar" w:date="2021-07-02T09:31:00Z">
        <w:r w:rsidR="003D2959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6CC25DB" w14:textId="343E9CEA" w:rsidR="00927764" w:rsidRPr="00C50A1E" w:rsidRDefault="00927764" w:rsidP="003D295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1" w:author="Humaira Anwar" w:date="2021-07-02T09:2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2" w:author="Humaira Anwar" w:date="2021-07-02T09:32:00Z">
        <w:r w:rsidRPr="00C50A1E" w:rsidDel="003B53EA">
          <w:rPr>
            <w:rFonts w:ascii="Times New Roman" w:eastAsia="Times New Roman" w:hAnsi="Times New Roman" w:cs="Times New Roman"/>
            <w:sz w:val="24"/>
            <w:szCs w:val="24"/>
          </w:rPr>
          <w:delText xml:space="preserve">akibat </w:delText>
        </w:r>
      </w:del>
      <w:proofErr w:type="spellStart"/>
      <w:ins w:id="63" w:author="Humaira Anwar" w:date="2021-07-02T09:32:00Z">
        <w:r w:rsidR="003B53EA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 w:rsidR="003B53E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53EA">
        <w:rPr>
          <w:rFonts w:ascii="Times New Roman" w:eastAsia="Times New Roman" w:hAnsi="Times New Roman" w:cs="Times New Roman"/>
          <w:i/>
          <w:iCs/>
          <w:sz w:val="24"/>
          <w:szCs w:val="24"/>
          <w:rPrChange w:id="64" w:author="Humaira Anwar" w:date="2021-07-02T09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65" w:author="Humaira Anwar" w:date="2021-07-02T09:32:00Z">
        <w:r w:rsidRPr="00C50A1E" w:rsidDel="003B53EA">
          <w:rPr>
            <w:rFonts w:ascii="Times New Roman" w:eastAsia="Times New Roman" w:hAnsi="Times New Roman" w:cs="Times New Roman"/>
            <w:sz w:val="24"/>
            <w:szCs w:val="24"/>
          </w:rPr>
          <w:delText xml:space="preserve">kita </w:delText>
        </w:r>
      </w:del>
      <w:proofErr w:type="spellStart"/>
      <w:ins w:id="66" w:author="Humaira Anwar" w:date="2021-07-02T09:32:00Z">
        <w:r w:rsidR="003B53EA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53EA">
        <w:rPr>
          <w:rFonts w:ascii="Times New Roman" w:eastAsia="Times New Roman" w:hAnsi="Times New Roman" w:cs="Times New Roman"/>
          <w:i/>
          <w:iCs/>
          <w:sz w:val="24"/>
          <w:szCs w:val="24"/>
          <w:rPrChange w:id="67" w:author="Humaira Anwar" w:date="2021-07-02T09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ins w:id="68" w:author="Humaira Anwar" w:date="2021-07-02T09:32:00Z">
        <w:r w:rsidR="003B53EA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69" w:author="Humaira Anwar" w:date="2021-07-02T09:32:00Z">
        <w:r w:rsidRPr="00C50A1E" w:rsidDel="003B53EA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20D50EC3" w14:textId="0ABBAD15" w:rsidR="00927764" w:rsidRPr="00C50A1E" w:rsidRDefault="00927764" w:rsidP="003D295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ins w:id="70" w:author="Humaira Anwar" w:date="2021-07-02T09:32:00Z">
        <w:r w:rsidR="003B53E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Men</w:t>
        </w:r>
      </w:ins>
      <w:del w:id="71" w:author="Humaira Anwar" w:date="2021-07-02T09:32:00Z">
        <w:r w:rsidRPr="00C50A1E" w:rsidDel="003B53E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Bisa </w:delText>
        </w:r>
      </w:del>
      <w:ins w:id="72" w:author="Humaira Anwar" w:date="2021-07-02T09:33:00Z">
        <w:r w:rsidR="003B53E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j</w:t>
        </w:r>
      </w:ins>
      <w:del w:id="73" w:author="Humaira Anwar" w:date="2021-07-02T09:33:00Z">
        <w:r w:rsidRPr="00C50A1E" w:rsidDel="003B53E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J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del w:id="74" w:author="Humaira Anwar" w:date="2021-07-02T09:32:00Z">
        <w:r w:rsidRPr="00C50A1E" w:rsidDel="003B53E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75" w:author="Humaira Anwar" w:date="2021-07-02T09:33:00Z">
        <w:r w:rsidRPr="00C50A1E" w:rsidDel="003B53EA">
          <w:rPr>
            <w:rFonts w:ascii="Times New Roman" w:eastAsia="Times New Roman" w:hAnsi="Times New Roman" w:cs="Times New Roman"/>
            <w:sz w:val="24"/>
            <w:szCs w:val="24"/>
          </w:rPr>
          <w:delText xml:space="preserve">tentu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6" w:author="Humaira Anwar" w:date="2021-07-02T09:33:00Z">
        <w:r w:rsidR="003B53EA"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B53EA">
        <w:rPr>
          <w:rFonts w:ascii="Times New Roman" w:eastAsia="Times New Roman" w:hAnsi="Times New Roman" w:cs="Times New Roman"/>
          <w:i/>
          <w:iCs/>
          <w:sz w:val="24"/>
          <w:szCs w:val="24"/>
          <w:rPrChange w:id="77" w:author="Humaira Anwar" w:date="2021-07-02T09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A41E44" w14:textId="5ABE615F" w:rsidR="00927764" w:rsidRPr="00C50A1E" w:rsidRDefault="00927764" w:rsidP="003D295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78" w:author="Humaira Anwar" w:date="2021-07-02T09:2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9" w:author="Humaira Anwar" w:date="2021-07-02T09:33:00Z">
        <w:r w:rsidRPr="00C50A1E" w:rsidDel="003B53EA">
          <w:rPr>
            <w:rFonts w:ascii="Times New Roman" w:eastAsia="Times New Roman" w:hAnsi="Times New Roman" w:cs="Times New Roman"/>
            <w:sz w:val="24"/>
            <w:szCs w:val="24"/>
          </w:rPr>
          <w:delText>instan</w:delText>
        </w:r>
      </w:del>
      <w:proofErr w:type="spellStart"/>
      <w:ins w:id="80" w:author="Humaira Anwar" w:date="2021-07-02T09:33:00Z">
        <w:r w:rsidR="003B53EA">
          <w:rPr>
            <w:rFonts w:ascii="Times New Roman" w:eastAsia="Times New Roman" w:hAnsi="Times New Roman" w:cs="Times New Roman"/>
            <w:sz w:val="24"/>
            <w:szCs w:val="24"/>
          </w:rPr>
          <w:t>dadak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81" w:author="Humaira Anwar" w:date="2021-07-02T09:33:00Z">
        <w:r w:rsidDel="003B53EA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B29DEDC" w14:textId="658EA1E0" w:rsidR="00927764" w:rsidRPr="00C50A1E" w:rsidRDefault="00927764" w:rsidP="003D295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82" w:author="Humaira Anwar" w:date="2021-07-02T09:2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ins w:id="83" w:author="Humaira Anwar" w:date="2021-07-02T09:34:00Z">
        <w:r w:rsidR="003B53EA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</w:ins>
      <w:proofErr w:type="spellEnd"/>
      <w:del w:id="84" w:author="Humaira Anwar" w:date="2021-07-02T09:34:00Z">
        <w:r w:rsidDel="003B53EA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85" w:author="Humaira Anwar" w:date="2021-07-02T09:34:00Z">
        <w:r w:rsidR="003B53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B53EA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86" w:author="Humaira Anwar" w:date="2021-07-02T09:34:00Z">
        <w:r w:rsidRPr="00C50A1E" w:rsidDel="003B53EA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87" w:author="Humaira Anwar" w:date="2021-07-02T09:34:00Z">
        <w:r w:rsidR="003B53EA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88" w:author="Humaira Anwar" w:date="2021-07-02T09:34:00Z">
        <w:r w:rsidR="003B53EA">
          <w:rPr>
            <w:rFonts w:ascii="Times New Roman" w:eastAsia="Times New Roman" w:hAnsi="Times New Roman" w:cs="Times New Roman"/>
            <w:sz w:val="24"/>
            <w:szCs w:val="24"/>
          </w:rPr>
          <w:t xml:space="preserve">Hal </w:t>
        </w:r>
        <w:proofErr w:type="spellStart"/>
        <w:r w:rsidR="003B53EA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3B53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B53EA">
          <w:rPr>
            <w:rFonts w:ascii="Times New Roman" w:eastAsia="Times New Roman" w:hAnsi="Times New Roman" w:cs="Times New Roman"/>
            <w:sz w:val="24"/>
            <w:szCs w:val="24"/>
          </w:rPr>
          <w:t>disebabkan</w:t>
        </w:r>
        <w:proofErr w:type="spellEnd"/>
        <w:r w:rsidR="003B53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89" w:author="Humaira Anwar" w:date="2021-07-02T09:35:00Z">
        <w:r w:rsidR="003B53EA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 w:rsidR="003B53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B53EA" w:rsidRPr="00C50A1E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3B53E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B53EA" w:rsidRPr="00C50A1E">
          <w:rPr>
            <w:rFonts w:ascii="Times New Roman" w:eastAsia="Times New Roman" w:hAnsi="Times New Roman" w:cs="Times New Roman"/>
            <w:sz w:val="24"/>
            <w:szCs w:val="24"/>
          </w:rPr>
          <w:t>berpikir</w:t>
        </w:r>
        <w:proofErr w:type="spellEnd"/>
        <w:r w:rsidR="003B53E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B53EA" w:rsidRPr="00C50A1E">
          <w:rPr>
            <w:rFonts w:ascii="Times New Roman" w:eastAsia="Times New Roman" w:hAnsi="Times New Roman" w:cs="Times New Roman"/>
            <w:sz w:val="24"/>
            <w:szCs w:val="24"/>
          </w:rPr>
          <w:t>berkali</w:t>
        </w:r>
        <w:proofErr w:type="spellEnd"/>
        <w:r w:rsidR="003B53EA" w:rsidRPr="00C50A1E">
          <w:rPr>
            <w:rFonts w:ascii="Times New Roman" w:eastAsia="Times New Roman" w:hAnsi="Times New Roman" w:cs="Times New Roman"/>
            <w:sz w:val="24"/>
            <w:szCs w:val="24"/>
          </w:rPr>
          <w:t>-kali</w:t>
        </w:r>
        <w:r w:rsidR="003B53E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90" w:author="Humaira Anwar" w:date="2021-07-02T09:35:00Z">
        <w:r w:rsidRPr="00C50A1E" w:rsidDel="003B53EA">
          <w:rPr>
            <w:rFonts w:ascii="Times New Roman" w:eastAsia="Times New Roman" w:hAnsi="Times New Roman" w:cs="Times New Roman"/>
            <w:sz w:val="24"/>
            <w:szCs w:val="24"/>
          </w:rPr>
          <w:delText xml:space="preserve">karena </w:delText>
        </w:r>
      </w:del>
      <w:proofErr w:type="spellStart"/>
      <w:ins w:id="91" w:author="Humaira Anwar" w:date="2021-07-02T09:35:00Z">
        <w:r w:rsidR="003B53EA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</w:ins>
      <w:proofErr w:type="spellEnd"/>
      <w:del w:id="92" w:author="Humaira Anwar" w:date="2021-07-02T09:35:00Z">
        <w:r w:rsidRPr="00C50A1E" w:rsidDel="003B53EA">
          <w:rPr>
            <w:rFonts w:ascii="Times New Roman" w:eastAsia="Times New Roman" w:hAnsi="Times New Roman" w:cs="Times New Roman"/>
            <w:sz w:val="24"/>
            <w:szCs w:val="24"/>
          </w:rPr>
          <w:delText>mau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93" w:author="Humaira Anwar" w:date="2021-07-02T09:35:00Z">
        <w:r w:rsidRPr="00C50A1E" w:rsidDel="003B53EA">
          <w:rPr>
            <w:rFonts w:ascii="Times New Roman" w:eastAsia="Times New Roman" w:hAnsi="Times New Roman" w:cs="Times New Roman"/>
            <w:sz w:val="24"/>
            <w:szCs w:val="24"/>
          </w:rPr>
          <w:delText xml:space="preserve">waktu </w:delText>
        </w:r>
      </w:del>
      <w:proofErr w:type="spellStart"/>
      <w:ins w:id="94" w:author="Humaira Anwar" w:date="2021-07-02T09:35:00Z">
        <w:r w:rsidR="003B53EA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="003B53E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95" w:author="Humaira Anwar" w:date="2021-07-02T09:35:00Z">
        <w:r w:rsidR="003B53EA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96" w:author="Humaira Anwar" w:date="2021-07-02T09:35:00Z">
        <w:r w:rsidRPr="00C50A1E" w:rsidDel="003B53EA">
          <w:rPr>
            <w:rFonts w:ascii="Times New Roman" w:eastAsia="Times New Roman" w:hAnsi="Times New Roman" w:cs="Times New Roman"/>
            <w:sz w:val="24"/>
            <w:szCs w:val="24"/>
          </w:rPr>
          <w:delText xml:space="preserve"> itu membuat kita berpikir berkali-kali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97" w:author="Humaira Anwar" w:date="2021-07-02T09:35:00Z">
        <w:r w:rsidR="003B53EA">
          <w:rPr>
            <w:rFonts w:ascii="Times New Roman" w:eastAsia="Times New Roman" w:hAnsi="Times New Roman" w:cs="Times New Roman"/>
            <w:sz w:val="24"/>
            <w:szCs w:val="24"/>
          </w:rPr>
          <w:t xml:space="preserve">Hal </w:t>
        </w:r>
        <w:proofErr w:type="spellStart"/>
        <w:r w:rsidR="003B53EA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3B53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98" w:author="Humaira Anwar" w:date="2021-07-02T09:35:00Z">
        <w:r w:rsidRPr="00C50A1E" w:rsidDel="003B53EA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proofErr w:type="spellStart"/>
      <w:ins w:id="99" w:author="Humaira Anwar" w:date="2021-07-02T09:35:00Z">
        <w:r w:rsidR="003B53EA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5774B0" w14:textId="77777777" w:rsidR="00927764" w:rsidRPr="00C50A1E" w:rsidRDefault="00927764" w:rsidP="003D295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00" w:author="Humaira Anwar" w:date="2021-07-02T09:2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6246AD0" w14:textId="5014D51C" w:rsidR="00927764" w:rsidRPr="00C50A1E" w:rsidRDefault="00927764" w:rsidP="003D295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01" w:author="Humaira Anwar" w:date="2021-07-02T09:2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ins w:id="102" w:author="Humaira Anwar" w:date="2021-07-02T09:36:00Z">
        <w:r w:rsidR="003B53E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53EA">
        <w:rPr>
          <w:rFonts w:ascii="Times New Roman" w:eastAsia="Times New Roman" w:hAnsi="Times New Roman" w:cs="Times New Roman"/>
          <w:i/>
          <w:iCs/>
          <w:sz w:val="24"/>
          <w:szCs w:val="24"/>
          <w:rPrChange w:id="103" w:author="Humaira Anwar" w:date="2021-07-02T09:3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104" w:author="Humaira Anwar" w:date="2021-07-02T09:36:00Z">
        <w:r w:rsidR="003B53EA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del w:id="105" w:author="Humaira Anwar" w:date="2021-07-02T09:36:00Z">
        <w:r w:rsidRPr="00C50A1E" w:rsidDel="003B53EA">
          <w:rPr>
            <w:rFonts w:ascii="Times New Roman" w:eastAsia="Times New Roman" w:hAnsi="Times New Roman" w:cs="Times New Roman"/>
            <w:sz w:val="24"/>
            <w:szCs w:val="24"/>
          </w:rPr>
          <w:delText>Atau j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ika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del w:id="106" w:author="Humaira Anwar" w:date="2021-07-02T09:36:00Z">
        <w:r w:rsidRPr="00C50A1E" w:rsidDel="003B53EA">
          <w:rPr>
            <w:rFonts w:ascii="Times New Roman" w:eastAsia="Times New Roman" w:hAnsi="Times New Roman" w:cs="Times New Roman"/>
            <w:sz w:val="24"/>
            <w:szCs w:val="24"/>
          </w:rPr>
          <w:delText>-hangat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107" w:author="Humaira Anwar" w:date="2021-07-02T09:36:00Z">
        <w:r w:rsidR="003B53EA">
          <w:rPr>
            <w:rFonts w:ascii="Times New Roman" w:eastAsia="Times New Roman" w:hAnsi="Times New Roman" w:cs="Times New Roman"/>
            <w:sz w:val="24"/>
            <w:szCs w:val="24"/>
          </w:rPr>
          <w:t>gulanya</w:t>
        </w:r>
        <w:proofErr w:type="spellEnd"/>
        <w:r w:rsidR="003B53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B53EA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ins w:id="108" w:author="Humaira Anwar" w:date="2021-07-02T09:36:00Z">
        <w:r w:rsidR="003B53EA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09" w:author="Humaira Anwar" w:date="2021-07-02T09:36:00Z">
        <w:r w:rsidRPr="00C50A1E" w:rsidDel="003B53EA">
          <w:rPr>
            <w:rFonts w:ascii="Times New Roman" w:eastAsia="Times New Roman" w:hAnsi="Times New Roman" w:cs="Times New Roman"/>
            <w:sz w:val="24"/>
            <w:szCs w:val="24"/>
          </w:rPr>
          <w:delText xml:space="preserve"> gulanya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ins w:id="110" w:author="Humaira Anwar" w:date="2021-07-02T09:36:00Z">
        <w:r w:rsidR="003B53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B53EA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111" w:author="Humaira Anwar" w:date="2021-07-02T09:36:00Z">
        <w:r w:rsidRPr="00C50A1E" w:rsidDel="003B53EA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ins w:id="112" w:author="Humaira Anwar" w:date="2021-07-02T09:37:00Z">
        <w:r w:rsidR="003B53EA" w:rsidRPr="003B53EA">
          <w:rPr>
            <w:rFonts w:ascii="Times New Roman" w:eastAsia="Times New Roman" w:hAnsi="Times New Roman" w:cs="Times New Roman"/>
            <w:sz w:val="24"/>
            <w:szCs w:val="24"/>
          </w:rPr>
          <w:t>be</w:t>
        </w:r>
      </w:ins>
      <w:r w:rsidRPr="003B53EA">
        <w:rPr>
          <w:rFonts w:ascii="Times New Roman" w:eastAsia="Times New Roman" w:hAnsi="Times New Roman" w:cs="Times New Roman"/>
          <w:sz w:val="24"/>
          <w:szCs w:val="24"/>
          <w:rPrChange w:id="113" w:author="Humaira Anwar" w:date="2021-07-02T09:3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gitu</w:t>
      </w:r>
      <w:proofErr w:type="spellEnd"/>
      <w:ins w:id="114" w:author="Humaira Anwar" w:date="2021-07-02T09:37:00Z">
        <w:r w:rsidR="003B53E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del w:id="115" w:author="Humaira Anwar" w:date="2021-07-02T09:37:00Z">
        <w:r w:rsidRPr="00C50A1E" w:rsidDel="003B53E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an.</w:t>
      </w:r>
      <w:proofErr w:type="spellEnd"/>
    </w:p>
    <w:p w14:paraId="7E229675" w14:textId="18D07414" w:rsidR="00927764" w:rsidRPr="00C50A1E" w:rsidRDefault="00927764" w:rsidP="003D295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16" w:author="Humaira Anwar" w:date="2021-07-02T09:24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ins w:id="117" w:author="Humaira Anwar" w:date="2021-07-02T09:37:00Z">
        <w:r w:rsidR="003B53E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18" w:author="Humaira Anwar" w:date="2021-07-02T09:37:00Z">
        <w:r w:rsidRPr="00C50A1E" w:rsidDel="003B53EA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19" w:author="Humaira Anwar" w:date="2021-07-02T09:37:00Z">
        <w:r w:rsidR="003B53EA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120" w:author="Humaira Anwar" w:date="2021-07-02T09:37:00Z">
        <w:r w:rsidRPr="00C50A1E" w:rsidDel="003B53EA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21" w:author="Humaira Anwar" w:date="2021-07-02T09:37:00Z">
        <w:r w:rsidR="003B53EA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ins w:id="122" w:author="Humaira Anwar" w:date="2021-07-02T09:37:00Z">
        <w:r w:rsidR="003B53EA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</w:t>
      </w:r>
      <w:ins w:id="123" w:author="Humaira Anwar" w:date="2021-07-02T09:37:00Z">
        <w:r w:rsidR="003B53EA">
          <w:rPr>
            <w:rFonts w:ascii="Times New Roman" w:eastAsia="Times New Roman" w:hAnsi="Times New Roman" w:cs="Times New Roman"/>
            <w:sz w:val="24"/>
            <w:szCs w:val="24"/>
          </w:rPr>
          <w:t>-tidur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ins w:id="124" w:author="Humaira Anwar" w:date="2021-07-02T09:37:00Z">
        <w:r w:rsidR="003B53EA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25" w:author="Humaira Anwar" w:date="2021-07-02T09:37:00Z">
        <w:r w:rsidR="003B53EA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ins w:id="126" w:author="Humaira Anwar" w:date="2021-07-02T09:38:00Z">
        <w:r w:rsidR="003B53EA">
          <w:rPr>
            <w:rFonts w:ascii="Times New Roman" w:eastAsia="Times New Roman" w:hAnsi="Times New Roman" w:cs="Times New Roman"/>
            <w:sz w:val="24"/>
            <w:szCs w:val="24"/>
          </w:rPr>
          <w:t>ereka</w:t>
        </w:r>
      </w:ins>
      <w:del w:id="127" w:author="Humaira Anwar" w:date="2021-07-02T09:38:00Z">
        <w:r w:rsidRPr="00C50A1E" w:rsidDel="003B53EA">
          <w:rPr>
            <w:rFonts w:ascii="Times New Roman" w:eastAsia="Times New Roman" w:hAnsi="Times New Roman" w:cs="Times New Roman"/>
            <w:sz w:val="24"/>
            <w:szCs w:val="24"/>
          </w:rPr>
          <w:delText xml:space="preserve">dan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28" w:author="Humaira Anwar" w:date="2021-07-02T09:38:00Z">
        <w:r w:rsidR="003B53EA">
          <w:rPr>
            <w:rFonts w:ascii="Times New Roman" w:eastAsia="Times New Roman" w:hAnsi="Times New Roman" w:cs="Times New Roman"/>
            <w:sz w:val="24"/>
            <w:szCs w:val="24"/>
          </w:rPr>
          <w:t>mem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ins w:id="129" w:author="Humaira Anwar" w:date="2021-07-02T09:38:00Z">
        <w:r w:rsidR="003B53E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B53EA">
        <w:rPr>
          <w:rFonts w:ascii="Times New Roman" w:eastAsia="Times New Roman" w:hAnsi="Times New Roman" w:cs="Times New Roman"/>
          <w:i/>
          <w:iCs/>
          <w:sz w:val="24"/>
          <w:szCs w:val="24"/>
          <w:rPrChange w:id="130" w:author="Humaira Anwar" w:date="2021-07-02T09:3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3B53EA">
        <w:rPr>
          <w:rFonts w:ascii="Times New Roman" w:eastAsia="Times New Roman" w:hAnsi="Times New Roman" w:cs="Times New Roman"/>
          <w:i/>
          <w:iCs/>
          <w:sz w:val="24"/>
          <w:szCs w:val="24"/>
          <w:rPrChange w:id="131" w:author="Humaira Anwar" w:date="2021-07-02T09:3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</w:t>
      </w:r>
      <w:r w:rsidRPr="003B53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PrChange w:id="132" w:author="Humaira Anwar" w:date="2021-07-02T09:3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FF31219" w14:textId="171A01C0" w:rsidR="00927764" w:rsidRPr="00C50A1E" w:rsidRDefault="00927764" w:rsidP="003D295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33" w:author="Humaira Anwar" w:date="2021-07-02T09:2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53EA">
        <w:rPr>
          <w:rFonts w:ascii="Times New Roman" w:eastAsia="Times New Roman" w:hAnsi="Times New Roman" w:cs="Times New Roman"/>
          <w:i/>
          <w:iCs/>
          <w:sz w:val="24"/>
          <w:szCs w:val="24"/>
          <w:rPrChange w:id="134" w:author="Humaira Anwar" w:date="2021-07-02T09:3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Jadi</w:t>
      </w:r>
      <w:ins w:id="135" w:author="Humaira Anwar" w:date="2021-07-02T09:38:00Z">
        <w:r w:rsidR="003B53E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136" w:author="Humaira Anwar" w:date="2021-07-02T09:38:00Z">
        <w:r w:rsidR="003B53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del w:id="137" w:author="Humaira Anwar" w:date="2021-07-02T09:38:00Z">
        <w:r w:rsidRPr="00C50A1E" w:rsidDel="003B53EA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138" w:author="Humaira Anwar" w:date="2021-07-02T09:38:00Z">
        <w:r w:rsidR="003B53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B53EA">
          <w:rPr>
            <w:rFonts w:ascii="Times New Roman" w:eastAsia="Times New Roman" w:hAnsi="Times New Roman" w:cs="Times New Roman"/>
            <w:sz w:val="24"/>
            <w:szCs w:val="24"/>
          </w:rPr>
          <w:t>berad</w:t>
        </w:r>
      </w:ins>
      <w:ins w:id="139" w:author="Humaira Anwar" w:date="2021-07-02T09:39:00Z">
        <w:r w:rsidR="003B53EA">
          <w:rPr>
            <w:rFonts w:ascii="Times New Roman" w:eastAsia="Times New Roman" w:hAnsi="Times New Roman" w:cs="Times New Roman"/>
            <w:sz w:val="24"/>
            <w:szCs w:val="24"/>
          </w:rPr>
          <w:t>a</w:t>
        </w:r>
        <w:proofErr w:type="spellEnd"/>
        <w:r w:rsidR="003B53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ins w:id="140" w:author="Humaira Anwar" w:date="2021-07-02T09:39:00Z">
        <w:r w:rsidR="003B53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7B0A0BD7" w14:textId="39CEDE38" w:rsidR="00927764" w:rsidRPr="00C50A1E" w:rsidRDefault="00927764" w:rsidP="003D295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41" w:author="Humaira Anwar" w:date="2021-07-02T09:24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ins w:id="142" w:author="Humaira Anwar" w:date="2021-07-02T09:39:00Z">
        <w:r w:rsidR="003B53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B53EA">
          <w:rPr>
            <w:rFonts w:ascii="Times New Roman" w:eastAsia="Times New Roman" w:hAnsi="Times New Roman" w:cs="Times New Roman"/>
            <w:sz w:val="24"/>
            <w:szCs w:val="24"/>
          </w:rPr>
          <w:t>sendiri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del w:id="143" w:author="Humaira Anwar" w:date="2021-07-02T09:39:00Z">
        <w:r w:rsidRPr="00C50A1E" w:rsidDel="003B53EA">
          <w:rPr>
            <w:rFonts w:ascii="Times New Roman" w:eastAsia="Times New Roman" w:hAnsi="Times New Roman" w:cs="Times New Roman"/>
            <w:sz w:val="24"/>
            <w:szCs w:val="24"/>
          </w:rPr>
          <w:delText xml:space="preserve">. Kalau </w:delText>
        </w:r>
      </w:del>
      <w:ins w:id="144" w:author="Humaira Anwar" w:date="2021-07-02T09:39:00Z">
        <w:r w:rsidR="003B53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B53EA">
          <w:rPr>
            <w:rFonts w:ascii="Times New Roman" w:eastAsia="Times New Roman" w:hAnsi="Times New Roman" w:cs="Times New Roman"/>
            <w:sz w:val="24"/>
            <w:szCs w:val="24"/>
          </w:rPr>
          <w:t>sehingga</w:t>
        </w:r>
        <w:proofErr w:type="spellEnd"/>
        <w:r w:rsidR="003B53E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45" w:author="Humaira Anwar" w:date="2021-07-02T09:39:00Z">
        <w:r w:rsidR="003B53EA"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146" w:author="Humaira Anwar" w:date="2021-07-02T09:39:00Z">
        <w:r w:rsidR="003B53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47" w:author="Humaira Anwar" w:date="2021-07-02T09:39:00Z">
        <w:r w:rsidR="003B53EA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ins w:id="148" w:author="Humaira Anwar" w:date="2021-07-02T09:39:00Z">
        <w:r w:rsidR="003B53E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B75313D" w14:textId="67EEDB7D" w:rsidR="00927764" w:rsidRPr="00C50A1E" w:rsidRDefault="00927764" w:rsidP="003D295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49" w:author="Humaira Anwar" w:date="2021-07-02T09:24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50" w:author="Humaira Anwar" w:date="2021-07-02T09:40:00Z">
        <w:r w:rsidRPr="00C50A1E" w:rsidDel="003B53EA">
          <w:rPr>
            <w:rFonts w:ascii="Times New Roman" w:eastAsia="Times New Roman" w:hAnsi="Times New Roman" w:cs="Times New Roman"/>
            <w:sz w:val="24"/>
            <w:szCs w:val="24"/>
          </w:rPr>
          <w:delText>HAHA</w:delText>
        </w:r>
      </w:del>
      <w:proofErr w:type="spellStart"/>
      <w:ins w:id="151" w:author="Humaira Anwar" w:date="2021-07-02T09:40:00Z">
        <w:r w:rsidR="003B53EA" w:rsidRPr="00C50A1E">
          <w:rPr>
            <w:rFonts w:ascii="Times New Roman" w:eastAsia="Times New Roman" w:hAnsi="Times New Roman" w:cs="Times New Roman"/>
            <w:sz w:val="24"/>
            <w:szCs w:val="24"/>
          </w:rPr>
          <w:t>H</w:t>
        </w:r>
        <w:r w:rsidR="003B53EA">
          <w:rPr>
            <w:rFonts w:ascii="Times New Roman" w:eastAsia="Times New Roman" w:hAnsi="Times New Roman" w:cs="Times New Roman"/>
            <w:sz w:val="24"/>
            <w:szCs w:val="24"/>
          </w:rPr>
          <w:t>aha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9EECDFE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9618B81" w14:textId="77777777" w:rsidR="00927764" w:rsidRPr="00C50A1E" w:rsidRDefault="00927764" w:rsidP="00927764"/>
    <w:p w14:paraId="7E317B7F" w14:textId="77777777" w:rsidR="00927764" w:rsidRPr="005A045A" w:rsidRDefault="00927764" w:rsidP="00927764">
      <w:pPr>
        <w:rPr>
          <w:i/>
        </w:rPr>
      </w:pPr>
    </w:p>
    <w:p w14:paraId="4B5BBAB6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916B076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95358" w14:textId="77777777" w:rsidR="00C668BC" w:rsidRDefault="00C668BC">
      <w:r>
        <w:separator/>
      </w:r>
    </w:p>
  </w:endnote>
  <w:endnote w:type="continuationSeparator" w:id="0">
    <w:p w14:paraId="4735AB57" w14:textId="77777777" w:rsidR="00C668BC" w:rsidRDefault="00C66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7DC08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AC11344" w14:textId="77777777" w:rsidR="00941E77" w:rsidRDefault="00C668BC">
    <w:pPr>
      <w:pStyle w:val="Footer"/>
    </w:pPr>
  </w:p>
  <w:p w14:paraId="5C0D1B5A" w14:textId="77777777" w:rsidR="00941E77" w:rsidRDefault="00C668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4DCC6" w14:textId="77777777" w:rsidR="00C668BC" w:rsidRDefault="00C668BC">
      <w:r>
        <w:separator/>
      </w:r>
    </w:p>
  </w:footnote>
  <w:footnote w:type="continuationSeparator" w:id="0">
    <w:p w14:paraId="6A85410F" w14:textId="77777777" w:rsidR="00C668BC" w:rsidRDefault="00C66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umaira Anwar">
    <w15:presenceInfo w15:providerId="Windows Live" w15:userId="7063bca9ea9cf0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3B53EA"/>
    <w:rsid w:val="003D2959"/>
    <w:rsid w:val="0042167F"/>
    <w:rsid w:val="00924DF5"/>
    <w:rsid w:val="00927764"/>
    <w:rsid w:val="00C20908"/>
    <w:rsid w:val="00C6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62E5A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Humaira Anwar</cp:lastModifiedBy>
  <cp:revision>4</cp:revision>
  <dcterms:created xsi:type="dcterms:W3CDTF">2020-08-26T21:16:00Z</dcterms:created>
  <dcterms:modified xsi:type="dcterms:W3CDTF">2021-07-02T02:40:00Z</dcterms:modified>
</cp:coreProperties>
</file>