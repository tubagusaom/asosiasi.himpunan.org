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D3B2" w14:textId="77777777" w:rsidR="00927764" w:rsidRPr="00520686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520686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14:paraId="08FA2244" w14:textId="77777777" w:rsidR="00927764" w:rsidRPr="00520686" w:rsidRDefault="00927764" w:rsidP="00927764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520686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7F0152EE" w14:textId="77777777" w:rsidR="00927764" w:rsidRPr="00520686" w:rsidRDefault="00927764" w:rsidP="00927764">
      <w:pPr>
        <w:jc w:val="center"/>
        <w:rPr>
          <w:rFonts w:ascii="Cambria" w:hAnsi="Cambria" w:cs="Times New Roman"/>
          <w:sz w:val="24"/>
          <w:szCs w:val="24"/>
          <w:lang w:val="id-ID"/>
        </w:rPr>
      </w:pPr>
    </w:p>
    <w:p w14:paraId="70D7788F" w14:textId="77777777" w:rsidR="00927764" w:rsidRPr="00520686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  <w:lang w:val="id-ID"/>
        </w:rPr>
      </w:pPr>
      <w:r w:rsidRPr="00520686">
        <w:rPr>
          <w:rFonts w:ascii="Cambria" w:hAnsi="Cambria" w:cs="Times New Roman"/>
          <w:sz w:val="24"/>
          <w:szCs w:val="24"/>
          <w:lang w:val="id-ID"/>
        </w:rPr>
        <w:t>Suntinglah artikel berikut ini dengan menggunakan tanda-tanda koreksi.</w:t>
      </w:r>
    </w:p>
    <w:p w14:paraId="1538E8C8" w14:textId="77777777" w:rsidR="00927764" w:rsidRPr="00520686" w:rsidRDefault="00927764" w:rsidP="00927764">
      <w:pPr>
        <w:rPr>
          <w:rFonts w:ascii="Cambria" w:hAnsi="Cambria"/>
          <w:lang w:val="id-ID"/>
        </w:rPr>
      </w:pPr>
    </w:p>
    <w:p w14:paraId="43470A9C" w14:textId="77777777" w:rsidR="00927764" w:rsidRPr="00520686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</w:pPr>
      <w:r w:rsidRPr="00520686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>Hujan Turun, Berat Badan Naik</w:t>
      </w:r>
    </w:p>
    <w:p w14:paraId="176EE73A" w14:textId="77777777" w:rsidR="00927764" w:rsidRPr="00520686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  <w:lang w:val="id-ID"/>
        </w:rPr>
      </w:pPr>
      <w:r w:rsidRPr="00520686">
        <w:rPr>
          <w:rFonts w:ascii="Roboto" w:eastAsia="Times New Roman" w:hAnsi="Roboto" w:cs="Times New Roman"/>
          <w:sz w:val="17"/>
          <w:szCs w:val="17"/>
          <w:lang w:val="id-ID"/>
        </w:rPr>
        <w:t>5 Januari 2020   20:48 Diperbarui: 6 Januari 2020   05:43  61  10 3</w:t>
      </w:r>
    </w:p>
    <w:p w14:paraId="14A96CC5" w14:textId="77777777" w:rsidR="00927764" w:rsidRPr="00520686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  <w:lang w:val="id-ID"/>
        </w:rPr>
      </w:pPr>
      <w:r w:rsidRPr="00520686">
        <w:rPr>
          <w:rFonts w:ascii="Times New Roman" w:eastAsia="Times New Roman" w:hAnsi="Times New Roman" w:cs="Times New Roman"/>
          <w:noProof/>
          <w:sz w:val="21"/>
          <w:szCs w:val="21"/>
          <w:lang w:val="id-ID"/>
        </w:rPr>
        <w:drawing>
          <wp:inline distT="0" distB="0" distL="0" distR="0" wp14:anchorId="71D9C4EE" wp14:editId="4A64E5C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8D18" w14:textId="77777777" w:rsidR="00927764" w:rsidRPr="00520686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</w:rPr>
      </w:pPr>
      <w:r w:rsidRPr="00520686">
        <w:rPr>
          <w:rFonts w:ascii="Times New Roman" w:eastAsia="Times New Roman" w:hAnsi="Times New Roman" w:cs="Times New Roman"/>
          <w:sz w:val="18"/>
          <w:szCs w:val="18"/>
          <w:lang w:val="id-ID"/>
        </w:rPr>
        <w:t>Ilustrasi | unsplash.com</w:t>
      </w:r>
    </w:p>
    <w:p w14:paraId="2337AF28" w14:textId="77777777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Hujan turun, berat badan naik, hubungan sama dia tetep temenan aja. Huft.</w:t>
      </w:r>
    </w:p>
    <w:p w14:paraId="2A47586A" w14:textId="33A7E24F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Apa yang lebih romantis dari sepiring </w:t>
      </w:r>
      <w:del w:id="0" w:author="Pranasti Kusuma" w:date="2021-07-29T10:36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mie </w:delText>
        </w:r>
      </w:del>
      <w:ins w:id="1" w:author="Pranasti Kusuma" w:date="2021-07-29T10:36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226C5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instan kemasan putih</w:t>
      </w:r>
      <w:ins w:id="2" w:author="Pranasti Kusuma" w:date="2021-07-29T10:07:00Z">
        <w:r w:rsidR="0052068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aromanya aduhai menggoda </w:t>
      </w:r>
      <w:del w:id="3" w:author="Pranasti Kusuma" w:date="2021-07-29T10:09:00Z">
        <w:r w:rsidRPr="00520686" w:rsidDel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indera penciuman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itu atau bakwan yang baru diangkat dari penggorengan di kala hujan?</w:t>
      </w:r>
    </w:p>
    <w:p w14:paraId="0E17ADE8" w14:textId="6D342A61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Januari, hujan sehari-hari, begitu </w:t>
      </w:r>
      <w:del w:id="4" w:author="Pranasti Kusuma" w:date="2021-07-29T10:10:00Z">
        <w:r w:rsidRPr="00520686" w:rsidDel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kata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orang sering mengartikannya. Benar saja. Meski </w:t>
      </w:r>
      <w:del w:id="5" w:author="Pranasti Kusuma" w:date="2021-07-29T10:10:00Z">
        <w:r w:rsidRPr="00520686" w:rsidDel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di </w:delText>
        </w:r>
      </w:del>
      <w:ins w:id="6" w:author="Pranasti Kusuma" w:date="2021-07-29T10:10:00Z">
        <w:r w:rsidR="00520686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520686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tahun ini</w:t>
      </w:r>
      <w:ins w:id="7" w:author="Pranasti Kusuma" w:date="2021-07-29T10:11:00Z">
        <w:r w:rsidR="0052068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awal musim hujan di Indonesia mundur di antara Bulan </w:t>
      </w:r>
      <w:del w:id="8" w:author="Pranasti Kusuma" w:date="2021-07-29T10:12:00Z">
        <w:r w:rsidRPr="00520686" w:rsidDel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November-Desember 2019</w:delText>
        </w:r>
      </w:del>
      <w:ins w:id="9" w:author="Pranasti Kusuma" w:date="2021-07-29T10:12:00Z">
        <w:r w:rsidR="00520686">
          <w:rPr>
            <w:rFonts w:ascii="Times New Roman" w:eastAsia="Times New Roman" w:hAnsi="Times New Roman" w:cs="Times New Roman"/>
            <w:sz w:val="24"/>
            <w:szCs w:val="24"/>
          </w:rPr>
          <w:t xml:space="preserve">November – </w:t>
        </w:r>
        <w:proofErr w:type="spellStart"/>
        <w:r w:rsidR="00520686">
          <w:rPr>
            <w:rFonts w:ascii="Times New Roman" w:eastAsia="Times New Roman" w:hAnsi="Times New Roman" w:cs="Times New Roman"/>
            <w:sz w:val="24"/>
            <w:szCs w:val="24"/>
          </w:rPr>
          <w:t>Desember</w:t>
        </w:r>
        <w:proofErr w:type="spellEnd"/>
        <w:r w:rsidR="00520686">
          <w:rPr>
            <w:rFonts w:ascii="Times New Roman" w:eastAsia="Times New Roman" w:hAnsi="Times New Roman" w:cs="Times New Roman"/>
            <w:sz w:val="24"/>
            <w:szCs w:val="24"/>
          </w:rPr>
          <w:t xml:space="preserve"> 2019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, hujan benar-benar datang seperti perkiraan. Sudah sangat terasa</w:t>
      </w:r>
      <w:ins w:id="10" w:author="Pranasti Kusuma" w:date="2021-07-29T10:12:00Z">
        <w:r w:rsidR="0052068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apalagi sejak awal tahun baru</w:t>
      </w:r>
      <w:del w:id="11" w:author="Pranasti Kusuma" w:date="2021-07-29T10:12:00Z">
        <w:r w:rsidRPr="00520686" w:rsidDel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kita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3D775720" w14:textId="044521C5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Hujan yang sering disalahkan karena mengundang kenangan ternyata tak hanya pandai membuat perasaan hatimu </w:t>
      </w:r>
      <w:del w:id="12" w:author="Pranasti Kusuma" w:date="2021-07-29T10:13:00Z">
        <w:r w:rsidRPr="00520686" w:rsidDel="00F80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yang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ambyar, </w:t>
      </w:r>
      <w:del w:id="13" w:author="Pranasti Kusuma" w:date="2021-07-29T10:13:00Z">
        <w:r w:rsidRPr="00520686" w:rsidDel="00F80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pun </w:delText>
        </w:r>
      </w:del>
      <w:proofErr w:type="spellStart"/>
      <w:ins w:id="14" w:author="Pranasti Kusuma" w:date="2021-07-29T10:13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ins w:id="15" w:author="Pranasti Kusuma" w:date="2021-07-29T10:14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elainkan</w:t>
        </w:r>
        <w:proofErr w:type="spellEnd"/>
        <w:r w:rsidR="00F80C48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ins w:id="16" w:author="Pranasti Kusuma" w:date="2021-07-29T10:13:00Z">
        <w:r w:rsidR="00F80C4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perilaku kita yang lain. Soal makan. Ya, hujan </w:t>
      </w:r>
      <w:del w:id="17" w:author="Pranasti Kusuma" w:date="2021-07-29T10:14:00Z">
        <w:r w:rsidRPr="00520686" w:rsidDel="00F80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yang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membuat kita jadi sering lapar. </w:t>
      </w:r>
      <w:r w:rsidRPr="00F80C48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8" w:author="Pranasti Kusuma" w:date="2021-07-29T10:14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Kok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bisa</w:t>
      </w:r>
      <w:ins w:id="19" w:author="Pranasti Kusuma" w:date="2021-07-29T10:14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ya?</w:t>
      </w:r>
    </w:p>
    <w:p w14:paraId="26564928" w14:textId="3FA90193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Mengapa Kita Merasa Lapar Ketika Hujan</w:t>
      </w:r>
      <w:ins w:id="20" w:author="Pranasti Kusuma" w:date="2021-07-29T10:15:00Z">
        <w:r w:rsidR="00F80C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Siapa yang suka merasa bahwa hujan datang bersama </w:t>
      </w:r>
      <w:del w:id="21" w:author="Pranasti Kusuma" w:date="2021-07-29T10:17:00Z">
        <w:r w:rsidRPr="00520686" w:rsidDel="00F80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napsu </w:delText>
        </w:r>
      </w:del>
      <w:proofErr w:type="spellStart"/>
      <w:ins w:id="22" w:author="Pranasti Kusuma" w:date="2021-07-29T10:17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F80C4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makan yang tiba-tiba ikut meningkat?</w:t>
      </w:r>
    </w:p>
    <w:p w14:paraId="574157E6" w14:textId="149D5321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Selain mengenang </w:t>
      </w:r>
      <w:ins w:id="23" w:author="Pranasti Kusuma" w:date="2021-07-29T10:18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dia</w:t>
      </w:r>
      <w:ins w:id="24" w:author="Pranasti Kusuma" w:date="2021-07-29T10:18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, kegiatan yang paling asyik di saat hujan turun adalah makan. Sering</w:t>
      </w:r>
      <w:ins w:id="25" w:author="Pranasti Kusuma" w:date="2021-07-29T10:20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kali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disebut </w:t>
      </w:r>
      <w:ins w:id="26" w:author="Pranasti Kusuma" w:date="2021-07-29T10:20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cuma camilan</w:t>
      </w:r>
      <w:ins w:id="27" w:author="Pranasti Kusuma" w:date="2021-07-29T10:21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del w:id="28" w:author="Pranasti Kusuma" w:date="2021-07-29T10:21:00Z">
        <w:r w:rsidRPr="00520686" w:rsidDel="00F80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tapi </w:delText>
        </w:r>
      </w:del>
      <w:proofErr w:type="spellStart"/>
      <w:ins w:id="29" w:author="Pranasti Kusuma" w:date="2021-07-29T10:21:00Z">
        <w:r w:rsidR="00F80C48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="00F80C4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jumlah kalorinya nyaris melebihi makan berat.</w:t>
      </w:r>
    </w:p>
    <w:p w14:paraId="00D600A1" w14:textId="2A482B28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Sebungkus keripik </w:t>
      </w:r>
      <w:del w:id="30" w:author="Pranasti Kusuma" w:date="2021-07-29T10:22:00Z">
        <w:r w:rsidRPr="00520686" w:rsidDel="00F80C4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yang dalam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kemasan bisa dikonsumsi 4 porsi habis sekali duduk</w:t>
      </w:r>
      <w:ins w:id="31" w:author="Pranasti Kusuma" w:date="2021-07-29T10:24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2" w:author="Pranasti Kusuma" w:date="2021-07-29T10:23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. Belum cukup, </w:delText>
        </w:r>
      </w:del>
      <w:ins w:id="33" w:author="Pranasti Kusuma" w:date="2021-07-29T10:23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tambah </w:t>
      </w:r>
      <w:del w:id="34" w:author="Pranasti Kusuma" w:date="2021-07-29T10:23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lagi </w:delText>
        </w:r>
      </w:del>
      <w:proofErr w:type="spellStart"/>
      <w:ins w:id="35" w:author="Pranasti Kusuma" w:date="2021-07-29T10:24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satu-dua</w:t>
        </w:r>
        <w:proofErr w:type="spellEnd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>buah</w:t>
        </w:r>
        <w:proofErr w:type="spellEnd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gorengan</w:t>
      </w:r>
      <w:del w:id="36" w:author="Pranasti Kusuma" w:date="2021-07-29T10:24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nya,</w:delText>
        </w:r>
      </w:del>
      <w:ins w:id="37" w:author="Pranasti Kusuma" w:date="2021-07-29T10:24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del w:id="38" w:author="Pranasti Kusuma" w:date="2021-07-29T10:24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satu-dua biji e</w:delText>
        </w:r>
      </w:del>
      <w:ins w:id="39" w:author="Pranasti Kusuma" w:date="2021-07-29T10:24:00Z">
        <w:r w:rsidR="00ED1B77" w:rsidRPr="00ED1B7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40" w:author="Pranasti Kusuma" w:date="2021-07-29T10:2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</w:t>
        </w:r>
      </w:ins>
      <w:r w:rsidRPr="00ED1B7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41" w:author="Pranasti Kusuma" w:date="2021-07-29T10:25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h</w:t>
      </w:r>
      <w:ins w:id="42" w:author="Pranasti Kusuma" w:date="2021-07-29T10:24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ED1B7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43" w:author="Pranasti Kusuma" w:date="2021-07-29T10:25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kok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jadi lima?</w:t>
      </w:r>
    </w:p>
    <w:p w14:paraId="2CE2CD72" w14:textId="765975D3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Hujan yang membuat suasana jadi lebih dingin </w:t>
      </w:r>
      <w:del w:id="44" w:author="Pranasti Kusuma" w:date="2021-07-29T10:26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-</w:delText>
        </w:r>
      </w:del>
      <w:r w:rsidRPr="00520686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>seperti sikapnya padamu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memang bisa </w:t>
      </w:r>
      <w:ins w:id="45" w:author="Pranasti Kusuma" w:date="2021-07-29T10:27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jadi salah satu </w:t>
      </w:r>
      <w:del w:id="46" w:author="Pranasti Kusuma" w:date="2021-07-29T10:26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pencetus mengapa</w:delText>
        </w:r>
      </w:del>
      <w:proofErr w:type="spellStart"/>
      <w:ins w:id="47" w:author="Pranasti Kusuma" w:date="2021-07-29T10:26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</w:ins>
      <w:proofErr w:type="spellEnd"/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kita </w:t>
      </w:r>
      <w:del w:id="48" w:author="Pranasti Kusuma" w:date="2021-07-29T10:27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jadi </w:delText>
        </w:r>
      </w:del>
      <w:proofErr w:type="spellStart"/>
      <w:ins w:id="49" w:author="Pranasti Kusuma" w:date="2021-07-29T10:27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="00ED1B77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suka makan. </w:t>
      </w:r>
    </w:p>
    <w:p w14:paraId="13F067A8" w14:textId="65A5D0A1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del w:id="50" w:author="Pranasti Kusuma" w:date="2021-07-29T10:30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Terutama m</w:delText>
        </w:r>
      </w:del>
      <w:ins w:id="51" w:author="Pranasti Kusuma" w:date="2021-07-29T10:30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akanan </w:t>
      </w:r>
      <w:del w:id="52" w:author="Pranasti Kusuma" w:date="2021-07-29T10:30:00Z">
        <w:r w:rsidRPr="00520686" w:rsidDel="00ED1B7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yang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seperti tahu bulat </w:t>
      </w:r>
      <w:ins w:id="53" w:author="Pranasti Kusuma" w:date="2021-07-29T10:31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digoreng dadakan alias yang masih hangat</w:t>
      </w:r>
      <w:ins w:id="54" w:author="Pranasti Kusuma" w:date="2021-07-29T10:30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>contoh</w:t>
        </w:r>
        <w:proofErr w:type="spellEnd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>daya</w:t>
        </w:r>
        <w:proofErr w:type="spellEnd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5" w:author="Pranasti Kusuma" w:date="2021-07-29T10:31:00Z">
        <w:r w:rsidR="00ED1B77">
          <w:rPr>
            <w:rFonts w:ascii="Times New Roman" w:eastAsia="Times New Roman" w:hAnsi="Times New Roman" w:cs="Times New Roman"/>
            <w:sz w:val="24"/>
            <w:szCs w:val="24"/>
          </w:rPr>
          <w:t>tarik</w:t>
        </w:r>
        <w:proofErr w:type="spellEnd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1B77">
          <w:rPr>
            <w:rFonts w:ascii="Times New Roman" w:eastAsia="Times New Roman" w:hAnsi="Times New Roman" w:cs="Times New Roman"/>
            <w:sz w:val="24"/>
            <w:szCs w:val="24"/>
          </w:rPr>
          <w:t>tersendiri</w:t>
        </w:r>
      </w:ins>
      <w:proofErr w:type="spellEnd"/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. Apalagi dengan makan, tubuh akan mendapat "panas" akibat terjadinya peningkatan metabolisme dalam tubuh. </w:t>
      </w:r>
    </w:p>
    <w:p w14:paraId="08C563D3" w14:textId="488ED78C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Padahal kenyataannya, dingin yang terjadi akibat hujan tidak benar-benar membuat tubuh memerlukan kalori tambahan dari makananmu, </w:t>
      </w:r>
      <w:r w:rsidRPr="00226C58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56" w:author="Pranasti Kusuma" w:date="2021-07-29T10:33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lho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Dingin yang kita kira ternyata tidak sedingin kenyataannya, </w:t>
      </w:r>
      <w:r w:rsidRPr="00226C58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57" w:author="Pranasti Kusuma" w:date="2021-07-29T10:33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kok</w:t>
      </w:r>
      <w:ins w:id="58" w:author="Pranasti Kusuma" w:date="2021-07-29T10:33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9" w:author="Pranasti Kusuma" w:date="2021-07-29T10:33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~</w:delText>
        </w:r>
      </w:del>
    </w:p>
    <w:p w14:paraId="179351EF" w14:textId="4C567517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Ternyata</w:t>
      </w:r>
      <w:ins w:id="60" w:author="Pranasti Kusuma" w:date="2021-07-29T10:33:00Z">
        <w:r w:rsidR="00226C5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Ini</w:t>
      </w:r>
      <w:proofErr w:type="spellStart"/>
      <w:ins w:id="61" w:author="Pranasti Kusuma" w:date="2021-07-29T10:34:00Z">
        <w:r w:rsidR="00226C5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lah</w:t>
        </w:r>
      </w:ins>
      <w:del w:id="62" w:author="Pranasti Kusuma" w:date="2021-07-29T10:34:00Z">
        <w:r w:rsidRPr="00520686" w:rsidDel="00226C5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delText xml:space="preserve"> yang Bisa </w:delText>
        </w:r>
      </w:del>
      <w:del w:id="63" w:author="Pranasti Kusuma" w:date="2021-07-29T10:33:00Z">
        <w:r w:rsidRPr="00520686" w:rsidDel="00226C5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delText xml:space="preserve">Jadi </w:delText>
        </w:r>
      </w:del>
      <w:del w:id="64" w:author="Pranasti Kusuma" w:date="2021-07-29T10:34:00Z">
        <w:r w:rsidRPr="00520686" w:rsidDel="00226C58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delText>Sebabnya</w:delText>
        </w:r>
      </w:del>
      <w:ins w:id="65" w:author="Pranasti Kusuma" w:date="2021-07-29T10:34:00Z">
        <w:r w:rsidR="00226C5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</w:t>
        </w:r>
        <w:proofErr w:type="spellEnd"/>
        <w:r w:rsidR="00226C58" w:rsidRPr="00520686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ebabnya</w:t>
        </w:r>
      </w:ins>
      <w:r w:rsidRPr="0052068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...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 xml:space="preserve">Selama hujan </w:t>
      </w:r>
      <w:del w:id="66" w:author="Pranasti Kusuma" w:date="2021-07-29T10:34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datang</w:delText>
        </w:r>
      </w:del>
      <w:proofErr w:type="spellStart"/>
      <w:ins w:id="67" w:author="Pranasti Kusuma" w:date="2021-07-29T10:34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tentu kita akan lebih suka berlindung </w:t>
      </w:r>
      <w:ins w:id="68" w:author="Pranasti Kusuma" w:date="2021-07-29T10:35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dalam ruangan saja. Ruangan</w:t>
      </w:r>
      <w:proofErr w:type="spellStart"/>
      <w:ins w:id="69" w:author="Pranasti Kusuma" w:date="2021-07-29T10:35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membuat jarak kita dengan makanan makin dekat</w:t>
      </w:r>
      <w:del w:id="70" w:author="Pranasti Kusuma" w:date="2021-07-29T10:35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saja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Ya, ini soal akses makanan yang </w:t>
      </w:r>
      <w:del w:id="71" w:author="Pranasti Kusuma" w:date="2021-07-29T10:36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jadi </w:delText>
        </w:r>
      </w:del>
      <w:proofErr w:type="spellStart"/>
      <w:ins w:id="72" w:author="Pranasti Kusuma" w:date="2021-07-29T10:36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226C5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tak lagi berjarak. </w:t>
      </w:r>
      <w:r w:rsidRPr="00226C58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73" w:author="Pranasti Kusuma" w:date="2021-07-29T10:36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Ehem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09BB0978" w14:textId="1EFE3670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Mulai dari segala jenis masakan dalam bentuk </w:t>
      </w:r>
      <w:del w:id="74" w:author="Pranasti Kusuma" w:date="2021-07-29T10:36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mie </w:delText>
        </w:r>
      </w:del>
      <w:ins w:id="75" w:author="Pranasti Kusuma" w:date="2021-07-29T10:36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226C5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instan, biskuit-biskuit yang di</w:t>
      </w:r>
      <w:del w:id="76" w:author="Pranasti Kusuma" w:date="2021-07-29T10:37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tata </w:t>
      </w:r>
      <w:proofErr w:type="spellStart"/>
      <w:ins w:id="77" w:author="Pranasti Kusuma" w:date="2021-07-29T10:37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dalam toples cantik, atau bubuk-bubuk minuman manis dalam kemasan ekonomis. </w:t>
      </w:r>
    </w:p>
    <w:p w14:paraId="6766EEEF" w14:textId="460C31C8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Semua harus ada di </w:t>
      </w:r>
      <w:proofErr w:type="spellStart"/>
      <w:ins w:id="78" w:author="Pranasti Kusuma" w:date="2021-07-29T10:37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almari penyimpanan. Sebagai bahan persediaan </w:t>
      </w:r>
      <w:del w:id="79" w:author="Pranasti Kusuma" w:date="2021-07-29T10:39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karena </w:delText>
        </w:r>
      </w:del>
      <w:ins w:id="80" w:author="Pranasti Kusuma" w:date="2021-07-29T10:40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ins w:id="81" w:author="Pranasti Kusuma" w:date="2021-07-29T10:39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226C5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82" w:author="Pranasti Kusuma" w:date="2021-07-29T10:39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mau </w:delText>
        </w:r>
      </w:del>
      <w:proofErr w:type="spellStart"/>
      <w:ins w:id="83" w:author="Pranasti Kusuma" w:date="2021-07-29T10:39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keinginan</w:t>
        </w:r>
        <w:proofErr w:type="spellEnd"/>
        <w:r w:rsidR="00226C5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keluar</w:t>
      </w:r>
      <w:ins w:id="84" w:author="Pranasti Kusuma" w:date="2021-07-29T10:40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</w:ins>
      <w:proofErr w:type="spellEnd"/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del w:id="85" w:author="Pranasti Kusuma" w:date="2021-07-29T10:39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di </w:delText>
        </w:r>
      </w:del>
      <w:ins w:id="86" w:author="Pranasti Kusuma" w:date="2021-07-29T10:39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226C58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waktu hujan </w:t>
      </w:r>
      <w:del w:id="87" w:author="Pranasti Kusuma" w:date="2021-07-29T10:39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itu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membuat kita berpikir </w:t>
      </w:r>
      <w:del w:id="88" w:author="Pranasti Kusuma" w:date="2021-07-29T10:40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berkali-kali</w:delText>
        </w:r>
      </w:del>
      <w:proofErr w:type="spellStart"/>
      <w:ins w:id="89" w:author="Pranasti Kusuma" w:date="2021-07-29T10:40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dua-tiga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kali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del w:id="90" w:author="Pranasti Kusuma" w:date="2021-07-29T10:40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Akan</w:delText>
        </w:r>
      </w:del>
      <w:proofErr w:type="spellStart"/>
      <w:ins w:id="91" w:author="Pranasti Kusuma" w:date="2021-07-29T10:40:00Z">
        <w:r w:rsidR="00226C58" w:rsidRPr="00226C58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92" w:author="Pranasti Kusuma" w:date="2021-07-29T10:4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Hu</w:t>
        </w:r>
      </w:ins>
      <w:ins w:id="93" w:author="Pranasti Kusuma" w:date="2021-07-29T10:41:00Z">
        <w:r w:rsidR="00226C58" w:rsidRPr="00226C58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94" w:author="Pranasti Kusuma" w:date="2021-07-29T10:41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ft</w:t>
        </w:r>
        <w:r w:rsidR="00226C5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5" w:author="Pranasti Kusuma" w:date="2021-07-29T10:40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m</w:delText>
        </w:r>
      </w:del>
      <w:ins w:id="96" w:author="Pranasti Kusuma" w:date="2021-07-29T10:41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proofErr w:type="spellEnd"/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erepotkan.</w:t>
      </w:r>
    </w:p>
    <w:p w14:paraId="72E94111" w14:textId="371C5739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Tidak ada salahnya makan saat hujan. </w:t>
      </w:r>
      <w:del w:id="97" w:author="Pranasti Kusuma" w:date="2021-07-29T10:42:00Z">
        <w:r w:rsidRPr="00520686" w:rsidDel="00226C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Yang sering membuatnya salah adalah pemilihan makanan kita yang tidak tahu diri</w:delText>
        </w:r>
      </w:del>
      <w:ins w:id="98" w:author="Pranasti Kusuma" w:date="2021-07-29T10:42:00Z"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Cara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makananlah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>membuatnya</w:t>
        </w:r>
        <w:proofErr w:type="spellEnd"/>
        <w:r w:rsidR="00226C58">
          <w:rPr>
            <w:rFonts w:ascii="Times New Roman" w:eastAsia="Times New Roman" w:hAnsi="Times New Roman" w:cs="Times New Roman"/>
            <w:sz w:val="24"/>
            <w:szCs w:val="24"/>
          </w:rPr>
          <w:t xml:space="preserve"> salah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Yang penting enak, kalori </w:t>
      </w:r>
      <w:r w:rsidRPr="00226C58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99" w:author="Pranasti Kusuma" w:date="2021-07-29T10:42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belakangan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?</w:t>
      </w:r>
    </w:p>
    <w:p w14:paraId="79722375" w14:textId="117EB61D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Coba </w:t>
      </w:r>
      <w:r w:rsidRPr="00704F43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00" w:author="Pranasti Kusuma" w:date="2021-07-29T10:43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deh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mulai aja dulu dengan memperhatikan label informasi gizi ketika kamu memakan makanan kemasan. </w:t>
      </w:r>
      <w:del w:id="101" w:author="Pranasti Kusuma" w:date="2021-07-29T10:44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Atau j</w:delText>
        </w:r>
      </w:del>
      <w:ins w:id="102" w:author="Pranasti Kusuma" w:date="2021-07-29T10:44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ika ingin minum </w:t>
      </w:r>
      <w:ins w:id="103" w:author="Pranasti Kusuma" w:date="2021-07-29T10:44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yang hangat-hangat</w:t>
      </w:r>
      <w:ins w:id="104" w:author="Pranasti Kusuma" w:date="2021-07-29T10:44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, takar</w:t>
      </w:r>
      <w:ins w:id="105" w:author="Pranasti Kusuma" w:date="2021-07-29T10:44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gulanya jangan </w:t>
      </w:r>
      <w:del w:id="106" w:author="Pranasti Kusuma" w:date="2021-07-29T10:45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kelebihan</w:delText>
        </w:r>
      </w:del>
      <w:proofErr w:type="spellStart"/>
      <w:ins w:id="107" w:author="Pranasti Kusuma" w:date="2021-07-29T10:45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proofErr w:type="spellEnd"/>
        <w:r w:rsidR="00704F43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lebihan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del w:id="108" w:author="Pranasti Kusuma" w:date="2021-07-29T10:45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Sebab </w:delText>
        </w:r>
      </w:del>
      <w:ins w:id="109" w:author="Pranasti Kusuma" w:date="2021-07-29T10:45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Iya,</w:t>
        </w:r>
        <w:r w:rsidR="00704F43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704F43">
          <w:rPr>
            <w:rFonts w:ascii="Times New Roman" w:eastAsia="Times New Roman" w:hAnsi="Times New Roman" w:cs="Times New Roman"/>
            <w:sz w:val="24"/>
            <w:szCs w:val="24"/>
          </w:rPr>
          <w:t>“K</w:t>
        </w:r>
      </w:ins>
      <w:del w:id="110" w:author="Pranasti Kusuma" w:date="2021-07-29T10:45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k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amu sudah terlalu manis,</w:t>
      </w:r>
      <w:ins w:id="111" w:author="Pranasti Kusuma" w:date="2021-07-29T10:45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kata dia </w:t>
      </w:r>
      <w:r w:rsidRPr="005206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gitu</w:t>
      </w:r>
      <w:ins w:id="112" w:author="Pranasti Kusuma" w:date="2021-07-29T10:46:00Z">
        <w:r w:rsidR="00704F4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khan.</w:t>
      </w:r>
    </w:p>
    <w:p w14:paraId="2AC72A21" w14:textId="4C4E0FDC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del w:id="113" w:author="Pranasti Kusuma" w:date="2021-07-29T10:46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Di </w:delText>
        </w:r>
      </w:del>
      <w:ins w:id="114" w:author="Pranasti Kusuma" w:date="2021-07-29T10:46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704F43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musim hujan, rasa malas bergerak juga bisa </w:t>
      </w:r>
      <w:del w:id="115" w:author="Pranasti Kusuma" w:date="2021-07-29T10:46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jadi </w:delText>
        </w:r>
      </w:del>
      <w:proofErr w:type="spellStart"/>
      <w:ins w:id="116" w:author="Pranasti Kusuma" w:date="2021-07-29T10:46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704F43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biang berat badan </w:t>
      </w:r>
      <w:del w:id="117" w:author="Pranasti Kusuma" w:date="2021-07-29T10:46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yang 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lebih </w:t>
      </w:r>
      <w:del w:id="118" w:author="Pranasti Kusuma" w:date="2021-07-29T10:46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suka naiknya</w:delText>
        </w:r>
      </w:del>
      <w:proofErr w:type="spellStart"/>
      <w:ins w:id="119" w:author="Pranasti Kusuma" w:date="2021-07-29T10:46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704F43">
          <w:rPr>
            <w:rFonts w:ascii="Times New Roman" w:eastAsia="Times New Roman" w:hAnsi="Times New Roman" w:cs="Times New Roman"/>
            <w:sz w:val="24"/>
            <w:szCs w:val="24"/>
          </w:rPr>
          <w:t xml:space="preserve"> naik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Apalagi munculnya kaum-kaum </w:t>
      </w:r>
      <w:r w:rsidRPr="00704F43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20" w:author="Pranasti Kusuma" w:date="2021-07-29T10:48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rebahan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kerjaannya tiduran dan hanya buka tutup media sosial atau pura-pura sibuk </w:t>
      </w:r>
      <w:ins w:id="121" w:author="Pranasti Kusuma" w:date="2021-07-29T10:49:00Z">
        <w:r w:rsidR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─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padahal tidak ada yang </w:t>
      </w:r>
      <w:r w:rsidRPr="00704F43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22" w:author="Pranasti Kusuma" w:date="2021-07-29T10:48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nge-chat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. </w:t>
      </w:r>
    </w:p>
    <w:p w14:paraId="35A7F9BF" w14:textId="3FDD2F66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Kegiatan seperti inilah yang membuat lemak-lemak yang seharusnya dibakar </w:t>
      </w:r>
      <w:del w:id="123" w:author="Pranasti Kusuma" w:date="2021-07-29T10:49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jadi </w:delText>
        </w:r>
      </w:del>
      <w:proofErr w:type="spellStart"/>
      <w:ins w:id="124" w:author="Pranasti Kusuma" w:date="2021-07-29T10:49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  <w:proofErr w:type="spellEnd"/>
        <w:r w:rsidR="00704F4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04F43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704F43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memilih ikutan </w:t>
      </w:r>
      <w:r w:rsidRPr="00704F43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  <w:rPrChange w:id="125" w:author="Pranasti Kusuma" w:date="2021-07-29T10:49:00Z">
            <w:rPr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t>mager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saja. </w:t>
      </w:r>
      <w:del w:id="126" w:author="Pranasti Kusuma" w:date="2021-07-29T10:50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Jadi </w:delText>
        </w:r>
      </w:del>
      <w:proofErr w:type="spellStart"/>
      <w:ins w:id="127" w:author="Pranasti Kusuma" w:date="2021-07-29T10:50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704F43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simpanan di</w:t>
      </w:r>
      <w:ins w:id="128" w:author="Pranasti Kusuma" w:date="2021-07-29T10:49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tubuhmu, di</w:t>
      </w:r>
      <w:ins w:id="129" w:author="Pranasti Kusuma" w:date="2021-07-29T10:49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mana-mana.</w:t>
      </w:r>
    </w:p>
    <w:p w14:paraId="0824F25A" w14:textId="1E2729A8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Jadi, jangan salahkan hujan</w:t>
      </w:r>
      <w:del w:id="130" w:author="Pranasti Kusuma" w:date="2021-07-29T10:51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nya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. Soal nafsu makan ini lebih banyak salahnya di kamu. Kamu yang tidak bisa mengendalikan diri</w:t>
      </w:r>
      <w:ins w:id="131" w:author="Pranasti Kusuma" w:date="2021-07-29T10:52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2" w:author="Pranasti Kusuma" w:date="2021-07-29T10:52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. K</w:delText>
        </w:r>
      </w:del>
      <w:ins w:id="133" w:author="Pranasti Kusuma" w:date="2021-07-29T10:52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alau tiba-tiba berat badan ikut tergelincir makin kekanan </w:t>
      </w:r>
      <w:del w:id="134" w:author="Pranasti Kusuma" w:date="2021-07-29T10:52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di </w:delText>
        </w:r>
      </w:del>
      <w:ins w:id="135" w:author="Pranasti Kusuma" w:date="2021-07-29T10:52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704F43" w:rsidRPr="005206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saat hujan. Coba</w:t>
      </w:r>
      <w:ins w:id="136" w:author="Pranasti Kusuma" w:date="2021-07-29T10:52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ingat-ingat apa yang kamu makan saat hujan?</w:t>
      </w:r>
    </w:p>
    <w:p w14:paraId="0C7211A2" w14:textId="5F75DB29" w:rsidR="00927764" w:rsidRPr="005206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Mi</w:t>
      </w:r>
      <w:del w:id="137" w:author="Pranasti Kusuma" w:date="2021-07-29T10:52:00Z">
        <w:r w:rsidRPr="00520686" w:rsidDel="00704F4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>e</w:delText>
        </w:r>
      </w:del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rebus kuah susu ditambah telur. Ya</w:t>
      </w:r>
      <w:ins w:id="138" w:author="Pranasti Kusuma" w:date="2021-07-29T10:52:00Z">
        <w:r w:rsidR="00704F4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bisalah lebih dari 500 kalori. </w:t>
      </w:r>
      <w:r w:rsidRPr="00704F43">
        <w:rPr>
          <w:rFonts w:ascii="Times New Roman" w:eastAsia="Times New Roman" w:hAnsi="Times New Roman" w:cs="Times New Roman"/>
          <w:sz w:val="24"/>
          <w:szCs w:val="24"/>
          <w:lang w:val="id-ID"/>
        </w:rPr>
        <w:t>HAHA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. </w:t>
      </w:r>
    </w:p>
    <w:p w14:paraId="0F1B2A67" w14:textId="77777777" w:rsidR="00927764" w:rsidRPr="00520686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t>Salam,</w:t>
      </w:r>
      <w:r w:rsidRPr="00520686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Listhia H. Rahman</w:t>
      </w:r>
    </w:p>
    <w:p w14:paraId="20366DE3" w14:textId="77777777" w:rsidR="00927764" w:rsidRPr="00520686" w:rsidRDefault="00927764" w:rsidP="00927764">
      <w:pPr>
        <w:rPr>
          <w:lang w:val="id-ID"/>
        </w:rPr>
      </w:pPr>
    </w:p>
    <w:p w14:paraId="63226758" w14:textId="77777777" w:rsidR="00927764" w:rsidRPr="00520686" w:rsidRDefault="00927764" w:rsidP="00927764">
      <w:pPr>
        <w:rPr>
          <w:i/>
          <w:lang w:val="id-ID"/>
        </w:rPr>
      </w:pPr>
    </w:p>
    <w:p w14:paraId="39E3788E" w14:textId="77777777" w:rsidR="00927764" w:rsidRPr="00520686" w:rsidRDefault="00927764" w:rsidP="00927764">
      <w:pPr>
        <w:rPr>
          <w:rFonts w:ascii="Cambria" w:hAnsi="Cambria"/>
          <w:i/>
          <w:sz w:val="18"/>
          <w:szCs w:val="18"/>
          <w:lang w:val="id-ID"/>
        </w:rPr>
      </w:pPr>
      <w:r w:rsidRPr="00520686">
        <w:rPr>
          <w:rFonts w:ascii="Cambria" w:hAnsi="Cambria"/>
          <w:i/>
          <w:sz w:val="18"/>
          <w:szCs w:val="18"/>
          <w:lang w:val="id-ID"/>
        </w:rPr>
        <w:t xml:space="preserve">Sumber: </w:t>
      </w:r>
      <w:hyperlink r:id="rId9" w:anchor="section1" w:history="1">
        <w:r w:rsidRPr="00520686">
          <w:rPr>
            <w:rStyle w:val="Hyperlink"/>
            <w:rFonts w:ascii="Cambria" w:hAnsi="Cambria"/>
            <w:i/>
            <w:sz w:val="18"/>
            <w:szCs w:val="18"/>
            <w:lang w:val="id-ID"/>
          </w:rPr>
          <w:t>https://www.kompasiana.com/listhiahr/5e11e59a097f367b4a413222/hujan-turun-berat-badan-naik?page=all#section1</w:t>
        </w:r>
      </w:hyperlink>
    </w:p>
    <w:p w14:paraId="6694B467" w14:textId="77777777" w:rsidR="00924DF5" w:rsidRPr="00520686" w:rsidRDefault="00924DF5">
      <w:pPr>
        <w:rPr>
          <w:lang w:val="id-ID"/>
        </w:rPr>
      </w:pPr>
    </w:p>
    <w:sectPr w:rsidR="00924DF5" w:rsidRPr="00520686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F1D5" w14:textId="77777777" w:rsidR="003C55C3" w:rsidRDefault="003C55C3">
      <w:r>
        <w:separator/>
      </w:r>
    </w:p>
  </w:endnote>
  <w:endnote w:type="continuationSeparator" w:id="0">
    <w:p w14:paraId="1D717D60" w14:textId="77777777" w:rsidR="003C55C3" w:rsidRDefault="003C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AA71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E139D2C" w14:textId="77777777" w:rsidR="00941E77" w:rsidRDefault="003C55C3">
    <w:pPr>
      <w:pStyle w:val="Footer"/>
    </w:pPr>
  </w:p>
  <w:p w14:paraId="41817EF2" w14:textId="77777777" w:rsidR="00941E77" w:rsidRDefault="003C5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B5D9" w14:textId="77777777" w:rsidR="003C55C3" w:rsidRDefault="003C55C3">
      <w:r>
        <w:separator/>
      </w:r>
    </w:p>
  </w:footnote>
  <w:footnote w:type="continuationSeparator" w:id="0">
    <w:p w14:paraId="431CCA8C" w14:textId="77777777" w:rsidR="003C55C3" w:rsidRDefault="003C5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nasti Kusuma">
    <w15:presenceInfo w15:providerId="Windows Live" w15:userId="291dc48e1d001a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26C58"/>
    <w:rsid w:val="003C55C3"/>
    <w:rsid w:val="0042167F"/>
    <w:rsid w:val="00520686"/>
    <w:rsid w:val="00704F43"/>
    <w:rsid w:val="00924DF5"/>
    <w:rsid w:val="00927764"/>
    <w:rsid w:val="00ED1B77"/>
    <w:rsid w:val="00F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BF4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Pranasti Kusuma</cp:lastModifiedBy>
  <cp:revision>2</cp:revision>
  <dcterms:created xsi:type="dcterms:W3CDTF">2020-07-24T23:46:00Z</dcterms:created>
  <dcterms:modified xsi:type="dcterms:W3CDTF">2021-07-29T03:53:00Z</dcterms:modified>
</cp:coreProperties>
</file>