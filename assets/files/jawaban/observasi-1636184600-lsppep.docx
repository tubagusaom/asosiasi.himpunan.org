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ins w:id="0" w:author="User" w:date="2021-11-06T14:17:00Z">
        <w:r w:rsidR="00400F43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 xml:space="preserve">Meningkat </w:t>
        </w:r>
      </w:ins>
      <w:del w:id="1" w:author="User" w:date="2021-11-06T14:17:00Z">
        <w:r w:rsidRPr="00C50A1E" w:rsidDel="00400F4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2" w:author="User" w:date="2021-11-06T14:17:00Z">
        <w:r w:rsidR="00400F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meningkat</w:t>
        </w:r>
      </w:ins>
      <w:del w:id="3" w:author="User" w:date="2021-11-06T14:17:00Z">
        <w:r w:rsidRPr="00C50A1E" w:rsidDel="00400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4" w:author="User" w:date="2021-11-06T14:18:00Z">
        <w:r w:rsidR="00400F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dengan</w:t>
        </w:r>
      </w:ins>
      <w:del w:id="5" w:author="User" w:date="2021-11-06T14:18:00Z">
        <w:r w:rsidRPr="00C50A1E" w:rsidDel="00400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6" w:author="User" w:date="2021-11-06T14:21:00Z">
        <w:r w:rsidR="00400F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tetap</w:t>
        </w:r>
      </w:ins>
      <w:del w:id="7" w:author="User" w:date="2021-11-06T14:21:00Z">
        <w:r w:rsidRPr="00C50A1E" w:rsidDel="00400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8" w:author="User" w:date="2021-11-06T14:21:00Z">
        <w:r w:rsidR="00400F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berteman</w:t>
        </w:r>
      </w:ins>
      <w:del w:id="9" w:author="User" w:date="2021-11-06T14:21:00Z">
        <w:r w:rsidRPr="00C50A1E" w:rsidDel="00400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10" w:author="User" w:date="2021-11-06T14:22:00Z">
        <w:r w:rsidR="00400F43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saja</w:t>
        </w:r>
      </w:ins>
      <w:del w:id="11" w:author="User" w:date="2021-11-06T14:22:00Z">
        <w:r w:rsidRPr="00C50A1E" w:rsidDel="00400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User" w:date="2021-11-06T14:22:00Z">
        <w:r w:rsidR="00400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del w:id="13" w:author="User" w:date="2021-11-06T14:22:00Z">
        <w:r w:rsidRPr="00C50A1E" w:rsidDel="00400F43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User" w:date="2021-11-06T14:23:00Z">
        <w:r w:rsidR="00400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indra</w:t>
        </w:r>
      </w:ins>
      <w:del w:id="15" w:author="User" w:date="2021-11-06T14:23:00Z">
        <w:r w:rsidRPr="00C50A1E" w:rsidDel="00400F43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User" w:date="2021-11-06T14:24:00Z">
        <w:r w:rsidR="00400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7" w:author="User" w:date="2021-11-06T14:24:00Z">
        <w:r w:rsidDel="00400F4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8" w:author="User" w:date="2021-11-06T14:44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del w:id="19" w:author="User" w:date="2021-11-06T14:44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20" w:author="User" w:date="2021-11-06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21" w:author="User" w:date="2021-11-06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22" w:author="User" w:date="2021-11-06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proofErr w:type="gramStart"/>
      <w:ins w:id="23" w:author="User" w:date="2021-11-06T14:25:00Z">
        <w:r w:rsidR="00400F43" w:rsidRPr="00CD29A1">
          <w:rPr>
            <w:rFonts w:ascii="Times New Roman" w:eastAsia="Times New Roman" w:hAnsi="Times New Roman" w:cs="Times New Roman"/>
            <w:i/>
            <w:sz w:val="24"/>
            <w:szCs w:val="24"/>
            <w:lang w:val="id-ID"/>
            <w:rPrChange w:id="24" w:author="User" w:date="2021-11-06T14:26:00Z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rPrChange>
          </w:rPr>
          <w:t>,</w:t>
        </w:r>
      </w:ins>
      <w:proofErr w:type="gramEnd"/>
      <w:del w:id="25" w:author="User" w:date="2021-11-06T14:25:00Z">
        <w:r w:rsidRPr="00CD29A1" w:rsidDel="00400F43">
          <w:rPr>
            <w:rFonts w:ascii="Times New Roman" w:eastAsia="Times New Roman" w:hAnsi="Times New Roman" w:cs="Times New Roman"/>
            <w:i/>
            <w:sz w:val="24"/>
            <w:szCs w:val="24"/>
            <w:rPrChange w:id="26" w:author="User" w:date="2021-11-06T14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27" w:author="User" w:date="2021-11-06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28" w:author="User" w:date="2021-11-06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50A1E" w:rsidRDefault="00CD29A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9" w:author="User" w:date="2021-11-06T14:26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Alasan </w:t>
        </w:r>
      </w:ins>
      <w:del w:id="30" w:author="User" w:date="2021-11-06T14:26:00Z">
        <w:r w:rsidR="00927764" w:rsidRPr="00C50A1E" w:rsidDel="00CD29A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Mengapa </w:delText>
        </w:r>
      </w:del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31" w:author="User" w:date="2021-11-06T14:45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32" w:author="User" w:date="2021-11-06T14:45:00Z">
        <w:r w:rsidR="00927764" w:rsidDel="00C15FA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3" w:author="User" w:date="2021-11-06T14:30:00Z">
        <w:r w:rsidR="00CD29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User" w:date="2021-11-06T14:30:00Z">
        <w:r w:rsidRPr="00C50A1E" w:rsidDel="00CD29A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35" w:author="User" w:date="2021-11-06T14:33:00Z">
        <w:r w:rsidR="00CD29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E57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281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E57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36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37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38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39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0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1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proofErr w:type="gram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2" w:author="User" w:date="2021-11-06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43" w:name="_GoBack"/>
      <w:bookmarkEnd w:id="4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</w:t>
      </w:r>
      <w:ins w:id="44" w:author="User" w:date="2021-11-06T14:34:00Z">
        <w:r w:rsidR="00CD29A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yebab</w:t>
        </w:r>
      </w:ins>
      <w:del w:id="45" w:author="User" w:date="2021-11-06T14:34:00Z">
        <w:r w:rsidRPr="00C50A1E" w:rsidDel="00CD29A1">
          <w:rPr>
            <w:rFonts w:ascii="Times New Roman" w:eastAsia="Times New Roman" w:hAnsi="Times New Roman" w:cs="Times New Roman"/>
            <w:sz w:val="24"/>
            <w:szCs w:val="24"/>
          </w:rPr>
          <w:delText>cetus 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6" w:author="User" w:date="2021-11-06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7" w:author="User" w:date="2021-11-06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D29A1">
        <w:rPr>
          <w:rFonts w:ascii="Times New Roman" w:eastAsia="Times New Roman" w:hAnsi="Times New Roman" w:cs="Times New Roman"/>
          <w:i/>
          <w:sz w:val="24"/>
          <w:szCs w:val="24"/>
          <w:rPrChange w:id="48" w:author="User" w:date="2021-11-06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49" w:author="User" w:date="2021-11-06T14:35:00Z">
        <w:r w:rsidR="00CD29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Penye</w:t>
        </w:r>
      </w:ins>
      <w:del w:id="50" w:author="User" w:date="2021-11-06T14:35:00Z">
        <w:r w:rsidRPr="00C50A1E" w:rsidDel="00CD29A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1" w:author="User" w:date="2021-11-06T14:36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turun</w:t>
        </w:r>
      </w:ins>
      <w:del w:id="52" w:author="User" w:date="2021-11-06T14:36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5FA7">
        <w:rPr>
          <w:rFonts w:ascii="Times New Roman" w:eastAsia="Times New Roman" w:hAnsi="Times New Roman" w:cs="Times New Roman"/>
          <w:i/>
          <w:sz w:val="24"/>
          <w:szCs w:val="24"/>
          <w:rPrChange w:id="53" w:author="User" w:date="2021-11-06T14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54" w:author="User" w:date="2021-11-06T14:36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User" w:date="2021-11-06T14:37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56" w:author="User" w:date="2021-11-06T14:38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Hal itu a</w:t>
        </w:r>
      </w:ins>
      <w:del w:id="57" w:author="User" w:date="2021-11-06T14:38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FA7">
        <w:rPr>
          <w:rFonts w:ascii="Times New Roman" w:eastAsia="Times New Roman" w:hAnsi="Times New Roman" w:cs="Times New Roman"/>
          <w:i/>
          <w:sz w:val="24"/>
          <w:szCs w:val="24"/>
          <w:rPrChange w:id="58" w:author="User" w:date="2021-11-06T14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User" w:date="2021-11-06T14:39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0" w:author="User" w:date="2021-11-06T14:39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a</w:t>
        </w:r>
      </w:ins>
      <w:del w:id="61" w:author="User" w:date="2021-11-06T14:39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2" w:author="User" w:date="2021-11-06T14:40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kamu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63" w:author="User" w:date="2021-11-06T14:40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4" w:author="User" w:date="2021-11-06T14:41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</w:t>
        </w:r>
      </w:ins>
      <w:del w:id="65" w:author="User" w:date="2021-11-06T14:41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66" w:author="User" w:date="2021-11-06T14:41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meningkat</w:t>
        </w:r>
      </w:ins>
      <w:del w:id="67" w:author="User" w:date="2021-11-06T14:42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 xml:space="preserve"> lebih suka na</w:delText>
        </w:r>
      </w:del>
      <w:del w:id="68" w:author="User" w:date="2021-11-06T14:41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15FA7">
        <w:rPr>
          <w:rFonts w:ascii="Times New Roman" w:eastAsia="Times New Roman" w:hAnsi="Times New Roman" w:cs="Times New Roman"/>
          <w:i/>
          <w:sz w:val="24"/>
          <w:szCs w:val="24"/>
          <w:rPrChange w:id="69" w:author="User" w:date="2021-11-06T14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0" w:author="User" w:date="2021-11-06T14:43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proofErr w:type="spellEnd"/>
      <w:del w:id="71" w:author="User" w:date="2021-11-06T14:43:00Z">
        <w:r w:rsidRPr="00C50A1E" w:rsidDel="00C15FA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72" w:author="User" w:date="2021-11-06T14:43:00Z">
        <w:r w:rsidR="00C15FA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15FA7">
        <w:rPr>
          <w:rFonts w:ascii="Times New Roman" w:eastAsia="Times New Roman" w:hAnsi="Times New Roman" w:cs="Times New Roman"/>
          <w:i/>
          <w:sz w:val="24"/>
          <w:szCs w:val="24"/>
          <w:rPrChange w:id="73" w:author="User" w:date="2021-11-06T14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6F" w:rsidRDefault="00126D6F">
      <w:r>
        <w:separator/>
      </w:r>
    </w:p>
  </w:endnote>
  <w:endnote w:type="continuationSeparator" w:id="0">
    <w:p w:rsidR="00126D6F" w:rsidRDefault="0012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26D6F">
    <w:pPr>
      <w:pStyle w:val="Footer"/>
    </w:pPr>
  </w:p>
  <w:p w:rsidR="00941E77" w:rsidRDefault="00126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6F" w:rsidRDefault="00126D6F">
      <w:r>
        <w:separator/>
      </w:r>
    </w:p>
  </w:footnote>
  <w:footnote w:type="continuationSeparator" w:id="0">
    <w:p w:rsidR="00126D6F" w:rsidRDefault="00126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26D6F"/>
    <w:rsid w:val="00281E57"/>
    <w:rsid w:val="00400F43"/>
    <w:rsid w:val="0042167F"/>
    <w:rsid w:val="00924DF5"/>
    <w:rsid w:val="00927764"/>
    <w:rsid w:val="00C15FA7"/>
    <w:rsid w:val="00C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D2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2021-11-06T07:47:00Z</dcterms:created>
  <dcterms:modified xsi:type="dcterms:W3CDTF">2021-11-06T07:47:00Z</dcterms:modified>
</cp:coreProperties>
</file>