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791F" w14:textId="77777777" w:rsidR="00125355" w:rsidRPr="00125355" w:rsidRDefault="00125355" w:rsidP="00FC31B5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0" w:author="Arif Rohman" w:date="2022-03-09T11:27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A3D7CB8" w14:textId="77777777" w:rsidR="00125355" w:rsidRPr="00125355" w:rsidRDefault="00125355" w:rsidP="00FC31B5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1" w:author="Arif Rohman" w:date="2022-03-09T11:27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3E66C3F" w14:textId="77777777" w:rsidR="00125355" w:rsidRPr="001D038C" w:rsidRDefault="00125355" w:rsidP="00FC31B5">
      <w:pPr>
        <w:spacing w:after="0"/>
        <w:jc w:val="both"/>
        <w:rPr>
          <w:rFonts w:ascii="Minion Pro" w:hAnsi="Minion Pro"/>
          <w:b/>
          <w:sz w:val="36"/>
          <w:szCs w:val="36"/>
        </w:rPr>
        <w:pPrChange w:id="2" w:author="Arif Rohman" w:date="2022-03-09T11:27:00Z">
          <w:pPr>
            <w:spacing w:after="0"/>
            <w:jc w:val="center"/>
          </w:pPr>
        </w:pPrChange>
      </w:pPr>
    </w:p>
    <w:p w14:paraId="09D378B8" w14:textId="77777777" w:rsidR="00125355" w:rsidRPr="001D038C" w:rsidRDefault="00125355" w:rsidP="00FC31B5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  <w:pPrChange w:id="3" w:author="Arif Rohman" w:date="2022-03-09T11:27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22481C0" w14:textId="77777777" w:rsidTr="00821BA2">
        <w:tc>
          <w:tcPr>
            <w:tcW w:w="9350" w:type="dxa"/>
          </w:tcPr>
          <w:p w14:paraId="10CAD76E" w14:textId="3E842133" w:rsidR="00125355" w:rsidRDefault="00125355" w:rsidP="00FC31B5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4" w:author="Arif Rohman" w:date="2022-03-09T11:27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50B74D5C" w14:textId="77777777" w:rsidR="00125355" w:rsidRDefault="00125355" w:rsidP="00FC31B5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5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31F9751" w14:textId="347BC9D1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7" w:author="Arif Rohman" w:date="2022-03-09T11:28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8" w:author="Arif Rohman" w:date="2022-03-09T11:27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9" w:author="Arif Rohman" w:date="2022-03-09T11:27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FCD08D" w14:textId="77777777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Arif Rohman" w:date="2022-03-09T11:28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rif Rohman" w:date="2022-03-09T11:28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D967B2" w14:textId="12CC04C1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Arif Rohman" w:date="2022-03-09T11:28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5" w:author="Arif Rohman" w:date="2022-03-09T11:29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6BF387" w14:textId="69EAD0D1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Arif Rohman" w:date="2022-03-09T11:29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8" w:author="Arif Rohman" w:date="2022-03-09T11:29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16A500B" w14:textId="3D907A0A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0" w:author="Arif Rohman" w:date="2022-03-09T11:35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 xml:space="preserve"> lain:</w:t>
              </w:r>
            </w:ins>
          </w:p>
          <w:p w14:paraId="268D9335" w14:textId="77777777" w:rsidR="00125355" w:rsidRPr="00EC6F38" w:rsidRDefault="00125355" w:rsidP="00FC31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Arif Rohman" w:date="2022-03-09T11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553099" w14:textId="6917DF6E" w:rsidR="00125355" w:rsidRPr="00EC6F38" w:rsidRDefault="00125355" w:rsidP="00501D5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Arif Rohman" w:date="2022-03-09T11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3" w:author="Arif Rohman" w:date="2022-03-09T11:30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4" w:author="Arif Rohman" w:date="2022-03-09T11:30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Arif Rohman" w:date="2022-03-09T11:30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3616F9" w14:textId="77777777" w:rsidR="00125355" w:rsidRPr="00EC6F38" w:rsidRDefault="00125355" w:rsidP="00FC31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Arif Rohman" w:date="2022-03-09T11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1C53E7" w14:textId="77777777" w:rsidR="00125355" w:rsidRPr="00EC6F38" w:rsidRDefault="00125355" w:rsidP="00501D5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Arif Rohman" w:date="2022-03-09T11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Arif Rohman" w:date="2022-03-09T11:30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CBB217" w14:textId="77777777" w:rsidR="00125355" w:rsidRPr="00EC6F38" w:rsidRDefault="00125355" w:rsidP="00FC31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Arif Rohman" w:date="2022-03-09T11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77BE8C8" w14:textId="57C6B2FF" w:rsidR="00125355" w:rsidRPr="00EC6F38" w:rsidRDefault="00125355" w:rsidP="00501D5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Arif Rohman" w:date="2022-03-09T11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1" w:author="Arif Rohman" w:date="2022-03-09T11:31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2" w:author="Arif Rohman" w:date="2022-03-09T11:31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9E24FC" w14:textId="77777777" w:rsidR="00125355" w:rsidRPr="00EC6F38" w:rsidRDefault="00125355" w:rsidP="00FC31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rif Rohman" w:date="2022-03-09T11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8FDB9B5" w14:textId="77777777" w:rsidR="00125355" w:rsidRPr="00EC6F38" w:rsidRDefault="00125355" w:rsidP="00501D5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Arif Rohman" w:date="2022-03-09T11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CA0648" w14:textId="47296064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6" w:author="Arif Rohman" w:date="2022-03-09T11:31:00Z">
              <w:r w:rsidR="00FC31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Arif Rohman" w:date="2022-03-09T11:31:00Z">
              <w:r w:rsidRPr="00EC6F38" w:rsidDel="00FC31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95FD477" w14:textId="77777777" w:rsidR="00125355" w:rsidRPr="00EC6F38" w:rsidRDefault="00125355" w:rsidP="00FC31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Arif Rohman" w:date="2022-03-09T11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C66D10A" w14:textId="77777777" w:rsidR="00125355" w:rsidRPr="00EC6F38" w:rsidRDefault="00125355" w:rsidP="00FC31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Arif Rohman" w:date="2022-03-09T11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14:paraId="1F6E577C" w14:textId="77777777" w:rsidR="00125355" w:rsidRPr="00EC6F38" w:rsidRDefault="00125355" w:rsidP="00FC31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Arif Rohman" w:date="2022-03-09T11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1EE445" w14:textId="77777777" w:rsidR="00125355" w:rsidRPr="00EC6F38" w:rsidRDefault="00125355" w:rsidP="00FC31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Arif Rohman" w:date="2022-03-09T11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7281C0F" w14:textId="77777777" w:rsidR="00125355" w:rsidRPr="00EC6F38" w:rsidRDefault="00125355" w:rsidP="00FC31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Arif Rohman" w:date="2022-03-09T11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8C941FE" w14:textId="225DE9BA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4" w:author="Arif Rohman" w:date="2022-03-09T11:32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Arif Rohman" w:date="2022-03-09T11:32:00Z">
              <w:r w:rsidRPr="00EC6F38" w:rsidDel="00501D5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46" w:author="Arif Rohman" w:date="2022-03-09T11:32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F57F3E" w14:textId="299C3B02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48" w:author="Arif Rohman" w:date="2022-03-09T11:32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1F62C9" w14:textId="3B7C2871" w:rsidR="00125355" w:rsidRPr="00EC6F38" w:rsidRDefault="00125355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0" w:author="Arif Rohman" w:date="2022-03-09T11:33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1" w:author="Arif Rohman" w:date="2022-03-09T11:33:00Z">
              <w:r w:rsidRPr="00EC6F38" w:rsidDel="00501D5E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52" w:author="Arif Rohman" w:date="2022-03-09T11:33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3" w:author="Arif Rohman" w:date="2022-03-09T11:33:00Z">
              <w:r w:rsidR="00501D5E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1D9D34" w14:textId="5F83FAD0" w:rsidR="00125355" w:rsidRPr="00EC6F38" w:rsidRDefault="00501D5E" w:rsidP="00FC31B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Arif Rohman" w:date="2022-03-09T11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55" w:author="Arif Rohman" w:date="2022-03-09T11:34:00Z">
              <w:r>
                <w:rPr>
                  <w:rFonts w:ascii="Times New Roman" w:eastAsia="Times New Roman" w:hAnsi="Times New Roman" w:cs="Times New Roman"/>
                  <w:szCs w:val="24"/>
                </w:rPr>
                <w:t>Proses y</w:t>
              </w:r>
            </w:ins>
            <w:del w:id="56" w:author="Arif Rohman" w:date="2022-03-09T11:34:00Z">
              <w:r w:rsidR="00125355" w:rsidRPr="00EC6F38" w:rsidDel="00501D5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D925C85" w14:textId="77777777" w:rsidR="00924DF5" w:rsidRDefault="00924DF5" w:rsidP="00FC31B5">
      <w:pPr>
        <w:jc w:val="both"/>
        <w:pPrChange w:id="57" w:author="Arif Rohman" w:date="2022-03-09T11:27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f Rohman">
    <w15:presenceInfo w15:providerId="Windows Live" w15:userId="0c0de779e943cb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A3FFB"/>
    <w:rsid w:val="0042167F"/>
    <w:rsid w:val="00501D5E"/>
    <w:rsid w:val="00924DF5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499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FC31B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DA2C-DAF8-4565-AE15-19AD179B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Rohman</cp:lastModifiedBy>
  <cp:revision>4</cp:revision>
  <dcterms:created xsi:type="dcterms:W3CDTF">2020-08-26T22:03:00Z</dcterms:created>
  <dcterms:modified xsi:type="dcterms:W3CDTF">2022-03-09T03:37:00Z</dcterms:modified>
</cp:coreProperties>
</file>