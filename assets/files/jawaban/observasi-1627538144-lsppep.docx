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4552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4D2721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6F781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75E790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E569CC5" w14:textId="77777777" w:rsidR="00927764" w:rsidRPr="0094076B" w:rsidRDefault="00927764" w:rsidP="00927764">
      <w:pPr>
        <w:rPr>
          <w:rFonts w:ascii="Cambria" w:hAnsi="Cambria"/>
        </w:rPr>
      </w:pPr>
    </w:p>
    <w:p w14:paraId="0BC9227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3E3CBEB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B6C8FB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C33E091" wp14:editId="7D3AFDE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9CF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0DCE4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5353A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D1D">
        <w:rPr>
          <w:rFonts w:ascii="Times New Roman" w:eastAsia="Times New Roman" w:hAnsi="Times New Roman" w:cs="Times New Roman"/>
          <w:i/>
          <w:sz w:val="24"/>
          <w:szCs w:val="24"/>
          <w:rPrChange w:id="0" w:author="Microsoft Office User" w:date="2021-07-29T12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" w:author="Microsoft Office User" w:date="2021-07-29T12:17:00Z">
        <w:r w:rsidRPr="00C50A1E" w:rsidDel="004911C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1F17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" w:author="Microsoft Office User" w:date="2021-07-29T12:18:00Z">
        <w:r w:rsidRPr="00C50A1E" w:rsidDel="00825D1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3" w:author="Microsoft Office User" w:date="2021-07-29T12:18:00Z">
        <w:r w:rsidDel="00825D1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4" w:author="Microsoft Office User" w:date="2021-07-29T12:18:00Z">
        <w:r w:rsidRPr="00C50A1E" w:rsidDel="00825D1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40C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ins w:id="5" w:author="Microsoft Office User" w:date="2021-07-29T12:18:00Z">
        <w:r w:rsidR="00825D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" w:author="Microsoft Office User" w:date="2021-07-29T12:18:00Z">
        <w:r w:rsidRPr="00825D1D" w:rsidDel="00825D1D">
          <w:rPr>
            <w:rFonts w:ascii="Times New Roman" w:eastAsia="Times New Roman" w:hAnsi="Times New Roman" w:cs="Times New Roman"/>
            <w:i/>
            <w:sz w:val="24"/>
            <w:szCs w:val="24"/>
            <w:rPrChange w:id="7" w:author="Microsoft Office User" w:date="2021-07-29T12:2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yang </w:delText>
        </w:r>
      </w:del>
      <w:proofErr w:type="spellStart"/>
      <w:r w:rsidRPr="00825D1D">
        <w:rPr>
          <w:rFonts w:ascii="Times New Roman" w:eastAsia="Times New Roman" w:hAnsi="Times New Roman" w:cs="Times New Roman"/>
          <w:i/>
          <w:sz w:val="24"/>
          <w:szCs w:val="24"/>
          <w:rPrChange w:id="8" w:author="Microsoft Office User" w:date="2021-07-29T12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D013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8F7C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9" w:author="Microsoft Office User" w:date="2021-07-29T12:19:00Z">
        <w:r w:rsidRPr="00C50A1E" w:rsidDel="00825D1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0" w:author="Microsoft Office User" w:date="2021-07-29T12:19:00Z">
        <w:r w:rsidR="00825D1D">
          <w:rPr>
            <w:rFonts w:ascii="Times New Roman" w:eastAsia="Times New Roman" w:hAnsi="Times New Roman" w:cs="Times New Roman"/>
            <w:sz w:val="24"/>
            <w:szCs w:val="24"/>
          </w:rPr>
          <w:t>Walaupun</w:t>
        </w:r>
      </w:ins>
      <w:proofErr w:type="spellEnd"/>
      <w:del w:id="11" w:author="Microsoft Office User" w:date="2021-07-29T12:19:00Z">
        <w:r w:rsidRPr="00C50A1E" w:rsidDel="00825D1D">
          <w:rPr>
            <w:rFonts w:ascii="Times New Roman" w:eastAsia="Times New Roman" w:hAnsi="Times New Roman" w:cs="Times New Roman"/>
            <w:sz w:val="24"/>
            <w:szCs w:val="24"/>
          </w:rPr>
          <w:delText>Sering disebut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4F5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D4BA3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D1D8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6295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D1D">
        <w:rPr>
          <w:rFonts w:ascii="Times New Roman" w:eastAsia="Times New Roman" w:hAnsi="Times New Roman" w:cs="Times New Roman"/>
          <w:i/>
          <w:sz w:val="24"/>
          <w:szCs w:val="24"/>
          <w:rPrChange w:id="12" w:author="Microsoft Office User" w:date="2021-07-29T12:2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AFCE0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D1D">
        <w:rPr>
          <w:rFonts w:ascii="Times New Roman" w:eastAsia="Times New Roman" w:hAnsi="Times New Roman" w:cs="Times New Roman"/>
          <w:i/>
          <w:sz w:val="24"/>
          <w:szCs w:val="24"/>
          <w:rPrChange w:id="13" w:author="Microsoft Office User" w:date="2021-07-29T12:2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2D6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4BA2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4" w:author="Microsoft Office User" w:date="2021-07-29T12:22:00Z">
        <w:r w:rsidRPr="00C50A1E" w:rsidDel="00825D1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D05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DDC1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5" w:author="Microsoft Office User" w:date="2021-07-29T12:23:00Z">
        <w:r w:rsidR="00825D1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6" w:author="Microsoft Office User" w:date="2021-07-29T12:23:00Z">
        <w:r w:rsidR="00825D1D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del w:id="17" w:author="Microsoft Office User" w:date="2021-07-29T12:23:00Z">
        <w:r w:rsidRPr="00C50A1E" w:rsidDel="00825D1D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F5FF5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Microsoft Office User" w:date="2021-07-29T12:25:00Z">
        <w:r w:rsidR="008037CB">
          <w:rPr>
            <w:rFonts w:ascii="Times New Roman" w:eastAsia="Times New Roman" w:hAnsi="Times New Roman" w:cs="Times New Roman"/>
            <w:sz w:val="24"/>
            <w:szCs w:val="24"/>
          </w:rPr>
          <w:t>gampang</w:t>
        </w:r>
        <w:proofErr w:type="spellEnd"/>
        <w:r w:rsidR="00803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" w:author="Microsoft Office User" w:date="2021-07-29T12:25:00Z">
        <w:r w:rsidRPr="00C50A1E" w:rsidDel="008037CB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20" w:author="Microsoft Office User" w:date="2021-07-29T12:25:00Z">
        <w:r w:rsidRPr="00C50A1E" w:rsidDel="008037C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037CB">
        <w:rPr>
          <w:rFonts w:ascii="Times New Roman" w:eastAsia="Times New Roman" w:hAnsi="Times New Roman" w:cs="Times New Roman"/>
          <w:i/>
          <w:sz w:val="24"/>
          <w:szCs w:val="24"/>
          <w:rPrChange w:id="21" w:author="Microsoft Office User" w:date="2021-07-29T12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53E2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7CB">
        <w:rPr>
          <w:rFonts w:ascii="Times New Roman" w:eastAsia="Times New Roman" w:hAnsi="Times New Roman" w:cs="Times New Roman"/>
          <w:i/>
          <w:sz w:val="24"/>
          <w:szCs w:val="24"/>
          <w:rPrChange w:id="22" w:author="Microsoft Office User" w:date="2021-07-29T12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Microsoft Office User" w:date="2021-07-29T12:25:00Z">
        <w:r w:rsidDel="008037CB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24" w:author="Microsoft Office User" w:date="2021-07-29T12:25:00Z">
        <w:r w:rsidR="008037C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0307D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bookmarkStart w:id="25" w:name="_GoBack"/>
      <w:bookmarkEnd w:id="25"/>
      <w:del w:id="26" w:author="Microsoft Office User" w:date="2021-07-29T12:26:00Z">
        <w:r w:rsidRPr="00C50A1E" w:rsidDel="008037C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5BFA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6B0DD5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A292BA7" w14:textId="77777777" w:rsidR="00927764" w:rsidRPr="00C50A1E" w:rsidRDefault="00927764" w:rsidP="00927764"/>
    <w:p w14:paraId="387C6A9A" w14:textId="77777777" w:rsidR="00927764" w:rsidRPr="005A045A" w:rsidRDefault="00927764" w:rsidP="00927764">
      <w:pPr>
        <w:rPr>
          <w:i/>
        </w:rPr>
      </w:pPr>
    </w:p>
    <w:p w14:paraId="181273F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6F83C7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B50F6" w14:textId="77777777" w:rsidR="0087685E" w:rsidRDefault="0087685E">
      <w:r>
        <w:separator/>
      </w:r>
    </w:p>
  </w:endnote>
  <w:endnote w:type="continuationSeparator" w:id="0">
    <w:p w14:paraId="74C763E9" w14:textId="77777777" w:rsidR="0087685E" w:rsidRDefault="0087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A3C8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1B177A3" w14:textId="77777777" w:rsidR="00941E77" w:rsidRDefault="0087685E">
    <w:pPr>
      <w:pStyle w:val="Footer"/>
    </w:pPr>
  </w:p>
  <w:p w14:paraId="70478BA4" w14:textId="77777777" w:rsidR="00941E77" w:rsidRDefault="008768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09829" w14:textId="77777777" w:rsidR="0087685E" w:rsidRDefault="0087685E">
      <w:r>
        <w:separator/>
      </w:r>
    </w:p>
  </w:footnote>
  <w:footnote w:type="continuationSeparator" w:id="0">
    <w:p w14:paraId="76F02E12" w14:textId="77777777" w:rsidR="0087685E" w:rsidRDefault="00876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4911C0"/>
    <w:rsid w:val="00791498"/>
    <w:rsid w:val="008037CB"/>
    <w:rsid w:val="00825D1D"/>
    <w:rsid w:val="0087685E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1A12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11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www.kompasiana.com/listhiahr/5e11e59a097f367b4a413222/hujan-turun-berat-badan-naik?page=al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586</Words>
  <Characters>3344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2020-07-24T23:46:00Z</dcterms:created>
  <dcterms:modified xsi:type="dcterms:W3CDTF">2021-07-29T05:26:00Z</dcterms:modified>
</cp:coreProperties>
</file>