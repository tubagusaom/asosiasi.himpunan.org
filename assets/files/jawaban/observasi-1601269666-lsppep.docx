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ins w:id="0" w:author="ASUS" w:date="2020-09-28T12:04:00Z">
        <w:r w:rsidR="00B8097D">
          <w:rPr>
            <w:rFonts w:ascii="Cambria" w:hAnsi="Cambria" w:cs="Cambria"/>
            <w:color w:val="auto"/>
            <w:sz w:val="23"/>
            <w:szCs w:val="23"/>
          </w:rPr>
          <w:t>Religius</w:t>
        </w:r>
      </w:ins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________________</w:t>
      </w:r>
      <w:r w:rsidR="009059A6">
        <w:rPr>
          <w:rFonts w:ascii="Cambria" w:hAnsi="Cambria" w:cs="Cambria"/>
          <w:color w:val="auto"/>
          <w:sz w:val="23"/>
          <w:szCs w:val="23"/>
        </w:rPr>
        <w:t>Akta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="009059A6">
        <w:rPr>
          <w:rFonts w:ascii="Cambria" w:hAnsi="Cambria" w:cs="Cambria"/>
          <w:color w:val="auto"/>
          <w:sz w:val="23"/>
          <w:szCs w:val="23"/>
        </w:rPr>
        <w:t>Aktivitas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ins w:id="1" w:author="ASUS" w:date="2020-09-28T12:11:00Z">
        <w:r w:rsidR="00B8097D">
          <w:rPr>
            <w:rFonts w:ascii="Cambria" w:hAnsi="Cambria" w:cs="Cambria"/>
            <w:color w:val="auto"/>
            <w:sz w:val="23"/>
            <w:szCs w:val="23"/>
          </w:rPr>
          <w:t>Peraturan</w:t>
        </w:r>
      </w:ins>
      <w:r>
        <w:rPr>
          <w:rFonts w:ascii="Cambria" w:hAnsi="Cambria" w:cs="Cambria"/>
          <w:color w:val="auto"/>
          <w:sz w:val="23"/>
          <w:szCs w:val="23"/>
        </w:rPr>
        <w:t>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______________</w:t>
      </w:r>
      <w:ins w:id="2" w:author="ASUS" w:date="2020-09-28T11:42:00Z">
        <w:r w:rsidR="009059A6">
          <w:rPr>
            <w:rFonts w:ascii="Cambria" w:hAnsi="Cambria" w:cs="Cambria"/>
            <w:color w:val="auto"/>
            <w:sz w:val="23"/>
            <w:szCs w:val="23"/>
          </w:rPr>
          <w:t>Asas</w:t>
        </w:r>
      </w:ins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</w:t>
      </w:r>
      <w:ins w:id="3" w:author="ASUS" w:date="2020-09-28T11:42:00Z">
        <w:r w:rsidR="009059A6">
          <w:rPr>
            <w:rFonts w:ascii="Cambria" w:hAnsi="Cambria" w:cs="Cambria"/>
            <w:color w:val="auto"/>
            <w:sz w:val="23"/>
            <w:szCs w:val="23"/>
          </w:rPr>
          <w:t>Cabai</w:t>
        </w:r>
      </w:ins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ins w:id="4" w:author="ASUS" w:date="2020-09-28T12:06:00Z">
        <w:r w:rsidR="00B8097D">
          <w:rPr>
            <w:rFonts w:ascii="Cambria" w:hAnsi="Cambria" w:cs="Cambria"/>
            <w:color w:val="auto"/>
            <w:sz w:val="23"/>
            <w:szCs w:val="23"/>
          </w:rPr>
          <w:t>Lelah</w:t>
        </w:r>
      </w:ins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ins w:id="5" w:author="ASUS" w:date="2020-09-28T12:15:00Z">
        <w:r w:rsidR="0032618B">
          <w:rPr>
            <w:rFonts w:ascii="Cambria" w:hAnsi="Cambria" w:cs="Cambria"/>
            <w:color w:val="auto"/>
            <w:sz w:val="23"/>
            <w:szCs w:val="23"/>
          </w:rPr>
          <w:t>Pembagian</w:t>
        </w:r>
      </w:ins>
      <w:del w:id="6" w:author="ASUS" w:date="2020-09-28T12:15:00Z">
        <w:r w:rsidDel="0032618B">
          <w:rPr>
            <w:rFonts w:ascii="Cambria" w:hAnsi="Cambria" w:cs="Cambria"/>
            <w:color w:val="auto"/>
            <w:sz w:val="23"/>
            <w:szCs w:val="23"/>
          </w:rPr>
          <w:delText>____</w:delText>
        </w:r>
      </w:del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ins w:id="7" w:author="ASUS" w:date="2020-09-28T11:43:00Z">
        <w:r w:rsidR="009059A6">
          <w:rPr>
            <w:rFonts w:ascii="Cambria" w:hAnsi="Cambria" w:cs="Cambria"/>
            <w:color w:val="auto"/>
            <w:sz w:val="23"/>
            <w:szCs w:val="23"/>
          </w:rPr>
          <w:t>Ekstrem</w:t>
        </w:r>
      </w:ins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</w:t>
      </w:r>
      <w:ins w:id="8" w:author="ASUS" w:date="2020-09-28T12:05:00Z">
        <w:r w:rsidR="00B8097D">
          <w:rPr>
            <w:rFonts w:ascii="Cambria" w:hAnsi="Cambria" w:cs="Cambria"/>
            <w:color w:val="auto"/>
            <w:sz w:val="23"/>
            <w:szCs w:val="23"/>
          </w:rPr>
          <w:t>Esai</w:t>
        </w:r>
      </w:ins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ins w:id="9" w:author="ASUS" w:date="2020-09-28T12:11:00Z">
        <w:r w:rsidR="00B8097D">
          <w:rPr>
            <w:rFonts w:ascii="Cambria" w:hAnsi="Cambria" w:cs="Cambria"/>
            <w:color w:val="auto"/>
            <w:sz w:val="23"/>
            <w:szCs w:val="23"/>
          </w:rPr>
          <w:t>Mewah</w:t>
        </w:r>
      </w:ins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ins w:id="10" w:author="ASUS" w:date="2020-09-28T11:43:00Z">
        <w:r w:rsidR="009059A6">
          <w:rPr>
            <w:rFonts w:ascii="Cambria" w:hAnsi="Cambria" w:cs="Cambria"/>
            <w:color w:val="auto"/>
            <w:sz w:val="23"/>
            <w:szCs w:val="23"/>
          </w:rPr>
          <w:t>Hakikat</w:t>
        </w:r>
      </w:ins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ins w:id="11" w:author="ASUS" w:date="2020-09-28T12:12:00Z">
        <w:r w:rsidR="0032618B">
          <w:rPr>
            <w:rFonts w:ascii="Cambria" w:hAnsi="Cambria" w:cs="Cambria"/>
            <w:color w:val="auto"/>
            <w:sz w:val="23"/>
            <w:szCs w:val="23"/>
          </w:rPr>
          <w:t>Tiup</w:t>
        </w:r>
      </w:ins>
      <w:r w:rsidRPr="00C50A1E">
        <w:rPr>
          <w:rFonts w:ascii="Cambria" w:hAnsi="Cambria" w:cs="Cambria"/>
          <w:color w:val="auto"/>
          <w:sz w:val="23"/>
          <w:szCs w:val="23"/>
        </w:rPr>
        <w:t xml:space="preserve">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ins w:id="12" w:author="ASUS" w:date="2020-09-28T12:12:00Z">
        <w:r w:rsidR="0032618B">
          <w:rPr>
            <w:rFonts w:ascii="Cambria" w:hAnsi="Cambria" w:cs="Cambria"/>
            <w:color w:val="auto"/>
            <w:sz w:val="23"/>
            <w:szCs w:val="23"/>
          </w:rPr>
          <w:t>Pinjaman</w:t>
        </w:r>
      </w:ins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ins w:id="13" w:author="ASUS" w:date="2020-09-28T12:12:00Z">
        <w:r w:rsidR="0032618B">
          <w:rPr>
            <w:rFonts w:ascii="Cambria" w:hAnsi="Cambria" w:cs="Cambria"/>
            <w:color w:val="auto"/>
            <w:sz w:val="23"/>
            <w:szCs w:val="23"/>
          </w:rPr>
          <w:t>Hari Lebaran</w:t>
        </w:r>
      </w:ins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______________</w:t>
      </w:r>
      <w:ins w:id="14" w:author="ASUS" w:date="2020-09-28T11:47:00Z">
        <w:r w:rsidR="009059A6">
          <w:rPr>
            <w:rFonts w:ascii="Cambria" w:hAnsi="Cambria" w:cs="Cambria"/>
            <w:color w:val="auto"/>
            <w:sz w:val="23"/>
            <w:szCs w:val="23"/>
          </w:rPr>
          <w:t>Masjid</w:t>
        </w:r>
      </w:ins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ins w:id="15" w:author="ASUS" w:date="2020-09-28T12:15:00Z">
        <w:r w:rsidR="0032618B">
          <w:rPr>
            <w:rFonts w:ascii="Cambria" w:hAnsi="Cambria" w:cs="Cambria"/>
            <w:color w:val="auto"/>
            <w:sz w:val="23"/>
            <w:szCs w:val="23"/>
          </w:rPr>
          <w:t>Petinggi</w:t>
        </w:r>
      </w:ins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ins w:id="16" w:author="ASUS" w:date="2020-09-28T12:12:00Z">
        <w:r w:rsidR="0032618B">
          <w:rPr>
            <w:rFonts w:ascii="Cambria" w:hAnsi="Cambria" w:cs="Cambria"/>
            <w:color w:val="auto"/>
            <w:sz w:val="23"/>
            <w:szCs w:val="23"/>
          </w:rPr>
          <w:t>Sifat</w:t>
        </w:r>
      </w:ins>
      <w:del w:id="17" w:author="ASUS" w:date="2020-09-28T12:10:00Z">
        <w:r w:rsidRPr="00C50A1E" w:rsidDel="00B8097D">
          <w:rPr>
            <w:rFonts w:ascii="Cambria" w:hAnsi="Cambria" w:cs="Cambria"/>
            <w:color w:val="auto"/>
            <w:sz w:val="23"/>
            <w:szCs w:val="23"/>
          </w:rPr>
          <w:delText>_</w:delText>
        </w:r>
      </w:del>
      <w:r w:rsidRPr="00C50A1E">
        <w:rPr>
          <w:rFonts w:ascii="Cambria" w:hAnsi="Cambria" w:cs="Cambria"/>
          <w:color w:val="auto"/>
          <w:sz w:val="23"/>
          <w:szCs w:val="23"/>
        </w:rPr>
        <w:t>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ins w:id="18" w:author="ASUS" w:date="2020-09-28T11:43:00Z">
        <w:r w:rsidR="009059A6">
          <w:rPr>
            <w:rFonts w:ascii="Cambria" w:hAnsi="Cambria" w:cs="Cambria"/>
            <w:color w:val="auto"/>
            <w:sz w:val="23"/>
            <w:szCs w:val="23"/>
          </w:rPr>
          <w:t>Analisis</w:t>
        </w:r>
      </w:ins>
      <w:r w:rsidRPr="00C50A1E">
        <w:rPr>
          <w:rFonts w:ascii="Cambria" w:hAnsi="Cambria" w:cs="Cambria"/>
          <w:color w:val="auto"/>
          <w:sz w:val="23"/>
          <w:szCs w:val="23"/>
        </w:rPr>
        <w:t>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ins w:id="19" w:author="ASUS" w:date="2020-09-28T12:06:00Z">
        <w:r w:rsidR="00B8097D">
          <w:rPr>
            <w:rFonts w:ascii="Cambria" w:hAnsi="Cambria" w:cs="Cambria"/>
            <w:color w:val="auto"/>
            <w:sz w:val="23"/>
            <w:szCs w:val="23"/>
          </w:rPr>
          <w:t>Absorpsi</w:t>
        </w:r>
      </w:ins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</w:t>
      </w:r>
      <w:ins w:id="20" w:author="ASUS" w:date="2020-09-28T11:48:00Z">
        <w:r w:rsidR="009059A6">
          <w:rPr>
            <w:rFonts w:ascii="Cambria" w:hAnsi="Cambria" w:cs="Cambria"/>
            <w:color w:val="auto"/>
            <w:sz w:val="23"/>
            <w:szCs w:val="23"/>
          </w:rPr>
          <w:t>Lemari</w:t>
        </w:r>
      </w:ins>
      <w:r w:rsidR="00DD111A">
        <w:rPr>
          <w:rFonts w:ascii="Cambria" w:hAnsi="Cambria" w:cs="Cambria"/>
          <w:color w:val="auto"/>
          <w:sz w:val="23"/>
          <w:szCs w:val="23"/>
        </w:rPr>
        <w:t>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</w:t>
      </w:r>
      <w:ins w:id="21" w:author="ASUS" w:date="2020-09-28T11:48:00Z">
        <w:r w:rsidR="009059A6">
          <w:rPr>
            <w:rFonts w:ascii="Cambria" w:hAnsi="Cambria" w:cs="Cambria"/>
            <w:color w:val="auto"/>
            <w:sz w:val="23"/>
            <w:szCs w:val="23"/>
          </w:rPr>
          <w:t>Andal</w:t>
        </w:r>
      </w:ins>
      <w:r w:rsidR="00DD111A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ins w:id="22" w:author="ASUS" w:date="2020-09-28T11:45:00Z">
        <w:r w:rsidR="009059A6">
          <w:rPr>
            <w:rFonts w:ascii="Cambria" w:hAnsi="Cambria" w:cs="Cambria"/>
            <w:color w:val="auto"/>
            <w:sz w:val="23"/>
            <w:szCs w:val="23"/>
          </w:rPr>
          <w:t>Antena</w:t>
        </w:r>
      </w:ins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ins w:id="23" w:author="ASUS" w:date="2020-09-28T11:44:00Z">
        <w:r w:rsidR="009059A6">
          <w:rPr>
            <w:rFonts w:ascii="Cambria" w:hAnsi="Cambria" w:cs="Cambria"/>
            <w:color w:val="auto"/>
            <w:sz w:val="23"/>
            <w:szCs w:val="23"/>
          </w:rPr>
          <w:t>Antre</w:t>
        </w:r>
      </w:ins>
      <w:r w:rsidRPr="00C50A1E">
        <w:rPr>
          <w:rFonts w:ascii="Cambria" w:hAnsi="Cambria" w:cs="Cambria"/>
          <w:color w:val="auto"/>
          <w:sz w:val="23"/>
          <w:szCs w:val="23"/>
        </w:rPr>
        <w:t>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__________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</w:t>
      </w:r>
      <w:ins w:id="24" w:author="ASUS" w:date="2020-09-28T11:44:00Z">
        <w:r w:rsidR="009059A6">
          <w:rPr>
            <w:rFonts w:ascii="Cambria" w:hAnsi="Cambria" w:cs="Cambria"/>
            <w:color w:val="auto"/>
            <w:sz w:val="23"/>
            <w:szCs w:val="23"/>
          </w:rPr>
          <w:t>Apotek</w:t>
        </w:r>
      </w:ins>
      <w:r w:rsidRPr="00F12D2E">
        <w:rPr>
          <w:rFonts w:ascii="Cambria" w:hAnsi="Cambria" w:cs="Cambria"/>
          <w:color w:val="auto"/>
          <w:sz w:val="23"/>
          <w:szCs w:val="23"/>
        </w:rPr>
        <w:t>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</w:t>
      </w:r>
      <w:ins w:id="25" w:author="ASUS" w:date="2020-09-28T11:45:00Z">
        <w:r w:rsidR="009059A6">
          <w:rPr>
            <w:rFonts w:ascii="Cambria" w:hAnsi="Cambria" w:cs="Cambria"/>
            <w:color w:val="auto"/>
            <w:sz w:val="23"/>
            <w:szCs w:val="23"/>
          </w:rPr>
          <w:t>Indra</w:t>
        </w:r>
      </w:ins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</w:t>
      </w:r>
      <w:ins w:id="26" w:author="ASUS" w:date="2020-09-28T11:44:00Z">
        <w:r w:rsidR="009059A6">
          <w:rPr>
            <w:rFonts w:ascii="Cambria" w:hAnsi="Cambria" w:cs="Cambria"/>
            <w:color w:val="auto"/>
            <w:sz w:val="23"/>
            <w:szCs w:val="23"/>
          </w:rPr>
          <w:t>Atlet</w:t>
        </w:r>
      </w:ins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ins w:id="27" w:author="ASUS" w:date="2020-09-28T11:45:00Z">
        <w:r w:rsidR="009059A6">
          <w:rPr>
            <w:rFonts w:ascii="Cambria" w:hAnsi="Cambria" w:cs="Cambria"/>
            <w:color w:val="auto"/>
            <w:sz w:val="23"/>
            <w:szCs w:val="23"/>
          </w:rPr>
          <w:t>Baterai</w:t>
        </w:r>
      </w:ins>
      <w:r w:rsidRPr="00C50A1E">
        <w:rPr>
          <w:rFonts w:ascii="Cambria" w:hAnsi="Cambria" w:cs="Cambria"/>
          <w:color w:val="auto"/>
          <w:sz w:val="23"/>
          <w:szCs w:val="23"/>
        </w:rPr>
        <w:t>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ins w:id="28" w:author="ASUS" w:date="2020-09-28T12:15:00Z">
        <w:r w:rsidR="0032618B">
          <w:rPr>
            <w:rFonts w:ascii="Cambria" w:hAnsi="Cambria" w:cs="Cambria"/>
            <w:color w:val="auto"/>
            <w:sz w:val="23"/>
            <w:szCs w:val="23"/>
          </w:rPr>
          <w:t>Binaan</w:t>
        </w:r>
      </w:ins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ins w:id="29" w:author="ASUS" w:date="2020-09-28T11:49:00Z">
        <w:r w:rsidR="009059A6">
          <w:rPr>
            <w:rFonts w:ascii="Cambria" w:hAnsi="Cambria" w:cs="Cambria"/>
            <w:color w:val="auto"/>
            <w:sz w:val="23"/>
            <w:szCs w:val="23"/>
          </w:rPr>
          <w:t>Beterbangan</w:t>
        </w:r>
      </w:ins>
      <w:r>
        <w:rPr>
          <w:rFonts w:ascii="Cambria" w:hAnsi="Cambria" w:cs="Cambria"/>
          <w:color w:val="auto"/>
          <w:sz w:val="23"/>
          <w:szCs w:val="23"/>
        </w:rPr>
        <w:t>__________________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ins w:id="30" w:author="ASUS" w:date="2020-09-28T11:49:00Z">
        <w:r w:rsidR="009059A6">
          <w:rPr>
            <w:rFonts w:ascii="Cambria" w:hAnsi="Cambria" w:cs="Cambria"/>
            <w:color w:val="auto"/>
            <w:sz w:val="23"/>
            <w:szCs w:val="23"/>
          </w:rPr>
          <w:t>Prangko</w:t>
        </w:r>
      </w:ins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ins w:id="31" w:author="ASUS" w:date="2020-09-28T11:45:00Z">
        <w:r w:rsidR="009059A6">
          <w:rPr>
            <w:rFonts w:ascii="Cambria" w:hAnsi="Cambria" w:cs="Cambria"/>
            <w:color w:val="auto"/>
            <w:sz w:val="23"/>
            <w:szCs w:val="23"/>
          </w:rPr>
          <w:t>Donatur</w:t>
        </w:r>
      </w:ins>
      <w:r w:rsidRPr="00C50A1E">
        <w:rPr>
          <w:rFonts w:ascii="Cambria" w:hAnsi="Cambria" w:cs="Cambria"/>
          <w:color w:val="auto"/>
          <w:sz w:val="23"/>
          <w:szCs w:val="23"/>
        </w:rPr>
        <w:t>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ins w:id="32" w:author="ASUS" w:date="2020-09-28T12:13:00Z">
        <w:r w:rsidR="0032618B">
          <w:rPr>
            <w:rFonts w:ascii="Cambria" w:hAnsi="Cambria" w:cs="Cambria"/>
            <w:color w:val="auto"/>
            <w:sz w:val="23"/>
            <w:szCs w:val="23"/>
          </w:rPr>
          <w:t>Kaya</w:t>
        </w:r>
      </w:ins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ins w:id="33" w:author="ASUS" w:date="2020-09-28T11:43:00Z">
        <w:r w:rsidR="009059A6">
          <w:rPr>
            <w:rFonts w:ascii="Cambria" w:hAnsi="Cambria" w:cs="Cambria"/>
            <w:color w:val="auto"/>
            <w:sz w:val="23"/>
            <w:szCs w:val="23"/>
          </w:rPr>
          <w:t>Kuitansi</w:t>
        </w:r>
      </w:ins>
      <w:r w:rsidRPr="00C50A1E">
        <w:rPr>
          <w:rFonts w:ascii="Cambria" w:hAnsi="Cambria" w:cs="Cambria"/>
          <w:color w:val="auto"/>
          <w:sz w:val="23"/>
          <w:szCs w:val="23"/>
        </w:rPr>
        <w:t>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ins w:id="34" w:author="ASUS" w:date="2020-09-28T11:43:00Z">
        <w:r w:rsidR="009059A6">
          <w:rPr>
            <w:rFonts w:ascii="Cambria" w:hAnsi="Cambria" w:cs="Cambria"/>
            <w:color w:val="auto"/>
            <w:sz w:val="23"/>
            <w:szCs w:val="23"/>
          </w:rPr>
          <w:t>Hipotesis</w:t>
        </w:r>
      </w:ins>
      <w:r w:rsidRPr="00C50A1E">
        <w:rPr>
          <w:rFonts w:ascii="Cambria" w:hAnsi="Cambria" w:cs="Cambria"/>
          <w:color w:val="auto"/>
          <w:sz w:val="23"/>
          <w:szCs w:val="23"/>
        </w:rPr>
        <w:t>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</w:t>
      </w:r>
      <w:ins w:id="35" w:author="ASUS" w:date="2020-09-28T11:44:00Z">
        <w:r w:rsidR="009059A6">
          <w:rPr>
            <w:rFonts w:ascii="Cambria" w:hAnsi="Cambria" w:cs="Cambria"/>
            <w:color w:val="auto"/>
            <w:sz w:val="23"/>
            <w:szCs w:val="23"/>
          </w:rPr>
          <w:t>Zaman</w:t>
        </w:r>
      </w:ins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  <w:proofErr w:type="spellStart"/>
      <w:ins w:id="36" w:author="ASUS" w:date="2020-09-28T11:47:00Z">
        <w:r w:rsidR="009059A6">
          <w:rPr>
            <w:rFonts w:ascii="Cambria" w:hAnsi="Cambria" w:cs="Cambria"/>
            <w:color w:val="auto"/>
            <w:sz w:val="23"/>
            <w:szCs w:val="23"/>
          </w:rPr>
          <w:t>Karer</w:t>
        </w:r>
      </w:ins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ins w:id="37" w:author="ASUS" w:date="2020-09-28T11:47:00Z">
        <w:r w:rsidR="009059A6">
          <w:rPr>
            <w:rFonts w:ascii="Cambria" w:hAnsi="Cambria" w:cs="Cambria"/>
            <w:color w:val="auto"/>
            <w:sz w:val="23"/>
            <w:szCs w:val="23"/>
          </w:rPr>
          <w:t>Lembap</w:t>
        </w:r>
      </w:ins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ins w:id="38" w:author="ASUS" w:date="2020-09-28T11:44:00Z">
        <w:r w:rsidR="009059A6">
          <w:rPr>
            <w:rFonts w:ascii="Cambria" w:hAnsi="Cambria" w:cs="Cambria"/>
            <w:color w:val="auto"/>
            <w:sz w:val="23"/>
            <w:szCs w:val="23"/>
          </w:rPr>
          <w:t>Mengubah</w:t>
        </w:r>
      </w:ins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ins w:id="39" w:author="ASUS" w:date="2020-09-28T11:44:00Z">
        <w:r w:rsidR="009059A6">
          <w:rPr>
            <w:rFonts w:ascii="Cambria" w:hAnsi="Cambria" w:cs="Cambria"/>
            <w:color w:val="auto"/>
            <w:sz w:val="23"/>
            <w:szCs w:val="23"/>
          </w:rPr>
          <w:t>Tampak</w:t>
        </w:r>
      </w:ins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ins w:id="40" w:author="ASUS" w:date="2020-09-28T12:13:00Z">
        <w:r w:rsidR="0032618B">
          <w:rPr>
            <w:rFonts w:ascii="Cambria" w:hAnsi="Cambria" w:cs="Cambria"/>
            <w:color w:val="auto"/>
            <w:sz w:val="23"/>
            <w:szCs w:val="23"/>
          </w:rPr>
          <w:t>Asli</w:t>
        </w:r>
      </w:ins>
      <w:del w:id="41" w:author="ASUS" w:date="2020-09-28T12:13:00Z">
        <w:r w:rsidDel="0032618B">
          <w:rPr>
            <w:rFonts w:ascii="Cambria" w:hAnsi="Cambria" w:cs="Cambria"/>
            <w:color w:val="auto"/>
            <w:sz w:val="23"/>
            <w:szCs w:val="23"/>
          </w:rPr>
          <w:delText>___</w:delText>
        </w:r>
      </w:del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__________________________</w:t>
      </w:r>
      <w:ins w:id="42" w:author="ASUS" w:date="2020-09-28T11:45:00Z">
        <w:r w:rsidR="009059A6">
          <w:rPr>
            <w:rFonts w:ascii="Cambria" w:hAnsi="Cambria" w:cs="Cambria"/>
            <w:color w:val="auto"/>
            <w:sz w:val="23"/>
            <w:szCs w:val="23"/>
          </w:rPr>
          <w:t>Rezeki</w:t>
        </w:r>
      </w:ins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ins w:id="43" w:author="ASUS" w:date="2020-09-28T11:49:00Z">
        <w:r w:rsidR="009059A6">
          <w:rPr>
            <w:rFonts w:ascii="Cambria" w:hAnsi="Cambria" w:cs="Cambria"/>
            <w:color w:val="auto"/>
            <w:sz w:val="23"/>
            <w:szCs w:val="23"/>
          </w:rPr>
          <w:t>Religius</w:t>
        </w:r>
      </w:ins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ins w:id="44" w:author="ASUS" w:date="2020-09-28T11:45:00Z">
        <w:r w:rsidR="009059A6">
          <w:rPr>
            <w:rFonts w:ascii="Cambria" w:hAnsi="Cambria" w:cs="Cambria"/>
            <w:color w:val="auto"/>
            <w:sz w:val="23"/>
            <w:szCs w:val="23"/>
          </w:rPr>
          <w:t>Silakan</w:t>
        </w:r>
      </w:ins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ins w:id="45" w:author="ASUS" w:date="2020-09-28T11:45:00Z">
        <w:r w:rsidR="009059A6">
          <w:rPr>
            <w:rFonts w:ascii="Cambria" w:hAnsi="Cambria" w:cs="Cambria"/>
            <w:color w:val="auto"/>
            <w:sz w:val="23"/>
            <w:szCs w:val="23"/>
          </w:rPr>
          <w:t>Kadaluarsa</w:t>
        </w:r>
      </w:ins>
      <w:r>
        <w:rPr>
          <w:rFonts w:ascii="Cambria" w:hAnsi="Cambria" w:cs="Cambria"/>
          <w:color w:val="auto"/>
          <w:sz w:val="23"/>
          <w:szCs w:val="23"/>
        </w:rPr>
        <w:t>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ins w:id="46" w:author="ASUS" w:date="2020-09-28T11:46:00Z">
        <w:r w:rsidR="009059A6">
          <w:rPr>
            <w:rFonts w:ascii="Cambria" w:hAnsi="Cambria" w:cs="Cambria"/>
            <w:color w:val="auto"/>
            <w:sz w:val="23"/>
            <w:szCs w:val="23"/>
          </w:rPr>
          <w:t>Standar</w:t>
        </w:r>
      </w:ins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ins w:id="47" w:author="ASUS" w:date="2020-09-28T11:46:00Z">
        <w:r w:rsidR="009059A6">
          <w:rPr>
            <w:rFonts w:ascii="Cambria" w:hAnsi="Cambria" w:cs="Cambria"/>
            <w:color w:val="auto"/>
            <w:sz w:val="23"/>
            <w:szCs w:val="23"/>
          </w:rPr>
          <w:t>Sopir</w:t>
        </w:r>
      </w:ins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ins w:id="48" w:author="ASUS" w:date="2020-09-28T11:46:00Z">
        <w:r w:rsidR="009059A6">
          <w:rPr>
            <w:rFonts w:ascii="Cambria" w:hAnsi="Cambria" w:cs="Cambria"/>
            <w:color w:val="auto"/>
            <w:sz w:val="23"/>
            <w:szCs w:val="23"/>
          </w:rPr>
          <w:t>Teoretis</w:t>
        </w:r>
      </w:ins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bookmarkStart w:id="49" w:name="_GoBack"/>
      <w:bookmarkEnd w:id="49"/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___________________</w:t>
      </w:r>
      <w:ins w:id="50" w:author="ASUS" w:date="2020-09-28T11:46:00Z">
        <w:r w:rsidR="009059A6">
          <w:rPr>
            <w:rFonts w:ascii="Cambria" w:hAnsi="Cambria" w:cs="Cambria"/>
            <w:color w:val="auto"/>
            <w:sz w:val="23"/>
            <w:szCs w:val="23"/>
          </w:rPr>
          <w:t>Surga</w:t>
        </w:r>
      </w:ins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proofErr w:type="spellStart"/>
      <w:ins w:id="51" w:author="ASUS" w:date="2020-09-28T11:50:00Z">
        <w:r w:rsidR="009059A6">
          <w:rPr>
            <w:rFonts w:ascii="Cambria" w:hAnsi="Cambria" w:cs="Cambria"/>
            <w:color w:val="auto"/>
            <w:sz w:val="23"/>
            <w:szCs w:val="23"/>
          </w:rPr>
          <w:t>Miliyar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ins w:id="52" w:author="ASUS" w:date="2020-09-28T11:46:00Z">
        <w:r w:rsidR="009059A6">
          <w:rPr>
            <w:rFonts w:ascii="Cambria" w:hAnsi="Cambria" w:cs="Cambria"/>
            <w:color w:val="auto"/>
            <w:sz w:val="23"/>
            <w:szCs w:val="23"/>
          </w:rPr>
          <w:t>Paham</w:t>
        </w:r>
      </w:ins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ins w:id="53" w:author="ASUS" w:date="2020-09-28T11:46:00Z">
        <w:r w:rsidR="009059A6">
          <w:rPr>
            <w:rFonts w:ascii="Cambria" w:hAnsi="Cambria" w:cs="Cambria"/>
            <w:color w:val="auto"/>
            <w:sz w:val="23"/>
            <w:szCs w:val="23"/>
          </w:rPr>
          <w:t>Pernapasan</w:t>
        </w:r>
      </w:ins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ins w:id="54" w:author="ASUS" w:date="2020-09-28T11:46:00Z">
        <w:r w:rsidR="009059A6">
          <w:rPr>
            <w:rFonts w:ascii="Cambria" w:hAnsi="Cambria" w:cs="Cambria"/>
            <w:color w:val="auto"/>
            <w:sz w:val="23"/>
            <w:szCs w:val="23"/>
          </w:rPr>
          <w:t>Risiko</w:t>
        </w:r>
      </w:ins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ins w:id="55" w:author="ASUS" w:date="2020-09-28T11:50:00Z">
        <w:r w:rsidR="009059A6">
          <w:rPr>
            <w:rFonts w:ascii="Cambria" w:hAnsi="Cambria" w:cs="Cambria"/>
            <w:color w:val="auto"/>
            <w:sz w:val="23"/>
            <w:szCs w:val="23"/>
          </w:rPr>
          <w:t>Sakelar</w:t>
        </w:r>
      </w:ins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ins w:id="56" w:author="ASUS" w:date="2020-09-28T11:46:00Z">
        <w:r w:rsidR="009059A6">
          <w:rPr>
            <w:rFonts w:ascii="Cambria" w:hAnsi="Cambria" w:cs="Cambria"/>
            <w:color w:val="auto"/>
            <w:sz w:val="23"/>
            <w:szCs w:val="23"/>
          </w:rPr>
          <w:t>Saraf</w:t>
        </w:r>
      </w:ins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ins w:id="57" w:author="ASUS" w:date="2020-09-28T12:14:00Z">
        <w:r w:rsidR="0032618B">
          <w:rPr>
            <w:rFonts w:ascii="Cambria" w:hAnsi="Cambria" w:cs="Cambria"/>
            <w:color w:val="auto"/>
            <w:sz w:val="23"/>
            <w:szCs w:val="23"/>
          </w:rPr>
          <w:t>Air Seni</w:t>
        </w:r>
      </w:ins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____________</w:t>
      </w:r>
      <w:ins w:id="58" w:author="ASUS" w:date="2020-09-28T11:46:00Z">
        <w:r w:rsidR="009059A6">
          <w:rPr>
            <w:rFonts w:ascii="Cambria" w:hAnsi="Cambria" w:cs="Cambria"/>
            <w:color w:val="auto"/>
            <w:sz w:val="23"/>
            <w:szCs w:val="23"/>
          </w:rPr>
          <w:t>Surban</w:t>
        </w:r>
      </w:ins>
      <w:r w:rsidRPr="00872F27">
        <w:rPr>
          <w:rFonts w:ascii="Cambria" w:hAnsi="Cambria" w:cs="Cambria"/>
          <w:color w:val="auto"/>
          <w:sz w:val="23"/>
          <w:szCs w:val="23"/>
        </w:rPr>
        <w:t>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ins w:id="59" w:author="ASUS" w:date="2020-09-28T11:47:00Z">
        <w:r w:rsidR="009059A6">
          <w:rPr>
            <w:rFonts w:ascii="Cambria" w:hAnsi="Cambria" w:cs="Cambria"/>
            <w:color w:val="auto"/>
            <w:sz w:val="23"/>
            <w:szCs w:val="23"/>
          </w:rPr>
          <w:t>Zona</w:t>
        </w:r>
      </w:ins>
      <w:r w:rsidRPr="00C50A1E">
        <w:rPr>
          <w:rFonts w:ascii="Cambria" w:hAnsi="Cambria" w:cs="Cambria"/>
          <w:color w:val="auto"/>
          <w:sz w:val="23"/>
          <w:szCs w:val="23"/>
        </w:rPr>
        <w:t>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ins w:id="60" w:author="ASUS" w:date="2020-09-28T11:50:00Z">
        <w:r w:rsidR="009059A6">
          <w:rPr>
            <w:rFonts w:ascii="Cambria" w:hAnsi="Cambria" w:cs="Cambria"/>
            <w:color w:val="auto"/>
            <w:sz w:val="23"/>
            <w:szCs w:val="23"/>
          </w:rPr>
          <w:t>Wali Kota</w:t>
        </w:r>
      </w:ins>
      <w:r>
        <w:rPr>
          <w:rFonts w:ascii="Cambria" w:hAnsi="Cambria" w:cs="Cambria"/>
          <w:color w:val="auto"/>
          <w:sz w:val="23"/>
          <w:szCs w:val="23"/>
        </w:rPr>
        <w:t>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8DB" w:rsidRDefault="009338DB">
      <w:r>
        <w:separator/>
      </w:r>
    </w:p>
  </w:endnote>
  <w:endnote w:type="continuationSeparator" w:id="0">
    <w:p w:rsidR="009338DB" w:rsidRDefault="00933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 xml:space="preserve">Tugas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versi 6</w:t>
    </w:r>
  </w:p>
  <w:p w:rsidR="00941E77" w:rsidRDefault="009338DB">
    <w:pPr>
      <w:pStyle w:val="Footer"/>
    </w:pPr>
  </w:p>
  <w:p w:rsidR="00941E77" w:rsidRDefault="00933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8DB" w:rsidRDefault="009338DB">
      <w:r>
        <w:separator/>
      </w:r>
    </w:p>
  </w:footnote>
  <w:footnote w:type="continuationSeparator" w:id="0">
    <w:p w:rsidR="009338DB" w:rsidRDefault="00933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2618B"/>
    <w:rsid w:val="00345C6A"/>
    <w:rsid w:val="0042167F"/>
    <w:rsid w:val="004300A4"/>
    <w:rsid w:val="00872F27"/>
    <w:rsid w:val="008A1591"/>
    <w:rsid w:val="009059A6"/>
    <w:rsid w:val="00924DF5"/>
    <w:rsid w:val="009338DB"/>
    <w:rsid w:val="00A30416"/>
    <w:rsid w:val="00A63B20"/>
    <w:rsid w:val="00B8097D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64CDB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13</cp:revision>
  <dcterms:created xsi:type="dcterms:W3CDTF">2020-07-24T22:55:00Z</dcterms:created>
  <dcterms:modified xsi:type="dcterms:W3CDTF">2020-09-28T05:16:00Z</dcterms:modified>
</cp:coreProperties>
</file>