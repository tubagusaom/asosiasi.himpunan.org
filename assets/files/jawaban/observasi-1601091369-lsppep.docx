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</w:t>
            </w:r>
            <w:ins w:id="0" w:author="Windows User" w:date="2020-09-26T10:14:00Z">
              <w:r w:rsidR="00B41548">
                <w:rPr>
                  <w:rFonts w:ascii="Times New Roman" w:eastAsia="Times New Roman" w:hAnsi="Times New Roman" w:cs="Times New Roman"/>
                  <w:szCs w:val="24"/>
                </w:rPr>
                <w:t>kstri</w:t>
              </w:r>
            </w:ins>
            <w:del w:id="1" w:author="Windows User" w:date="2020-09-26T10:14:00Z">
              <w:r w:rsidRPr="00EC6F38" w:rsidDel="00B41548">
                <w:rPr>
                  <w:rFonts w:ascii="Times New Roman" w:eastAsia="Times New Roman" w:hAnsi="Times New Roman" w:cs="Times New Roman"/>
                  <w:szCs w:val="24"/>
                </w:rPr>
                <w:delText>x</w:delText>
              </w:r>
            </w:del>
            <w:del w:id="2" w:author="Windows User" w:date="2020-09-26T10:13:00Z">
              <w:r w:rsidRPr="00EC6F38" w:rsidDel="00B41548">
                <w:rPr>
                  <w:rFonts w:ascii="Times New Roman" w:eastAsia="Times New Roman" w:hAnsi="Times New Roman" w:cs="Times New Roman"/>
                  <w:szCs w:val="24"/>
                </w:rPr>
                <w:delText>trea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del w:id="3" w:author="Windows User" w:date="2020-09-26T10:43:00Z">
              <w:r w:rsidRPr="00EC6F38" w:rsidDel="00B41548">
                <w:rPr>
                  <w:rFonts w:ascii="Times New Roman" w:eastAsia="Times New Roman" w:hAnsi="Times New Roman" w:cs="Times New Roman"/>
                  <w:szCs w:val="24"/>
                </w:rPr>
                <w:delText xml:space="preserve">tiap menit bahkan detik </w:delText>
              </w:r>
            </w:del>
            <w:del w:id="4" w:author="Windows User" w:date="2020-09-26T10:14:00Z">
              <w:r w:rsidRPr="00EC6F38" w:rsidDel="00B41548">
                <w:rPr>
                  <w:rFonts w:ascii="Times New Roman" w:eastAsia="Times New Roman" w:hAnsi="Times New Roman" w:cs="Times New Roman"/>
                  <w:szCs w:val="24"/>
                </w:rPr>
                <w:delText xml:space="preserve">dia </w:delText>
              </w:r>
            </w:del>
            <w:del w:id="5" w:author="Windows User" w:date="2020-09-26T10:43:00Z">
              <w:r w:rsidRPr="00EC6F38" w:rsidDel="00B41548">
                <w:rPr>
                  <w:rFonts w:ascii="Times New Roman" w:eastAsia="Times New Roman" w:hAnsi="Times New Roman" w:cs="Times New Roman"/>
                  <w:szCs w:val="24"/>
                </w:rPr>
                <w:delText>akan berubah semakin maju</w:delText>
              </w:r>
            </w:del>
            <w:proofErr w:type="spellStart"/>
            <w:ins w:id="6" w:author="Windows User" w:date="2020-09-26T10:43:00Z">
              <w:r w:rsidR="00B41548">
                <w:rPr>
                  <w:rFonts w:ascii="Times New Roman" w:eastAsia="Times New Roman" w:hAnsi="Times New Roman" w:cs="Times New Roman"/>
                  <w:szCs w:val="24"/>
                </w:rPr>
                <w:t>berubah</w:t>
              </w:r>
              <w:proofErr w:type="spellEnd"/>
              <w:r w:rsidR="00B4154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B41548">
                <w:rPr>
                  <w:rFonts w:ascii="Times New Roman" w:eastAsia="Times New Roman" w:hAnsi="Times New Roman" w:cs="Times New Roman"/>
                  <w:szCs w:val="24"/>
                </w:rPr>
                <w:t>semakin</w:t>
              </w:r>
              <w:proofErr w:type="spellEnd"/>
              <w:r w:rsidR="00B4154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B41548">
                <w:rPr>
                  <w:rFonts w:ascii="Times New Roman" w:eastAsia="Times New Roman" w:hAnsi="Times New Roman" w:cs="Times New Roman"/>
                  <w:szCs w:val="24"/>
                </w:rPr>
                <w:t>maju</w:t>
              </w:r>
              <w:proofErr w:type="spellEnd"/>
              <w:r w:rsidR="00B4154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B41548">
                <w:rPr>
                  <w:rFonts w:ascii="Times New Roman" w:eastAsia="Times New Roman" w:hAnsi="Times New Roman" w:cs="Times New Roman"/>
                  <w:szCs w:val="24"/>
                </w:rPr>
                <w:t>tiap</w:t>
              </w:r>
              <w:proofErr w:type="spellEnd"/>
              <w:r w:rsidR="00B4154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B41548">
                <w:rPr>
                  <w:rFonts w:ascii="Times New Roman" w:eastAsia="Times New Roman" w:hAnsi="Times New Roman" w:cs="Times New Roman"/>
                  <w:szCs w:val="24"/>
                </w:rPr>
                <w:t>detiknya</w:t>
              </w:r>
            </w:ins>
            <w:proofErr w:type="spellEnd"/>
            <w:del w:id="7" w:author="Windows User" w:date="2020-09-26T10:43:00Z">
              <w:r w:rsidRPr="00EC6F38" w:rsidDel="00B41548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8" w:author="Windows User" w:date="2020-09-26T10:44:00Z">
              <w:r w:rsidRPr="00EC6F38" w:rsidDel="00B41548">
                <w:rPr>
                  <w:rFonts w:ascii="Times New Roman" w:eastAsia="Times New Roman" w:hAnsi="Times New Roman" w:cs="Times New Roman"/>
                  <w:szCs w:val="24"/>
                </w:rPr>
                <w:delText xml:space="preserve">yang </w:delText>
              </w:r>
            </w:del>
            <w:proofErr w:type="spellStart"/>
            <w:ins w:id="9" w:author="Windows User" w:date="2020-09-26T10:44:00Z">
              <w:r w:rsidR="00B41548">
                <w:rPr>
                  <w:rFonts w:ascii="Times New Roman" w:eastAsia="Times New Roman" w:hAnsi="Times New Roman" w:cs="Times New Roman"/>
                  <w:szCs w:val="24"/>
                </w:rPr>
                <w:t>itu</w:t>
              </w:r>
              <w:proofErr w:type="spellEnd"/>
              <w:r w:rsidR="00B4154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0" w:author="Windows User" w:date="2020-09-26T10:44:00Z">
              <w:r w:rsidRPr="00EC6F38" w:rsidDel="00B41548">
                <w:rPr>
                  <w:rFonts w:ascii="Times New Roman" w:eastAsia="Times New Roman" w:hAnsi="Times New Roman" w:cs="Times New Roman"/>
                  <w:szCs w:val="24"/>
                </w:rPr>
                <w:delText>banyak yang masih awam</w:delText>
              </w:r>
            </w:del>
            <w:proofErr w:type="spellStart"/>
            <w:ins w:id="11" w:author="Windows User" w:date="2020-09-26T10:44:00Z">
              <w:r w:rsidR="00B41548">
                <w:rPr>
                  <w:rFonts w:ascii="Times New Roman" w:eastAsia="Times New Roman" w:hAnsi="Times New Roman" w:cs="Times New Roman"/>
                  <w:szCs w:val="24"/>
                </w:rPr>
                <w:t>bagi</w:t>
              </w:r>
              <w:proofErr w:type="spellEnd"/>
              <w:r w:rsidR="00B4154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B41548">
                <w:rPr>
                  <w:rFonts w:ascii="Times New Roman" w:eastAsia="Times New Roman" w:hAnsi="Times New Roman" w:cs="Times New Roman"/>
                  <w:szCs w:val="24"/>
                </w:rPr>
                <w:t>beberapa</w:t>
              </w:r>
              <w:proofErr w:type="spellEnd"/>
              <w:r w:rsidR="00B41548">
                <w:rPr>
                  <w:rFonts w:ascii="Times New Roman" w:eastAsia="Times New Roman" w:hAnsi="Times New Roman" w:cs="Times New Roman"/>
                  <w:szCs w:val="24"/>
                </w:rPr>
                <w:t xml:space="preserve"> orang </w:t>
              </w:r>
              <w:proofErr w:type="spellStart"/>
              <w:r w:rsidR="00B41548">
                <w:rPr>
                  <w:rFonts w:ascii="Times New Roman" w:eastAsia="Times New Roman" w:hAnsi="Times New Roman" w:cs="Times New Roman"/>
                  <w:szCs w:val="24"/>
                </w:rPr>
                <w:t>terdengar</w:t>
              </w:r>
              <w:proofErr w:type="spellEnd"/>
              <w:r w:rsidR="00B4154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B41548">
                <w:rPr>
                  <w:rFonts w:ascii="Times New Roman" w:eastAsia="Times New Roman" w:hAnsi="Times New Roman" w:cs="Times New Roman"/>
                  <w:szCs w:val="24"/>
                </w:rPr>
                <w:t>asing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2" w:author="Windows User" w:date="2020-09-26T10:14:00Z">
              <w:r w:rsidR="00B41548">
                <w:rPr>
                  <w:rFonts w:ascii="Times New Roman" w:eastAsia="Times New Roman" w:hAnsi="Times New Roman" w:cs="Times New Roman"/>
                  <w:szCs w:val="24"/>
                </w:rPr>
                <w:t>sebagai</w:t>
              </w:r>
              <w:proofErr w:type="spellEnd"/>
              <w:r w:rsidR="00B4154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3" w:author="Windows User" w:date="2020-09-26T10:14:00Z">
              <w:r w:rsidRPr="00EC6F38" w:rsidDel="00B41548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ins w:id="14" w:author="Windows User" w:date="2020-09-26T10:15:00Z">
              <w:r w:rsidR="00B4154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5" w:author="Windows User" w:date="2020-09-26T10:15:00Z">
              <w:r w:rsidRPr="00EC6F38" w:rsidDel="00B41548">
                <w:rPr>
                  <w:rFonts w:ascii="Times New Roman" w:eastAsia="Times New Roman" w:hAnsi="Times New Roman" w:cs="Times New Roman"/>
                  <w:szCs w:val="24"/>
                </w:rPr>
                <w:delText xml:space="preserve">,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6" w:author="Windows User" w:date="2020-09-26T10:15:00Z">
              <w:r w:rsidRPr="00EC6F38" w:rsidDel="00B41548">
                <w:rPr>
                  <w:rFonts w:ascii="Times New Roman" w:eastAsia="Times New Roman" w:hAnsi="Times New Roman" w:cs="Times New Roman"/>
                  <w:szCs w:val="24"/>
                </w:rPr>
                <w:delText>kita</w:delText>
              </w:r>
            </w:del>
            <w:ins w:id="17" w:author="Windows User" w:date="2020-09-26T10:15:00Z">
              <w:r w:rsidR="00B41548">
                <w:rPr>
                  <w:rFonts w:ascii="Times New Roman" w:eastAsia="Times New Roman" w:hAnsi="Times New Roman" w:cs="Times New Roman"/>
                  <w:szCs w:val="24"/>
                </w:rPr>
                <w:t xml:space="preserve">yang </w:t>
              </w:r>
              <w:proofErr w:type="spellStart"/>
              <w:r w:rsidR="00B41548">
                <w:rPr>
                  <w:rFonts w:ascii="Times New Roman" w:eastAsia="Times New Roman" w:hAnsi="Times New Roman" w:cs="Times New Roman"/>
                  <w:szCs w:val="24"/>
                </w:rPr>
                <w:t>kita</w:t>
              </w:r>
              <w:proofErr w:type="spellEnd"/>
              <w:r w:rsidR="00B4154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B41548">
                <w:rPr>
                  <w:rFonts w:ascii="Times New Roman" w:eastAsia="Times New Roman" w:hAnsi="Times New Roman" w:cs="Times New Roman"/>
                  <w:szCs w:val="24"/>
                </w:rPr>
                <w:t>miliki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8" w:author="Windows User" w:date="2020-09-26T10:15:00Z">
              <w:r w:rsidRPr="00EC6F38" w:rsidDel="00B41548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ins w:id="19" w:author="Windows User" w:date="2020-09-26T10:15:00Z">
              <w:r w:rsidR="00B4154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20" w:author="Windows User" w:date="2020-09-26T10:15:00Z">
              <w:r w:rsidRPr="00EC6F38" w:rsidDel="00B41548">
                <w:rPr>
                  <w:rFonts w:ascii="Times New Roman" w:eastAsia="Times New Roman" w:hAnsi="Times New Roman" w:cs="Times New Roman"/>
                  <w:szCs w:val="24"/>
                </w:rPr>
                <w:delText xml:space="preserve">,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</w:t>
            </w:r>
            <w:ins w:id="21" w:author="Windows User" w:date="2020-09-26T10:15:00Z">
              <w:r w:rsidR="00B41548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22" w:author="Windows User" w:date="2020-09-26T10:15:00Z">
              <w:r w:rsidR="00B41548">
                <w:rPr>
                  <w:rFonts w:ascii="Times New Roman" w:eastAsia="Times New Roman" w:hAnsi="Times New Roman" w:cs="Times New Roman"/>
                  <w:szCs w:val="24"/>
                </w:rPr>
                <w:t>empat</w:t>
              </w:r>
            </w:ins>
            <w:proofErr w:type="spellEnd"/>
            <w:del w:id="23" w:author="Windows User" w:date="2020-09-26T10:15:00Z">
              <w:r w:rsidRPr="00EC6F38" w:rsidDel="00B41548">
                <w:rPr>
                  <w:rFonts w:ascii="Times New Roman" w:eastAsia="Times New Roman" w:hAnsi="Times New Roman" w:cs="Times New Roman"/>
                  <w:szCs w:val="24"/>
                </w:rPr>
                <w:delText>4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24" w:author="Windows User" w:date="2020-09-26T10:15:00Z">
              <w:r w:rsidR="00B41548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,</w:t>
            </w:r>
            <w:ins w:id="25" w:author="Windows User" w:date="2020-09-26T10:16:00Z">
              <w:r w:rsidR="00B4154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B41548"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del w:id="26" w:author="Windows User" w:date="2020-09-26T10:16:00Z">
              <w:r w:rsidRPr="00EC6F38" w:rsidDel="00B41548">
                <w:rPr>
                  <w:rFonts w:ascii="Times New Roman" w:eastAsia="Times New Roman" w:hAnsi="Times New Roman" w:cs="Times New Roman"/>
                  <w:szCs w:val="24"/>
                </w:rPr>
                <w:delText>ini hari</w:delText>
              </w:r>
            </w:del>
            <w:proofErr w:type="spellStart"/>
            <w:ins w:id="27" w:author="Windows User" w:date="2020-09-26T10:16:00Z">
              <w:r w:rsidR="00B41548">
                <w:rPr>
                  <w:rFonts w:ascii="Times New Roman" w:eastAsia="Times New Roman" w:hAnsi="Times New Roman" w:cs="Times New Roman"/>
                  <w:szCs w:val="24"/>
                </w:rPr>
                <w:t>saat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8" w:author="Windows User" w:date="2020-09-26T10:16:00Z">
              <w:r w:rsidRPr="00EC6F38" w:rsidDel="00B41548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9" w:author="Windows User" w:date="2020-09-26T10:16:00Z">
              <w:r w:rsidRPr="00EC6F38" w:rsidDel="00B41548">
                <w:rPr>
                  <w:rFonts w:ascii="Times New Roman" w:eastAsia="Times New Roman" w:hAnsi="Times New Roman" w:cs="Times New Roman"/>
                  <w:szCs w:val="24"/>
                </w:rPr>
                <w:delText xml:space="preserve">atau </w:delText>
              </w:r>
            </w:del>
            <w:proofErr w:type="spellStart"/>
            <w:ins w:id="30" w:author="Windows User" w:date="2020-09-26T10:16:00Z">
              <w:r w:rsidR="00B41548">
                <w:rPr>
                  <w:rFonts w:ascii="Times New Roman" w:eastAsia="Times New Roman" w:hAnsi="Times New Roman" w:cs="Times New Roman"/>
                  <w:szCs w:val="24"/>
                </w:rPr>
                <w:t>maupun</w:t>
              </w:r>
              <w:proofErr w:type="spellEnd"/>
              <w:r w:rsidR="00B41548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  <w:ins w:id="31" w:author="Windows User" w:date="2020-09-26T10:21:00Z">
              <w:r w:rsidR="00B41548">
                <w:rPr>
                  <w:rFonts w:ascii="Times New Roman" w:eastAsia="Times New Roman" w:hAnsi="Times New Roman" w:cs="Times New Roman"/>
                  <w:szCs w:val="24"/>
                </w:rPr>
                <w:t>:</w:t>
              </w:r>
            </w:ins>
          </w:p>
          <w:p w:rsidR="00125355" w:rsidDel="00B41548" w:rsidRDefault="00125355" w:rsidP="00B4154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del w:id="32" w:author="Windows User" w:date="2020-09-26T10:18:00Z"/>
                <w:rFonts w:ascii="Times New Roman" w:eastAsia="Times New Roman" w:hAnsi="Times New Roman" w:cs="Times New Roman"/>
                <w:szCs w:val="24"/>
              </w:rPr>
              <w:pPrChange w:id="33" w:author="Windows User" w:date="2020-09-26T10:18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B41548">
              <w:rPr>
                <w:rFonts w:ascii="Times New Roman" w:eastAsia="Times New Roman" w:hAnsi="Times New Roman" w:cs="Times New Roman"/>
                <w:b/>
                <w:szCs w:val="24"/>
                <w:rPrChange w:id="34" w:author="Windows User" w:date="2020-09-26T10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Tahapan</w:t>
            </w:r>
            <w:proofErr w:type="spellEnd"/>
            <w:r w:rsidRPr="00B41548">
              <w:rPr>
                <w:rFonts w:ascii="Times New Roman" w:eastAsia="Times New Roman" w:hAnsi="Times New Roman" w:cs="Times New Roman"/>
                <w:b/>
                <w:szCs w:val="24"/>
                <w:rPrChange w:id="35" w:author="Windows User" w:date="2020-09-26T10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B41548">
              <w:rPr>
                <w:rFonts w:ascii="Times New Roman" w:eastAsia="Times New Roman" w:hAnsi="Times New Roman" w:cs="Times New Roman"/>
                <w:b/>
                <w:szCs w:val="24"/>
                <w:rPrChange w:id="36" w:author="Windows User" w:date="2020-09-26T10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belajar</w:t>
            </w:r>
            <w:proofErr w:type="spellEnd"/>
            <w:r w:rsidRPr="00B41548">
              <w:rPr>
                <w:rFonts w:ascii="Times New Roman" w:eastAsia="Times New Roman" w:hAnsi="Times New Roman" w:cs="Times New Roman"/>
                <w:b/>
                <w:szCs w:val="24"/>
                <w:rPrChange w:id="37" w:author="Windows User" w:date="2020-09-26T10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B41548">
              <w:rPr>
                <w:rFonts w:ascii="Times New Roman" w:eastAsia="Times New Roman" w:hAnsi="Times New Roman" w:cs="Times New Roman"/>
                <w:b/>
                <w:szCs w:val="24"/>
                <w:rPrChange w:id="38" w:author="Windows User" w:date="2020-09-26T10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sesuai</w:t>
            </w:r>
            <w:proofErr w:type="spellEnd"/>
            <w:r w:rsidRPr="00B41548">
              <w:rPr>
                <w:rFonts w:ascii="Times New Roman" w:eastAsia="Times New Roman" w:hAnsi="Times New Roman" w:cs="Times New Roman"/>
                <w:b/>
                <w:szCs w:val="24"/>
                <w:rPrChange w:id="39" w:author="Windows User" w:date="2020-09-26T10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B41548">
              <w:rPr>
                <w:rFonts w:ascii="Times New Roman" w:eastAsia="Times New Roman" w:hAnsi="Times New Roman" w:cs="Times New Roman"/>
                <w:b/>
                <w:szCs w:val="24"/>
                <w:rPrChange w:id="40" w:author="Windows User" w:date="2020-09-26T10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dengan</w:t>
            </w:r>
            <w:proofErr w:type="spellEnd"/>
            <w:r w:rsidRPr="00B41548">
              <w:rPr>
                <w:rFonts w:ascii="Times New Roman" w:eastAsia="Times New Roman" w:hAnsi="Times New Roman" w:cs="Times New Roman"/>
                <w:b/>
                <w:szCs w:val="24"/>
                <w:rPrChange w:id="41" w:author="Windows User" w:date="2020-09-26T10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B41548">
              <w:rPr>
                <w:rFonts w:ascii="Times New Roman" w:eastAsia="Times New Roman" w:hAnsi="Times New Roman" w:cs="Times New Roman"/>
                <w:b/>
                <w:szCs w:val="24"/>
                <w:rPrChange w:id="42" w:author="Windows User" w:date="2020-09-26T10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kemampuan</w:t>
            </w:r>
            <w:proofErr w:type="spellEnd"/>
            <w:r w:rsidRPr="00B41548">
              <w:rPr>
                <w:rFonts w:ascii="Times New Roman" w:eastAsia="Times New Roman" w:hAnsi="Times New Roman" w:cs="Times New Roman"/>
                <w:b/>
                <w:szCs w:val="24"/>
                <w:rPrChange w:id="43" w:author="Windows User" w:date="2020-09-26T10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B41548">
              <w:rPr>
                <w:rFonts w:ascii="Times New Roman" w:eastAsia="Times New Roman" w:hAnsi="Times New Roman" w:cs="Times New Roman"/>
                <w:b/>
                <w:szCs w:val="24"/>
                <w:rPrChange w:id="44" w:author="Windows User" w:date="2020-09-26T10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dan</w:t>
            </w:r>
            <w:proofErr w:type="spellEnd"/>
            <w:r w:rsidRPr="00B41548">
              <w:rPr>
                <w:rFonts w:ascii="Times New Roman" w:eastAsia="Times New Roman" w:hAnsi="Times New Roman" w:cs="Times New Roman"/>
                <w:b/>
                <w:szCs w:val="24"/>
                <w:rPrChange w:id="45" w:author="Windows User" w:date="2020-09-26T10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B41548">
              <w:rPr>
                <w:rFonts w:ascii="Times New Roman" w:eastAsia="Times New Roman" w:hAnsi="Times New Roman" w:cs="Times New Roman"/>
                <w:b/>
                <w:szCs w:val="24"/>
                <w:rPrChange w:id="46" w:author="Windows User" w:date="2020-09-26T10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minat</w:t>
            </w:r>
            <w:proofErr w:type="spellEnd"/>
            <w:ins w:id="47" w:author="Windows User" w:date="2020-09-26T10:16:00Z">
              <w:r w:rsidR="00B41548" w:rsidRPr="00B41548">
                <w:rPr>
                  <w:rFonts w:ascii="Times New Roman" w:eastAsia="Times New Roman" w:hAnsi="Times New Roman" w:cs="Times New Roman"/>
                  <w:b/>
                  <w:szCs w:val="24"/>
                  <w:rPrChange w:id="48" w:author="Windows User" w:date="2020-09-26T10:19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 xml:space="preserve"> </w:t>
              </w:r>
              <w:proofErr w:type="spellStart"/>
              <w:r w:rsidR="00B41548" w:rsidRPr="00B41548">
                <w:rPr>
                  <w:rFonts w:ascii="Times New Roman" w:eastAsia="Times New Roman" w:hAnsi="Times New Roman" w:cs="Times New Roman"/>
                  <w:b/>
                  <w:szCs w:val="24"/>
                  <w:rPrChange w:id="49" w:author="Windows User" w:date="2020-09-26T10:19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ataupun</w:t>
              </w:r>
              <w:proofErr w:type="spellEnd"/>
              <w:r w:rsidR="00B41548" w:rsidRPr="00B41548">
                <w:rPr>
                  <w:rFonts w:ascii="Times New Roman" w:eastAsia="Times New Roman" w:hAnsi="Times New Roman" w:cs="Times New Roman"/>
                  <w:b/>
                  <w:szCs w:val="24"/>
                  <w:rPrChange w:id="50" w:author="Windows User" w:date="2020-09-26T10:19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 xml:space="preserve"> </w:t>
              </w:r>
            </w:ins>
            <w:del w:id="51" w:author="Windows User" w:date="2020-09-26T10:16:00Z">
              <w:r w:rsidRPr="00B41548" w:rsidDel="00B41548">
                <w:rPr>
                  <w:rFonts w:ascii="Times New Roman" w:eastAsia="Times New Roman" w:hAnsi="Times New Roman" w:cs="Times New Roman"/>
                  <w:b/>
                  <w:szCs w:val="24"/>
                  <w:rPrChange w:id="52" w:author="Windows User" w:date="2020-09-26T10:19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/</w:delText>
              </w:r>
            </w:del>
            <w:proofErr w:type="spellStart"/>
            <w:r w:rsidRPr="00B41548">
              <w:rPr>
                <w:rFonts w:ascii="Times New Roman" w:eastAsia="Times New Roman" w:hAnsi="Times New Roman" w:cs="Times New Roman"/>
                <w:b/>
                <w:szCs w:val="24"/>
                <w:rPrChange w:id="53" w:author="Windows User" w:date="2020-09-26T10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kebutuhan</w:t>
            </w:r>
            <w:proofErr w:type="spellEnd"/>
            <w:r w:rsidRPr="00B41548">
              <w:rPr>
                <w:rFonts w:ascii="Times New Roman" w:eastAsia="Times New Roman" w:hAnsi="Times New Roman" w:cs="Times New Roman"/>
                <w:b/>
                <w:szCs w:val="24"/>
                <w:rPrChange w:id="54" w:author="Windows User" w:date="2020-09-26T10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B41548">
              <w:rPr>
                <w:rFonts w:ascii="Times New Roman" w:eastAsia="Times New Roman" w:hAnsi="Times New Roman" w:cs="Times New Roman"/>
                <w:b/>
                <w:szCs w:val="24"/>
                <w:rPrChange w:id="55" w:author="Windows User" w:date="2020-09-26T10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B41548" w:rsidRDefault="00B41548" w:rsidP="00B4154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rPrChange w:id="56" w:author="Windows User" w:date="2020-09-26T10:1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pPrChange w:id="57" w:author="Windows User" w:date="2020-09-26T10:18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ins w:id="58" w:author="Windows User" w:date="2020-09-26T10:18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="00125355" w:rsidRPr="00B41548">
              <w:rPr>
                <w:rFonts w:ascii="Times New Roman" w:eastAsia="Times New Roman" w:hAnsi="Times New Roman" w:cs="Times New Roman"/>
                <w:szCs w:val="24"/>
                <w:rPrChange w:id="59" w:author="Windows User" w:date="2020-09-26T10:1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Pada</w:t>
            </w:r>
            <w:proofErr w:type="spellEnd"/>
            <w:r w:rsidR="00125355" w:rsidRPr="00B41548">
              <w:rPr>
                <w:rFonts w:ascii="Times New Roman" w:eastAsia="Times New Roman" w:hAnsi="Times New Roman" w:cs="Times New Roman"/>
                <w:szCs w:val="24"/>
                <w:rPrChange w:id="60" w:author="Windows User" w:date="2020-09-26T10:1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="00125355" w:rsidRPr="00B41548">
              <w:rPr>
                <w:rFonts w:ascii="Times New Roman" w:eastAsia="Times New Roman" w:hAnsi="Times New Roman" w:cs="Times New Roman"/>
                <w:szCs w:val="24"/>
                <w:rPrChange w:id="61" w:author="Windows User" w:date="2020-09-26T10:1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taha</w:t>
            </w:r>
            <w:ins w:id="62" w:author="Windows User" w:date="2020-09-26T10:17:00Z">
              <w:r w:rsidRPr="00B41548">
                <w:rPr>
                  <w:rFonts w:ascii="Times New Roman" w:eastAsia="Times New Roman" w:hAnsi="Times New Roman" w:cs="Times New Roman"/>
                  <w:szCs w:val="24"/>
                  <w:rPrChange w:id="63" w:author="Windows User" w:date="2020-09-26T10:18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p</w:t>
              </w:r>
            </w:ins>
            <w:proofErr w:type="spellEnd"/>
            <w:del w:id="64" w:author="Windows User" w:date="2020-09-26T10:17:00Z">
              <w:r w:rsidR="00125355" w:rsidRPr="00B41548" w:rsidDel="00B41548">
                <w:rPr>
                  <w:rFonts w:ascii="Times New Roman" w:eastAsia="Times New Roman" w:hAnsi="Times New Roman" w:cs="Times New Roman"/>
                  <w:szCs w:val="24"/>
                  <w:rPrChange w:id="65" w:author="Windows User" w:date="2020-09-26T10:18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b</w:delText>
              </w:r>
            </w:del>
            <w:r w:rsidR="00125355" w:rsidRPr="00B41548">
              <w:rPr>
                <w:rFonts w:ascii="Times New Roman" w:eastAsia="Times New Roman" w:hAnsi="Times New Roman" w:cs="Times New Roman"/>
                <w:szCs w:val="24"/>
                <w:rPrChange w:id="66" w:author="Windows User" w:date="2020-09-26T10:1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="00125355" w:rsidRPr="00B41548">
              <w:rPr>
                <w:rFonts w:ascii="Times New Roman" w:eastAsia="Times New Roman" w:hAnsi="Times New Roman" w:cs="Times New Roman"/>
                <w:szCs w:val="24"/>
                <w:rPrChange w:id="67" w:author="Windows User" w:date="2020-09-26T10:1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ini</w:t>
            </w:r>
            <w:proofErr w:type="spellEnd"/>
            <w:r w:rsidR="00125355" w:rsidRPr="00B41548">
              <w:rPr>
                <w:rFonts w:ascii="Times New Roman" w:eastAsia="Times New Roman" w:hAnsi="Times New Roman" w:cs="Times New Roman"/>
                <w:szCs w:val="24"/>
                <w:rPrChange w:id="68" w:author="Windows User" w:date="2020-09-26T10:1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guru </w:t>
            </w:r>
            <w:proofErr w:type="spellStart"/>
            <w:r w:rsidR="00125355" w:rsidRPr="00B41548">
              <w:rPr>
                <w:rFonts w:ascii="Times New Roman" w:eastAsia="Times New Roman" w:hAnsi="Times New Roman" w:cs="Times New Roman"/>
                <w:szCs w:val="24"/>
                <w:rPrChange w:id="69" w:author="Windows User" w:date="2020-09-26T10:1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</w:t>
            </w:r>
            <w:del w:id="70" w:author="Windows User" w:date="2020-09-26T10:17:00Z">
              <w:r w:rsidR="00125355" w:rsidRPr="00B41548" w:rsidDel="00B41548">
                <w:rPr>
                  <w:rFonts w:ascii="Times New Roman" w:eastAsia="Times New Roman" w:hAnsi="Times New Roman" w:cs="Times New Roman"/>
                  <w:szCs w:val="24"/>
                  <w:rPrChange w:id="71" w:author="Windows User" w:date="2020-09-26T10:18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</w:delText>
              </w:r>
            </w:del>
            <w:r w:rsidR="00125355" w:rsidRPr="00B41548">
              <w:rPr>
                <w:rFonts w:ascii="Times New Roman" w:eastAsia="Times New Roman" w:hAnsi="Times New Roman" w:cs="Times New Roman"/>
                <w:szCs w:val="24"/>
                <w:rPrChange w:id="72" w:author="Windows User" w:date="2020-09-26T10:1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tu</w:t>
            </w:r>
            <w:ins w:id="73" w:author="Windows User" w:date="2020-09-26T10:17:00Z">
              <w:r w:rsidRPr="00B41548">
                <w:rPr>
                  <w:rFonts w:ascii="Times New Roman" w:eastAsia="Times New Roman" w:hAnsi="Times New Roman" w:cs="Times New Roman"/>
                  <w:szCs w:val="24"/>
                  <w:rPrChange w:id="74" w:author="Windows User" w:date="2020-09-26T10:18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n</w:t>
              </w:r>
            </w:ins>
            <w:r w:rsidR="00125355" w:rsidRPr="00B41548">
              <w:rPr>
                <w:rFonts w:ascii="Times New Roman" w:eastAsia="Times New Roman" w:hAnsi="Times New Roman" w:cs="Times New Roman"/>
                <w:szCs w:val="24"/>
                <w:rPrChange w:id="75" w:author="Windows User" w:date="2020-09-26T10:1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tut</w:t>
            </w:r>
            <w:proofErr w:type="spellEnd"/>
            <w:r w:rsidR="00125355" w:rsidRPr="00B41548">
              <w:rPr>
                <w:rFonts w:ascii="Times New Roman" w:eastAsia="Times New Roman" w:hAnsi="Times New Roman" w:cs="Times New Roman"/>
                <w:szCs w:val="24"/>
                <w:rPrChange w:id="76" w:author="Windows User" w:date="2020-09-26T10:1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="00125355" w:rsidRPr="00B41548">
              <w:rPr>
                <w:rFonts w:ascii="Times New Roman" w:eastAsia="Times New Roman" w:hAnsi="Times New Roman" w:cs="Times New Roman"/>
                <w:szCs w:val="24"/>
                <w:rPrChange w:id="77" w:author="Windows User" w:date="2020-09-26T10:1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untuk</w:t>
            </w:r>
            <w:proofErr w:type="spellEnd"/>
            <w:r w:rsidR="00125355" w:rsidRPr="00B41548">
              <w:rPr>
                <w:rFonts w:ascii="Times New Roman" w:eastAsia="Times New Roman" w:hAnsi="Times New Roman" w:cs="Times New Roman"/>
                <w:szCs w:val="24"/>
                <w:rPrChange w:id="78" w:author="Windows User" w:date="2020-09-26T10:1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="00125355" w:rsidRPr="00B41548">
              <w:rPr>
                <w:rFonts w:ascii="Times New Roman" w:eastAsia="Times New Roman" w:hAnsi="Times New Roman" w:cs="Times New Roman"/>
                <w:szCs w:val="24"/>
                <w:rPrChange w:id="79" w:author="Windows User" w:date="2020-09-26T10:1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merancang</w:t>
            </w:r>
            <w:proofErr w:type="spellEnd"/>
            <w:r w:rsidR="00125355" w:rsidRPr="00B41548">
              <w:rPr>
                <w:rFonts w:ascii="Times New Roman" w:eastAsia="Times New Roman" w:hAnsi="Times New Roman" w:cs="Times New Roman"/>
                <w:szCs w:val="24"/>
                <w:rPrChange w:id="80" w:author="Windows User" w:date="2020-09-26T10:1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="00125355" w:rsidRPr="00B41548">
              <w:rPr>
                <w:rFonts w:ascii="Times New Roman" w:eastAsia="Times New Roman" w:hAnsi="Times New Roman" w:cs="Times New Roman"/>
                <w:szCs w:val="24"/>
                <w:rPrChange w:id="81" w:author="Windows User" w:date="2020-09-26T10:1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pembelajaran</w:t>
            </w:r>
            <w:proofErr w:type="spellEnd"/>
            <w:r w:rsidR="00125355" w:rsidRPr="00B41548">
              <w:rPr>
                <w:rFonts w:ascii="Times New Roman" w:eastAsia="Times New Roman" w:hAnsi="Times New Roman" w:cs="Times New Roman"/>
                <w:szCs w:val="24"/>
                <w:rPrChange w:id="82" w:author="Windows User" w:date="2020-09-26T10:1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="00125355" w:rsidRPr="00B41548">
              <w:rPr>
                <w:rFonts w:ascii="Times New Roman" w:eastAsia="Times New Roman" w:hAnsi="Times New Roman" w:cs="Times New Roman"/>
                <w:szCs w:val="24"/>
                <w:rPrChange w:id="83" w:author="Windows User" w:date="2020-09-26T10:1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sesuai</w:t>
            </w:r>
            <w:proofErr w:type="spellEnd"/>
            <w:r w:rsidR="00125355" w:rsidRPr="00B41548">
              <w:rPr>
                <w:rFonts w:ascii="Times New Roman" w:eastAsia="Times New Roman" w:hAnsi="Times New Roman" w:cs="Times New Roman"/>
                <w:szCs w:val="24"/>
                <w:rPrChange w:id="84" w:author="Windows User" w:date="2020-09-26T10:1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="00125355" w:rsidRPr="00B41548">
              <w:rPr>
                <w:rFonts w:ascii="Times New Roman" w:eastAsia="Times New Roman" w:hAnsi="Times New Roman" w:cs="Times New Roman"/>
                <w:szCs w:val="24"/>
                <w:rPrChange w:id="85" w:author="Windows User" w:date="2020-09-26T10:1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dengan</w:t>
            </w:r>
            <w:proofErr w:type="spellEnd"/>
            <w:r w:rsidR="00125355" w:rsidRPr="00B41548">
              <w:rPr>
                <w:rFonts w:ascii="Times New Roman" w:eastAsia="Times New Roman" w:hAnsi="Times New Roman" w:cs="Times New Roman"/>
                <w:szCs w:val="24"/>
                <w:rPrChange w:id="86" w:author="Windows User" w:date="2020-09-26T10:1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="00125355" w:rsidRPr="00B41548">
              <w:rPr>
                <w:rFonts w:ascii="Times New Roman" w:eastAsia="Times New Roman" w:hAnsi="Times New Roman" w:cs="Times New Roman"/>
                <w:szCs w:val="24"/>
                <w:rPrChange w:id="87" w:author="Windows User" w:date="2020-09-26T10:1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minat</w:t>
            </w:r>
            <w:proofErr w:type="spellEnd"/>
            <w:r w:rsidR="00125355" w:rsidRPr="00B41548">
              <w:rPr>
                <w:rFonts w:ascii="Times New Roman" w:eastAsia="Times New Roman" w:hAnsi="Times New Roman" w:cs="Times New Roman"/>
                <w:szCs w:val="24"/>
                <w:rPrChange w:id="88" w:author="Windows User" w:date="2020-09-26T10:1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="00125355" w:rsidRPr="00B41548">
              <w:rPr>
                <w:rFonts w:ascii="Times New Roman" w:eastAsia="Times New Roman" w:hAnsi="Times New Roman" w:cs="Times New Roman"/>
                <w:szCs w:val="24"/>
                <w:rPrChange w:id="89" w:author="Windows User" w:date="2020-09-26T10:1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dan</w:t>
            </w:r>
            <w:proofErr w:type="spellEnd"/>
            <w:r w:rsidR="00125355" w:rsidRPr="00B41548">
              <w:rPr>
                <w:rFonts w:ascii="Times New Roman" w:eastAsia="Times New Roman" w:hAnsi="Times New Roman" w:cs="Times New Roman"/>
                <w:szCs w:val="24"/>
                <w:rPrChange w:id="90" w:author="Windows User" w:date="2020-09-26T10:1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="00125355" w:rsidRPr="00B41548">
              <w:rPr>
                <w:rFonts w:ascii="Times New Roman" w:eastAsia="Times New Roman" w:hAnsi="Times New Roman" w:cs="Times New Roman"/>
                <w:szCs w:val="24"/>
                <w:rPrChange w:id="91" w:author="Windows User" w:date="2020-09-26T10:1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bakat</w:t>
            </w:r>
            <w:proofErr w:type="spellEnd"/>
            <w:ins w:id="92" w:author="Windows User" w:date="2020-09-26T10:17:00Z">
              <w:r w:rsidRPr="00B41548">
                <w:rPr>
                  <w:rFonts w:ascii="Times New Roman" w:eastAsia="Times New Roman" w:hAnsi="Times New Roman" w:cs="Times New Roman"/>
                  <w:szCs w:val="24"/>
                  <w:rPrChange w:id="93" w:author="Windows User" w:date="2020-09-26T10:18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 xml:space="preserve"> </w:t>
              </w:r>
              <w:proofErr w:type="spellStart"/>
              <w:r w:rsidRPr="00B41548">
                <w:rPr>
                  <w:rFonts w:ascii="Times New Roman" w:eastAsia="Times New Roman" w:hAnsi="Times New Roman" w:cs="Times New Roman"/>
                  <w:szCs w:val="24"/>
                  <w:rPrChange w:id="94" w:author="Windows User" w:date="2020-09-26T10:18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serta</w:t>
              </w:r>
              <w:proofErr w:type="spellEnd"/>
              <w:r w:rsidRPr="00B41548">
                <w:rPr>
                  <w:rFonts w:ascii="Times New Roman" w:eastAsia="Times New Roman" w:hAnsi="Times New Roman" w:cs="Times New Roman"/>
                  <w:szCs w:val="24"/>
                  <w:rPrChange w:id="95" w:author="Windows User" w:date="2020-09-26T10:18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 xml:space="preserve"> </w:t>
              </w:r>
            </w:ins>
            <w:del w:id="96" w:author="Windows User" w:date="2020-09-26T10:17:00Z">
              <w:r w:rsidR="00125355" w:rsidRPr="00B41548" w:rsidDel="00B41548">
                <w:rPr>
                  <w:rFonts w:ascii="Times New Roman" w:eastAsia="Times New Roman" w:hAnsi="Times New Roman" w:cs="Times New Roman"/>
                  <w:szCs w:val="24"/>
                  <w:rPrChange w:id="97" w:author="Windows User" w:date="2020-09-26T10:18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/</w:delText>
              </w:r>
            </w:del>
            <w:proofErr w:type="spellStart"/>
            <w:r w:rsidR="00125355" w:rsidRPr="00B41548">
              <w:rPr>
                <w:rFonts w:ascii="Times New Roman" w:eastAsia="Times New Roman" w:hAnsi="Times New Roman" w:cs="Times New Roman"/>
                <w:szCs w:val="24"/>
                <w:rPrChange w:id="98" w:author="Windows User" w:date="2020-09-26T10:1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kebutuhan</w:t>
            </w:r>
            <w:proofErr w:type="spellEnd"/>
            <w:r w:rsidR="00125355" w:rsidRPr="00B41548">
              <w:rPr>
                <w:rFonts w:ascii="Times New Roman" w:eastAsia="Times New Roman" w:hAnsi="Times New Roman" w:cs="Times New Roman"/>
                <w:szCs w:val="24"/>
                <w:rPrChange w:id="99" w:author="Windows User" w:date="2020-09-26T10:1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="00125355" w:rsidRPr="00B41548">
              <w:rPr>
                <w:rFonts w:ascii="Times New Roman" w:eastAsia="Times New Roman" w:hAnsi="Times New Roman" w:cs="Times New Roman"/>
                <w:szCs w:val="24"/>
                <w:rPrChange w:id="100" w:author="Windows User" w:date="2020-09-26T10:1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siswa</w:t>
            </w:r>
            <w:proofErr w:type="spellEnd"/>
            <w:r w:rsidR="00125355" w:rsidRPr="00B41548">
              <w:rPr>
                <w:rFonts w:ascii="Times New Roman" w:eastAsia="Times New Roman" w:hAnsi="Times New Roman" w:cs="Times New Roman"/>
                <w:szCs w:val="24"/>
                <w:rPrChange w:id="101" w:author="Windows User" w:date="2020-09-26T10:1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.</w:t>
            </w:r>
          </w:p>
          <w:p w:rsidR="00125355" w:rsidRPr="00B41548" w:rsidDel="00B4154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del w:id="102" w:author="Windows User" w:date="2020-09-26T10:19:00Z"/>
                <w:rFonts w:ascii="Times New Roman" w:eastAsia="Times New Roman" w:hAnsi="Times New Roman" w:cs="Times New Roman"/>
                <w:b/>
                <w:szCs w:val="24"/>
                <w:rPrChange w:id="103" w:author="Windows User" w:date="2020-09-26T10:19:00Z">
                  <w:rPr>
                    <w:del w:id="104" w:author="Windows User" w:date="2020-09-26T10:19:00Z"/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proofErr w:type="spellStart"/>
            <w:r w:rsidRPr="00B41548">
              <w:rPr>
                <w:rFonts w:ascii="Times New Roman" w:eastAsia="Times New Roman" w:hAnsi="Times New Roman" w:cs="Times New Roman"/>
                <w:b/>
                <w:szCs w:val="24"/>
                <w:rPrChange w:id="105" w:author="Windows User" w:date="2020-09-26T10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Menggunakan</w:t>
            </w:r>
            <w:proofErr w:type="spellEnd"/>
            <w:r w:rsidRPr="00B41548">
              <w:rPr>
                <w:rFonts w:ascii="Times New Roman" w:eastAsia="Times New Roman" w:hAnsi="Times New Roman" w:cs="Times New Roman"/>
                <w:b/>
                <w:szCs w:val="24"/>
                <w:rPrChange w:id="106" w:author="Windows User" w:date="2020-09-26T10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B41548">
              <w:rPr>
                <w:rFonts w:ascii="Times New Roman" w:eastAsia="Times New Roman" w:hAnsi="Times New Roman" w:cs="Times New Roman"/>
                <w:b/>
                <w:szCs w:val="24"/>
                <w:rPrChange w:id="107" w:author="Windows User" w:date="2020-09-26T10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penilaian</w:t>
            </w:r>
            <w:proofErr w:type="spellEnd"/>
            <w:r w:rsidRPr="00B41548">
              <w:rPr>
                <w:rFonts w:ascii="Times New Roman" w:eastAsia="Times New Roman" w:hAnsi="Times New Roman" w:cs="Times New Roman"/>
                <w:b/>
                <w:szCs w:val="24"/>
                <w:rPrChange w:id="108" w:author="Windows User" w:date="2020-09-26T10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B41548">
              <w:rPr>
                <w:rFonts w:ascii="Times New Roman" w:eastAsia="Times New Roman" w:hAnsi="Times New Roman" w:cs="Times New Roman"/>
                <w:b/>
                <w:szCs w:val="24"/>
                <w:rPrChange w:id="109" w:author="Windows User" w:date="2020-09-26T10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formatif</w:t>
            </w:r>
            <w:proofErr w:type="spellEnd"/>
            <w:r w:rsidRPr="00B41548">
              <w:rPr>
                <w:rFonts w:ascii="Times New Roman" w:eastAsia="Times New Roman" w:hAnsi="Times New Roman" w:cs="Times New Roman"/>
                <w:b/>
                <w:szCs w:val="24"/>
                <w:rPrChange w:id="110" w:author="Windows User" w:date="2020-09-26T10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.</w:t>
            </w:r>
            <w:ins w:id="111" w:author="Windows User" w:date="2020-09-26T10:19:00Z">
              <w:r w:rsidR="00B41548" w:rsidRPr="00B41548">
                <w:rPr>
                  <w:rFonts w:ascii="Times New Roman" w:eastAsia="Times New Roman" w:hAnsi="Times New Roman" w:cs="Times New Roman"/>
                  <w:b/>
                  <w:szCs w:val="24"/>
                  <w:rPrChange w:id="112" w:author="Windows User" w:date="2020-09-26T10:19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 xml:space="preserve"> </w:t>
              </w:r>
            </w:ins>
          </w:p>
          <w:p w:rsidR="00125355" w:rsidRPr="00B41548" w:rsidRDefault="00125355" w:rsidP="00B4154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rPrChange w:id="113" w:author="Windows User" w:date="2020-09-26T10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pPrChange w:id="114" w:author="Windows User" w:date="2020-09-26T10:19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115" w:author="Windows User" w:date="2020-09-26T10:17:00Z">
              <w:r w:rsidRPr="00B41548" w:rsidDel="00B41548">
                <w:rPr>
                  <w:rFonts w:ascii="Times New Roman" w:eastAsia="Times New Roman" w:hAnsi="Times New Roman" w:cs="Times New Roman"/>
                  <w:szCs w:val="24"/>
                  <w:rPrChange w:id="116" w:author="Windows User" w:date="2020-09-26T10:19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Yaitu guru di sini</w:delText>
              </w:r>
            </w:del>
            <w:ins w:id="117" w:author="Windows User" w:date="2020-09-26T10:17:00Z">
              <w:r w:rsidR="00B41548" w:rsidRPr="00B41548">
                <w:rPr>
                  <w:rFonts w:ascii="Times New Roman" w:eastAsia="Times New Roman" w:hAnsi="Times New Roman" w:cs="Times New Roman"/>
                  <w:szCs w:val="24"/>
                  <w:rPrChange w:id="118" w:author="Windows User" w:date="2020-09-26T10:19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Guru</w:t>
              </w:r>
            </w:ins>
            <w:r w:rsidRPr="00B41548">
              <w:rPr>
                <w:rFonts w:ascii="Times New Roman" w:eastAsia="Times New Roman" w:hAnsi="Times New Roman" w:cs="Times New Roman"/>
                <w:szCs w:val="24"/>
                <w:rPrChange w:id="119" w:author="Windows User" w:date="2020-09-26T10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B41548">
              <w:rPr>
                <w:rFonts w:ascii="Times New Roman" w:eastAsia="Times New Roman" w:hAnsi="Times New Roman" w:cs="Times New Roman"/>
                <w:szCs w:val="24"/>
                <w:rPrChange w:id="120" w:author="Windows User" w:date="2020-09-26T10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</w:t>
            </w:r>
            <w:del w:id="121" w:author="Windows User" w:date="2020-09-26T10:17:00Z">
              <w:r w:rsidRPr="00B41548" w:rsidDel="00B41548">
                <w:rPr>
                  <w:rFonts w:ascii="Times New Roman" w:eastAsia="Times New Roman" w:hAnsi="Times New Roman" w:cs="Times New Roman"/>
                  <w:szCs w:val="24"/>
                  <w:rPrChange w:id="122" w:author="Windows User" w:date="2020-09-26T10:19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</w:delText>
              </w:r>
            </w:del>
            <w:r w:rsidRPr="00B41548">
              <w:rPr>
                <w:rFonts w:ascii="Times New Roman" w:eastAsia="Times New Roman" w:hAnsi="Times New Roman" w:cs="Times New Roman"/>
                <w:szCs w:val="24"/>
                <w:rPrChange w:id="123" w:author="Windows User" w:date="2020-09-26T10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tuntut</w:t>
            </w:r>
            <w:proofErr w:type="spellEnd"/>
            <w:r w:rsidRPr="00B41548">
              <w:rPr>
                <w:rFonts w:ascii="Times New Roman" w:eastAsia="Times New Roman" w:hAnsi="Times New Roman" w:cs="Times New Roman"/>
                <w:szCs w:val="24"/>
                <w:rPrChange w:id="124" w:author="Windows User" w:date="2020-09-26T10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B41548">
              <w:rPr>
                <w:rFonts w:ascii="Times New Roman" w:eastAsia="Times New Roman" w:hAnsi="Times New Roman" w:cs="Times New Roman"/>
                <w:szCs w:val="24"/>
                <w:rPrChange w:id="125" w:author="Windows User" w:date="2020-09-26T10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untuk</w:t>
            </w:r>
            <w:proofErr w:type="spellEnd"/>
            <w:r w:rsidRPr="00B41548">
              <w:rPr>
                <w:rFonts w:ascii="Times New Roman" w:eastAsia="Times New Roman" w:hAnsi="Times New Roman" w:cs="Times New Roman"/>
                <w:szCs w:val="24"/>
                <w:rPrChange w:id="126" w:author="Windows User" w:date="2020-09-26T10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B41548">
              <w:rPr>
                <w:rFonts w:ascii="Times New Roman" w:eastAsia="Times New Roman" w:hAnsi="Times New Roman" w:cs="Times New Roman"/>
                <w:szCs w:val="24"/>
                <w:rPrChange w:id="127" w:author="Windows User" w:date="2020-09-26T10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membantu</w:t>
            </w:r>
            <w:proofErr w:type="spellEnd"/>
            <w:r w:rsidRPr="00B41548">
              <w:rPr>
                <w:rFonts w:ascii="Times New Roman" w:eastAsia="Times New Roman" w:hAnsi="Times New Roman" w:cs="Times New Roman"/>
                <w:szCs w:val="24"/>
                <w:rPrChange w:id="128" w:author="Windows User" w:date="2020-09-26T10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B41548">
              <w:rPr>
                <w:rFonts w:ascii="Times New Roman" w:eastAsia="Times New Roman" w:hAnsi="Times New Roman" w:cs="Times New Roman"/>
                <w:szCs w:val="24"/>
                <w:rPrChange w:id="129" w:author="Windows User" w:date="2020-09-26T10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siwa</w:t>
            </w:r>
            <w:proofErr w:type="spellEnd"/>
            <w:r w:rsidRPr="00B41548">
              <w:rPr>
                <w:rFonts w:ascii="Times New Roman" w:eastAsia="Times New Roman" w:hAnsi="Times New Roman" w:cs="Times New Roman"/>
                <w:szCs w:val="24"/>
                <w:rPrChange w:id="130" w:author="Windows User" w:date="2020-09-26T10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B41548">
              <w:rPr>
                <w:rFonts w:ascii="Times New Roman" w:eastAsia="Times New Roman" w:hAnsi="Times New Roman" w:cs="Times New Roman"/>
                <w:szCs w:val="24"/>
                <w:rPrChange w:id="131" w:author="Windows User" w:date="2020-09-26T10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dalam</w:t>
            </w:r>
            <w:proofErr w:type="spellEnd"/>
            <w:r w:rsidRPr="00B41548">
              <w:rPr>
                <w:rFonts w:ascii="Times New Roman" w:eastAsia="Times New Roman" w:hAnsi="Times New Roman" w:cs="Times New Roman"/>
                <w:szCs w:val="24"/>
                <w:rPrChange w:id="132" w:author="Windows User" w:date="2020-09-26T10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B41548">
              <w:rPr>
                <w:rFonts w:ascii="Times New Roman" w:eastAsia="Times New Roman" w:hAnsi="Times New Roman" w:cs="Times New Roman"/>
                <w:szCs w:val="24"/>
                <w:rPrChange w:id="133" w:author="Windows User" w:date="2020-09-26T10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mencari</w:t>
            </w:r>
            <w:proofErr w:type="spellEnd"/>
            <w:r w:rsidRPr="00B41548">
              <w:rPr>
                <w:rFonts w:ascii="Times New Roman" w:eastAsia="Times New Roman" w:hAnsi="Times New Roman" w:cs="Times New Roman"/>
                <w:szCs w:val="24"/>
                <w:rPrChange w:id="134" w:author="Windows User" w:date="2020-09-26T10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B41548">
              <w:rPr>
                <w:rFonts w:ascii="Times New Roman" w:eastAsia="Times New Roman" w:hAnsi="Times New Roman" w:cs="Times New Roman"/>
                <w:szCs w:val="24"/>
                <w:rPrChange w:id="135" w:author="Windows User" w:date="2020-09-26T10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kemampuan</w:t>
            </w:r>
            <w:proofErr w:type="spellEnd"/>
            <w:r w:rsidRPr="00B41548">
              <w:rPr>
                <w:rFonts w:ascii="Times New Roman" w:eastAsia="Times New Roman" w:hAnsi="Times New Roman" w:cs="Times New Roman"/>
                <w:szCs w:val="24"/>
                <w:rPrChange w:id="136" w:author="Windows User" w:date="2020-09-26T10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B41548">
              <w:rPr>
                <w:rFonts w:ascii="Times New Roman" w:eastAsia="Times New Roman" w:hAnsi="Times New Roman" w:cs="Times New Roman"/>
                <w:szCs w:val="24"/>
                <w:rPrChange w:id="137" w:author="Windows User" w:date="2020-09-26T10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dan</w:t>
            </w:r>
            <w:proofErr w:type="spellEnd"/>
            <w:r w:rsidRPr="00B41548">
              <w:rPr>
                <w:rFonts w:ascii="Times New Roman" w:eastAsia="Times New Roman" w:hAnsi="Times New Roman" w:cs="Times New Roman"/>
                <w:szCs w:val="24"/>
                <w:rPrChange w:id="138" w:author="Windows User" w:date="2020-09-26T10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B41548">
              <w:rPr>
                <w:rFonts w:ascii="Times New Roman" w:eastAsia="Times New Roman" w:hAnsi="Times New Roman" w:cs="Times New Roman"/>
                <w:szCs w:val="24"/>
                <w:rPrChange w:id="139" w:author="Windows User" w:date="2020-09-26T10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bakat</w:t>
            </w:r>
            <w:proofErr w:type="spellEnd"/>
            <w:r w:rsidRPr="00B41548">
              <w:rPr>
                <w:rFonts w:ascii="Times New Roman" w:eastAsia="Times New Roman" w:hAnsi="Times New Roman" w:cs="Times New Roman"/>
                <w:szCs w:val="24"/>
                <w:rPrChange w:id="140" w:author="Windows User" w:date="2020-09-26T10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B41548">
              <w:rPr>
                <w:rFonts w:ascii="Times New Roman" w:eastAsia="Times New Roman" w:hAnsi="Times New Roman" w:cs="Times New Roman"/>
                <w:szCs w:val="24"/>
                <w:rPrChange w:id="141" w:author="Windows User" w:date="2020-09-26T10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siswa</w:t>
            </w:r>
            <w:proofErr w:type="spellEnd"/>
            <w:r w:rsidRPr="00B41548">
              <w:rPr>
                <w:rFonts w:ascii="Times New Roman" w:eastAsia="Times New Roman" w:hAnsi="Times New Roman" w:cs="Times New Roman"/>
                <w:szCs w:val="24"/>
                <w:rPrChange w:id="142" w:author="Windows User" w:date="2020-09-26T10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.</w:t>
            </w:r>
          </w:p>
          <w:p w:rsidR="00125355" w:rsidRPr="00B41548" w:rsidDel="00B4154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del w:id="143" w:author="Windows User" w:date="2020-09-26T10:19:00Z"/>
                <w:rFonts w:ascii="Times New Roman" w:eastAsia="Times New Roman" w:hAnsi="Times New Roman" w:cs="Times New Roman"/>
                <w:szCs w:val="24"/>
                <w:rPrChange w:id="144" w:author="Windows User" w:date="2020-09-26T10:19:00Z">
                  <w:rPr>
                    <w:del w:id="145" w:author="Windows User" w:date="2020-09-26T10:19:00Z"/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proofErr w:type="spellStart"/>
            <w:r w:rsidRPr="00B41548">
              <w:rPr>
                <w:rFonts w:ascii="Times New Roman" w:eastAsia="Times New Roman" w:hAnsi="Times New Roman" w:cs="Times New Roman"/>
                <w:b/>
                <w:szCs w:val="24"/>
                <w:rPrChange w:id="146" w:author="Windows User" w:date="2020-09-26T10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Menempatkan</w:t>
            </w:r>
            <w:proofErr w:type="spellEnd"/>
            <w:r w:rsidRPr="00B41548">
              <w:rPr>
                <w:rFonts w:ascii="Times New Roman" w:eastAsia="Times New Roman" w:hAnsi="Times New Roman" w:cs="Times New Roman"/>
                <w:b/>
                <w:szCs w:val="24"/>
                <w:rPrChange w:id="147" w:author="Windows User" w:date="2020-09-26T10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guru </w:t>
            </w:r>
            <w:proofErr w:type="spellStart"/>
            <w:r w:rsidRPr="00B41548">
              <w:rPr>
                <w:rFonts w:ascii="Times New Roman" w:eastAsia="Times New Roman" w:hAnsi="Times New Roman" w:cs="Times New Roman"/>
                <w:b/>
                <w:szCs w:val="24"/>
                <w:rPrChange w:id="148" w:author="Windows User" w:date="2020-09-26T10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sebagai</w:t>
            </w:r>
            <w:proofErr w:type="spellEnd"/>
            <w:r w:rsidRPr="00B41548">
              <w:rPr>
                <w:rFonts w:ascii="Times New Roman" w:eastAsia="Times New Roman" w:hAnsi="Times New Roman" w:cs="Times New Roman"/>
                <w:b/>
                <w:szCs w:val="24"/>
                <w:rPrChange w:id="149" w:author="Windows User" w:date="2020-09-26T10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mentor.</w:t>
            </w:r>
            <w:ins w:id="150" w:author="Windows User" w:date="2020-09-26T10:19:00Z">
              <w:r w:rsidR="00B41548" w:rsidRPr="00B41548">
                <w:rPr>
                  <w:rFonts w:ascii="Times New Roman" w:eastAsia="Times New Roman" w:hAnsi="Times New Roman" w:cs="Times New Roman"/>
                  <w:b/>
                  <w:szCs w:val="24"/>
                  <w:rPrChange w:id="151" w:author="Windows User" w:date="2020-09-26T10:19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 xml:space="preserve"> </w:t>
              </w:r>
            </w:ins>
          </w:p>
          <w:p w:rsidR="00125355" w:rsidRPr="00B41548" w:rsidRDefault="00125355" w:rsidP="00B4154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rPrChange w:id="152" w:author="Windows User" w:date="2020-09-26T10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pPrChange w:id="153" w:author="Windows User" w:date="2020-09-26T10:19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B41548">
              <w:rPr>
                <w:rFonts w:ascii="Times New Roman" w:eastAsia="Times New Roman" w:hAnsi="Times New Roman" w:cs="Times New Roman"/>
                <w:szCs w:val="24"/>
                <w:rPrChange w:id="154" w:author="Windows User" w:date="2020-09-26T10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Gur</w:t>
            </w:r>
            <w:ins w:id="155" w:author="Windows User" w:date="2020-09-26T10:19:00Z">
              <w:r w:rsidR="00B41548" w:rsidRPr="00B41548">
                <w:rPr>
                  <w:rFonts w:ascii="Times New Roman" w:eastAsia="Times New Roman" w:hAnsi="Times New Roman" w:cs="Times New Roman"/>
                  <w:szCs w:val="24"/>
                  <w:rPrChange w:id="156" w:author="Windows User" w:date="2020-09-26T10:19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u</w:t>
              </w:r>
            </w:ins>
            <w:del w:id="157" w:author="Windows User" w:date="2020-09-26T10:19:00Z">
              <w:r w:rsidRPr="00B41548" w:rsidDel="00B41548">
                <w:rPr>
                  <w:rFonts w:ascii="Times New Roman" w:eastAsia="Times New Roman" w:hAnsi="Times New Roman" w:cs="Times New Roman"/>
                  <w:szCs w:val="24"/>
                  <w:rPrChange w:id="158" w:author="Windows User" w:date="2020-09-26T10:19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i</w:delText>
              </w:r>
            </w:del>
            <w:r w:rsidRPr="00B41548">
              <w:rPr>
                <w:rFonts w:ascii="Times New Roman" w:eastAsia="Times New Roman" w:hAnsi="Times New Roman" w:cs="Times New Roman"/>
                <w:szCs w:val="24"/>
                <w:rPrChange w:id="159" w:author="Windows User" w:date="2020-09-26T10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B41548">
              <w:rPr>
                <w:rFonts w:ascii="Times New Roman" w:eastAsia="Times New Roman" w:hAnsi="Times New Roman" w:cs="Times New Roman"/>
                <w:szCs w:val="24"/>
                <w:rPrChange w:id="160" w:author="Windows User" w:date="2020-09-26T10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dilatih</w:t>
            </w:r>
            <w:proofErr w:type="spellEnd"/>
            <w:r w:rsidRPr="00B41548">
              <w:rPr>
                <w:rFonts w:ascii="Times New Roman" w:eastAsia="Times New Roman" w:hAnsi="Times New Roman" w:cs="Times New Roman"/>
                <w:szCs w:val="24"/>
                <w:rPrChange w:id="161" w:author="Windows User" w:date="2020-09-26T10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B41548">
              <w:rPr>
                <w:rFonts w:ascii="Times New Roman" w:eastAsia="Times New Roman" w:hAnsi="Times New Roman" w:cs="Times New Roman"/>
                <w:szCs w:val="24"/>
                <w:rPrChange w:id="162" w:author="Windows User" w:date="2020-09-26T10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untuk</w:t>
            </w:r>
            <w:proofErr w:type="spellEnd"/>
            <w:r w:rsidRPr="00B41548">
              <w:rPr>
                <w:rFonts w:ascii="Times New Roman" w:eastAsia="Times New Roman" w:hAnsi="Times New Roman" w:cs="Times New Roman"/>
                <w:szCs w:val="24"/>
                <w:rPrChange w:id="163" w:author="Windows User" w:date="2020-09-26T10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B41548">
              <w:rPr>
                <w:rFonts w:ascii="Times New Roman" w:eastAsia="Times New Roman" w:hAnsi="Times New Roman" w:cs="Times New Roman"/>
                <w:szCs w:val="24"/>
                <w:rPrChange w:id="164" w:author="Windows User" w:date="2020-09-26T10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mengembangkan</w:t>
            </w:r>
            <w:proofErr w:type="spellEnd"/>
            <w:r w:rsidRPr="00B41548">
              <w:rPr>
                <w:rFonts w:ascii="Times New Roman" w:eastAsia="Times New Roman" w:hAnsi="Times New Roman" w:cs="Times New Roman"/>
                <w:szCs w:val="24"/>
                <w:rPrChange w:id="165" w:author="Windows User" w:date="2020-09-26T10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B41548">
              <w:rPr>
                <w:rFonts w:ascii="Times New Roman" w:eastAsia="Times New Roman" w:hAnsi="Times New Roman" w:cs="Times New Roman"/>
                <w:szCs w:val="24"/>
                <w:rPrChange w:id="166" w:author="Windows User" w:date="2020-09-26T10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kurikulum</w:t>
            </w:r>
            <w:proofErr w:type="spellEnd"/>
            <w:r w:rsidRPr="00B41548">
              <w:rPr>
                <w:rFonts w:ascii="Times New Roman" w:eastAsia="Times New Roman" w:hAnsi="Times New Roman" w:cs="Times New Roman"/>
                <w:szCs w:val="24"/>
                <w:rPrChange w:id="167" w:author="Windows User" w:date="2020-09-26T10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B41548">
              <w:rPr>
                <w:rFonts w:ascii="Times New Roman" w:eastAsia="Times New Roman" w:hAnsi="Times New Roman" w:cs="Times New Roman"/>
                <w:szCs w:val="24"/>
                <w:rPrChange w:id="168" w:author="Windows User" w:date="2020-09-26T10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dan</w:t>
            </w:r>
            <w:proofErr w:type="spellEnd"/>
            <w:r w:rsidRPr="00B41548">
              <w:rPr>
                <w:rFonts w:ascii="Times New Roman" w:eastAsia="Times New Roman" w:hAnsi="Times New Roman" w:cs="Times New Roman"/>
                <w:szCs w:val="24"/>
                <w:rPrChange w:id="169" w:author="Windows User" w:date="2020-09-26T10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B41548">
              <w:rPr>
                <w:rFonts w:ascii="Times New Roman" w:eastAsia="Times New Roman" w:hAnsi="Times New Roman" w:cs="Times New Roman"/>
                <w:szCs w:val="24"/>
                <w:rPrChange w:id="170" w:author="Windows User" w:date="2020-09-26T10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memberikan</w:t>
            </w:r>
            <w:proofErr w:type="spellEnd"/>
            <w:r w:rsidRPr="00B41548">
              <w:rPr>
                <w:rFonts w:ascii="Times New Roman" w:eastAsia="Times New Roman" w:hAnsi="Times New Roman" w:cs="Times New Roman"/>
                <w:szCs w:val="24"/>
                <w:rPrChange w:id="171" w:author="Windows User" w:date="2020-09-26T10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B41548">
              <w:rPr>
                <w:rFonts w:ascii="Times New Roman" w:eastAsia="Times New Roman" w:hAnsi="Times New Roman" w:cs="Times New Roman"/>
                <w:szCs w:val="24"/>
                <w:rPrChange w:id="172" w:author="Windows User" w:date="2020-09-26T10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kebebasan</w:t>
            </w:r>
            <w:proofErr w:type="spellEnd"/>
            <w:r w:rsidRPr="00B41548">
              <w:rPr>
                <w:rFonts w:ascii="Times New Roman" w:eastAsia="Times New Roman" w:hAnsi="Times New Roman" w:cs="Times New Roman"/>
                <w:szCs w:val="24"/>
                <w:rPrChange w:id="173" w:author="Windows User" w:date="2020-09-26T10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B41548">
              <w:rPr>
                <w:rFonts w:ascii="Times New Roman" w:eastAsia="Times New Roman" w:hAnsi="Times New Roman" w:cs="Times New Roman"/>
                <w:szCs w:val="24"/>
                <w:rPrChange w:id="174" w:author="Windows User" w:date="2020-09-26T10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untuk</w:t>
            </w:r>
            <w:proofErr w:type="spellEnd"/>
            <w:r w:rsidRPr="00B41548">
              <w:rPr>
                <w:rFonts w:ascii="Times New Roman" w:eastAsia="Times New Roman" w:hAnsi="Times New Roman" w:cs="Times New Roman"/>
                <w:szCs w:val="24"/>
                <w:rPrChange w:id="175" w:author="Windows User" w:date="2020-09-26T10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B41548">
              <w:rPr>
                <w:rFonts w:ascii="Times New Roman" w:eastAsia="Times New Roman" w:hAnsi="Times New Roman" w:cs="Times New Roman"/>
                <w:szCs w:val="24"/>
                <w:rPrChange w:id="176" w:author="Windows User" w:date="2020-09-26T10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menentukan</w:t>
            </w:r>
            <w:proofErr w:type="spellEnd"/>
            <w:r w:rsidRPr="00B41548">
              <w:rPr>
                <w:rFonts w:ascii="Times New Roman" w:eastAsia="Times New Roman" w:hAnsi="Times New Roman" w:cs="Times New Roman"/>
                <w:szCs w:val="24"/>
                <w:rPrChange w:id="177" w:author="Windows User" w:date="2020-09-26T10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B41548">
              <w:rPr>
                <w:rFonts w:ascii="Times New Roman" w:eastAsia="Times New Roman" w:hAnsi="Times New Roman" w:cs="Times New Roman"/>
                <w:szCs w:val="24"/>
                <w:rPrChange w:id="178" w:author="Windows User" w:date="2020-09-26T10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cara</w:t>
            </w:r>
            <w:proofErr w:type="spellEnd"/>
            <w:r w:rsidRPr="00B41548">
              <w:rPr>
                <w:rFonts w:ascii="Times New Roman" w:eastAsia="Times New Roman" w:hAnsi="Times New Roman" w:cs="Times New Roman"/>
                <w:szCs w:val="24"/>
                <w:rPrChange w:id="179" w:author="Windows User" w:date="2020-09-26T10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B41548">
              <w:rPr>
                <w:rFonts w:ascii="Times New Roman" w:eastAsia="Times New Roman" w:hAnsi="Times New Roman" w:cs="Times New Roman"/>
                <w:szCs w:val="24"/>
                <w:rPrChange w:id="180" w:author="Windows User" w:date="2020-09-26T10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belajar</w:t>
            </w:r>
            <w:proofErr w:type="spellEnd"/>
            <w:r w:rsidRPr="00B41548">
              <w:rPr>
                <w:rFonts w:ascii="Times New Roman" w:eastAsia="Times New Roman" w:hAnsi="Times New Roman" w:cs="Times New Roman"/>
                <w:szCs w:val="24"/>
                <w:rPrChange w:id="181" w:author="Windows User" w:date="2020-09-26T10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B41548">
              <w:rPr>
                <w:rFonts w:ascii="Times New Roman" w:eastAsia="Times New Roman" w:hAnsi="Times New Roman" w:cs="Times New Roman"/>
                <w:szCs w:val="24"/>
                <w:rPrChange w:id="182" w:author="Windows User" w:date="2020-09-26T10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mengajar</w:t>
            </w:r>
            <w:proofErr w:type="spellEnd"/>
            <w:r w:rsidRPr="00B41548">
              <w:rPr>
                <w:rFonts w:ascii="Times New Roman" w:eastAsia="Times New Roman" w:hAnsi="Times New Roman" w:cs="Times New Roman"/>
                <w:szCs w:val="24"/>
                <w:rPrChange w:id="183" w:author="Windows User" w:date="2020-09-26T10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B41548">
              <w:rPr>
                <w:rFonts w:ascii="Times New Roman" w:eastAsia="Times New Roman" w:hAnsi="Times New Roman" w:cs="Times New Roman"/>
                <w:szCs w:val="24"/>
                <w:rPrChange w:id="184" w:author="Windows User" w:date="2020-09-26T10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siswa</w:t>
            </w:r>
            <w:proofErr w:type="spellEnd"/>
            <w:r w:rsidRPr="00B41548">
              <w:rPr>
                <w:rFonts w:ascii="Times New Roman" w:eastAsia="Times New Roman" w:hAnsi="Times New Roman" w:cs="Times New Roman"/>
                <w:szCs w:val="24"/>
                <w:rPrChange w:id="185" w:author="Windows User" w:date="2020-09-26T10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.</w:t>
            </w:r>
          </w:p>
          <w:p w:rsidR="00125355" w:rsidRPr="00EC6F38" w:rsidDel="00B4154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del w:id="186" w:author="Windows User" w:date="2020-09-26T10:19:00Z"/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B41548">
              <w:rPr>
                <w:rFonts w:ascii="Times New Roman" w:eastAsia="Times New Roman" w:hAnsi="Times New Roman" w:cs="Times New Roman"/>
                <w:b/>
                <w:szCs w:val="24"/>
                <w:rPrChange w:id="187" w:author="Windows User" w:date="2020-09-26T10:2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Pengembangan</w:t>
            </w:r>
            <w:proofErr w:type="spellEnd"/>
            <w:r w:rsidRPr="00B41548">
              <w:rPr>
                <w:rFonts w:ascii="Times New Roman" w:eastAsia="Times New Roman" w:hAnsi="Times New Roman" w:cs="Times New Roman"/>
                <w:b/>
                <w:szCs w:val="24"/>
                <w:rPrChange w:id="188" w:author="Windows User" w:date="2020-09-26T10:2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B41548">
              <w:rPr>
                <w:rFonts w:ascii="Times New Roman" w:eastAsia="Times New Roman" w:hAnsi="Times New Roman" w:cs="Times New Roman"/>
                <w:b/>
                <w:szCs w:val="24"/>
                <w:rPrChange w:id="189" w:author="Windows User" w:date="2020-09-26T10:2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profesi</w:t>
            </w:r>
            <w:proofErr w:type="spellEnd"/>
            <w:r w:rsidRPr="00B41548">
              <w:rPr>
                <w:rFonts w:ascii="Times New Roman" w:eastAsia="Times New Roman" w:hAnsi="Times New Roman" w:cs="Times New Roman"/>
                <w:b/>
                <w:szCs w:val="24"/>
                <w:rPrChange w:id="190" w:author="Windows User" w:date="2020-09-26T10:2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guru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ins w:id="191" w:author="Windows User" w:date="2020-09-26T10:19:00Z">
              <w:r w:rsidR="00B4154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</w:p>
          <w:p w:rsidR="00125355" w:rsidRPr="00B41548" w:rsidRDefault="00125355" w:rsidP="00B4154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rPrChange w:id="192" w:author="Windows User" w:date="2020-09-26T10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pPrChange w:id="193" w:author="Windows User" w:date="2020-09-26T10:20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194" w:author="Windows User" w:date="2020-09-26T10:20:00Z">
              <w:r w:rsidRPr="00B41548" w:rsidDel="00B41548">
                <w:rPr>
                  <w:rFonts w:ascii="Times New Roman" w:eastAsia="Times New Roman" w:hAnsi="Times New Roman" w:cs="Times New Roman"/>
                  <w:szCs w:val="24"/>
                  <w:rPrChange w:id="195" w:author="Windows User" w:date="2020-09-26T10:19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Dimana g</w:delText>
              </w:r>
            </w:del>
            <w:proofErr w:type="spellStart"/>
            <w:ins w:id="196" w:author="Windows User" w:date="2020-09-26T10:20:00Z">
              <w:r w:rsidR="00B41548">
                <w:rPr>
                  <w:rFonts w:ascii="Times New Roman" w:eastAsia="Times New Roman" w:hAnsi="Times New Roman" w:cs="Times New Roman"/>
                  <w:szCs w:val="24"/>
                </w:rPr>
                <w:t>Peran</w:t>
              </w:r>
              <w:proofErr w:type="spellEnd"/>
              <w:r w:rsidR="00B41548">
                <w:rPr>
                  <w:rFonts w:ascii="Times New Roman" w:eastAsia="Times New Roman" w:hAnsi="Times New Roman" w:cs="Times New Roman"/>
                  <w:szCs w:val="24"/>
                </w:rPr>
                <w:t xml:space="preserve"> g</w:t>
              </w:r>
            </w:ins>
            <w:r w:rsidRPr="00B41548">
              <w:rPr>
                <w:rFonts w:ascii="Times New Roman" w:eastAsia="Times New Roman" w:hAnsi="Times New Roman" w:cs="Times New Roman"/>
                <w:szCs w:val="24"/>
                <w:rPrChange w:id="197" w:author="Windows User" w:date="2020-09-26T10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uru </w:t>
            </w:r>
            <w:proofErr w:type="spellStart"/>
            <w:r w:rsidRPr="00B41548">
              <w:rPr>
                <w:rFonts w:ascii="Times New Roman" w:eastAsia="Times New Roman" w:hAnsi="Times New Roman" w:cs="Times New Roman"/>
                <w:szCs w:val="24"/>
                <w:rPrChange w:id="198" w:author="Windows User" w:date="2020-09-26T10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sebagai</w:t>
            </w:r>
            <w:proofErr w:type="spellEnd"/>
            <w:r w:rsidRPr="00B41548">
              <w:rPr>
                <w:rFonts w:ascii="Times New Roman" w:eastAsia="Times New Roman" w:hAnsi="Times New Roman" w:cs="Times New Roman"/>
                <w:szCs w:val="24"/>
                <w:rPrChange w:id="199" w:author="Windows User" w:date="2020-09-26T10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B41548">
              <w:rPr>
                <w:rFonts w:ascii="Times New Roman" w:eastAsia="Times New Roman" w:hAnsi="Times New Roman" w:cs="Times New Roman"/>
                <w:szCs w:val="24"/>
                <w:rPrChange w:id="200" w:author="Windows User" w:date="2020-09-26T10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pendidik</w:t>
            </w:r>
            <w:proofErr w:type="spellEnd"/>
            <w:r w:rsidRPr="00B41548">
              <w:rPr>
                <w:rFonts w:ascii="Times New Roman" w:eastAsia="Times New Roman" w:hAnsi="Times New Roman" w:cs="Times New Roman"/>
                <w:szCs w:val="24"/>
                <w:rPrChange w:id="201" w:author="Windows User" w:date="2020-09-26T10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di era 4.0 </w:t>
            </w:r>
            <w:del w:id="202" w:author="Windows User" w:date="2020-09-26T10:20:00Z">
              <w:r w:rsidRPr="00B41548" w:rsidDel="00B41548">
                <w:rPr>
                  <w:rFonts w:ascii="Times New Roman" w:eastAsia="Times New Roman" w:hAnsi="Times New Roman" w:cs="Times New Roman"/>
                  <w:szCs w:val="24"/>
                  <w:rPrChange w:id="203" w:author="Windows User" w:date="2020-09-26T10:19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maka </w:delText>
              </w:r>
            </w:del>
            <w:proofErr w:type="spellStart"/>
            <w:ins w:id="204" w:author="Windows User" w:date="2020-09-26T10:20:00Z">
              <w:r w:rsidR="00B41548">
                <w:rPr>
                  <w:rFonts w:ascii="Times New Roman" w:eastAsia="Times New Roman" w:hAnsi="Times New Roman" w:cs="Times New Roman"/>
                  <w:szCs w:val="24"/>
                </w:rPr>
                <w:t>membuat</w:t>
              </w:r>
              <w:proofErr w:type="spellEnd"/>
              <w:r w:rsidR="00B41548" w:rsidRPr="00B41548">
                <w:rPr>
                  <w:rFonts w:ascii="Times New Roman" w:eastAsia="Times New Roman" w:hAnsi="Times New Roman" w:cs="Times New Roman"/>
                  <w:szCs w:val="24"/>
                  <w:rPrChange w:id="205" w:author="Windows User" w:date="2020-09-26T10:19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 xml:space="preserve"> </w:t>
              </w:r>
            </w:ins>
            <w:r w:rsidRPr="00B41548">
              <w:rPr>
                <w:rFonts w:ascii="Times New Roman" w:eastAsia="Times New Roman" w:hAnsi="Times New Roman" w:cs="Times New Roman"/>
                <w:szCs w:val="24"/>
                <w:rPrChange w:id="206" w:author="Windows User" w:date="2020-09-26T10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guru </w:t>
            </w:r>
            <w:proofErr w:type="spellStart"/>
            <w:r w:rsidRPr="00B41548">
              <w:rPr>
                <w:rFonts w:ascii="Times New Roman" w:eastAsia="Times New Roman" w:hAnsi="Times New Roman" w:cs="Times New Roman"/>
                <w:szCs w:val="24"/>
                <w:rPrChange w:id="207" w:author="Windows User" w:date="2020-09-26T10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tidak</w:t>
            </w:r>
            <w:proofErr w:type="spellEnd"/>
            <w:r w:rsidRPr="00B41548">
              <w:rPr>
                <w:rFonts w:ascii="Times New Roman" w:eastAsia="Times New Roman" w:hAnsi="Times New Roman" w:cs="Times New Roman"/>
                <w:szCs w:val="24"/>
                <w:rPrChange w:id="208" w:author="Windows User" w:date="2020-09-26T10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B41548">
              <w:rPr>
                <w:rFonts w:ascii="Times New Roman" w:eastAsia="Times New Roman" w:hAnsi="Times New Roman" w:cs="Times New Roman"/>
                <w:szCs w:val="24"/>
                <w:rPrChange w:id="209" w:author="Windows User" w:date="2020-09-26T10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boleh</w:t>
            </w:r>
            <w:proofErr w:type="spellEnd"/>
            <w:r w:rsidRPr="00B41548">
              <w:rPr>
                <w:rFonts w:ascii="Times New Roman" w:eastAsia="Times New Roman" w:hAnsi="Times New Roman" w:cs="Times New Roman"/>
                <w:szCs w:val="24"/>
                <w:rPrChange w:id="210" w:author="Windows User" w:date="2020-09-26T10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B41548">
              <w:rPr>
                <w:rFonts w:ascii="Times New Roman" w:eastAsia="Times New Roman" w:hAnsi="Times New Roman" w:cs="Times New Roman"/>
                <w:szCs w:val="24"/>
                <w:rPrChange w:id="211" w:author="Windows User" w:date="2020-09-26T10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menetap</w:t>
            </w:r>
            <w:proofErr w:type="spellEnd"/>
            <w:r w:rsidRPr="00B41548">
              <w:rPr>
                <w:rFonts w:ascii="Times New Roman" w:eastAsia="Times New Roman" w:hAnsi="Times New Roman" w:cs="Times New Roman"/>
                <w:szCs w:val="24"/>
                <w:rPrChange w:id="212" w:author="Windows User" w:date="2020-09-26T10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B41548">
              <w:rPr>
                <w:rFonts w:ascii="Times New Roman" w:eastAsia="Times New Roman" w:hAnsi="Times New Roman" w:cs="Times New Roman"/>
                <w:szCs w:val="24"/>
                <w:rPrChange w:id="213" w:author="Windows User" w:date="2020-09-26T10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dengan</w:t>
            </w:r>
            <w:proofErr w:type="spellEnd"/>
            <w:r w:rsidRPr="00B41548">
              <w:rPr>
                <w:rFonts w:ascii="Times New Roman" w:eastAsia="Times New Roman" w:hAnsi="Times New Roman" w:cs="Times New Roman"/>
                <w:szCs w:val="24"/>
                <w:rPrChange w:id="214" w:author="Windows User" w:date="2020-09-26T10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B41548">
              <w:rPr>
                <w:rFonts w:ascii="Times New Roman" w:eastAsia="Times New Roman" w:hAnsi="Times New Roman" w:cs="Times New Roman"/>
                <w:szCs w:val="24"/>
                <w:rPrChange w:id="215" w:author="Windows User" w:date="2020-09-26T10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satu</w:t>
            </w:r>
            <w:proofErr w:type="spellEnd"/>
            <w:r w:rsidRPr="00B41548">
              <w:rPr>
                <w:rFonts w:ascii="Times New Roman" w:eastAsia="Times New Roman" w:hAnsi="Times New Roman" w:cs="Times New Roman"/>
                <w:szCs w:val="24"/>
                <w:rPrChange w:id="216" w:author="Windows User" w:date="2020-09-26T10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strata</w:t>
            </w:r>
            <w:ins w:id="217" w:author="Windows User" w:date="2020-09-26T10:21:00Z">
              <w:r w:rsidR="00B41548">
                <w:rPr>
                  <w:rFonts w:ascii="Times New Roman" w:eastAsia="Times New Roman" w:hAnsi="Times New Roman" w:cs="Times New Roman"/>
                  <w:szCs w:val="24"/>
                </w:rPr>
                <w:t xml:space="preserve">. Guru </w:t>
              </w:r>
            </w:ins>
            <w:del w:id="218" w:author="Windows User" w:date="2020-09-26T10:20:00Z">
              <w:r w:rsidRPr="00B41548" w:rsidDel="00B41548">
                <w:rPr>
                  <w:rFonts w:ascii="Times New Roman" w:eastAsia="Times New Roman" w:hAnsi="Times New Roman" w:cs="Times New Roman"/>
                  <w:szCs w:val="24"/>
                  <w:rPrChange w:id="219" w:author="Windows User" w:date="2020-09-26T10:19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, </w:delText>
              </w:r>
            </w:del>
            <w:proofErr w:type="spellStart"/>
            <w:r w:rsidRPr="00B41548">
              <w:rPr>
                <w:rFonts w:ascii="Times New Roman" w:eastAsia="Times New Roman" w:hAnsi="Times New Roman" w:cs="Times New Roman"/>
                <w:szCs w:val="24"/>
                <w:rPrChange w:id="220" w:author="Windows User" w:date="2020-09-26T10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harus</w:t>
            </w:r>
            <w:proofErr w:type="spellEnd"/>
            <w:r w:rsidRPr="00B41548">
              <w:rPr>
                <w:rFonts w:ascii="Times New Roman" w:eastAsia="Times New Roman" w:hAnsi="Times New Roman" w:cs="Times New Roman"/>
                <w:szCs w:val="24"/>
                <w:rPrChange w:id="221" w:author="Windows User" w:date="2020-09-26T10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B41548">
              <w:rPr>
                <w:rFonts w:ascii="Times New Roman" w:eastAsia="Times New Roman" w:hAnsi="Times New Roman" w:cs="Times New Roman"/>
                <w:szCs w:val="24"/>
                <w:rPrChange w:id="222" w:author="Windows User" w:date="2020-09-26T10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selalu</w:t>
            </w:r>
            <w:proofErr w:type="spellEnd"/>
            <w:r w:rsidRPr="00B41548">
              <w:rPr>
                <w:rFonts w:ascii="Times New Roman" w:eastAsia="Times New Roman" w:hAnsi="Times New Roman" w:cs="Times New Roman"/>
                <w:szCs w:val="24"/>
                <w:rPrChange w:id="223" w:author="Windows User" w:date="2020-09-26T10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B41548">
              <w:rPr>
                <w:rFonts w:ascii="Times New Roman" w:eastAsia="Times New Roman" w:hAnsi="Times New Roman" w:cs="Times New Roman"/>
                <w:szCs w:val="24"/>
                <w:rPrChange w:id="224" w:author="Windows User" w:date="2020-09-26T10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berkembang</w:t>
            </w:r>
            <w:proofErr w:type="spellEnd"/>
            <w:r w:rsidRPr="00B41548">
              <w:rPr>
                <w:rFonts w:ascii="Times New Roman" w:eastAsia="Times New Roman" w:hAnsi="Times New Roman" w:cs="Times New Roman"/>
                <w:szCs w:val="24"/>
                <w:rPrChange w:id="225" w:author="Windows User" w:date="2020-09-26T10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agar </w:t>
            </w:r>
            <w:proofErr w:type="spellStart"/>
            <w:r w:rsidRPr="00B41548">
              <w:rPr>
                <w:rFonts w:ascii="Times New Roman" w:eastAsia="Times New Roman" w:hAnsi="Times New Roman" w:cs="Times New Roman"/>
                <w:szCs w:val="24"/>
                <w:rPrChange w:id="226" w:author="Windows User" w:date="2020-09-26T10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dapat</w:t>
            </w:r>
            <w:proofErr w:type="spellEnd"/>
            <w:r w:rsidRPr="00B41548">
              <w:rPr>
                <w:rFonts w:ascii="Times New Roman" w:eastAsia="Times New Roman" w:hAnsi="Times New Roman" w:cs="Times New Roman"/>
                <w:szCs w:val="24"/>
                <w:rPrChange w:id="227" w:author="Windows User" w:date="2020-09-26T10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B41548">
              <w:rPr>
                <w:rFonts w:ascii="Times New Roman" w:eastAsia="Times New Roman" w:hAnsi="Times New Roman" w:cs="Times New Roman"/>
                <w:szCs w:val="24"/>
                <w:rPrChange w:id="228" w:author="Windows User" w:date="2020-09-26T10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mengajarkan</w:t>
            </w:r>
            <w:proofErr w:type="spellEnd"/>
            <w:r w:rsidRPr="00B41548">
              <w:rPr>
                <w:rFonts w:ascii="Times New Roman" w:eastAsia="Times New Roman" w:hAnsi="Times New Roman" w:cs="Times New Roman"/>
                <w:szCs w:val="24"/>
                <w:rPrChange w:id="229" w:author="Windows User" w:date="2020-09-26T10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B41548">
              <w:rPr>
                <w:rFonts w:ascii="Times New Roman" w:eastAsia="Times New Roman" w:hAnsi="Times New Roman" w:cs="Times New Roman"/>
                <w:szCs w:val="24"/>
                <w:rPrChange w:id="230" w:author="Windows User" w:date="2020-09-26T10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pendidikan</w:t>
            </w:r>
            <w:proofErr w:type="spellEnd"/>
            <w:r w:rsidRPr="00B41548">
              <w:rPr>
                <w:rFonts w:ascii="Times New Roman" w:eastAsia="Times New Roman" w:hAnsi="Times New Roman" w:cs="Times New Roman"/>
                <w:szCs w:val="24"/>
                <w:rPrChange w:id="231" w:author="Windows User" w:date="2020-09-26T10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B41548">
              <w:rPr>
                <w:rFonts w:ascii="Times New Roman" w:eastAsia="Times New Roman" w:hAnsi="Times New Roman" w:cs="Times New Roman"/>
                <w:szCs w:val="24"/>
                <w:rPrChange w:id="232" w:author="Windows User" w:date="2020-09-26T10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sesuai</w:t>
            </w:r>
            <w:proofErr w:type="spellEnd"/>
            <w:r w:rsidRPr="00B41548">
              <w:rPr>
                <w:rFonts w:ascii="Times New Roman" w:eastAsia="Times New Roman" w:hAnsi="Times New Roman" w:cs="Times New Roman"/>
                <w:szCs w:val="24"/>
                <w:rPrChange w:id="233" w:author="Windows User" w:date="2020-09-26T10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B41548">
              <w:rPr>
                <w:rFonts w:ascii="Times New Roman" w:eastAsia="Times New Roman" w:hAnsi="Times New Roman" w:cs="Times New Roman"/>
                <w:szCs w:val="24"/>
                <w:rPrChange w:id="234" w:author="Windows User" w:date="2020-09-26T10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dengan</w:t>
            </w:r>
            <w:proofErr w:type="spellEnd"/>
            <w:r w:rsidRPr="00B41548">
              <w:rPr>
                <w:rFonts w:ascii="Times New Roman" w:eastAsia="Times New Roman" w:hAnsi="Times New Roman" w:cs="Times New Roman"/>
                <w:szCs w:val="24"/>
                <w:rPrChange w:id="235" w:author="Windows User" w:date="2020-09-26T10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B41548">
              <w:rPr>
                <w:rFonts w:ascii="Times New Roman" w:eastAsia="Times New Roman" w:hAnsi="Times New Roman" w:cs="Times New Roman"/>
                <w:szCs w:val="24"/>
                <w:rPrChange w:id="236" w:author="Windows User" w:date="2020-09-26T10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eranya</w:t>
            </w:r>
            <w:proofErr w:type="spellEnd"/>
            <w:r w:rsidRPr="00B41548">
              <w:rPr>
                <w:rFonts w:ascii="Times New Roman" w:eastAsia="Times New Roman" w:hAnsi="Times New Roman" w:cs="Times New Roman"/>
                <w:szCs w:val="24"/>
                <w:rPrChange w:id="237" w:author="Windows User" w:date="2020-09-26T10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.</w:t>
            </w:r>
          </w:p>
          <w:p w:rsidR="00125355" w:rsidRPr="00EC6F38" w:rsidDel="00B4154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del w:id="238" w:author="Windows User" w:date="2020-09-26T10:44:00Z"/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39" w:author="Windows User" w:date="2020-09-26T10:21:00Z">
              <w:r w:rsidRPr="00EC6F38" w:rsidDel="00B41548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ins w:id="240" w:author="Windows User" w:date="2020-09-26T10:21:00Z">
              <w:r w:rsidR="00B41548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ins w:id="241" w:author="Windows User" w:date="2020-09-26T10:44:00Z">
              <w:r w:rsidR="00B4154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242" w:author="Windows User" w:date="2020-09-26T10:44:00Z">
              <w:r w:rsidRPr="00EC6F38" w:rsidDel="00B41548">
                <w:rPr>
                  <w:rFonts w:ascii="Times New Roman" w:eastAsia="Times New Roman" w:hAnsi="Times New Roman" w:cs="Times New Roman"/>
                  <w:szCs w:val="24"/>
                </w:rPr>
                <w:delText>:</w:delText>
              </w:r>
            </w:del>
          </w:p>
          <w:p w:rsidR="00125355" w:rsidRPr="00EC6F38" w:rsidDel="00B41548" w:rsidRDefault="00B41548" w:rsidP="00B41548">
            <w:pPr>
              <w:spacing w:before="100" w:beforeAutospacing="1" w:after="100" w:afterAutospacing="1" w:line="240" w:lineRule="auto"/>
              <w:contextualSpacing w:val="0"/>
              <w:rPr>
                <w:del w:id="243" w:author="Windows User" w:date="2020-09-26T10:44:00Z"/>
                <w:rFonts w:ascii="Times New Roman" w:eastAsia="Times New Roman" w:hAnsi="Times New Roman" w:cs="Times New Roman"/>
                <w:szCs w:val="24"/>
              </w:rPr>
              <w:pPrChange w:id="244" w:author="Windows User" w:date="2020-09-26T10:44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ins w:id="245" w:author="Windows User" w:date="2020-09-26T10:44:00Z">
              <w:r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del w:id="246" w:author="Windows User" w:date="2020-09-26T10:44:00Z">
              <w:r w:rsidR="00125355" w:rsidRPr="00EC6F38" w:rsidDel="00B41548">
                <w:rPr>
                  <w:rFonts w:ascii="Times New Roman" w:eastAsia="Times New Roman" w:hAnsi="Times New Roman" w:cs="Times New Roman"/>
                  <w:szCs w:val="24"/>
                </w:rPr>
                <w:delText>M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engamati</w:t>
            </w:r>
            <w:proofErr w:type="spellEnd"/>
          </w:p>
          <w:p w:rsidR="00125355" w:rsidRPr="00EC6F38" w:rsidDel="00B41548" w:rsidRDefault="00B41548" w:rsidP="00B41548">
            <w:pPr>
              <w:spacing w:before="100" w:beforeAutospacing="1" w:after="100" w:afterAutospacing="1" w:line="240" w:lineRule="auto"/>
              <w:contextualSpacing w:val="0"/>
              <w:rPr>
                <w:del w:id="247" w:author="Windows User" w:date="2020-09-26T10:45:00Z"/>
                <w:rFonts w:ascii="Times New Roman" w:eastAsia="Times New Roman" w:hAnsi="Times New Roman" w:cs="Times New Roman"/>
                <w:szCs w:val="24"/>
              </w:rPr>
              <w:pPrChange w:id="248" w:author="Windows User" w:date="2020-09-26T10:44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ins w:id="249" w:author="Windows User" w:date="2020-09-26T10:44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del w:id="250" w:author="Windows User" w:date="2020-09-26T10:44:00Z">
              <w:r w:rsidR="00125355" w:rsidRPr="00EC6F38" w:rsidDel="00B41548">
                <w:rPr>
                  <w:rFonts w:ascii="Times New Roman" w:eastAsia="Times New Roman" w:hAnsi="Times New Roman" w:cs="Times New Roman"/>
                  <w:szCs w:val="24"/>
                </w:rPr>
                <w:delText>M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emahami</w:t>
            </w:r>
            <w:proofErr w:type="spellEnd"/>
            <w:ins w:id="251" w:author="Windows User" w:date="2020-09-26T10:45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</w:p>
          <w:p w:rsidR="00125355" w:rsidRPr="00EC6F38" w:rsidDel="00B41548" w:rsidRDefault="00125355" w:rsidP="00B41548">
            <w:pPr>
              <w:spacing w:before="100" w:beforeAutospacing="1" w:after="100" w:afterAutospacing="1" w:line="240" w:lineRule="auto"/>
              <w:contextualSpacing w:val="0"/>
              <w:rPr>
                <w:del w:id="252" w:author="Windows User" w:date="2020-09-26T10:45:00Z"/>
                <w:rFonts w:ascii="Times New Roman" w:eastAsia="Times New Roman" w:hAnsi="Times New Roman" w:cs="Times New Roman"/>
                <w:szCs w:val="24"/>
              </w:rPr>
              <w:pPrChange w:id="253" w:author="Windows User" w:date="2020-09-26T10:45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254" w:author="Windows User" w:date="2020-09-26T10:45:00Z">
              <w:r w:rsidRPr="00EC6F38" w:rsidDel="00B41548">
                <w:rPr>
                  <w:rFonts w:ascii="Times New Roman" w:eastAsia="Times New Roman" w:hAnsi="Times New Roman" w:cs="Times New Roman"/>
                  <w:szCs w:val="24"/>
                </w:rPr>
                <w:delText>M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encoba</w:t>
            </w:r>
            <w:proofErr w:type="spellEnd"/>
            <w:ins w:id="255" w:author="Windows User" w:date="2020-09-26T10:45:00Z">
              <w:r w:rsidR="00B41548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</w:p>
          <w:p w:rsidR="00125355" w:rsidRPr="00EC6F38" w:rsidDel="00B41548" w:rsidRDefault="00B41548" w:rsidP="00B41548">
            <w:pPr>
              <w:spacing w:before="100" w:beforeAutospacing="1" w:after="100" w:afterAutospacing="1" w:line="240" w:lineRule="auto"/>
              <w:contextualSpacing w:val="0"/>
              <w:rPr>
                <w:del w:id="256" w:author="Windows User" w:date="2020-09-26T10:45:00Z"/>
                <w:rFonts w:ascii="Times New Roman" w:eastAsia="Times New Roman" w:hAnsi="Times New Roman" w:cs="Times New Roman"/>
                <w:szCs w:val="24"/>
              </w:rPr>
              <w:pPrChange w:id="257" w:author="Windows User" w:date="2020-09-26T10:45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ins w:id="258" w:author="Windows User" w:date="2020-09-26T10:45:00Z">
              <w:r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del w:id="259" w:author="Windows User" w:date="2020-09-26T10:45:00Z">
              <w:r w:rsidR="00125355" w:rsidRPr="00EC6F38" w:rsidDel="00B41548">
                <w:rPr>
                  <w:rFonts w:ascii="Times New Roman" w:eastAsia="Times New Roman" w:hAnsi="Times New Roman" w:cs="Times New Roman"/>
                  <w:szCs w:val="24"/>
                </w:rPr>
                <w:delText>M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endiskusikan</w:t>
            </w:r>
            <w:proofErr w:type="spellEnd"/>
            <w:ins w:id="260" w:author="Windows User" w:date="2020-09-26T10:45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bookmarkStart w:id="261" w:name="_GoBack"/>
            <w:bookmarkEnd w:id="261"/>
          </w:p>
          <w:p w:rsidR="00125355" w:rsidRPr="00EC6F38" w:rsidRDefault="00125355" w:rsidP="00B41548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262" w:author="Windows User" w:date="2020-09-26T10:45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263" w:author="Windows User" w:date="2020-09-26T10:45:00Z">
              <w:r w:rsidRPr="00EC6F38" w:rsidDel="00B41548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enelitian</w:t>
            </w:r>
            <w:proofErr w:type="spellEnd"/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264" w:author="Windows User" w:date="2020-09-26T10:23:00Z">
              <w:r w:rsidR="00B41548"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65" w:author="Windows User" w:date="2020-09-26T10:23:00Z">
              <w:r w:rsidRPr="00EC6F38" w:rsidDel="00B41548">
                <w:rPr>
                  <w:rFonts w:ascii="Times New Roman" w:eastAsia="Times New Roman" w:hAnsi="Times New Roman" w:cs="Times New Roman"/>
                  <w:szCs w:val="24"/>
                </w:rPr>
                <w:delText>sebenarnya jadi</w:delText>
              </w:r>
            </w:del>
            <w:proofErr w:type="spellStart"/>
            <w:ins w:id="266" w:author="Windows User" w:date="2020-09-26T10:23:00Z">
              <w:r w:rsidR="00B41548">
                <w:rPr>
                  <w:rFonts w:ascii="Times New Roman" w:eastAsia="Times New Roman" w:hAnsi="Times New Roman" w:cs="Times New Roman"/>
                  <w:szCs w:val="24"/>
                </w:rPr>
                <w:t>menjadi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ins w:id="267" w:author="Windows User" w:date="2020-09-26T10:23:00Z">
              <w:r w:rsidR="00B41548">
                <w:rPr>
                  <w:rFonts w:ascii="Times New Roman" w:eastAsia="Times New Roman" w:hAnsi="Times New Roman" w:cs="Times New Roman"/>
                  <w:szCs w:val="24"/>
                </w:rPr>
                <w:t xml:space="preserve">. </w:t>
              </w:r>
            </w:ins>
            <w:del w:id="268" w:author="Windows User" w:date="2020-09-26T10:23:00Z">
              <w:r w:rsidRPr="00EC6F38" w:rsidDel="00B41548">
                <w:rPr>
                  <w:rFonts w:ascii="Times New Roman" w:eastAsia="Times New Roman" w:hAnsi="Times New Roman" w:cs="Times New Roman"/>
                  <w:szCs w:val="24"/>
                </w:rPr>
                <w:delText xml:space="preserve">, </w:delText>
              </w:r>
            </w:del>
            <w:proofErr w:type="spellStart"/>
            <w:ins w:id="269" w:author="Windows User" w:date="2020-09-26T10:23:00Z">
              <w:r w:rsidR="00B41548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270" w:author="Windows User" w:date="2020-09-26T10:23:00Z">
              <w:r w:rsidRPr="00EC6F38" w:rsidDel="00B41548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71" w:author="Windows User" w:date="2020-09-26T10:24:00Z">
              <w:r w:rsidRPr="00EC6F38" w:rsidDel="00B41548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72" w:author="Windows User" w:date="2020-09-26T10:24:00Z">
              <w:r w:rsidRPr="00EC6F38" w:rsidDel="00B41548">
                <w:rPr>
                  <w:rFonts w:ascii="Times New Roman" w:eastAsia="Times New Roman" w:hAnsi="Times New Roman" w:cs="Times New Roman"/>
                  <w:szCs w:val="24"/>
                </w:rPr>
                <w:delText xml:space="preserve">dari </w:delText>
              </w:r>
            </w:del>
            <w:proofErr w:type="spellStart"/>
            <w:ins w:id="273" w:author="Windows User" w:date="2020-09-26T10:24:00Z">
              <w:r w:rsidR="00B41548">
                <w:rPr>
                  <w:rFonts w:ascii="Times New Roman" w:eastAsia="Times New Roman" w:hAnsi="Times New Roman" w:cs="Times New Roman"/>
                  <w:szCs w:val="24"/>
                </w:rPr>
                <w:t>berdasarkan</w:t>
              </w:r>
              <w:proofErr w:type="spellEnd"/>
              <w:r w:rsidR="00B41548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ins w:id="274" w:author="Windows User" w:date="2020-09-26T10:24:00Z">
              <w:r w:rsidR="00B4154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B41548">
                <w:rPr>
                  <w:rFonts w:ascii="Times New Roman" w:eastAsia="Times New Roman" w:hAnsi="Times New Roman" w:cs="Times New Roman"/>
                  <w:szCs w:val="24"/>
                </w:rPr>
                <w:t>adalah</w:t>
              </w:r>
            </w:ins>
            <w:proofErr w:type="spellEnd"/>
            <w:del w:id="275" w:author="Windows User" w:date="2020-09-26T10:24:00Z">
              <w:r w:rsidRPr="00EC6F38" w:rsidDel="00B41548">
                <w:rPr>
                  <w:rFonts w:ascii="Times New Roman" w:eastAsia="Times New Roman" w:hAnsi="Times New Roman" w:cs="Times New Roman"/>
                  <w:szCs w:val="24"/>
                </w:rPr>
                <w:delText xml:space="preserve"> yaitu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ins w:id="276" w:author="Windows User" w:date="2020-09-26T10:24:00Z">
              <w:r w:rsidR="00B4154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B41548">
                <w:rPr>
                  <w:rFonts w:ascii="Times New Roman" w:eastAsia="Times New Roman" w:hAnsi="Times New Roman" w:cs="Times New Roman"/>
                  <w:szCs w:val="24"/>
                </w:rPr>
                <w:t>atau</w:t>
              </w:r>
              <w:proofErr w:type="spellEnd"/>
              <w:r w:rsidR="00B4154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277" w:author="Windows User" w:date="2020-09-26T10:24:00Z">
              <w:r w:rsidRPr="00EC6F38" w:rsidDel="00B41548">
                <w:rPr>
                  <w:rFonts w:ascii="Times New Roman" w:eastAsia="Times New Roman" w:hAnsi="Times New Roman" w:cs="Times New Roman"/>
                  <w:szCs w:val="24"/>
                </w:rPr>
                <w:delText xml:space="preserve">/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</w:t>
            </w:r>
            <w:ins w:id="278" w:author="Windows User" w:date="2020-09-26T10:24:00Z">
              <w:r w:rsidR="00B41548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del w:id="279" w:author="Windows User" w:date="2020-09-26T10:24:00Z">
              <w:r w:rsidRPr="00EC6F38" w:rsidDel="00B41548">
                <w:rPr>
                  <w:rFonts w:ascii="Times New Roman" w:eastAsia="Times New Roman" w:hAnsi="Times New Roman" w:cs="Times New Roman"/>
                  <w:szCs w:val="24"/>
                </w:rPr>
                <w:delText>e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80" w:author="Windows User" w:date="2020-09-26T10:24:00Z">
              <w:r w:rsidRPr="00EC6F38" w:rsidDel="00B41548">
                <w:rPr>
                  <w:rFonts w:ascii="Times New Roman" w:eastAsia="Times New Roman" w:hAnsi="Times New Roman" w:cs="Times New Roman"/>
                  <w:szCs w:val="24"/>
                </w:rPr>
                <w:delText>pada bagaimana kita</w:delText>
              </w:r>
            </w:del>
            <w:proofErr w:type="spellStart"/>
            <w:ins w:id="281" w:author="Windows User" w:date="2020-09-26T10:24:00Z">
              <w:r w:rsidR="00B41548">
                <w:rPr>
                  <w:rFonts w:ascii="Times New Roman" w:eastAsia="Times New Roman" w:hAnsi="Times New Roman" w:cs="Times New Roman"/>
                  <w:szCs w:val="24"/>
                </w:rPr>
                <w:t>untuk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ins w:id="282" w:author="Windows User" w:date="2020-09-26T10:25:00Z">
              <w:r w:rsidR="00B41548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83" w:author="Windows User" w:date="2020-09-26T10:25:00Z">
              <w:r w:rsidRPr="00EC6F38" w:rsidDel="00B41548">
                <w:rPr>
                  <w:rFonts w:ascii="Times New Roman" w:eastAsia="Times New Roman" w:hAnsi="Times New Roman" w:cs="Times New Roman"/>
                  <w:szCs w:val="24"/>
                </w:rPr>
                <w:delText>di sini</w:delText>
              </w:r>
            </w:del>
            <w:ins w:id="284" w:author="Windows User" w:date="2020-09-26T10:25:00Z">
              <w:r w:rsidR="00B41548">
                <w:rPr>
                  <w:rFonts w:ascii="Times New Roman" w:eastAsia="Times New Roman" w:hAnsi="Times New Roman" w:cs="Times New Roman"/>
                  <w:szCs w:val="24"/>
                </w:rPr>
                <w:t xml:space="preserve">yang </w:t>
              </w:r>
              <w:proofErr w:type="spellStart"/>
              <w:r w:rsidR="00B41548">
                <w:rPr>
                  <w:rFonts w:ascii="Times New Roman" w:eastAsia="Times New Roman" w:hAnsi="Times New Roman" w:cs="Times New Roman"/>
                  <w:szCs w:val="24"/>
                </w:rPr>
                <w:t>dimaksud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B41548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285" w:author="Windows User" w:date="2020-09-26T10:26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ins w:id="286" w:author="Windows User" w:date="2020-09-26T10:25:00Z">
              <w:r w:rsidR="00B41548">
                <w:rPr>
                  <w:rFonts w:ascii="Times New Roman" w:eastAsia="Times New Roman" w:hAnsi="Times New Roman" w:cs="Times New Roman"/>
                  <w:szCs w:val="24"/>
                </w:rPr>
                <w:t xml:space="preserve">. </w:t>
              </w:r>
            </w:ins>
            <w:del w:id="287" w:author="Windows User" w:date="2020-09-26T10:25:00Z">
              <w:r w:rsidRPr="00EC6F38" w:rsidDel="00B41548">
                <w:rPr>
                  <w:rFonts w:ascii="Times New Roman" w:eastAsia="Times New Roman" w:hAnsi="Times New Roman" w:cs="Times New Roman"/>
                  <w:szCs w:val="24"/>
                </w:rPr>
                <w:delText xml:space="preserve">, </w:delText>
              </w:r>
            </w:del>
            <w:proofErr w:type="spellStart"/>
            <w:ins w:id="288" w:author="Windows User" w:date="2020-09-26T10:25:00Z">
              <w:r w:rsidR="00B41548">
                <w:rPr>
                  <w:rFonts w:ascii="Times New Roman" w:eastAsia="Times New Roman" w:hAnsi="Times New Roman" w:cs="Times New Roman"/>
                  <w:szCs w:val="24"/>
                </w:rPr>
                <w:t>T</w:t>
              </w:r>
            </w:ins>
            <w:del w:id="289" w:author="Windows User" w:date="2020-09-26T10:25:00Z">
              <w:r w:rsidRPr="00EC6F38" w:rsidDel="00B41548">
                <w:rPr>
                  <w:rFonts w:ascii="Times New Roman" w:eastAsia="Times New Roman" w:hAnsi="Times New Roman" w:cs="Times New Roman"/>
                  <w:szCs w:val="24"/>
                </w:rPr>
                <w:delText>t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ins w:id="290" w:author="Windows User" w:date="2020-09-26T10:25:00Z">
              <w:r w:rsidR="00B4154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B41548">
                <w:rPr>
                  <w:rFonts w:ascii="Times New Roman" w:eastAsia="Times New Roman" w:hAnsi="Times New Roman" w:cs="Times New Roman"/>
                  <w:szCs w:val="24"/>
                </w:rPr>
                <w:t>menjadi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ins w:id="291" w:author="Windows User" w:date="2020-09-26T10:26:00Z">
              <w:r w:rsidR="00B41548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del w:id="292" w:author="Windows User" w:date="2020-09-26T10:25:00Z">
              <w:r w:rsidRPr="00EC6F38" w:rsidDel="00B41548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93" w:author="Windows User" w:date="2020-09-26T10:26:00Z">
              <w:r w:rsidRPr="00EC6F38" w:rsidDel="00B41548">
                <w:rPr>
                  <w:rFonts w:ascii="Times New Roman" w:eastAsia="Times New Roman" w:hAnsi="Times New Roman" w:cs="Times New Roman"/>
                  <w:szCs w:val="24"/>
                </w:rPr>
                <w:delText xml:space="preserve">bisa </w:delText>
              </w:r>
            </w:del>
            <w:proofErr w:type="spellStart"/>
            <w:ins w:id="294" w:author="Windows User" w:date="2020-09-26T10:26:00Z">
              <w:r w:rsidR="00B41548">
                <w:rPr>
                  <w:rFonts w:ascii="Times New Roman" w:eastAsia="Times New Roman" w:hAnsi="Times New Roman" w:cs="Times New Roman"/>
                  <w:szCs w:val="24"/>
                </w:rPr>
                <w:t>dapat</w:t>
              </w:r>
              <w:proofErr w:type="spellEnd"/>
              <w:r w:rsidR="00B41548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B41548"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Windows User">
    <w15:presenceInfo w15:providerId="None" w15:userId="Windows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924DF5"/>
    <w:rsid w:val="00B41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10B61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514</Words>
  <Characters>2934</Characters>
  <Application>Microsoft Office Word</Application>
  <DocSecurity>0</DocSecurity>
  <Lines>24</Lines>
  <Paragraphs>6</Paragraphs>
  <ScaleCrop>false</ScaleCrop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4</cp:revision>
  <dcterms:created xsi:type="dcterms:W3CDTF">2020-08-26T22:03:00Z</dcterms:created>
  <dcterms:modified xsi:type="dcterms:W3CDTF">2020-09-26T03:45:00Z</dcterms:modified>
</cp:coreProperties>
</file>