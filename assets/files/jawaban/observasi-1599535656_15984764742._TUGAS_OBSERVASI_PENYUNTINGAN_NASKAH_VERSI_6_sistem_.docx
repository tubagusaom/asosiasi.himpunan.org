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3"/>
      </w:tblGrid>
      <w:tr w:rsidR="00974F1C" w:rsidRPr="00A16D9B" w:rsidTr="00821BA2">
        <w:tc>
          <w:tcPr>
            <w:tcW w:w="9350" w:type="dxa"/>
          </w:tcPr>
          <w:p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:rsidR="006F061F" w:rsidRDefault="00974F1C" w:rsidP="006F061F">
            <w:pPr>
              <w:spacing w:line="312" w:lineRule="auto"/>
              <w:ind w:left="457"/>
              <w:rPr>
                <w:ins w:id="0" w:author="user" w:date="2020-09-08T10:28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6F061F" w:rsidRDefault="006F061F" w:rsidP="006F061F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ins w:id="1" w:author="user" w:date="2020-09-08T10:28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Wong, </w:t>
              </w:r>
              <w:proofErr w:type="spellStart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Jony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. 2010. </w:t>
              </w:r>
              <w:r w:rsidRPr="006F061F"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  <w:rPrChange w:id="2" w:author="user" w:date="2020-09-08T10:29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>Internet Marketing for Beginners</w:t>
              </w:r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. Jakarta: </w:t>
              </w:r>
              <w:proofErr w:type="spellStart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Elex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Media </w:t>
              </w:r>
              <w:proofErr w:type="spellStart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Komputindo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.</w:t>
              </w:r>
            </w:ins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ins w:id="3" w:author="user" w:date="2020-09-08T10:29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0C3154" w:rsidRDefault="000C3154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ins w:id="4" w:author="user" w:date="2020-09-08T10:29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Helianthusonfri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, </w:t>
              </w:r>
              <w:proofErr w:type="spellStart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Jefferly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. 2016. </w:t>
              </w:r>
              <w:r w:rsidRPr="000C3154"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  <w:rPrChange w:id="5" w:author="user" w:date="2020-09-08T10:29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>Facebook Marketing</w:t>
              </w:r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. Jakarta: </w:t>
              </w:r>
              <w:proofErr w:type="spellStart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Elex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Media </w:t>
              </w:r>
              <w:proofErr w:type="spellStart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Komputindo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.</w:t>
              </w:r>
            </w:ins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ins w:id="6" w:author="user" w:date="2020-09-08T10:29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:rsidR="00BE3EAB" w:rsidRDefault="00BE3EAB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ins w:id="7" w:author="user" w:date="2020-09-08T10:30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Azhar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, </w:t>
              </w:r>
              <w:proofErr w:type="spellStart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Tauhid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Nur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dan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Bambang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Trim. 2005. </w:t>
              </w:r>
              <w:proofErr w:type="spellStart"/>
              <w:r w:rsidRPr="00BE3EAB"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  <w:rPrChange w:id="8" w:author="user" w:date="2020-09-08T10:31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>Jangan</w:t>
              </w:r>
              <w:proofErr w:type="spellEnd"/>
              <w:r w:rsidRPr="00BE3EAB"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  <w:rPrChange w:id="9" w:author="user" w:date="2020-09-08T10:31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 xml:space="preserve"> </w:t>
              </w:r>
              <w:proofErr w:type="spellStart"/>
              <w:r w:rsidRPr="00BE3EAB"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  <w:rPrChange w:id="10" w:author="user" w:date="2020-09-08T10:31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>ke</w:t>
              </w:r>
              <w:proofErr w:type="spellEnd"/>
              <w:r w:rsidRPr="00BE3EAB"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  <w:rPrChange w:id="11" w:author="user" w:date="2020-09-08T10:31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 xml:space="preserve"> </w:t>
              </w:r>
              <w:proofErr w:type="spellStart"/>
              <w:r w:rsidRPr="00BE3EAB"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  <w:rPrChange w:id="12" w:author="user" w:date="2020-09-08T10:31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>Dokter</w:t>
              </w:r>
              <w:proofErr w:type="spellEnd"/>
              <w:r w:rsidRPr="00BE3EAB"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  <w:rPrChange w:id="13" w:author="user" w:date="2020-09-08T10:31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 xml:space="preserve"> </w:t>
              </w:r>
              <w:proofErr w:type="spellStart"/>
              <w:r w:rsidRPr="00BE3EAB"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  <w:rPrChange w:id="14" w:author="user" w:date="2020-09-08T10:31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>Lagi</w:t>
              </w:r>
              <w:proofErr w:type="spellEnd"/>
              <w:r w:rsidRPr="00BE3EAB"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  <w:rPrChange w:id="15" w:author="user" w:date="2020-09-08T10:31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 xml:space="preserve">: </w:t>
              </w:r>
              <w:proofErr w:type="spellStart"/>
              <w:r w:rsidRPr="00BE3EAB"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  <w:rPrChange w:id="16" w:author="user" w:date="2020-09-08T10:31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>Keajaiban</w:t>
              </w:r>
              <w:proofErr w:type="spellEnd"/>
              <w:r w:rsidRPr="00BE3EAB"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  <w:rPrChange w:id="17" w:author="user" w:date="2020-09-08T10:31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 xml:space="preserve"> </w:t>
              </w:r>
              <w:proofErr w:type="spellStart"/>
              <w:r w:rsidRPr="00BE3EAB"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  <w:rPrChange w:id="18" w:author="user" w:date="2020-09-08T10:31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>Sistem</w:t>
              </w:r>
              <w:proofErr w:type="spellEnd"/>
              <w:r w:rsidRPr="00BE3EAB"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  <w:rPrChange w:id="19" w:author="user" w:date="2020-09-08T10:31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 xml:space="preserve"> </w:t>
              </w:r>
              <w:proofErr w:type="spellStart"/>
              <w:r w:rsidRPr="00BE3EAB"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  <w:rPrChange w:id="20" w:author="user" w:date="2020-09-08T10:31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>Imun</w:t>
              </w:r>
              <w:proofErr w:type="spellEnd"/>
              <w:r w:rsidRPr="00BE3EAB"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  <w:rPrChange w:id="21" w:author="user" w:date="2020-09-08T10:31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 xml:space="preserve"> </w:t>
              </w:r>
              <w:proofErr w:type="spellStart"/>
              <w:r w:rsidRPr="00BE3EAB"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  <w:rPrChange w:id="22" w:author="user" w:date="2020-09-08T10:31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>dan</w:t>
              </w:r>
              <w:proofErr w:type="spellEnd"/>
              <w:r w:rsidRPr="00BE3EAB"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  <w:rPrChange w:id="23" w:author="user" w:date="2020-09-08T10:31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 xml:space="preserve"> </w:t>
              </w:r>
              <w:proofErr w:type="spellStart"/>
              <w:r w:rsidRPr="00BE3EAB"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  <w:rPrChange w:id="24" w:author="user" w:date="2020-09-08T10:31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>Kiat</w:t>
              </w:r>
              <w:proofErr w:type="spellEnd"/>
              <w:r w:rsidRPr="00BE3EAB"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  <w:rPrChange w:id="25" w:author="user" w:date="2020-09-08T10:31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 xml:space="preserve"> </w:t>
              </w:r>
              <w:proofErr w:type="spellStart"/>
              <w:r w:rsidRPr="00BE3EAB"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  <w:rPrChange w:id="26" w:author="user" w:date="2020-09-08T10:31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>Menghalau</w:t>
              </w:r>
              <w:proofErr w:type="spellEnd"/>
              <w:r w:rsidRPr="00BE3EAB"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  <w:rPrChange w:id="27" w:author="user" w:date="2020-09-08T10:31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 xml:space="preserve"> </w:t>
              </w:r>
              <w:proofErr w:type="spellStart"/>
              <w:r w:rsidRPr="00BE3EAB"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  <w:rPrChange w:id="28" w:author="user" w:date="2020-09-08T10:31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>Penyakit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. Bandung: MQ Publishing.</w:t>
              </w:r>
            </w:ins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ins w:id="29" w:author="user" w:date="2020-09-08T10:31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05516F" w:rsidRDefault="00213979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ins w:id="30" w:author="user" w:date="2020-09-08T10:31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Osborne, John </w:t>
              </w:r>
              <w:proofErr w:type="gramStart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W..</w:t>
              </w:r>
              <w:proofErr w:type="gramEnd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1993</w:t>
              </w:r>
            </w:ins>
            <w:ins w:id="31" w:author="user" w:date="2020-09-08T10:33:00Z">
              <w:r w:rsidR="00565697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. </w:t>
              </w:r>
            </w:ins>
            <w:proofErr w:type="spellStart"/>
            <w:ins w:id="32" w:author="user" w:date="2020-09-08T10:31:00Z">
              <w:r w:rsidR="0005516F" w:rsidRPr="0048213F"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  <w:rPrChange w:id="33" w:author="user" w:date="2020-09-08T10:33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>Kiat</w:t>
              </w:r>
              <w:proofErr w:type="spellEnd"/>
              <w:r w:rsidR="0005516F" w:rsidRPr="0048213F"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  <w:rPrChange w:id="34" w:author="user" w:date="2020-09-08T10:33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 xml:space="preserve"> </w:t>
              </w:r>
              <w:proofErr w:type="spellStart"/>
              <w:r w:rsidR="0005516F" w:rsidRPr="0048213F"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  <w:rPrChange w:id="35" w:author="user" w:date="2020-09-08T10:33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>Berbicara</w:t>
              </w:r>
              <w:proofErr w:type="spellEnd"/>
              <w:r w:rsidR="0005516F" w:rsidRPr="0048213F"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  <w:rPrChange w:id="36" w:author="user" w:date="2020-09-08T10:33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 xml:space="preserve"> di </w:t>
              </w:r>
              <w:proofErr w:type="spellStart"/>
              <w:r w:rsidR="0005516F" w:rsidRPr="0048213F"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  <w:rPrChange w:id="37" w:author="user" w:date="2020-09-08T10:33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>Depan</w:t>
              </w:r>
              <w:proofErr w:type="spellEnd"/>
              <w:r w:rsidR="0005516F" w:rsidRPr="0048213F"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  <w:rPrChange w:id="38" w:author="user" w:date="2020-09-08T10:33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 xml:space="preserve"> </w:t>
              </w:r>
              <w:proofErr w:type="spellStart"/>
              <w:r w:rsidR="0005516F" w:rsidRPr="0048213F"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  <w:rPrChange w:id="39" w:author="user" w:date="2020-09-08T10:33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>Umum</w:t>
              </w:r>
              <w:proofErr w:type="spellEnd"/>
              <w:r w:rsidR="0005516F" w:rsidRPr="0048213F"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  <w:rPrChange w:id="40" w:author="user" w:date="2020-09-08T10:33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 xml:space="preserve"> </w:t>
              </w:r>
              <w:proofErr w:type="spellStart"/>
              <w:r w:rsidR="0005516F" w:rsidRPr="0048213F"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  <w:rPrChange w:id="41" w:author="user" w:date="2020-09-08T10:33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>untuk</w:t>
              </w:r>
              <w:proofErr w:type="spellEnd"/>
              <w:r w:rsidR="0005516F" w:rsidRPr="0048213F"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  <w:rPrChange w:id="42" w:author="user" w:date="2020-09-08T10:33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 xml:space="preserve"> </w:t>
              </w:r>
              <w:proofErr w:type="spellStart"/>
              <w:r w:rsidR="0005516F" w:rsidRPr="0048213F"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  <w:rPrChange w:id="43" w:author="user" w:date="2020-09-08T10:33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>Eksekutif</w:t>
              </w:r>
              <w:proofErr w:type="spellEnd"/>
              <w:r w:rsidR="0005516F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.</w:t>
              </w:r>
            </w:ins>
            <w:ins w:id="44" w:author="user" w:date="2020-09-08T10:33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Andre </w:t>
              </w:r>
              <w:proofErr w:type="spellStart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Walfred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.</w:t>
              </w:r>
            </w:ins>
            <w:ins w:id="45" w:author="user" w:date="2020-09-08T10:31:00Z">
              <w:r w:rsidR="0005516F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</w:ins>
            <w:ins w:id="46" w:author="user" w:date="2020-09-08T10:32:00Z">
              <w:r w:rsidR="0005516F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Jakarta: </w:t>
              </w:r>
              <w:proofErr w:type="spellStart"/>
              <w:r w:rsidR="0005516F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Bumi</w:t>
              </w:r>
              <w:proofErr w:type="spellEnd"/>
              <w:r w:rsidR="0005516F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05516F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Aksara</w:t>
              </w:r>
              <w:proofErr w:type="spellEnd"/>
              <w:r w:rsidR="0005516F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. </w:t>
              </w:r>
            </w:ins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Masa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Lalu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ins w:id="47" w:author="user" w:date="2020-09-08T10:32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lastRenderedPageBreak/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:rsidR="00A25731" w:rsidRDefault="00565697" w:rsidP="00A25731">
            <w:pPr>
              <w:pStyle w:val="ListParagraph"/>
              <w:spacing w:line="312" w:lineRule="auto"/>
              <w:ind w:left="457"/>
              <w:rPr>
                <w:ins w:id="48" w:author="user" w:date="2020-09-08T10:34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ins w:id="49" w:author="user" w:date="2020-09-08T10:32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Arradon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, </w:t>
              </w:r>
              <w:proofErr w:type="spellStart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Issabelee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. 2014. </w:t>
              </w:r>
              <w:r w:rsidRPr="00F025B3"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  <w:rPrChange w:id="50" w:author="user" w:date="2020-09-08T10:33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 xml:space="preserve">Aceh, </w:t>
              </w:r>
              <w:proofErr w:type="spellStart"/>
              <w:r w:rsidRPr="00F025B3"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  <w:rPrChange w:id="51" w:author="user" w:date="2020-09-08T10:33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>Contoh</w:t>
              </w:r>
              <w:proofErr w:type="spellEnd"/>
              <w:r w:rsidRPr="00F025B3"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  <w:rPrChange w:id="52" w:author="user" w:date="2020-09-08T10:33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 xml:space="preserve"> </w:t>
              </w:r>
              <w:proofErr w:type="spellStart"/>
              <w:r w:rsidRPr="00F025B3"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  <w:rPrChange w:id="53" w:author="user" w:date="2020-09-08T10:33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>Penyelesaian</w:t>
              </w:r>
              <w:proofErr w:type="spellEnd"/>
              <w:r w:rsidRPr="00F025B3"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  <w:rPrChange w:id="54" w:author="user" w:date="2020-09-08T10:33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 xml:space="preserve"> </w:t>
              </w:r>
              <w:proofErr w:type="spellStart"/>
              <w:r w:rsidRPr="00F025B3"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  <w:rPrChange w:id="55" w:author="user" w:date="2020-09-08T10:33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>Kejahatan</w:t>
              </w:r>
              <w:proofErr w:type="spellEnd"/>
              <w:r w:rsidRPr="00F025B3"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  <w:rPrChange w:id="56" w:author="user" w:date="2020-09-08T10:33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 xml:space="preserve"> </w:t>
              </w:r>
              <w:proofErr w:type="spellStart"/>
              <w:r w:rsidRPr="00F025B3"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  <w:rPrChange w:id="57" w:author="user" w:date="2020-09-08T10:33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>Masa</w:t>
              </w:r>
              <w:proofErr w:type="spellEnd"/>
              <w:r w:rsidRPr="00F025B3"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  <w:rPrChange w:id="58" w:author="user" w:date="2020-09-08T10:33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 xml:space="preserve"> </w:t>
              </w:r>
              <w:proofErr w:type="spellStart"/>
              <w:r w:rsidRPr="00F025B3"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  <w:rPrChange w:id="59" w:author="user" w:date="2020-09-08T10:33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>Lalu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.</w:t>
              </w:r>
            </w:ins>
            <w:ins w:id="60" w:author="user" w:date="2020-09-08T10:33:00Z">
              <w:r w:rsidR="00A25731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</w:ins>
            <w:ins w:id="61" w:author="user" w:date="2020-09-08T10:34:00Z">
              <w:r w:rsidR="00A25731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(Retrieved from </w:t>
              </w:r>
              <w:proofErr w:type="spellStart"/>
              <w:r w:rsidR="00A25731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Kompas</w:t>
              </w:r>
              <w:proofErr w:type="spellEnd"/>
              <w:r w:rsidR="00A25731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, 10 </w:t>
              </w:r>
              <w:proofErr w:type="spellStart"/>
              <w:r w:rsidR="00A25731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Februari</w:t>
              </w:r>
              <w:proofErr w:type="spellEnd"/>
              <w:r w:rsidR="00A25731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2014</w:t>
              </w:r>
              <w:r w:rsidR="00A25731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).</w:t>
              </w:r>
            </w:ins>
          </w:p>
          <w:p w:rsidR="00565697" w:rsidRDefault="00565697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Jalan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ins w:id="62" w:author="user" w:date="2020-09-08T10:34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720661" w:rsidRPr="005D70C9" w:rsidRDefault="00720661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ins w:id="63" w:author="user" w:date="2020-09-08T10:34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Trim, </w:t>
              </w:r>
              <w:proofErr w:type="spellStart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Bambang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. 2011. </w:t>
              </w:r>
              <w:r w:rsidRPr="00A41AF0"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  <w:rPrChange w:id="64" w:author="user" w:date="2020-09-08T10:35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 xml:space="preserve">The Art of Stimulating Idea: </w:t>
              </w:r>
              <w:proofErr w:type="spellStart"/>
              <w:r w:rsidRPr="00A41AF0"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  <w:rPrChange w:id="65" w:author="user" w:date="2020-09-08T10:35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>Jurus</w:t>
              </w:r>
              <w:proofErr w:type="spellEnd"/>
              <w:r w:rsidRPr="00A41AF0"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  <w:rPrChange w:id="66" w:author="user" w:date="2020-09-08T10:35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 xml:space="preserve"> </w:t>
              </w:r>
              <w:proofErr w:type="spellStart"/>
              <w:r w:rsidRPr="00A41AF0"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  <w:rPrChange w:id="67" w:author="user" w:date="2020-09-08T10:35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>Mendulang</w:t>
              </w:r>
              <w:proofErr w:type="spellEnd"/>
              <w:r w:rsidRPr="00A41AF0"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  <w:rPrChange w:id="68" w:author="user" w:date="2020-09-08T10:35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 xml:space="preserve"> Ide </w:t>
              </w:r>
              <w:proofErr w:type="spellStart"/>
              <w:r w:rsidRPr="00A41AF0"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  <w:rPrChange w:id="69" w:author="user" w:date="2020-09-08T10:35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>dan</w:t>
              </w:r>
              <w:proofErr w:type="spellEnd"/>
              <w:r w:rsidRPr="00A41AF0"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  <w:rPrChange w:id="70" w:author="user" w:date="2020-09-08T10:35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 xml:space="preserve"> </w:t>
              </w:r>
              <w:proofErr w:type="spellStart"/>
              <w:r w:rsidRPr="00A41AF0"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  <w:rPrChange w:id="71" w:author="user" w:date="2020-09-08T10:35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>Insaf</w:t>
              </w:r>
              <w:proofErr w:type="spellEnd"/>
              <w:r w:rsidRPr="00A41AF0"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  <w:rPrChange w:id="72" w:author="user" w:date="2020-09-08T10:35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 xml:space="preserve"> agar Kaya di </w:t>
              </w:r>
              <w:proofErr w:type="spellStart"/>
              <w:r w:rsidRPr="00A41AF0"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  <w:rPrChange w:id="73" w:author="user" w:date="2020-09-08T10:35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>Jalan</w:t>
              </w:r>
              <w:proofErr w:type="spellEnd"/>
              <w:r w:rsidRPr="00A41AF0"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  <w:rPrChange w:id="74" w:author="user" w:date="2020-09-08T10:35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 xml:space="preserve"> </w:t>
              </w:r>
              <w:proofErr w:type="spellStart"/>
              <w:r w:rsidRPr="00A41AF0"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  <w:rPrChange w:id="75" w:author="user" w:date="2020-09-08T10:35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>Menulis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.</w:t>
              </w:r>
            </w:ins>
            <w:ins w:id="76" w:author="user" w:date="2020-09-08T10:35:00Z">
              <w:r w:rsidR="00A41AF0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r w:rsidR="003B25BA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Solo: </w:t>
              </w:r>
              <w:proofErr w:type="spellStart"/>
              <w:r w:rsidR="003B25BA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Metagraf</w:t>
              </w:r>
              <w:proofErr w:type="spellEnd"/>
              <w:r w:rsidR="003B25BA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. </w:t>
              </w:r>
            </w:ins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ins w:id="77" w:author="user" w:date="2020-09-08T10:35:00Z"/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:rsidR="000D5919" w:rsidRDefault="000D5919" w:rsidP="00821BA2">
            <w:pPr>
              <w:pStyle w:val="ListParagraph"/>
              <w:spacing w:line="312" w:lineRule="auto"/>
              <w:ind w:left="457"/>
              <w:rPr>
                <w:ins w:id="78" w:author="user" w:date="2020-09-08T10:36:00Z"/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ins w:id="79" w:author="user" w:date="2020-09-08T10:35:00Z">
              <w:r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 xml:space="preserve">Trim, </w:t>
              </w:r>
              <w:proofErr w:type="spellStart"/>
              <w:r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>Bambang</w:t>
              </w:r>
              <w:proofErr w:type="spellEnd"/>
              <w:r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 xml:space="preserve">. 2011. </w:t>
              </w:r>
              <w:r w:rsidRPr="002F4387"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  <w:rPrChange w:id="80" w:author="user" w:date="2020-09-08T10:35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t xml:space="preserve">Muhammad Effect: </w:t>
              </w:r>
              <w:proofErr w:type="spellStart"/>
              <w:r w:rsidRPr="002F4387"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  <w:rPrChange w:id="81" w:author="user" w:date="2020-09-08T10:35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t>Getaran</w:t>
              </w:r>
              <w:proofErr w:type="spellEnd"/>
              <w:r w:rsidRPr="002F4387"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  <w:rPrChange w:id="82" w:author="user" w:date="2020-09-08T10:35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t xml:space="preserve"> yang </w:t>
              </w:r>
              <w:proofErr w:type="spellStart"/>
              <w:r w:rsidRPr="002F4387"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  <w:rPrChange w:id="83" w:author="user" w:date="2020-09-08T10:35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t>Dirindukan</w:t>
              </w:r>
              <w:proofErr w:type="spellEnd"/>
              <w:r w:rsidRPr="002F4387"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  <w:rPrChange w:id="84" w:author="user" w:date="2020-09-08T10:35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t xml:space="preserve"> </w:t>
              </w:r>
              <w:proofErr w:type="spellStart"/>
              <w:r w:rsidRPr="002F4387"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  <w:rPrChange w:id="85" w:author="user" w:date="2020-09-08T10:35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t>dan</w:t>
              </w:r>
              <w:proofErr w:type="spellEnd"/>
              <w:r w:rsidRPr="002F4387"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  <w:rPrChange w:id="86" w:author="user" w:date="2020-09-08T10:35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t xml:space="preserve"> </w:t>
              </w:r>
              <w:proofErr w:type="spellStart"/>
              <w:r w:rsidRPr="002F4387"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  <w:rPrChange w:id="87" w:author="user" w:date="2020-09-08T10:35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t>Ditakuti</w:t>
              </w:r>
              <w:proofErr w:type="spellEnd"/>
              <w:r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 xml:space="preserve">. Solo: </w:t>
              </w:r>
              <w:proofErr w:type="spellStart"/>
              <w:r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>Tinta</w:t>
              </w:r>
              <w:proofErr w:type="spellEnd"/>
              <w:r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 xml:space="preserve"> Medina. </w:t>
              </w:r>
            </w:ins>
          </w:p>
          <w:p w:rsidR="00187E3B" w:rsidRPr="005D70C9" w:rsidDel="00FA602F" w:rsidRDefault="00187E3B" w:rsidP="00821BA2">
            <w:pPr>
              <w:pStyle w:val="ListParagraph"/>
              <w:spacing w:line="312" w:lineRule="auto"/>
              <w:ind w:left="457"/>
              <w:rPr>
                <w:del w:id="88" w:author="user" w:date="2020-09-08T10:36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bookmarkStart w:id="89" w:name="_GoBack"/>
            <w:bookmarkEnd w:id="89"/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24DF5" w:rsidRDefault="00924DF5"/>
    <w:p w:rsidR="006F061F" w:rsidRDefault="006F061F"/>
    <w:sectPr w:rsidR="006F061F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4F1C"/>
    <w:rsid w:val="0005516F"/>
    <w:rsid w:val="000C3154"/>
    <w:rsid w:val="000D5919"/>
    <w:rsid w:val="0012251A"/>
    <w:rsid w:val="00187E3B"/>
    <w:rsid w:val="00213979"/>
    <w:rsid w:val="002F4387"/>
    <w:rsid w:val="003B25BA"/>
    <w:rsid w:val="0042167F"/>
    <w:rsid w:val="0048213F"/>
    <w:rsid w:val="00565697"/>
    <w:rsid w:val="006F061F"/>
    <w:rsid w:val="00720661"/>
    <w:rsid w:val="00924DF5"/>
    <w:rsid w:val="00974F1C"/>
    <w:rsid w:val="00A25731"/>
    <w:rsid w:val="00A41AF0"/>
    <w:rsid w:val="00BE3EAB"/>
    <w:rsid w:val="00F025B3"/>
    <w:rsid w:val="00FA6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F061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061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F061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061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96C5BA-CF67-44D1-B34F-A394053326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290</Words>
  <Characters>1653</Characters>
  <Application>Microsoft Office Word</Application>
  <DocSecurity>0</DocSecurity>
  <Lines>13</Lines>
  <Paragraphs>3</Paragraphs>
  <ScaleCrop>false</ScaleCrop>
  <Company/>
  <LinksUpToDate>false</LinksUpToDate>
  <CharactersWithSpaces>1940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user</cp:lastModifiedBy>
  <cp:revision>17</cp:revision>
  <dcterms:created xsi:type="dcterms:W3CDTF">2020-08-26T21:21:00Z</dcterms:created>
  <dcterms:modified xsi:type="dcterms:W3CDTF">2020-09-08T03:36:00Z</dcterms:modified>
</cp:coreProperties>
</file>