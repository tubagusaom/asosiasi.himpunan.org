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2D5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0B6C05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FCCF7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6B02BF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F92DEB1" w14:textId="77777777" w:rsidR="00927764" w:rsidRPr="0094076B" w:rsidRDefault="00927764" w:rsidP="00927764">
      <w:pPr>
        <w:rPr>
          <w:rFonts w:ascii="Cambria" w:hAnsi="Cambria"/>
        </w:rPr>
      </w:pPr>
    </w:p>
    <w:p w14:paraId="70762F3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0FD9DF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CA17F2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4B4228D" wp14:editId="0D9E212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732E" w14:textId="0B2F78E0" w:rsidR="00927764" w:rsidRPr="00C50A1E" w:rsidRDefault="00597282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ins w:id="0" w:author="jlestyowati" w:date="2021-09-18T14:41:00Z">
        <w:r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</w:ins>
      <w:proofErr w:type="spellEnd"/>
      <w:ins w:id="1" w:author="jlestyowati" w:date="2021-09-18T15:02:00Z">
        <w:r w:rsidR="00212478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ins w:id="2" w:author="jlestyowati" w:date="2021-09-18T15:02:00Z">
        <w:r w:rsidR="00212478">
          <w:rPr>
            <w:rFonts w:ascii="Times New Roman" w:eastAsia="Times New Roman" w:hAnsi="Times New Roman" w:cs="Times New Roman"/>
            <w:sz w:val="18"/>
            <w:szCs w:val="18"/>
          </w:rPr>
          <w:t>:</w:t>
        </w:r>
      </w:ins>
      <w:proofErr w:type="gramEnd"/>
      <w:del w:id="3" w:author="jlestyowati" w:date="2021-09-18T15:02:00Z">
        <w:r w:rsidR="00927764" w:rsidRPr="00C50A1E" w:rsidDel="00212478">
          <w:rPr>
            <w:rFonts w:ascii="Times New Roman" w:eastAsia="Times New Roman" w:hAnsi="Times New Roman" w:cs="Times New Roman"/>
            <w:sz w:val="18"/>
            <w:szCs w:val="18"/>
          </w:rPr>
          <w:delText>|</w:delText>
        </w:r>
      </w:del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unsplash.com</w:t>
      </w:r>
    </w:p>
    <w:p w14:paraId="10B6BD56" w14:textId="77777777" w:rsidR="00597282" w:rsidRDefault="00597282" w:rsidP="00927764">
      <w:pPr>
        <w:shd w:val="clear" w:color="auto" w:fill="F5F5F5"/>
        <w:spacing w:after="375"/>
        <w:rPr>
          <w:ins w:id="4" w:author="jlestyowati" w:date="2021-09-18T14:41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58799E5" w14:textId="373CD535" w:rsidR="00927764" w:rsidRPr="0059728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82">
        <w:rPr>
          <w:rFonts w:ascii="Times New Roman" w:eastAsia="Times New Roman" w:hAnsi="Times New Roman" w:cs="Times New Roman"/>
          <w:sz w:val="24"/>
          <w:szCs w:val="24"/>
          <w:rPrChange w:id="5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6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597282">
        <w:rPr>
          <w:rFonts w:ascii="Times New Roman" w:eastAsia="Times New Roman" w:hAnsi="Times New Roman" w:cs="Times New Roman"/>
          <w:sz w:val="24"/>
          <w:szCs w:val="24"/>
          <w:rPrChange w:id="7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8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597282">
        <w:rPr>
          <w:rFonts w:ascii="Times New Roman" w:eastAsia="Times New Roman" w:hAnsi="Times New Roman" w:cs="Times New Roman"/>
          <w:sz w:val="24"/>
          <w:szCs w:val="24"/>
          <w:rPrChange w:id="9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10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597282">
        <w:rPr>
          <w:rFonts w:ascii="Times New Roman" w:eastAsia="Times New Roman" w:hAnsi="Times New Roman" w:cs="Times New Roman"/>
          <w:sz w:val="24"/>
          <w:szCs w:val="24"/>
          <w:rPrChange w:id="11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12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13" w:author="jlestyowati" w:date="2021-09-18T14:45:00Z">
        <w:r w:rsidRPr="00597282" w:rsidDel="00597282">
          <w:rPr>
            <w:rFonts w:ascii="Times New Roman" w:eastAsia="Times New Roman" w:hAnsi="Times New Roman" w:cs="Times New Roman"/>
            <w:sz w:val="24"/>
            <w:szCs w:val="24"/>
            <w:rPrChange w:id="14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sama </w:delText>
        </w:r>
      </w:del>
      <w:proofErr w:type="spellStart"/>
      <w:ins w:id="15" w:author="jlestyowati" w:date="2021-09-18T14:45:00Z">
        <w:r w:rsidR="00597282" w:rsidRPr="00597282">
          <w:rPr>
            <w:rFonts w:ascii="Times New Roman" w:eastAsia="Times New Roman" w:hAnsi="Times New Roman" w:cs="Times New Roman"/>
            <w:sz w:val="24"/>
            <w:szCs w:val="24"/>
            <w:rPrChange w:id="16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dengan</w:t>
        </w:r>
        <w:proofErr w:type="spellEnd"/>
        <w:r w:rsidR="00597282" w:rsidRPr="00597282">
          <w:rPr>
            <w:rFonts w:ascii="Times New Roman" w:eastAsia="Times New Roman" w:hAnsi="Times New Roman" w:cs="Times New Roman"/>
            <w:sz w:val="24"/>
            <w:szCs w:val="24"/>
            <w:rPrChange w:id="17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597282">
        <w:rPr>
          <w:rFonts w:ascii="Times New Roman" w:eastAsia="Times New Roman" w:hAnsi="Times New Roman" w:cs="Times New Roman"/>
          <w:sz w:val="24"/>
          <w:szCs w:val="24"/>
          <w:rPrChange w:id="18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19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597282">
        <w:rPr>
          <w:rFonts w:ascii="Times New Roman" w:eastAsia="Times New Roman" w:hAnsi="Times New Roman" w:cs="Times New Roman"/>
          <w:sz w:val="24"/>
          <w:szCs w:val="24"/>
          <w:rPrChange w:id="20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</w:t>
      </w:r>
      <w:ins w:id="21" w:author="jlestyowati" w:date="2021-09-18T15:02:00Z">
        <w:r w:rsidR="00212478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22" w:author="jlestyowati" w:date="2021-09-18T15:02:00Z">
        <w:r w:rsidRPr="00597282" w:rsidDel="00212478">
          <w:rPr>
            <w:rFonts w:ascii="Times New Roman" w:eastAsia="Times New Roman" w:hAnsi="Times New Roman" w:cs="Times New Roman"/>
            <w:sz w:val="24"/>
            <w:szCs w:val="24"/>
            <w:rPrChange w:id="23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</w:delText>
        </w:r>
      </w:del>
      <w:r w:rsidRPr="00597282">
        <w:rPr>
          <w:rFonts w:ascii="Times New Roman" w:eastAsia="Times New Roman" w:hAnsi="Times New Roman" w:cs="Times New Roman"/>
          <w:sz w:val="24"/>
          <w:szCs w:val="24"/>
          <w:rPrChange w:id="24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p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25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26" w:author="jlestyowati" w:date="2021-09-18T14:45:00Z">
        <w:r w:rsidRPr="00597282" w:rsidDel="00597282">
          <w:rPr>
            <w:rFonts w:ascii="Times New Roman" w:eastAsia="Times New Roman" w:hAnsi="Times New Roman" w:cs="Times New Roman"/>
            <w:sz w:val="24"/>
            <w:szCs w:val="24"/>
            <w:rPrChange w:id="27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temenan </w:delText>
        </w:r>
      </w:del>
      <w:proofErr w:type="spellStart"/>
      <w:ins w:id="28" w:author="jlestyowati" w:date="2021-09-18T14:45:00Z">
        <w:r w:rsidR="00597282" w:rsidRPr="00597282">
          <w:rPr>
            <w:rFonts w:ascii="Times New Roman" w:eastAsia="Times New Roman" w:hAnsi="Times New Roman" w:cs="Times New Roman"/>
            <w:sz w:val="24"/>
            <w:szCs w:val="24"/>
            <w:rPrChange w:id="29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berteman</w:t>
        </w:r>
        <w:proofErr w:type="spellEnd"/>
        <w:r w:rsidR="00597282" w:rsidRPr="00597282">
          <w:rPr>
            <w:rFonts w:ascii="Times New Roman" w:eastAsia="Times New Roman" w:hAnsi="Times New Roman" w:cs="Times New Roman"/>
            <w:sz w:val="24"/>
            <w:szCs w:val="24"/>
            <w:rPrChange w:id="30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597282" w:rsidRPr="00597282">
          <w:rPr>
            <w:rFonts w:ascii="Times New Roman" w:eastAsia="Times New Roman" w:hAnsi="Times New Roman" w:cs="Times New Roman"/>
            <w:sz w:val="24"/>
            <w:szCs w:val="24"/>
            <w:rPrChange w:id="31" w:author="jlestyowati" w:date="2021-09-18T14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s</w:t>
        </w:r>
      </w:ins>
      <w:r w:rsidRPr="00597282">
        <w:rPr>
          <w:rFonts w:ascii="Times New Roman" w:eastAsia="Times New Roman" w:hAnsi="Times New Roman" w:cs="Times New Roman"/>
          <w:sz w:val="24"/>
          <w:szCs w:val="24"/>
          <w:rPrChange w:id="32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33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EE504B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597282">
        <w:rPr>
          <w:rFonts w:ascii="Times New Roman" w:eastAsia="Times New Roman" w:hAnsi="Times New Roman" w:cs="Times New Roman"/>
          <w:sz w:val="24"/>
          <w:szCs w:val="24"/>
          <w:rPrChange w:id="34" w:author="jlestyowati" w:date="2021-09-18T14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7E27B0E4" w14:textId="7270B142" w:rsidR="00927764" w:rsidRPr="00C50A1E" w:rsidDel="00597282" w:rsidRDefault="00927764" w:rsidP="00927764">
      <w:pPr>
        <w:shd w:val="clear" w:color="auto" w:fill="F5F5F5"/>
        <w:spacing w:after="375"/>
        <w:rPr>
          <w:del w:id="35" w:author="jlestyowati" w:date="2021-09-18T14:4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36" w:author="jlestyowati" w:date="2021-09-18T15:03:00Z">
        <w:r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37" w:author="jlestyowati" w:date="2021-09-18T14:46:00Z">
        <w:r w:rsidR="00597282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8" w:author="jlestyowati" w:date="2021-09-18T14:43:00Z">
        <w:r w:rsidRPr="00C50A1E" w:rsidDel="0059728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53BA1EB3" w14:textId="6FABB7F5" w:rsidR="00927764" w:rsidRPr="00C50A1E" w:rsidRDefault="0059728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9" w:author="jlestyowati" w:date="2021-09-18T14:46:00Z">
        <w:r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40" w:author="jlestyowati" w:date="2021-09-18T14:43:00Z">
        <w:r w:rsidR="00927764" w:rsidRPr="00C50A1E" w:rsidDel="00597282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41" w:author="jlestyowati" w:date="2021-09-18T14:44:00Z">
        <w:r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jlestyowati" w:date="2021-09-18T15:03:00Z">
        <w:r w:rsidR="00927764"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 xml:space="preserve">di tahun ini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jlestyowati" w:date="2021-09-18T15:03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8A5D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5DB1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A5D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jlestyowati" w:date="2021-09-18T14:42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5" w:author="jlestyowati" w:date="2021-09-18T14:42:00Z">
        <w:r w:rsidR="00927764" w:rsidDel="0059728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46" w:author="jlestyowati" w:date="2021-09-18T14:57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 xml:space="preserve"> -- </w:t>
        </w:r>
      </w:ins>
      <w:del w:id="47" w:author="jlestyowati" w:date="2021-09-18T14:57:00Z">
        <w:r w:rsidR="00927764" w:rsidDel="00EE504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8AD3E" w14:textId="29BD1D27" w:rsidR="00927764" w:rsidRPr="00C50A1E" w:rsidRDefault="00927764" w:rsidP="00597282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48" w:author="jlestyowati" w:date="2021-09-18T14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7282">
        <w:rPr>
          <w:rFonts w:ascii="Times New Roman" w:eastAsia="Times New Roman" w:hAnsi="Times New Roman" w:cs="Times New Roman"/>
          <w:i/>
          <w:iCs/>
          <w:sz w:val="24"/>
          <w:szCs w:val="24"/>
          <w:rPrChange w:id="49" w:author="jlestyowati" w:date="2021-09-18T14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50" w:author="jlestyowati" w:date="2021-09-18T15:04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5AF2CC" w14:textId="7433A5BA" w:rsidR="00927764" w:rsidRPr="00C50A1E" w:rsidDel="00597282" w:rsidRDefault="00927764" w:rsidP="00927764">
      <w:pPr>
        <w:shd w:val="clear" w:color="auto" w:fill="F5F5F5"/>
        <w:spacing w:after="375"/>
        <w:rPr>
          <w:del w:id="51" w:author="jlestyowati" w:date="2021-09-18T14:4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52" w:author="jlestyowati" w:date="2021-09-18T14:45:00Z">
        <w:r w:rsidR="0059728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3" w:author="jlestyowati" w:date="2021-09-18T14:45:00Z">
        <w:r w:rsidDel="0059728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14:paraId="27215CB2" w14:textId="77777777" w:rsidR="00927764" w:rsidRPr="00C50A1E" w:rsidDel="00597282" w:rsidRDefault="00927764" w:rsidP="00927764">
      <w:pPr>
        <w:shd w:val="clear" w:color="auto" w:fill="F5F5F5"/>
        <w:spacing w:after="375"/>
        <w:rPr>
          <w:del w:id="54" w:author="jlestyowati" w:date="2021-09-18T14:4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14:paraId="45EDD14F" w14:textId="2C422D60" w:rsidR="00927764" w:rsidRDefault="00927764" w:rsidP="00927764">
      <w:pPr>
        <w:shd w:val="clear" w:color="auto" w:fill="F5F5F5"/>
        <w:spacing w:after="375"/>
        <w:rPr>
          <w:ins w:id="55" w:author="jlestyowati" w:date="2021-09-18T14:4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jlestyowati" w:date="2021-09-18T14:47:00Z">
        <w:r w:rsidRPr="00C50A1E" w:rsidDel="00597282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57" w:author="jlestyowati" w:date="2021-09-18T14:47:00Z">
        <w:r w:rsidR="0059728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5972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58" w:author="jlestyowati" w:date="2021-09-18T14:58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62D4553" w14:textId="0FD50C13" w:rsidR="00597282" w:rsidRPr="00C50A1E" w:rsidDel="00597282" w:rsidRDefault="00597282" w:rsidP="00927764">
      <w:pPr>
        <w:shd w:val="clear" w:color="auto" w:fill="F5F5F5"/>
        <w:spacing w:after="375"/>
        <w:rPr>
          <w:del w:id="59" w:author="jlestyowati" w:date="2021-09-18T14:49:00Z"/>
          <w:rFonts w:ascii="Times New Roman" w:eastAsia="Times New Roman" w:hAnsi="Times New Roman" w:cs="Times New Roman"/>
          <w:sz w:val="24"/>
          <w:szCs w:val="24"/>
        </w:rPr>
      </w:pPr>
      <w:ins w:id="60" w:author="jlestyowati" w:date="2021-09-18T14:49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</w:ins>
    </w:p>
    <w:p w14:paraId="4F83A9D3" w14:textId="5714316A" w:rsidR="00927764" w:rsidRPr="00C50A1E" w:rsidDel="00597282" w:rsidRDefault="00927764" w:rsidP="00927764">
      <w:pPr>
        <w:shd w:val="clear" w:color="auto" w:fill="F5F5F5"/>
        <w:spacing w:after="375"/>
        <w:rPr>
          <w:del w:id="61" w:author="jlestyowati" w:date="2021-09-18T14:4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ins w:id="62" w:author="jlestyowati" w:date="2021-09-18T14:47:00Z">
        <w:r w:rsidR="00597282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63" w:author="jlestyowati" w:date="2021-09-18T14:47:00Z">
        <w:r w:rsidR="00597282">
          <w:rPr>
            <w:rFonts w:ascii="Times New Roman" w:eastAsia="Times New Roman" w:hAnsi="Times New Roman" w:cs="Times New Roman"/>
            <w:strike/>
            <w:sz w:val="24"/>
            <w:szCs w:val="24"/>
          </w:rPr>
          <w:t>--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jlestyowati" w:date="2021-09-18T14:47:00Z">
        <w:r w:rsidR="0059728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jlestyowati" w:date="2021-09-18T15:05:00Z">
        <w:r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0916F399" w14:textId="7B3CFFC1" w:rsidR="00927764" w:rsidRPr="00C50A1E" w:rsidDel="00597282" w:rsidRDefault="00927764" w:rsidP="00927764">
      <w:pPr>
        <w:shd w:val="clear" w:color="auto" w:fill="F5F5F5"/>
        <w:spacing w:after="375"/>
        <w:rPr>
          <w:del w:id="66" w:author="jlestyowati" w:date="2021-09-18T14:5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jlestyowati" w:date="2021-09-18T14:48:00Z">
        <w:r w:rsidRPr="00C50A1E" w:rsidDel="0059728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08BF64B" w14:textId="089ED3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68" w:author="jlestyowati" w:date="2021-09-18T14:48:00Z">
        <w:r w:rsidR="005972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9" w:author="jlestyowati" w:date="2021-09-18T14:48:00Z">
        <w:r w:rsidRPr="00C50A1E" w:rsidDel="00597282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474808D" w14:textId="31C878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70" w:author="jlestyowati" w:date="2021-09-18T14:49:00Z">
        <w:r w:rsidRPr="00C50A1E" w:rsidDel="005972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Bisa Jadi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71" w:author="jlestyowati" w:date="2021-09-18T14:49:00Z">
        <w:r w:rsidRPr="00C50A1E" w:rsidDel="005972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jlestyowati" w:date="2021-09-18T15:06:00Z">
        <w:r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</w:delText>
        </w:r>
      </w:del>
      <w:ins w:id="73" w:author="jlestyowati" w:date="2021-09-18T15:06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504B">
        <w:rPr>
          <w:rFonts w:ascii="Times New Roman" w:eastAsia="Times New Roman" w:hAnsi="Times New Roman" w:cs="Times New Roman"/>
          <w:i/>
          <w:iCs/>
          <w:sz w:val="24"/>
          <w:szCs w:val="24"/>
          <w:rPrChange w:id="74" w:author="jlestyowati" w:date="2021-09-18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46AE1" w14:textId="16A293F1" w:rsidR="00927764" w:rsidRPr="00C50A1E" w:rsidDel="00497E7B" w:rsidRDefault="00927764" w:rsidP="00927764">
      <w:pPr>
        <w:shd w:val="clear" w:color="auto" w:fill="F5F5F5"/>
        <w:spacing w:after="375"/>
        <w:rPr>
          <w:del w:id="75" w:author="jlestyowati" w:date="2021-09-18T14:5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6" w:author="jlestyowati" w:date="2021-09-18T14:50:00Z">
        <w:r w:rsidDel="0059728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2135026C" w14:textId="2EECBC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7" w:author="jlestyowati" w:date="2021-09-18T15:06:00Z">
        <w:r w:rsidDel="008A5DB1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8" w:author="jlestyowati" w:date="2021-09-18T15:06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8A5D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79" w:author="jlestyowati" w:date="2021-09-18T15:07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5DB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80" w:author="jlestyowati" w:date="2021-09-18T15:07:00Z">
        <w:r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AA40F" w14:textId="01D37546" w:rsidR="00927764" w:rsidRPr="00C50A1E" w:rsidDel="00497E7B" w:rsidRDefault="00927764" w:rsidP="00497E7B">
      <w:pPr>
        <w:shd w:val="clear" w:color="auto" w:fill="F5F5F5"/>
        <w:spacing w:after="375"/>
        <w:ind w:firstLine="720"/>
        <w:rPr>
          <w:del w:id="81" w:author="jlestyowati" w:date="2021-09-18T14:51:00Z"/>
          <w:rFonts w:ascii="Times New Roman" w:eastAsia="Times New Roman" w:hAnsi="Times New Roman" w:cs="Times New Roman"/>
          <w:sz w:val="24"/>
          <w:szCs w:val="24"/>
        </w:rPr>
        <w:pPrChange w:id="82" w:author="jlestyowati" w:date="2021-09-18T14:5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ins w:id="83" w:author="jlestyowati" w:date="2021-09-18T14:59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4" w:author="jlestyowati" w:date="2021-09-18T14:59:00Z">
        <w:r w:rsidRPr="00C50A1E" w:rsidDel="00EE504B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264771D" w14:textId="414C54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5" w:author="jlestyowati" w:date="2021-09-18T14:52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6" w:author="jlestyowati" w:date="2021-09-18T14:52:00Z">
        <w:r w:rsidRPr="00C50A1E" w:rsidDel="00497E7B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87" w:author="jlestyowati" w:date="2021-09-18T14:52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88" w:author="jlestyowati" w:date="2021-09-18T15:07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ins w:id="89" w:author="jlestyowati" w:date="2021-09-18T15:08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0" w:author="jlestyowati" w:date="2021-09-18T14:59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1" w:author="jlestyowati" w:date="2021-09-18T14:59:00Z">
        <w:r w:rsidRPr="00C50A1E" w:rsidDel="00EE504B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</w:t>
      </w:r>
      <w:ins w:id="92" w:author="jlestyowati" w:date="2021-09-18T14:59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ins w:id="93" w:author="jlestyowati" w:date="2021-09-18T15:08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5DB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94" w:author="jlestyowati" w:date="2021-09-18T15:08:00Z">
        <w:r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95" w:author="jlestyowati" w:date="2021-09-18T14:52:00Z">
        <w:r w:rsidRPr="00C50A1E" w:rsidDel="00497E7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133A7F0F" w14:textId="7EA5145F" w:rsidR="00927764" w:rsidRPr="00C50A1E" w:rsidRDefault="00927764" w:rsidP="00497E7B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96" w:author="jlestyowati" w:date="2021-09-18T14:5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jlestyowati" w:date="2021-09-18T15:00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8" w:author="jlestyowati" w:date="2021-09-18T14:53:00Z">
        <w:r w:rsidRPr="00C50A1E" w:rsidDel="00497E7B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99" w:author="jlestyowati" w:date="2021-09-18T14:53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penye</w:t>
        </w:r>
      </w:ins>
      <w:ins w:id="100" w:author="jlestyowati" w:date="2021-09-18T14:54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bab</w:t>
        </w:r>
        <w:proofErr w:type="spellEnd"/>
        <w:r w:rsidR="00497E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101" w:author="jlestyowati" w:date="2021-09-18T15:08:00Z">
        <w:r w:rsidRPr="00C50A1E" w:rsidDel="008A5DB1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102" w:author="jlestyowati" w:date="2021-09-18T15:08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03" w:author="jlestyowati" w:date="2021-09-18T14:53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pe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del w:id="104" w:author="jlestyowati" w:date="2021-09-18T14:53:00Z">
        <w:r w:rsidRPr="00C50A1E" w:rsidDel="00497E7B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A5DB1">
        <w:rPr>
          <w:rFonts w:ascii="Times New Roman" w:eastAsia="Times New Roman" w:hAnsi="Times New Roman" w:cs="Times New Roman"/>
          <w:i/>
          <w:iCs/>
          <w:sz w:val="24"/>
          <w:szCs w:val="24"/>
          <w:rPrChange w:id="105" w:author="jlestyowati" w:date="2021-09-18T15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97E7B">
        <w:rPr>
          <w:rFonts w:ascii="Times New Roman" w:eastAsia="Times New Roman" w:hAnsi="Times New Roman" w:cs="Times New Roman"/>
          <w:i/>
          <w:iCs/>
          <w:sz w:val="24"/>
          <w:szCs w:val="24"/>
          <w:rPrChange w:id="106" w:author="jlestyowati" w:date="2021-09-18T14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292F1A" w14:textId="153016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E7B">
        <w:rPr>
          <w:rFonts w:ascii="Times New Roman" w:eastAsia="Times New Roman" w:hAnsi="Times New Roman" w:cs="Times New Roman"/>
          <w:i/>
          <w:iCs/>
          <w:sz w:val="24"/>
          <w:szCs w:val="24"/>
          <w:rPrChange w:id="107" w:author="jlestyowati" w:date="2021-09-18T14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08" w:author="jlestyowati" w:date="2021-09-18T15:00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E504B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09" w:author="jlestyowati" w:date="2021-09-18T15:00:00Z">
        <w:r w:rsidDel="00EE504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10" w:author="jlestyowati" w:date="2021-09-18T15:00:00Z">
        <w:r w:rsidR="00EE504B">
          <w:rPr>
            <w:rFonts w:ascii="Times New Roman" w:eastAsia="Times New Roman" w:hAnsi="Times New Roman" w:cs="Times New Roman"/>
            <w:sz w:val="24"/>
            <w:szCs w:val="24"/>
          </w:rPr>
          <w:t>enj</w:t>
        </w:r>
      </w:ins>
      <w:del w:id="111" w:author="jlestyowati" w:date="2021-09-18T15:00:00Z">
        <w:r w:rsidDel="00EE504B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12" w:author="jlestyowati" w:date="2021-09-18T14:54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13" w:author="jlestyowati" w:date="2021-09-18T14:54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500CB51" w14:textId="27286E97" w:rsidR="00927764" w:rsidRPr="00C50A1E" w:rsidDel="00497E7B" w:rsidRDefault="00927764" w:rsidP="00497E7B">
      <w:pPr>
        <w:shd w:val="clear" w:color="auto" w:fill="F5F5F5"/>
        <w:spacing w:after="375"/>
        <w:ind w:firstLine="720"/>
        <w:rPr>
          <w:del w:id="114" w:author="jlestyowati" w:date="2021-09-18T14:55:00Z"/>
          <w:rFonts w:ascii="Times New Roman" w:eastAsia="Times New Roman" w:hAnsi="Times New Roman" w:cs="Times New Roman"/>
          <w:sz w:val="24"/>
          <w:szCs w:val="24"/>
        </w:rPr>
        <w:pPrChange w:id="115" w:author="jlestyowati" w:date="2021-09-18T14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6" w:author="jlestyowati" w:date="2021-09-18T15:09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17" w:author="jlestyowati" w:date="2021-09-18T15:09:00Z">
        <w:r w:rsidR="008A5DB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118" w:author="jlestyowati" w:date="2021-09-18T14:54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9" w:author="jlestyowati" w:date="2021-09-18T14:54:00Z">
        <w:r w:rsidRPr="00C50A1E" w:rsidDel="00497E7B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proofErr w:type="gramStart"/>
      <w:ins w:id="120" w:author="jlestyowati" w:date="2021-09-18T14:54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121" w:author="jlestyowati" w:date="2021-09-18T14:55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]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22" w:author="jlestyowati" w:date="2021-09-18T14:55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7A84B837" w14:textId="3C01687A" w:rsidR="00927764" w:rsidRPr="00C50A1E" w:rsidRDefault="00927764" w:rsidP="00497E7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123" w:author="jlestyowati" w:date="2021-09-18T14:56:00Z">
        <w:r w:rsidR="00497E7B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124" w:author="jlestyowati" w:date="2021-09-18T14:56:00Z">
        <w:r w:rsidRPr="00C50A1E" w:rsidDel="00497E7B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9C155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EEC3C2C" w14:textId="77777777" w:rsidR="00927764" w:rsidRPr="00C50A1E" w:rsidRDefault="00927764" w:rsidP="00927764"/>
    <w:p w14:paraId="17CD1DFB" w14:textId="77777777" w:rsidR="00927764" w:rsidRPr="005A045A" w:rsidRDefault="00927764" w:rsidP="00927764">
      <w:pPr>
        <w:rPr>
          <w:i/>
        </w:rPr>
      </w:pPr>
    </w:p>
    <w:p w14:paraId="3303F04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9261303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045C" w14:textId="77777777" w:rsidR="004A57AE" w:rsidRDefault="004A57AE">
      <w:r>
        <w:separator/>
      </w:r>
    </w:p>
  </w:endnote>
  <w:endnote w:type="continuationSeparator" w:id="0">
    <w:p w14:paraId="189B2E99" w14:textId="77777777" w:rsidR="004A57AE" w:rsidRDefault="004A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D80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0D26D25" w14:textId="77777777" w:rsidR="00941E77" w:rsidRDefault="004A57AE">
    <w:pPr>
      <w:pStyle w:val="Footer"/>
    </w:pPr>
  </w:p>
  <w:p w14:paraId="73B1EDCB" w14:textId="77777777" w:rsidR="00941E77" w:rsidRDefault="004A5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A3F2" w14:textId="77777777" w:rsidR="004A57AE" w:rsidRDefault="004A57AE">
      <w:r>
        <w:separator/>
      </w:r>
    </w:p>
  </w:footnote>
  <w:footnote w:type="continuationSeparator" w:id="0">
    <w:p w14:paraId="13C1D6F2" w14:textId="77777777" w:rsidR="004A57AE" w:rsidRDefault="004A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lestyowati">
    <w15:presenceInfo w15:providerId="AD" w15:userId="S::jlestyowati@idnoffice.com::65026572-7640-4f11-b981-e6057d956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12478"/>
    <w:rsid w:val="0042167F"/>
    <w:rsid w:val="00497E7B"/>
    <w:rsid w:val="004A57AE"/>
    <w:rsid w:val="004E7D60"/>
    <w:rsid w:val="00597282"/>
    <w:rsid w:val="008A077B"/>
    <w:rsid w:val="008A5DB1"/>
    <w:rsid w:val="00924DF5"/>
    <w:rsid w:val="00927764"/>
    <w:rsid w:val="00EE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9E3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7531-F3E3-42E3-ACB6-5FFA0D22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jlestyowati</cp:lastModifiedBy>
  <cp:revision>2</cp:revision>
  <dcterms:created xsi:type="dcterms:W3CDTF">2021-09-18T08:09:00Z</dcterms:created>
  <dcterms:modified xsi:type="dcterms:W3CDTF">2021-09-18T08:09:00Z</dcterms:modified>
</cp:coreProperties>
</file>