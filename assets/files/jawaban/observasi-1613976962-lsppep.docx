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A89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AAB87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72E1C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C6C8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506C8B2" w14:textId="77777777" w:rsidTr="00821BA2">
        <w:tc>
          <w:tcPr>
            <w:tcW w:w="9350" w:type="dxa"/>
          </w:tcPr>
          <w:p w14:paraId="10EB693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FCFA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F3DF26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8AD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64880422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bookmarkEnd w:id="0"/>
          <w:p w14:paraId="3464044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" w:name="_Hlk64880454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bookmarkEnd w:id="1"/>
          <w:p w14:paraId="7C04B38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B67B0B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F3F7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5AB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42BE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DA446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3AD86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8C47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" w:name="_Hlk6488059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E9A05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C107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94CD7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06DE3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3" w:name="_Hlk64880726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End w:id="3"/>
          </w:p>
          <w:p w14:paraId="46881E5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F004C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9824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6FEF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5368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4DA12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D1545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42768B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E8038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DB1D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1A609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4" w:name="_Hlk6488086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bookmarkEnd w:id="4"/>
          <w:p w14:paraId="40F8F1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482C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5C1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2D28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6D44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5" w:name="_Hlk6488094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bookmarkEnd w:id="5"/>
            <w:proofErr w:type="spellEnd"/>
          </w:p>
          <w:p w14:paraId="1EFB6F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F01B9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6A95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DB4C3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4919D5" w14:textId="05C7C8D2" w:rsidR="00601D86" w:rsidRDefault="00601D86" w:rsidP="00601D86">
      <w:pPr>
        <w:pStyle w:val="ListParagraph"/>
      </w:pPr>
    </w:p>
    <w:p w14:paraId="5C6FC620" w14:textId="4710AF6A" w:rsidR="00601D86" w:rsidRDefault="00601D86" w:rsidP="00601D86">
      <w:pPr>
        <w:pStyle w:val="ListParagraph"/>
      </w:pPr>
    </w:p>
    <w:p w14:paraId="64187986" w14:textId="56425BC7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E002F1"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ins w:id="6" w:author="m. riyanton" w:date="2021-02-22T13:35:00Z">
        <w:r w:rsidR="0059112C">
          <w:rPr>
            <w:rFonts w:ascii="Times New Roman" w:hAnsi="Times New Roman" w:cs="Times New Roman"/>
            <w:iCs/>
            <w:sz w:val="24"/>
            <w:szCs w:val="24"/>
          </w:rPr>
          <w:t xml:space="preserve">Aceh, </w:t>
        </w:r>
      </w:ins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Lalu”. </w:t>
      </w:r>
      <w:del w:id="7" w:author="m. riyanton" w:date="2021-02-22T13:35:00Z">
        <w:r w:rsidDel="0059112C">
          <w:rPr>
            <w:rFonts w:ascii="Times New Roman" w:hAnsi="Times New Roman" w:cs="Times New Roman"/>
            <w:iCs/>
            <w:sz w:val="24"/>
            <w:szCs w:val="24"/>
          </w:rPr>
          <w:delText>Ace</w:delText>
        </w:r>
      </w:del>
      <w:del w:id="8" w:author="m. riyanton" w:date="2021-02-22T13:34:00Z">
        <w:r w:rsidDel="0059112C">
          <w:rPr>
            <w:rFonts w:ascii="Times New Roman" w:hAnsi="Times New Roman" w:cs="Times New Roman"/>
            <w:iCs/>
            <w:sz w:val="24"/>
            <w:szCs w:val="24"/>
          </w:rPr>
          <w:delText xml:space="preserve">h:  </w:delText>
        </w:r>
      </w:del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10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14:paraId="648DF919" w14:textId="77777777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FAF08F" w14:textId="144B7E94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9" w:author="m. riyanton" w:date="2021-02-22T13:43:00Z">
        <w:r w:rsidR="003566AF">
          <w:rPr>
            <w:rFonts w:ascii="Times New Roman" w:hAnsi="Times New Roman" w:cs="Times New Roman"/>
            <w:i/>
            <w:iCs/>
            <w:sz w:val="24"/>
            <w:szCs w:val="24"/>
          </w:rPr>
          <w:t>M</w:t>
        </w:r>
      </w:ins>
      <w:del w:id="10" w:author="m. riyanton" w:date="2021-02-22T13:43:00Z">
        <w:r w:rsidRPr="00912682" w:rsidDel="003566AF">
          <w:rPr>
            <w:rFonts w:ascii="Times New Roman" w:hAnsi="Times New Roman" w:cs="Times New Roman"/>
            <w:i/>
            <w:iCs/>
            <w:sz w:val="24"/>
            <w:szCs w:val="24"/>
          </w:rPr>
          <w:delText>m</w:delText>
        </w:r>
      </w:del>
      <w:r w:rsidRPr="00912682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ins w:id="11" w:author="m. riyanton" w:date="2021-02-22T13:35:00Z">
        <w:r w:rsidR="0059112C">
          <w:rPr>
            <w:rFonts w:ascii="Times New Roman" w:hAnsi="Times New Roman" w:cs="Times New Roman"/>
            <w:i/>
            <w:iCs/>
            <w:sz w:val="24"/>
            <w:szCs w:val="24"/>
          </w:rPr>
          <w:t xml:space="preserve">. </w:t>
        </w:r>
      </w:ins>
      <w:del w:id="12" w:author="m. riyanton" w:date="2021-02-22T13:35:00Z">
        <w:r w:rsidRPr="00912682" w:rsidDel="0059112C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.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Bandung: MQ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Publising</w:t>
      </w:r>
      <w:proofErr w:type="spellEnd"/>
      <w:ins w:id="13" w:author="m. riyanton" w:date="2021-02-22T13:38:00Z">
        <w:r w:rsidR="00F22503">
          <w:rPr>
            <w:rFonts w:ascii="Times New Roman" w:hAnsi="Times New Roman" w:cs="Times New Roman"/>
            <w:sz w:val="24"/>
            <w:szCs w:val="24"/>
          </w:rPr>
          <w:t>.</w:t>
        </w:r>
      </w:ins>
      <w:del w:id="14" w:author="m. riyanton" w:date="2021-02-22T13:38:00Z">
        <w:r w:rsidDel="00F22503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1706B2B0" w14:textId="77777777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</w:p>
    <w:p w14:paraId="4AEB607C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Faceebook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</w:p>
    <w:p w14:paraId="10B05EED" w14:textId="77777777" w:rsidR="00601D86" w:rsidRDefault="00601D86" w:rsidP="00601D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15A46" w14:textId="3E1CB4B9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Osborn, John W. 1993.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ins w:id="15" w:author="m. riyanton" w:date="2021-02-22T13:38:00Z">
        <w:r w:rsidR="0059112C">
          <w:rPr>
            <w:rFonts w:ascii="Times New Roman" w:hAnsi="Times New Roman" w:cs="Times New Roman"/>
            <w:i/>
            <w:sz w:val="24"/>
            <w:szCs w:val="24"/>
          </w:rPr>
          <w:t>u</w:t>
        </w:r>
      </w:ins>
      <w:del w:id="16" w:author="m. riyanton" w:date="2021-02-22T13:38:00Z">
        <w:r w:rsidRPr="00912682" w:rsidDel="0059112C">
          <w:rPr>
            <w:rFonts w:ascii="Times New Roman" w:hAnsi="Times New Roman" w:cs="Times New Roman"/>
            <w:i/>
            <w:sz w:val="24"/>
            <w:szCs w:val="24"/>
          </w:rPr>
          <w:delText>U</w:delText>
        </w:r>
      </w:del>
      <w:r w:rsidRPr="00912682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ins w:id="17" w:author="m. riyanton" w:date="2021-02-22T13:33:00Z">
        <w:r w:rsidR="0059112C">
          <w:rPr>
            <w:rFonts w:ascii="Times New Roman" w:hAnsi="Times New Roman" w:cs="Times New Roman"/>
            <w:iCs/>
            <w:sz w:val="24"/>
            <w:szCs w:val="24"/>
          </w:rPr>
          <w:t>Diterjemahkan</w:t>
        </w:r>
        <w:proofErr w:type="spellEnd"/>
        <w:r w:rsidR="0059112C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="0059112C">
          <w:rPr>
            <w:rFonts w:ascii="Times New Roman" w:hAnsi="Times New Roman" w:cs="Times New Roman"/>
            <w:iCs/>
            <w:sz w:val="24"/>
            <w:szCs w:val="24"/>
          </w:rPr>
          <w:t>Walfred</w:t>
        </w:r>
        <w:proofErr w:type="spellEnd"/>
        <w:r w:rsidR="0059112C">
          <w:rPr>
            <w:rFonts w:ascii="Times New Roman" w:hAnsi="Times New Roman" w:cs="Times New Roman"/>
            <w:iCs/>
            <w:sz w:val="24"/>
            <w:szCs w:val="24"/>
          </w:rPr>
          <w:t xml:space="preserve"> Andre</w:t>
        </w:r>
      </w:ins>
      <w:ins w:id="18" w:author="m. riyanton" w:date="2021-02-22T13:35:00Z">
        <w:r w:rsidR="0059112C"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  <w:ins w:id="19" w:author="m. riyanton" w:date="2021-02-22T13:33:00Z">
        <w:r w:rsidR="0059112C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9FA2F9A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51187A" w14:textId="6439DB67" w:rsidR="00601D86" w:rsidDel="00E93376" w:rsidRDefault="00601D86" w:rsidP="00601D86">
      <w:pPr>
        <w:ind w:left="457" w:hanging="457"/>
        <w:jc w:val="both"/>
        <w:rPr>
          <w:del w:id="20" w:author="m. riyanton" w:date="2021-02-22T13:45:00Z"/>
          <w:rFonts w:ascii="Times New Roman" w:hAnsi="Times New Roman" w:cs="Times New Roman"/>
          <w:sz w:val="24"/>
          <w:szCs w:val="24"/>
        </w:rPr>
      </w:pPr>
      <w:del w:id="21" w:author="m. riyanton" w:date="2021-02-22T13:45:00Z">
        <w:r w:rsidDel="00E93376">
          <w:rPr>
            <w:rFonts w:ascii="Times New Roman" w:hAnsi="Times New Roman" w:cs="Times New Roman"/>
            <w:iCs/>
            <w:sz w:val="24"/>
            <w:szCs w:val="24"/>
          </w:rPr>
          <w:delText xml:space="preserve">Trim, Bambang. 2011. </w:delText>
        </w:r>
        <w:r w:rsidRPr="006B5115" w:rsidDel="00E93376">
          <w:rPr>
            <w:rFonts w:ascii="Times New Roman" w:hAnsi="Times New Roman" w:cs="Times New Roman"/>
            <w:i/>
            <w:sz w:val="24"/>
            <w:szCs w:val="24"/>
          </w:rPr>
          <w:delText xml:space="preserve">The </w:delText>
        </w:r>
      </w:del>
      <w:del w:id="22" w:author="m. riyanton" w:date="2021-02-22T13:42:00Z">
        <w:r w:rsidRPr="006B5115" w:rsidDel="00C41F4B">
          <w:rPr>
            <w:rFonts w:ascii="Times New Roman" w:hAnsi="Times New Roman" w:cs="Times New Roman"/>
            <w:i/>
            <w:sz w:val="24"/>
            <w:szCs w:val="24"/>
          </w:rPr>
          <w:delText>a</w:delText>
        </w:r>
      </w:del>
      <w:del w:id="23" w:author="m. riyanton" w:date="2021-02-22T13:45:00Z">
        <w:r w:rsidRPr="006B5115" w:rsidDel="00E93376">
          <w:rPr>
            <w:rFonts w:ascii="Times New Roman" w:hAnsi="Times New Roman" w:cs="Times New Roman"/>
            <w:i/>
            <w:sz w:val="24"/>
            <w:szCs w:val="24"/>
          </w:rPr>
          <w:delText xml:space="preserve">rt of Stimulating Idea: Jurus </w:delText>
        </w:r>
      </w:del>
      <w:del w:id="24" w:author="m. riyanton" w:date="2021-02-22T13:44:00Z">
        <w:r w:rsidRPr="006B5115" w:rsidDel="00E93376">
          <w:rPr>
            <w:rFonts w:ascii="Times New Roman" w:hAnsi="Times New Roman" w:cs="Times New Roman"/>
            <w:i/>
            <w:sz w:val="24"/>
            <w:szCs w:val="24"/>
          </w:rPr>
          <w:delText>m</w:delText>
        </w:r>
      </w:del>
      <w:del w:id="25" w:author="m. riyanton" w:date="2021-02-22T13:45:00Z">
        <w:r w:rsidRPr="006B5115" w:rsidDel="00E93376">
          <w:rPr>
            <w:rFonts w:ascii="Times New Roman" w:hAnsi="Times New Roman" w:cs="Times New Roman"/>
            <w:i/>
            <w:sz w:val="24"/>
            <w:szCs w:val="24"/>
          </w:rPr>
          <w:delText xml:space="preserve">endulang Ide dan Insaf agar </w:delText>
        </w:r>
      </w:del>
      <w:del w:id="26" w:author="m. riyanton" w:date="2021-02-22T13:36:00Z">
        <w:r w:rsidRPr="006B5115" w:rsidDel="0059112C">
          <w:rPr>
            <w:rFonts w:ascii="Times New Roman" w:hAnsi="Times New Roman" w:cs="Times New Roman"/>
            <w:i/>
            <w:sz w:val="24"/>
            <w:szCs w:val="24"/>
          </w:rPr>
          <w:delText>k</w:delText>
        </w:r>
      </w:del>
      <w:del w:id="27" w:author="m. riyanton" w:date="2021-02-22T13:45:00Z">
        <w:r w:rsidRPr="006B5115" w:rsidDel="00E93376">
          <w:rPr>
            <w:rFonts w:ascii="Times New Roman" w:hAnsi="Times New Roman" w:cs="Times New Roman"/>
            <w:i/>
            <w:sz w:val="24"/>
            <w:szCs w:val="24"/>
          </w:rPr>
          <w:delText>aya di Jalan Menulis</w:delText>
        </w:r>
        <w:r w:rsidDel="00E93376">
          <w:rPr>
            <w:rFonts w:ascii="Times New Roman" w:hAnsi="Times New Roman" w:cs="Times New Roman"/>
            <w:iCs/>
            <w:sz w:val="24"/>
            <w:szCs w:val="24"/>
          </w:rPr>
          <w:delText>. Solo: Metagraf</w:delText>
        </w:r>
      </w:del>
    </w:p>
    <w:p w14:paraId="3641AEC1" w14:textId="2F2DDF19" w:rsidR="00601D86" w:rsidDel="00E93376" w:rsidRDefault="00601D86" w:rsidP="00601D86">
      <w:pPr>
        <w:jc w:val="both"/>
        <w:rPr>
          <w:del w:id="28" w:author="m. riyanton" w:date="2021-02-22T13:45:00Z"/>
          <w:rFonts w:ascii="Times New Roman" w:hAnsi="Times New Roman" w:cs="Times New Roman"/>
          <w:iCs/>
          <w:sz w:val="24"/>
          <w:szCs w:val="24"/>
        </w:rPr>
      </w:pPr>
    </w:p>
    <w:p w14:paraId="7424F37B" w14:textId="46EB4221" w:rsidR="00601D86" w:rsidRDefault="00601D86" w:rsidP="00601D86">
      <w:pPr>
        <w:ind w:left="457" w:hanging="457"/>
        <w:jc w:val="both"/>
        <w:rPr>
          <w:ins w:id="29" w:author="m. riyanton" w:date="2021-02-22T13:45:00Z"/>
          <w:rFonts w:ascii="Times New Roman" w:hAnsi="Times New Roman" w:cs="Times New Roman"/>
          <w:iCs/>
          <w:sz w:val="24"/>
          <w:szCs w:val="24"/>
        </w:rPr>
      </w:pPr>
      <w:r w:rsidRPr="00601D86">
        <w:rPr>
          <w:rFonts w:ascii="Times New Roman" w:hAnsi="Times New Roman" w:cs="Times New Roman"/>
          <w:iCs/>
          <w:sz w:val="24"/>
          <w:szCs w:val="24"/>
        </w:rPr>
        <w:t>Trim, Bambang.</w:t>
      </w:r>
      <w:ins w:id="30" w:author="m. riyanton" w:date="2021-02-22T13:41:00Z">
        <w:r w:rsidR="00C41F4B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ins>
      <w:del w:id="31" w:author="m. riyanton" w:date="2021-02-22T13:41:00Z">
        <w:r w:rsidRPr="00601D86" w:rsidDel="00C41F4B">
          <w:rPr>
            <w:rFonts w:ascii="Times New Roman" w:hAnsi="Times New Roman" w:cs="Times New Roman"/>
            <w:iCs/>
            <w:sz w:val="24"/>
            <w:szCs w:val="24"/>
          </w:rPr>
          <w:delText xml:space="preserve"> </w:delText>
        </w:r>
      </w:del>
      <w:r w:rsidRPr="00601D86">
        <w:rPr>
          <w:rFonts w:ascii="Times New Roman" w:hAnsi="Times New Roman" w:cs="Times New Roman"/>
          <w:iCs/>
          <w:sz w:val="24"/>
          <w:szCs w:val="24"/>
        </w:rPr>
        <w:t xml:space="preserve">2011. </w:t>
      </w:r>
      <w:r w:rsidRPr="00912682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ins w:id="32" w:author="m. riyanton" w:date="2021-02-22T13:43:00Z">
        <w:r w:rsidR="003E66A1">
          <w:rPr>
            <w:rFonts w:ascii="Times New Roman" w:hAnsi="Times New Roman" w:cs="Times New Roman"/>
            <w:i/>
            <w:sz w:val="24"/>
            <w:szCs w:val="24"/>
          </w:rPr>
          <w:t>D</w:t>
        </w:r>
      </w:ins>
      <w:del w:id="33" w:author="m. riyanton" w:date="2021-02-22T13:43:00Z">
        <w:r w:rsidRPr="00912682" w:rsidDel="003E66A1">
          <w:rPr>
            <w:rFonts w:ascii="Times New Roman" w:hAnsi="Times New Roman" w:cs="Times New Roman"/>
            <w:i/>
            <w:sz w:val="24"/>
            <w:szCs w:val="24"/>
          </w:rPr>
          <w:delText>d</w:delText>
        </w:r>
      </w:del>
      <w:r w:rsidRPr="00912682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ins w:id="34" w:author="m. riyanton" w:date="2021-02-22T13:37:00Z">
        <w:r w:rsidR="0059112C">
          <w:rPr>
            <w:rFonts w:ascii="Times New Roman" w:hAnsi="Times New Roman" w:cs="Times New Roman"/>
            <w:i/>
            <w:sz w:val="24"/>
            <w:szCs w:val="24"/>
          </w:rPr>
          <w:t>D</w:t>
        </w:r>
      </w:ins>
      <w:del w:id="35" w:author="m. riyanton" w:date="2021-02-22T13:37:00Z">
        <w:r w:rsidRPr="00912682" w:rsidDel="0059112C">
          <w:rPr>
            <w:rFonts w:ascii="Times New Roman" w:hAnsi="Times New Roman" w:cs="Times New Roman"/>
            <w:i/>
            <w:sz w:val="24"/>
            <w:szCs w:val="24"/>
          </w:rPr>
          <w:delText>d</w:delText>
        </w:r>
      </w:del>
      <w:r w:rsidRPr="00912682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 w:rsidRPr="00601D86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601D8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601D86">
        <w:rPr>
          <w:rFonts w:ascii="Times New Roman" w:hAnsi="Times New Roman" w:cs="Times New Roman"/>
          <w:iCs/>
          <w:sz w:val="24"/>
          <w:szCs w:val="24"/>
        </w:rPr>
        <w:t>.</w:t>
      </w:r>
    </w:p>
    <w:p w14:paraId="4A54B844" w14:textId="77777777" w:rsidR="00E93376" w:rsidRDefault="00E93376" w:rsidP="00601D86">
      <w:pPr>
        <w:ind w:left="457" w:hanging="457"/>
        <w:jc w:val="both"/>
        <w:rPr>
          <w:ins w:id="36" w:author="m. riyanton" w:date="2021-02-22T13:45:00Z"/>
          <w:rFonts w:ascii="Times New Roman" w:hAnsi="Times New Roman" w:cs="Times New Roman"/>
          <w:iCs/>
          <w:sz w:val="24"/>
          <w:szCs w:val="24"/>
        </w:rPr>
      </w:pPr>
    </w:p>
    <w:p w14:paraId="585139B6" w14:textId="0DD4861F" w:rsidR="00E93376" w:rsidRDefault="00E93376" w:rsidP="00E93376">
      <w:pPr>
        <w:ind w:left="457" w:hanging="457"/>
        <w:jc w:val="both"/>
        <w:rPr>
          <w:ins w:id="37" w:author="m. riyanton" w:date="2021-02-22T13:45:00Z"/>
          <w:rFonts w:ascii="Times New Roman" w:hAnsi="Times New Roman" w:cs="Times New Roman"/>
          <w:sz w:val="24"/>
          <w:szCs w:val="24"/>
        </w:rPr>
      </w:pPr>
      <w:ins w:id="38" w:author="m. riyanton" w:date="2021-02-22T13:45:00Z">
        <w:r>
          <w:rPr>
            <w:rFonts w:ascii="Times New Roman" w:hAnsi="Times New Roman" w:cs="Times New Roman"/>
            <w:iCs/>
            <w:sz w:val="24"/>
            <w:szCs w:val="24"/>
          </w:rPr>
          <w:t xml:space="preserve">Trim, Bambang. 2011. </w:t>
        </w:r>
        <w:r w:rsidRPr="006B5115">
          <w:rPr>
            <w:rFonts w:ascii="Times New Roman" w:hAnsi="Times New Roman" w:cs="Times New Roman"/>
            <w:i/>
            <w:sz w:val="24"/>
            <w:szCs w:val="24"/>
          </w:rPr>
          <w:t xml:space="preserve">The </w:t>
        </w:r>
        <w:r>
          <w:rPr>
            <w:rFonts w:ascii="Times New Roman" w:hAnsi="Times New Roman" w:cs="Times New Roman"/>
            <w:i/>
            <w:sz w:val="24"/>
            <w:szCs w:val="24"/>
          </w:rPr>
          <w:t>A</w:t>
        </w:r>
        <w:r w:rsidRPr="006B5115">
          <w:rPr>
            <w:rFonts w:ascii="Times New Roman" w:hAnsi="Times New Roman" w:cs="Times New Roman"/>
            <w:i/>
            <w:sz w:val="24"/>
            <w:szCs w:val="24"/>
          </w:rPr>
          <w:t xml:space="preserve">rt of Stimulating Idea: </w:t>
        </w:r>
        <w:proofErr w:type="spellStart"/>
        <w:r w:rsidRPr="006B5115">
          <w:rPr>
            <w:rFonts w:ascii="Times New Roman" w:hAnsi="Times New Roman" w:cs="Times New Roman"/>
            <w:i/>
            <w:sz w:val="24"/>
            <w:szCs w:val="24"/>
          </w:rPr>
          <w:t>Jurus</w:t>
        </w:r>
        <w:proofErr w:type="spellEnd"/>
        <w:r w:rsidRPr="006B5115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</w:rPr>
          <w:t>M</w:t>
        </w:r>
        <w:r w:rsidRPr="006B5115">
          <w:rPr>
            <w:rFonts w:ascii="Times New Roman" w:hAnsi="Times New Roman" w:cs="Times New Roman"/>
            <w:i/>
            <w:sz w:val="24"/>
            <w:szCs w:val="24"/>
          </w:rPr>
          <w:t>endulang</w:t>
        </w:r>
        <w:proofErr w:type="spellEnd"/>
        <w:r w:rsidRPr="006B5115">
          <w:rPr>
            <w:rFonts w:ascii="Times New Roman" w:hAnsi="Times New Roman" w:cs="Times New Roman"/>
            <w:i/>
            <w:sz w:val="24"/>
            <w:szCs w:val="24"/>
          </w:rPr>
          <w:t xml:space="preserve"> Ide dan </w:t>
        </w:r>
        <w:proofErr w:type="spellStart"/>
        <w:r w:rsidRPr="006B5115">
          <w:rPr>
            <w:rFonts w:ascii="Times New Roman" w:hAnsi="Times New Roman" w:cs="Times New Roman"/>
            <w:i/>
            <w:sz w:val="24"/>
            <w:szCs w:val="24"/>
          </w:rPr>
          <w:t>Ins</w:t>
        </w:r>
        <w:r>
          <w:rPr>
            <w:rFonts w:ascii="Times New Roman" w:hAnsi="Times New Roman" w:cs="Times New Roman"/>
            <w:i/>
            <w:sz w:val="24"/>
            <w:szCs w:val="24"/>
          </w:rPr>
          <w:t>y</w:t>
        </w:r>
        <w:r w:rsidRPr="006B5115">
          <w:rPr>
            <w:rFonts w:ascii="Times New Roman" w:hAnsi="Times New Roman" w:cs="Times New Roman"/>
            <w:i/>
            <w:sz w:val="24"/>
            <w:szCs w:val="24"/>
          </w:rPr>
          <w:t>af</w:t>
        </w:r>
        <w:proofErr w:type="spellEnd"/>
        <w:r w:rsidRPr="006B5115">
          <w:rPr>
            <w:rFonts w:ascii="Times New Roman" w:hAnsi="Times New Roman" w:cs="Times New Roman"/>
            <w:i/>
            <w:sz w:val="24"/>
            <w:szCs w:val="24"/>
          </w:rPr>
          <w:t xml:space="preserve"> agar </w:t>
        </w:r>
        <w:r>
          <w:rPr>
            <w:rFonts w:ascii="Times New Roman" w:hAnsi="Times New Roman" w:cs="Times New Roman"/>
            <w:i/>
            <w:sz w:val="24"/>
            <w:szCs w:val="24"/>
          </w:rPr>
          <w:t>K</w:t>
        </w:r>
        <w:r w:rsidRPr="006B5115">
          <w:rPr>
            <w:rFonts w:ascii="Times New Roman" w:hAnsi="Times New Roman" w:cs="Times New Roman"/>
            <w:i/>
            <w:sz w:val="24"/>
            <w:szCs w:val="24"/>
          </w:rPr>
          <w:t xml:space="preserve">aya di Jalan </w:t>
        </w:r>
        <w:proofErr w:type="spellStart"/>
        <w:r w:rsidRPr="006B5115">
          <w:rPr>
            <w:rFonts w:ascii="Times New Roman" w:hAnsi="Times New Roman" w:cs="Times New Roman"/>
            <w:i/>
            <w:sz w:val="24"/>
            <w:szCs w:val="24"/>
          </w:rPr>
          <w:t>Menulis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Solo: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Metagraf</w:t>
        </w:r>
      </w:ins>
      <w:proofErr w:type="spellEnd"/>
      <w:ins w:id="39" w:author="m. riyanton" w:date="2021-02-22T13:46:00Z"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</w:p>
    <w:p w14:paraId="62F47C4B" w14:textId="3F1FED9C" w:rsidR="00E93376" w:rsidRPr="00601D86" w:rsidDel="00E93376" w:rsidRDefault="00E93376" w:rsidP="00601D86">
      <w:pPr>
        <w:ind w:left="457" w:hanging="457"/>
        <w:jc w:val="both"/>
        <w:rPr>
          <w:del w:id="40" w:author="m. riyanton" w:date="2021-02-22T13:45:00Z"/>
          <w:rFonts w:ascii="Times New Roman" w:hAnsi="Times New Roman" w:cs="Times New Roman"/>
          <w:iCs/>
          <w:sz w:val="24"/>
          <w:szCs w:val="24"/>
        </w:rPr>
      </w:pPr>
    </w:p>
    <w:p w14:paraId="1DAA5876" w14:textId="77777777" w:rsidR="00601D86" w:rsidRDefault="00601D86" w:rsidP="00601D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2EB1B" w14:textId="30E0E0CC" w:rsidR="00601D86" w:rsidRPr="006B5115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59112C">
        <w:rPr>
          <w:rFonts w:ascii="Times New Roman" w:hAnsi="Times New Roman" w:cs="Times New Roman"/>
          <w:i/>
          <w:sz w:val="24"/>
          <w:szCs w:val="24"/>
          <w:rPrChange w:id="41" w:author="m. riyanton" w:date="2021-02-22T13:38:00Z">
            <w:rPr>
              <w:rFonts w:ascii="Times New Roman" w:hAnsi="Times New Roman" w:cs="Times New Roman"/>
              <w:iCs/>
              <w:sz w:val="24"/>
              <w:szCs w:val="24"/>
            </w:rPr>
          </w:rPrChange>
        </w:rPr>
        <w:t xml:space="preserve">Internet </w:t>
      </w:r>
      <w:ins w:id="42" w:author="m. riyanton" w:date="2021-02-22T13:37:00Z">
        <w:r w:rsidR="0059112C" w:rsidRPr="0059112C">
          <w:rPr>
            <w:rFonts w:ascii="Times New Roman" w:hAnsi="Times New Roman" w:cs="Times New Roman"/>
            <w:i/>
            <w:sz w:val="24"/>
            <w:szCs w:val="24"/>
            <w:rPrChange w:id="43" w:author="m. riyanton" w:date="2021-02-22T13:38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M</w:t>
        </w:r>
      </w:ins>
      <w:del w:id="44" w:author="m. riyanton" w:date="2021-02-22T13:37:00Z">
        <w:r w:rsidRPr="0059112C" w:rsidDel="0059112C">
          <w:rPr>
            <w:rFonts w:ascii="Times New Roman" w:hAnsi="Times New Roman" w:cs="Times New Roman"/>
            <w:i/>
            <w:sz w:val="24"/>
            <w:szCs w:val="24"/>
            <w:rPrChange w:id="45" w:author="m. riyanton" w:date="2021-02-22T13:38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delText>m</w:delText>
        </w:r>
      </w:del>
      <w:r w:rsidRPr="0059112C">
        <w:rPr>
          <w:rFonts w:ascii="Times New Roman" w:hAnsi="Times New Roman" w:cs="Times New Roman"/>
          <w:i/>
          <w:sz w:val="24"/>
          <w:szCs w:val="24"/>
          <w:rPrChange w:id="46" w:author="m. riyanton" w:date="2021-02-22T13:38:00Z">
            <w:rPr>
              <w:rFonts w:ascii="Times New Roman" w:hAnsi="Times New Roman" w:cs="Times New Roman"/>
              <w:iCs/>
              <w:sz w:val="24"/>
              <w:szCs w:val="24"/>
            </w:rPr>
          </w:rPrChange>
        </w:rPr>
        <w:t xml:space="preserve">arketing for </w:t>
      </w:r>
      <w:ins w:id="47" w:author="m. riyanton" w:date="2021-02-22T13:37:00Z">
        <w:r w:rsidR="0059112C" w:rsidRPr="0059112C">
          <w:rPr>
            <w:rFonts w:ascii="Times New Roman" w:hAnsi="Times New Roman" w:cs="Times New Roman"/>
            <w:i/>
            <w:sz w:val="24"/>
            <w:szCs w:val="24"/>
            <w:rPrChange w:id="48" w:author="m. riyanton" w:date="2021-02-22T13:38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B</w:t>
        </w:r>
      </w:ins>
      <w:del w:id="49" w:author="m. riyanton" w:date="2021-02-22T13:37:00Z">
        <w:r w:rsidRPr="0059112C" w:rsidDel="0059112C">
          <w:rPr>
            <w:rFonts w:ascii="Times New Roman" w:hAnsi="Times New Roman" w:cs="Times New Roman"/>
            <w:i/>
            <w:sz w:val="24"/>
            <w:szCs w:val="24"/>
            <w:rPrChange w:id="50" w:author="m. riyanton" w:date="2021-02-22T13:38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delText>b</w:delText>
        </w:r>
      </w:del>
      <w:r w:rsidRPr="0059112C">
        <w:rPr>
          <w:rFonts w:ascii="Times New Roman" w:hAnsi="Times New Roman" w:cs="Times New Roman"/>
          <w:i/>
          <w:sz w:val="24"/>
          <w:szCs w:val="24"/>
          <w:rPrChange w:id="51" w:author="m. riyanton" w:date="2021-02-22T13:38:00Z">
            <w:rPr>
              <w:rFonts w:ascii="Times New Roman" w:hAnsi="Times New Roman" w:cs="Times New Roman"/>
              <w:iCs/>
              <w:sz w:val="24"/>
              <w:szCs w:val="24"/>
            </w:rPr>
          </w:rPrChange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6263DA9" w14:textId="77777777" w:rsidR="00601D86" w:rsidRDefault="00601D86" w:rsidP="00601D86">
      <w:pPr>
        <w:pStyle w:val="ListParagraph"/>
      </w:pPr>
    </w:p>
    <w:sectPr w:rsidR="00601D8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4FDD"/>
    <w:multiLevelType w:val="hybridMultilevel"/>
    <w:tmpl w:val="D64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. riyanton">
    <w15:presenceInfo w15:providerId="Windows Live" w15:userId="632a28c022f9e7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566AF"/>
    <w:rsid w:val="003E66A1"/>
    <w:rsid w:val="003E7463"/>
    <w:rsid w:val="0042167F"/>
    <w:rsid w:val="0059112C"/>
    <w:rsid w:val="00601D86"/>
    <w:rsid w:val="00912682"/>
    <w:rsid w:val="00924DF5"/>
    <w:rsid w:val="00974F1C"/>
    <w:rsid w:val="009E7EE1"/>
    <w:rsid w:val="00C41F4B"/>
    <w:rsid w:val="00E002F1"/>
    <w:rsid w:val="00E93376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B26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riyanton</cp:lastModifiedBy>
  <cp:revision>12</cp:revision>
  <dcterms:created xsi:type="dcterms:W3CDTF">2020-08-26T21:21:00Z</dcterms:created>
  <dcterms:modified xsi:type="dcterms:W3CDTF">2021-02-22T06:47:00Z</dcterms:modified>
</cp:coreProperties>
</file>