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3D6E13">
            <w:pPr>
              <w:pStyle w:val="Heading1"/>
              <w:rPr>
                <w:rFonts w:ascii="Times New Roman" w:hAnsi="Times New Roman"/>
                <w:sz w:val="48"/>
              </w:rPr>
              <w:pPrChange w:id="0" w:author="WIN 8.1" w:date="2021-07-02T09:18:00Z">
                <w:pPr>
                  <w:pStyle w:val="Heading3"/>
                </w:pPr>
              </w:pPrChange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Dini </w:t>
            </w:r>
          </w:p>
          <w:p w:rsidR="00125355" w:rsidRDefault="00125355" w:rsidP="003D6E13">
            <w:pPr>
              <w:pStyle w:val="Heading2"/>
              <w:rPr>
                <w:rFonts w:eastAsia="Times New Roman"/>
              </w:rPr>
              <w:pPrChange w:id="1" w:author="WIN 8.1" w:date="2021-07-02T09:1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>
              <w:rPr>
                <w:rFonts w:eastAsia="Times New Roman"/>
              </w:rPr>
              <w:t>Oleh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Kodar</w:t>
            </w:r>
            <w:proofErr w:type="spellEnd"/>
            <w:r>
              <w:rPr>
                <w:rFonts w:eastAsia="Times New Roman"/>
              </w:rPr>
              <w:t xml:space="preserve"> Akbar</w:t>
            </w:r>
          </w:p>
          <w:p w:rsidR="00125355" w:rsidRPr="00EC6F38" w:rsidRDefault="00125355" w:rsidP="003D6E13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2" w:author="WIN 8.1" w:date="2021-07-02T09:1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3" w:author="WIN 8.1" w:date="2021-07-02T09:20:00Z">
              <w:r w:rsidR="003D6E1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ins w:id="4" w:author="WIN 8.1" w:date="2021-07-02T09:14:00Z">
              <w:r w:rsidR="003D6E13">
                <w:rPr>
                  <w:rFonts w:ascii="Times New Roman" w:eastAsia="Times New Roman" w:hAnsi="Times New Roman" w:cs="Times New Roman"/>
                  <w:szCs w:val="24"/>
                </w:rPr>
                <w:t>se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" w:author="WIN 8.1" w:date="2021-07-02T09:14:00Z">
              <w:r w:rsidRPr="00EC6F38" w:rsidDel="003D6E13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6" w:author="WIN 8.1" w:date="2021-07-02T09:14:00Z">
              <w:r w:rsidR="003D6E13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7" w:author="WIN 8.1" w:date="2021-07-02T09:14:00Z">
              <w:r w:rsidRPr="00EC6F38" w:rsidDel="003D6E13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3D6E13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8" w:author="WIN 8.1" w:date="2021-07-02T09:1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9" w:author="WIN 8.1" w:date="2021-07-02T09:21:00Z">
              <w:r w:rsidR="003D6E1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" w:author="WIN 8.1" w:date="2021-07-02T09:21:00Z">
              <w:r w:rsidRPr="00EC6F38" w:rsidDel="003D6E13">
                <w:rPr>
                  <w:rFonts w:ascii="Times New Roman" w:eastAsia="Times New Roman" w:hAnsi="Times New Roman" w:cs="Times New Roman"/>
                  <w:szCs w:val="24"/>
                </w:rPr>
                <w:delText>di siapkan</w:delText>
              </w:r>
            </w:del>
            <w:proofErr w:type="spellStart"/>
            <w:ins w:id="11" w:author="WIN 8.1" w:date="2021-07-02T09:21:00Z">
              <w:r w:rsidR="003D6E13">
                <w:rPr>
                  <w:rFonts w:ascii="Times New Roman" w:eastAsia="Times New Roman" w:hAnsi="Times New Roman" w:cs="Times New Roman"/>
                  <w:szCs w:val="24"/>
                </w:rPr>
                <w:t>harus</w:t>
              </w:r>
              <w:proofErr w:type="spellEnd"/>
              <w:r w:rsidR="003D6E1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D6E13">
                <w:rPr>
                  <w:rFonts w:ascii="Times New Roman" w:eastAsia="Times New Roman" w:hAnsi="Times New Roman" w:cs="Times New Roman"/>
                  <w:szCs w:val="24"/>
                </w:rPr>
                <w:t>menyiapkan</w:t>
              </w:r>
              <w:proofErr w:type="spellEnd"/>
              <w:r w:rsidR="003D6E1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3D6E13">
                <w:rPr>
                  <w:rFonts w:ascii="Times New Roman" w:eastAsia="Times New Roman" w:hAnsi="Times New Roman" w:cs="Times New Roman"/>
                  <w:szCs w:val="24"/>
                </w:rPr>
                <w:t>mereka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" w:author="WIN 8.1" w:date="2021-07-02T09:23:00Z">
              <w:r w:rsidRPr="00EC6F38" w:rsidDel="00CF7B54">
                <w:rPr>
                  <w:rFonts w:ascii="Times New Roman" w:eastAsia="Times New Roman" w:hAnsi="Times New Roman" w:cs="Times New Roman"/>
                  <w:szCs w:val="24"/>
                </w:rPr>
                <w:delText xml:space="preserve">namun </w:delText>
              </w:r>
            </w:del>
            <w:proofErr w:type="spellStart"/>
            <w:ins w:id="13" w:author="WIN 8.1" w:date="2021-07-02T09:23:00Z">
              <w:r w:rsidR="00CF7B54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proofErr w:type="spellEnd"/>
              <w:r w:rsidR="00CF7B54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3D6E13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4" w:author="WIN 8.1" w:date="2021-07-02T09:1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15" w:author="WIN 8.1" w:date="2021-07-02T09:24:00Z">
              <w:r w:rsidR="00CF7B54">
                <w:rPr>
                  <w:rFonts w:ascii="Times New Roman" w:eastAsia="Times New Roman" w:hAnsi="Times New Roman" w:cs="Times New Roman"/>
                  <w:szCs w:val="24"/>
                </w:rPr>
                <w:t>perl</w:t>
              </w:r>
            </w:ins>
            <w:del w:id="16" w:author="WIN 8.1" w:date="2021-07-02T09:24:00Z">
              <w:r w:rsidRPr="00EC6F38" w:rsidDel="00CF7B54">
                <w:rPr>
                  <w:rFonts w:ascii="Times New Roman" w:eastAsia="Times New Roman" w:hAnsi="Times New Roman" w:cs="Times New Roman"/>
                  <w:szCs w:val="24"/>
                </w:rPr>
                <w:delText>erl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3D6E13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7" w:author="WIN 8.1" w:date="2021-07-02T09:1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8" w:author="WIN 8.1" w:date="2021-07-02T09:15:00Z">
              <w:r w:rsidR="003D6E13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</w:ins>
            <w:proofErr w:type="spellEnd"/>
            <w:del w:id="19" w:author="WIN 8.1" w:date="2021-07-02T09:15:00Z">
              <w:r w:rsidRPr="00EC6F38" w:rsidDel="003D6E13">
                <w:rPr>
                  <w:rFonts w:ascii="Times New Roman" w:eastAsia="Times New Roman" w:hAnsi="Times New Roman" w:cs="Times New Roman"/>
                  <w:szCs w:val="24"/>
                </w:rPr>
                <w:delText>4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ins w:id="20" w:author="WIN 8.1" w:date="2021-07-02T09:16:00Z">
              <w:r w:rsidR="003D6E13"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21" w:author="WIN 8.1" w:date="2021-07-02T09:16:00Z">
              <w:r w:rsidR="003D6E13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CF7B54">
            <w:pPr>
              <w:pStyle w:val="Heading2"/>
              <w:rPr>
                <w:rFonts w:eastAsia="Times New Roman"/>
              </w:rPr>
              <w:pPrChange w:id="22" w:author="WIN 8.1" w:date="2021-07-02T09:25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eastAsia="Times New Roman"/>
              </w:rPr>
              <w:t>Karakteristik</w:t>
            </w:r>
            <w:proofErr w:type="spellEnd"/>
            <w:r w:rsidRPr="00EC6F38">
              <w:rPr>
                <w:rFonts w:eastAsia="Times New Roman"/>
              </w:rPr>
              <w:t xml:space="preserve"> </w:t>
            </w:r>
            <w:proofErr w:type="spellStart"/>
            <w:r w:rsidRPr="00EC6F38">
              <w:rPr>
                <w:rFonts w:eastAsia="Times New Roman"/>
              </w:rPr>
              <w:t>pendidikan</w:t>
            </w:r>
            <w:proofErr w:type="spellEnd"/>
            <w:r w:rsidRPr="00EC6F38">
              <w:rPr>
                <w:rFonts w:eastAsia="Times New Roman"/>
              </w:rPr>
              <w:t xml:space="preserve"> 4.0</w:t>
            </w:r>
          </w:p>
          <w:p w:rsidR="00125355" w:rsidRPr="00EC6F38" w:rsidDel="00CF7B54" w:rsidRDefault="00125355" w:rsidP="003D6E1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23" w:author="WIN 8.1" w:date="2021-07-02T09:26:00Z"/>
                <w:rFonts w:ascii="Times New Roman" w:eastAsia="Times New Roman" w:hAnsi="Times New Roman" w:cs="Times New Roman"/>
                <w:szCs w:val="24"/>
              </w:rPr>
              <w:pPrChange w:id="24" w:author="WIN 8.1" w:date="2021-07-02T09:1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25" w:author="WIN 8.1" w:date="2021-07-02T09:27:00Z">
              <w:r w:rsidR="00CF7B5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:rsidR="00125355" w:rsidRPr="00CF7B54" w:rsidRDefault="00125355" w:rsidP="00CF7B5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26" w:author="WIN 8.1" w:date="2021-07-02T09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27" w:author="WIN 8.1" w:date="2021-07-02T09:2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28" w:author="WIN 8.1" w:date="2021-07-02T09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Pada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29" w:author="WIN 8.1" w:date="2021-07-02T09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30" w:author="WIN 8.1" w:date="2021-07-02T09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taha</w:t>
            </w:r>
            <w:ins w:id="31" w:author="WIN 8.1" w:date="2021-07-02T09:27:00Z">
              <w:r w:rsidR="00CF7B54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32" w:author="WIN 8.1" w:date="2021-07-02T09:27:00Z">
              <w:r w:rsidRPr="00CF7B54" w:rsidDel="00CF7B54">
                <w:rPr>
                  <w:rFonts w:ascii="Times New Roman" w:eastAsia="Times New Roman" w:hAnsi="Times New Roman" w:cs="Times New Roman"/>
                  <w:szCs w:val="24"/>
                  <w:rPrChange w:id="33" w:author="WIN 8.1" w:date="2021-07-02T09:2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b</w:delText>
              </w:r>
            </w:del>
            <w:r w:rsidRPr="00CF7B54">
              <w:rPr>
                <w:rFonts w:ascii="Times New Roman" w:eastAsia="Times New Roman" w:hAnsi="Times New Roman" w:cs="Times New Roman"/>
                <w:szCs w:val="24"/>
                <w:rPrChange w:id="34" w:author="WIN 8.1" w:date="2021-07-02T09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35" w:author="WIN 8.1" w:date="2021-07-02T09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ini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36" w:author="WIN 8.1" w:date="2021-07-02T09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di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37" w:author="WIN 8.1" w:date="2021-07-02T09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</w:t>
            </w:r>
            <w:ins w:id="38" w:author="WIN 8.1" w:date="2021-07-02T09:24:00Z">
              <w:r w:rsidR="00CF7B54" w:rsidRPr="00CF7B54">
                <w:rPr>
                  <w:rFonts w:ascii="Times New Roman" w:eastAsia="Times New Roman" w:hAnsi="Times New Roman" w:cs="Times New Roman"/>
                  <w:szCs w:val="24"/>
                  <w:rPrChange w:id="39" w:author="WIN 8.1" w:date="2021-07-02T09:2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n</w:t>
              </w:r>
            </w:ins>
            <w:ins w:id="40" w:author="WIN 8.1" w:date="2021-07-02T09:25:00Z">
              <w:r w:rsidR="00CF7B54" w:rsidRPr="00CF7B54">
                <w:rPr>
                  <w:rFonts w:ascii="Times New Roman" w:eastAsia="Times New Roman" w:hAnsi="Times New Roman" w:cs="Times New Roman"/>
                  <w:szCs w:val="24"/>
                  <w:rPrChange w:id="41" w:author="WIN 8.1" w:date="2021-07-02T09:2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t</w:t>
              </w:r>
            </w:ins>
            <w:del w:id="42" w:author="WIN 8.1" w:date="2021-07-02T09:24:00Z">
              <w:r w:rsidRPr="00CF7B54" w:rsidDel="00CF7B54">
                <w:rPr>
                  <w:rFonts w:ascii="Times New Roman" w:eastAsia="Times New Roman" w:hAnsi="Times New Roman" w:cs="Times New Roman"/>
                  <w:szCs w:val="24"/>
                  <w:rPrChange w:id="43" w:author="WIN 8.1" w:date="2021-07-02T09:2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t</w:delText>
              </w:r>
            </w:del>
            <w:r w:rsidRPr="00CF7B54">
              <w:rPr>
                <w:rFonts w:ascii="Times New Roman" w:eastAsia="Times New Roman" w:hAnsi="Times New Roman" w:cs="Times New Roman"/>
                <w:szCs w:val="24"/>
                <w:rPrChange w:id="44" w:author="WIN 8.1" w:date="2021-07-02T09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ut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45" w:author="WIN 8.1" w:date="2021-07-02T09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46" w:author="WIN 8.1" w:date="2021-07-02T09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47" w:author="WIN 8.1" w:date="2021-07-02T09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48" w:author="WIN 8.1" w:date="2021-07-02T09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merancang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49" w:author="WIN 8.1" w:date="2021-07-02T09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50" w:author="WIN 8.1" w:date="2021-07-02T09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pembelajaran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51" w:author="WIN 8.1" w:date="2021-07-02T09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52" w:author="WIN 8.1" w:date="2021-07-02T09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53" w:author="WIN 8.1" w:date="2021-07-02T09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54" w:author="WIN 8.1" w:date="2021-07-02T09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55" w:author="WIN 8.1" w:date="2021-07-02T09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56" w:author="WIN 8.1" w:date="2021-07-02T09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minat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57" w:author="WIN 8.1" w:date="2021-07-02T09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58" w:author="WIN 8.1" w:date="2021-07-02T09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59" w:author="WIN 8.1" w:date="2021-07-02T09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60" w:author="WIN 8.1" w:date="2021-07-02T09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bakat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61" w:author="WIN 8.1" w:date="2021-07-02T09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/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62" w:author="WIN 8.1" w:date="2021-07-02T09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kebutuhan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63" w:author="WIN 8.1" w:date="2021-07-02T09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64" w:author="WIN 8.1" w:date="2021-07-02T09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65" w:author="WIN 8.1" w:date="2021-07-02T09:2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:rsidR="00125355" w:rsidRPr="00EC6F38" w:rsidDel="00CF7B54" w:rsidRDefault="00125355" w:rsidP="003D6E1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66" w:author="WIN 8.1" w:date="2021-07-02T09:27:00Z"/>
                <w:rFonts w:ascii="Times New Roman" w:eastAsia="Times New Roman" w:hAnsi="Times New Roman" w:cs="Times New Roman"/>
                <w:szCs w:val="24"/>
              </w:rPr>
              <w:pPrChange w:id="67" w:author="WIN 8.1" w:date="2021-07-02T09:1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68" w:author="WIN 8.1" w:date="2021-07-02T09:27:00Z">
              <w:r w:rsidR="00CF7B54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  <w:proofErr w:type="gramEnd"/>
              <w:r w:rsidR="00CF7B5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:rsidR="00125355" w:rsidRPr="00CF7B54" w:rsidRDefault="00125355" w:rsidP="00CF7B5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69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70" w:author="WIN 8.1" w:date="2021-07-02T09:2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71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Yaitu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72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di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73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sini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74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75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tuntut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76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77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78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79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membantu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80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81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siwa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82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83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dalam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84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85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mencari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86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87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kemampuan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88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89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90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91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bakat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92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93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94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:rsidR="00125355" w:rsidRPr="00EC6F38" w:rsidDel="00CF7B54" w:rsidRDefault="00125355" w:rsidP="003D6E1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95" w:author="WIN 8.1" w:date="2021-07-02T09:27:00Z"/>
                <w:rFonts w:ascii="Times New Roman" w:eastAsia="Times New Roman" w:hAnsi="Times New Roman" w:cs="Times New Roman"/>
                <w:szCs w:val="24"/>
              </w:rPr>
              <w:pPrChange w:id="96" w:author="WIN 8.1" w:date="2021-07-02T09:1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  <w:ins w:id="97" w:author="WIN 8.1" w:date="2021-07-02T09:27:00Z">
              <w:r w:rsidR="00CF7B5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:rsidR="00125355" w:rsidRPr="00CF7B54" w:rsidRDefault="00125355" w:rsidP="00CF7B5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98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99" w:author="WIN 8.1" w:date="2021-07-02T09:27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CF7B54">
              <w:rPr>
                <w:rFonts w:ascii="Times New Roman" w:eastAsia="Times New Roman" w:hAnsi="Times New Roman" w:cs="Times New Roman"/>
                <w:szCs w:val="24"/>
                <w:rPrChange w:id="100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Gur</w:t>
            </w:r>
            <w:ins w:id="101" w:author="WIN 8.1" w:date="2021-07-02T09:20:00Z">
              <w:r w:rsidR="003D6E13" w:rsidRPr="00CF7B54">
                <w:rPr>
                  <w:rFonts w:ascii="Times New Roman" w:eastAsia="Times New Roman" w:hAnsi="Times New Roman" w:cs="Times New Roman"/>
                  <w:szCs w:val="24"/>
                  <w:rPrChange w:id="102" w:author="WIN 8.1" w:date="2021-07-02T09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u</w:t>
              </w:r>
            </w:ins>
            <w:del w:id="103" w:author="WIN 8.1" w:date="2021-07-02T09:20:00Z">
              <w:r w:rsidRPr="00CF7B54" w:rsidDel="003D6E13">
                <w:rPr>
                  <w:rFonts w:ascii="Times New Roman" w:eastAsia="Times New Roman" w:hAnsi="Times New Roman" w:cs="Times New Roman"/>
                  <w:szCs w:val="24"/>
                  <w:rPrChange w:id="104" w:author="WIN 8.1" w:date="2021-07-02T09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i</w:delText>
              </w:r>
            </w:del>
            <w:r w:rsidRPr="00CF7B54">
              <w:rPr>
                <w:rFonts w:ascii="Times New Roman" w:eastAsia="Times New Roman" w:hAnsi="Times New Roman" w:cs="Times New Roman"/>
                <w:szCs w:val="24"/>
                <w:rPrChange w:id="105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106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dilatih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107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108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109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110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mengembangkan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111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112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kurikulum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113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114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115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116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memberikan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117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118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kebebasan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119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120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121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122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menentukan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123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proofErr w:type="gramStart"/>
            <w:r w:rsidRPr="00CF7B54">
              <w:rPr>
                <w:rFonts w:ascii="Times New Roman" w:eastAsia="Times New Roman" w:hAnsi="Times New Roman" w:cs="Times New Roman"/>
                <w:szCs w:val="24"/>
                <w:rPrChange w:id="124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cara</w:t>
            </w:r>
            <w:proofErr w:type="spellEnd"/>
            <w:proofErr w:type="gramEnd"/>
            <w:r w:rsidRPr="00CF7B54">
              <w:rPr>
                <w:rFonts w:ascii="Times New Roman" w:eastAsia="Times New Roman" w:hAnsi="Times New Roman" w:cs="Times New Roman"/>
                <w:szCs w:val="24"/>
                <w:rPrChange w:id="125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126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belajar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127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128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mengajar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129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130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131" w:author="WIN 8.1" w:date="2021-07-02T09:2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:rsidR="00125355" w:rsidRPr="00EC6F38" w:rsidDel="00CF7B54" w:rsidRDefault="00125355" w:rsidP="003D6E1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del w:id="132" w:author="WIN 8.1" w:date="2021-07-02T09:28:00Z"/>
                <w:rFonts w:ascii="Times New Roman" w:eastAsia="Times New Roman" w:hAnsi="Times New Roman" w:cs="Times New Roman"/>
                <w:szCs w:val="24"/>
              </w:rPr>
              <w:pPrChange w:id="133" w:author="WIN 8.1" w:date="2021-07-02T09:1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  <w:ins w:id="134" w:author="WIN 8.1" w:date="2021-07-02T09:28:00Z">
              <w:r w:rsidR="00CF7B5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:rsidR="00125355" w:rsidRPr="00CF7B54" w:rsidRDefault="00125355" w:rsidP="00CF7B5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135" w:author="WIN 8.1" w:date="2021-07-02T09:2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136" w:author="WIN 8.1" w:date="2021-07-02T09:2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137" w:author="WIN 8.1" w:date="2021-07-02T09:2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Dimana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138" w:author="WIN 8.1" w:date="2021-07-02T09:2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139" w:author="WIN 8.1" w:date="2021-07-02T09:2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sebagai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140" w:author="WIN 8.1" w:date="2021-07-02T09:2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141" w:author="WIN 8.1" w:date="2021-07-02T09:2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142" w:author="WIN 8.1" w:date="2021-07-02T09:2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era 4.0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143" w:author="WIN 8.1" w:date="2021-07-02T09:2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maka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144" w:author="WIN 8.1" w:date="2021-07-02T09:2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145" w:author="WIN 8.1" w:date="2021-07-02T09:2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tidak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146" w:author="WIN 8.1" w:date="2021-07-02T09:2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147" w:author="WIN 8.1" w:date="2021-07-02T09:2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boleh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148" w:author="WIN 8.1" w:date="2021-07-02T09:2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149" w:author="WIN 8.1" w:date="2021-07-02T09:2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menetap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150" w:author="WIN 8.1" w:date="2021-07-02T09:2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151" w:author="WIN 8.1" w:date="2021-07-02T09:2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152" w:author="WIN 8.1" w:date="2021-07-02T09:2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153" w:author="WIN 8.1" w:date="2021-07-02T09:2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satu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154" w:author="WIN 8.1" w:date="2021-07-02T09:2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strata,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155" w:author="WIN 8.1" w:date="2021-07-02T09:2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harus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156" w:author="WIN 8.1" w:date="2021-07-02T09:2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157" w:author="WIN 8.1" w:date="2021-07-02T09:2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selalu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158" w:author="WIN 8.1" w:date="2021-07-02T09:2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159" w:author="WIN 8.1" w:date="2021-07-02T09:2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berkembang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160" w:author="WIN 8.1" w:date="2021-07-02T09:2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agar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161" w:author="WIN 8.1" w:date="2021-07-02T09:2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dapat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162" w:author="WIN 8.1" w:date="2021-07-02T09:2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163" w:author="WIN 8.1" w:date="2021-07-02T09:2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mengajarkan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164" w:author="WIN 8.1" w:date="2021-07-02T09:2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165" w:author="WIN 8.1" w:date="2021-07-02T09:2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166" w:author="WIN 8.1" w:date="2021-07-02T09:2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167" w:author="WIN 8.1" w:date="2021-07-02T09:2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168" w:author="WIN 8.1" w:date="2021-07-02T09:2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169" w:author="WIN 8.1" w:date="2021-07-02T09:2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170" w:author="WIN 8.1" w:date="2021-07-02T09:2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CF7B54">
              <w:rPr>
                <w:rFonts w:ascii="Times New Roman" w:eastAsia="Times New Roman" w:hAnsi="Times New Roman" w:cs="Times New Roman"/>
                <w:szCs w:val="24"/>
                <w:rPrChange w:id="171" w:author="WIN 8.1" w:date="2021-07-02T09:2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eranya</w:t>
            </w:r>
            <w:proofErr w:type="spellEnd"/>
            <w:r w:rsidRPr="00CF7B54">
              <w:rPr>
                <w:rFonts w:ascii="Times New Roman" w:eastAsia="Times New Roman" w:hAnsi="Times New Roman" w:cs="Times New Roman"/>
                <w:szCs w:val="24"/>
                <w:rPrChange w:id="172" w:author="WIN 8.1" w:date="2021-07-02T09:2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:rsidR="00125355" w:rsidRPr="00EC6F38" w:rsidRDefault="00125355" w:rsidP="003D6E13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73" w:author="WIN 8.1" w:date="2021-07-02T09:1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CF7B5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74" w:author="WIN 8.1" w:date="2021-07-02T09:28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CF7B5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75" w:author="WIN 8.1" w:date="2021-07-02T09:28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CF7B5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76" w:author="WIN 8.1" w:date="2021-07-02T09:28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CF7B5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77" w:author="WIN 8.1" w:date="2021-07-02T09:28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CF7B5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78" w:author="WIN 8.1" w:date="2021-07-02T09:28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3D6E13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79" w:author="WIN 8.1" w:date="2021-07-02T09:1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3D6E13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80" w:author="WIN 8.1" w:date="2021-07-02T09:1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3D6E13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81" w:author="WIN 8.1" w:date="2021-07-02T09:1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182" w:author="WIN 8.1" w:date="2021-07-02T09:30:00Z">
              <w:r w:rsidR="00CF7B54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bookmarkStart w:id="183" w:name="_GoBack"/>
            <w:bookmarkEnd w:id="18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3D6E13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84" w:author="WIN 8.1" w:date="2021-07-02T09:1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ins w:id="185" w:author="WIN 8.1" w:date="2021-07-02T09:29:00Z">
              <w:r w:rsidR="00CF7B54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251BC"/>
    <w:multiLevelType w:val="multilevel"/>
    <w:tmpl w:val="DC065A9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 8.1">
    <w15:presenceInfo w15:providerId="None" w15:userId="WIN 8.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3D6E13"/>
    <w:rsid w:val="0042167F"/>
    <w:rsid w:val="00924DF5"/>
    <w:rsid w:val="00CF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6E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E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3D6E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6E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8E148D5-D10F-4F94-BB28-F5F5F837A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 8.1</cp:lastModifiedBy>
  <cp:revision>2</cp:revision>
  <dcterms:created xsi:type="dcterms:W3CDTF">2021-07-02T02:30:00Z</dcterms:created>
  <dcterms:modified xsi:type="dcterms:W3CDTF">2021-07-02T02:30:00Z</dcterms:modified>
</cp:coreProperties>
</file>